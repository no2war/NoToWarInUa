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4F2416"/>
    <w:p w:rsidR="00B73DBA" w:rsidRPr="003D2EFF" w:rsidRDefault="009317F2" w:rsidP="00B73DBA">
      <w:pPr>
        <w:tabs>
          <w:tab w:val="left" w:pos="0"/>
          <w:tab w:val="left" w:pos="1260"/>
          <w:tab w:val="left" w:pos="1440"/>
          <w:tab w:val="left" w:pos="3402"/>
          <w:tab w:val="left" w:pos="4111"/>
          <w:tab w:val="left" w:pos="4820"/>
          <w:tab w:val="left" w:pos="8364"/>
        </w:tabs>
        <w:spacing w:before="280" w:after="28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F5580" w:rsidRPr="008A34D2">
        <w:rPr>
          <w:rFonts w:ascii="Times New Roman" w:hAnsi="Times New Roman" w:cs="Times New Roman"/>
          <w:sz w:val="24"/>
          <w:szCs w:val="24"/>
        </w:rPr>
        <w:t>еречень категорий файлов</w:t>
      </w:r>
      <w:r>
        <w:rPr>
          <w:rFonts w:ascii="Times New Roman" w:hAnsi="Times New Roman" w:cs="Times New Roman"/>
          <w:sz w:val="24"/>
          <w:szCs w:val="24"/>
        </w:rPr>
        <w:t xml:space="preserve">, прилагаемых </w:t>
      </w:r>
      <w:r w:rsidR="007F5580" w:rsidRPr="008A34D2">
        <w:rPr>
          <w:rFonts w:ascii="Times New Roman" w:hAnsi="Times New Roman" w:cs="Times New Roman"/>
          <w:sz w:val="24"/>
          <w:szCs w:val="24"/>
        </w:rPr>
        <w:t>в РК Стандарта ИС Концерна / РК ВНД</w:t>
      </w:r>
      <w:r w:rsidR="003D2EFF">
        <w:rPr>
          <w:rFonts w:ascii="Times New Roman" w:hAnsi="Times New Roman" w:cs="Times New Roman"/>
          <w:sz w:val="24"/>
          <w:szCs w:val="24"/>
        </w:rPr>
        <w:t xml:space="preserve"> в СЭД </w:t>
      </w:r>
      <w:r w:rsidR="003D2EFF">
        <w:rPr>
          <w:rFonts w:ascii="Times New Roman" w:hAnsi="Times New Roman" w:cs="Times New Roman"/>
          <w:sz w:val="24"/>
          <w:szCs w:val="24"/>
          <w:lang w:val="en-US"/>
        </w:rPr>
        <w:t>Tessa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3652"/>
        <w:gridCol w:w="4111"/>
        <w:gridCol w:w="3402"/>
        <w:gridCol w:w="3544"/>
      </w:tblGrid>
      <w:tr w:rsidR="008A34D2" w:rsidRPr="00AA4F05" w:rsidTr="009317F2">
        <w:tc>
          <w:tcPr>
            <w:tcW w:w="3652" w:type="dxa"/>
            <w:vAlign w:val="center"/>
          </w:tcPr>
          <w:p w:rsidR="008A34D2" w:rsidRPr="00AA4F05" w:rsidRDefault="008A34D2" w:rsidP="00992FE3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Возможные наименования</w:t>
            </w:r>
            <w:r w:rsidRPr="00AA4F05">
              <w:rPr>
                <w:rFonts w:ascii="Times New Roman" w:hAnsi="Times New Roman" w:cs="Times New Roman"/>
                <w:b/>
              </w:rPr>
              <w:t xml:space="preserve"> категори</w:t>
            </w:r>
            <w:r>
              <w:rPr>
                <w:rFonts w:ascii="Times New Roman" w:hAnsi="Times New Roman" w:cs="Times New Roman"/>
                <w:b/>
              </w:rPr>
              <w:t>й</w:t>
            </w:r>
            <w:r w:rsidRPr="00AA4F05">
              <w:rPr>
                <w:rFonts w:ascii="Times New Roman" w:hAnsi="Times New Roman" w:cs="Times New Roman"/>
                <w:b/>
              </w:rPr>
              <w:t xml:space="preserve"> файл</w:t>
            </w:r>
            <w:r>
              <w:rPr>
                <w:rFonts w:ascii="Times New Roman" w:hAnsi="Times New Roman" w:cs="Times New Roman"/>
                <w:b/>
              </w:rPr>
              <w:t>ов</w:t>
            </w:r>
          </w:p>
        </w:tc>
        <w:tc>
          <w:tcPr>
            <w:tcW w:w="4111" w:type="dxa"/>
            <w:vAlign w:val="center"/>
          </w:tcPr>
          <w:p w:rsidR="008A34D2" w:rsidRPr="00AA4F05" w:rsidRDefault="008A34D2" w:rsidP="00992FE3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  <w:tc>
          <w:tcPr>
            <w:tcW w:w="3402" w:type="dxa"/>
            <w:vAlign w:val="center"/>
          </w:tcPr>
          <w:p w:rsidR="008A34D2" w:rsidRPr="00AA4F05" w:rsidRDefault="008A34D2" w:rsidP="00992FE3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A4F05">
              <w:rPr>
                <w:rFonts w:ascii="Times New Roman" w:hAnsi="Times New Roman" w:cs="Times New Roman"/>
                <w:b/>
              </w:rPr>
              <w:t>Комментарий функционального заказчика</w:t>
            </w:r>
          </w:p>
        </w:tc>
        <w:tc>
          <w:tcPr>
            <w:tcW w:w="3544" w:type="dxa"/>
            <w:vAlign w:val="center"/>
          </w:tcPr>
          <w:p w:rsidR="008A34D2" w:rsidRDefault="008A34D2" w:rsidP="00992FE3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A4F05">
              <w:rPr>
                <w:rFonts w:ascii="Times New Roman" w:hAnsi="Times New Roman" w:cs="Times New Roman"/>
                <w:b/>
                <w:highlight w:val="yellow"/>
              </w:rPr>
              <w:t>Итоговый</w:t>
            </w:r>
          </w:p>
          <w:p w:rsidR="008A34D2" w:rsidRPr="001B3832" w:rsidRDefault="001B3832" w:rsidP="00992FE3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список категорий файлов</w:t>
            </w:r>
          </w:p>
        </w:tc>
      </w:tr>
      <w:tr w:rsidR="008A34D2" w:rsidRPr="00AA4F05" w:rsidTr="009317F2">
        <w:tc>
          <w:tcPr>
            <w:tcW w:w="3652" w:type="dxa"/>
          </w:tcPr>
          <w:p w:rsidR="008A34D2" w:rsidRPr="00AA4F05" w:rsidDel="006F235F" w:rsidRDefault="008A34D2" w:rsidP="006F235F">
            <w:pPr>
              <w:rPr>
                <w:del w:id="0" w:author="Тряпицына Анна Алексеевна" w:date="2019-02-26T14:46:00Z"/>
                <w:rFonts w:ascii="Times New Roman" w:hAnsi="Times New Roman" w:cs="Times New Roman"/>
              </w:rPr>
              <w:pPrChange w:id="1" w:author="Тряпицына Анна Алексеевна" w:date="2019-02-26T14:46:00Z">
                <w:pPr/>
              </w:pPrChange>
            </w:pPr>
            <w:r>
              <w:rPr>
                <w:rFonts w:ascii="Times New Roman" w:hAnsi="Times New Roman" w:cs="Times New Roman"/>
              </w:rPr>
              <w:t>С</w:t>
            </w:r>
            <w:r w:rsidRPr="00AA4F05">
              <w:rPr>
                <w:rFonts w:ascii="Times New Roman" w:hAnsi="Times New Roman" w:cs="Times New Roman"/>
              </w:rPr>
              <w:t>огласуемый документ</w:t>
            </w:r>
            <w:r w:rsidR="009317F2">
              <w:rPr>
                <w:rFonts w:ascii="Times New Roman" w:hAnsi="Times New Roman" w:cs="Times New Roman"/>
              </w:rPr>
              <w:t xml:space="preserve"> </w:t>
            </w:r>
            <w:ins w:id="2" w:author="Тряпицына Анна Алексеевна" w:date="2019-02-26T14:46:00Z">
              <w:r w:rsidR="006F235F">
                <w:rPr>
                  <w:rFonts w:ascii="Times New Roman" w:hAnsi="Times New Roman" w:cs="Times New Roman"/>
                </w:rPr>
                <w:t>проект стандарта ИС Концерна / ВНД</w:t>
              </w:r>
            </w:ins>
          </w:p>
          <w:p w:rsidR="008A34D2" w:rsidRPr="00AA4F05" w:rsidRDefault="008A34D2" w:rsidP="006F235F">
            <w:pPr>
              <w:rPr>
                <w:rFonts w:ascii="Times New Roman" w:hAnsi="Times New Roman" w:cs="Times New Roman"/>
              </w:rPr>
              <w:pPrChange w:id="3" w:author="Тряпицына Анна Алексеевна" w:date="2019-02-26T14:46:00Z">
                <w:pPr>
                  <w:tabs>
                    <w:tab w:val="left" w:pos="0"/>
                    <w:tab w:val="left" w:pos="1260"/>
                    <w:tab w:val="left" w:pos="1440"/>
                    <w:tab w:val="left" w:pos="3402"/>
                    <w:tab w:val="left" w:pos="4111"/>
                    <w:tab w:val="left" w:pos="4820"/>
                    <w:tab w:val="left" w:pos="8364"/>
                  </w:tabs>
                  <w:jc w:val="both"/>
                </w:pPr>
              </w:pPrChange>
            </w:pPr>
          </w:p>
        </w:tc>
        <w:tc>
          <w:tcPr>
            <w:tcW w:w="4111" w:type="dxa"/>
          </w:tcPr>
          <w:p w:rsidR="008A34D2" w:rsidRPr="00AA4F05" w:rsidRDefault="008A34D2" w:rsidP="007F5580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Основной </w:t>
            </w:r>
            <w:r w:rsidRPr="00AA4F05">
              <w:rPr>
                <w:rFonts w:ascii="Times New Roman" w:hAnsi="Times New Roman" w:cs="Times New Roman"/>
              </w:rPr>
              <w:t xml:space="preserve">файл проекта стандарта ИС/ВНД </w:t>
            </w:r>
          </w:p>
        </w:tc>
        <w:tc>
          <w:tcPr>
            <w:tcW w:w="3402" w:type="dxa"/>
          </w:tcPr>
          <w:p w:rsidR="008A34D2" w:rsidRPr="00AA4F05" w:rsidRDefault="008A34D2" w:rsidP="00FF6F4C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FF6F4C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6F235F" w:rsidRPr="00AA4F05" w:rsidTr="009317F2">
        <w:trPr>
          <w:ins w:id="4" w:author="Тряпицына Анна Алексеевна" w:date="2019-02-26T14:41:00Z"/>
        </w:trPr>
        <w:tc>
          <w:tcPr>
            <w:tcW w:w="3652" w:type="dxa"/>
            <w:shd w:val="clear" w:color="auto" w:fill="EAF1DD" w:themeFill="accent3" w:themeFillTint="33"/>
          </w:tcPr>
          <w:p w:rsidR="006F235F" w:rsidRPr="006F235F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5" w:author="Тряпицына Анна Алексеевна" w:date="2019-02-26T14:41:00Z"/>
                <w:rFonts w:ascii="Times New Roman" w:eastAsia="Times New Roman" w:hAnsi="Times New Roman" w:cs="Times New Roman"/>
                <w:lang w:eastAsia="ru-RU"/>
              </w:rPr>
            </w:pPr>
            <w:ins w:id="6" w:author="Тряпицына Анна Алексеевна" w:date="2019-02-26T14:46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Согласуемый файл. </w:t>
              </w:r>
            </w:ins>
            <w:ins w:id="7" w:author="Тряпицына Анна Алексеевна" w:date="2019-02-26T14:42:00Z">
              <w:r>
                <w:rPr>
                  <w:rFonts w:ascii="Times New Roman" w:eastAsia="Times New Roman" w:hAnsi="Times New Roman" w:cs="Times New Roman"/>
                  <w:lang w:eastAsia="ru-RU"/>
                </w:rPr>
                <w:t>И</w:t>
              </w:r>
            </w:ins>
            <w:ins w:id="8" w:author="Тряпицына Анна Алексеевна" w:date="2019-02-26T14:41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>звещение об изменении ВНД Концерна</w:t>
              </w:r>
            </w:ins>
            <w:ins w:id="9" w:author="Тряпицына Анна Алексеевна" w:date="2019-02-26T14:42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/ стандарта ИС Концерна</w:t>
              </w:r>
            </w:ins>
          </w:p>
        </w:tc>
        <w:tc>
          <w:tcPr>
            <w:tcW w:w="4111" w:type="dxa"/>
            <w:shd w:val="clear" w:color="auto" w:fill="EAF1DD" w:themeFill="accent3" w:themeFillTint="33"/>
          </w:tcPr>
          <w:p w:rsidR="006F235F" w:rsidRDefault="006F235F" w:rsidP="000270D5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10" w:author="Тряпицына Анна Алексеевна" w:date="2019-02-26T14:45:00Z"/>
                <w:rFonts w:ascii="Times New Roman" w:eastAsia="Times New Roman" w:hAnsi="Times New Roman" w:cs="Times New Roman"/>
                <w:lang w:eastAsia="ru-RU"/>
              </w:rPr>
            </w:pPr>
            <w:ins w:id="11" w:author="Тряпицына Анна Алексеевна" w:date="2019-02-26T14:44:00Z">
              <w:r>
                <w:rPr>
                  <w:rFonts w:ascii="Times New Roman" w:hAnsi="Times New Roman" w:cs="Times New Roman"/>
                </w:rPr>
                <w:t xml:space="preserve">Основной </w:t>
              </w:r>
              <w:r>
                <w:rPr>
                  <w:rFonts w:ascii="Times New Roman" w:hAnsi="Times New Roman" w:cs="Times New Roman"/>
                </w:rPr>
                <w:t>файл.</w:t>
              </w:r>
            </w:ins>
            <w:ins w:id="12" w:author="Тряпицына Анна Алексеевна" w:date="2019-02-26T14:45:00Z"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ins w:id="13" w:author="Тряпицына Анна Алексеевна" w:date="2019-02-26T14:42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Документ, </w:t>
              </w:r>
            </w:ins>
            <w:ins w:id="14" w:author="Тряпицына Анна Алексеевна" w:date="2019-02-26T14:41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>содержащий сведения, необходимые для внесения изменений в ВНД Концерна, причину внесения изменений</w:t>
              </w:r>
            </w:ins>
          </w:p>
          <w:p w:rsidR="006F235F" w:rsidRDefault="006F235F" w:rsidP="000270D5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15" w:author="Тряпицына Анна Алексеевна" w:date="2019-02-26T14:41:00Z"/>
                <w:rFonts w:ascii="Times New Roman" w:eastAsia="Times New Roman" w:hAnsi="Times New Roman" w:cs="Times New Roman"/>
                <w:lang w:eastAsia="ru-RU"/>
              </w:rPr>
            </w:pPr>
            <w:ins w:id="16" w:author="Тряпицына Анна Алексеевна" w:date="2019-02-26T14:45:00Z">
              <w:r>
                <w:rPr>
                  <w:rFonts w:ascii="Times New Roman" w:eastAsia="Times New Roman" w:hAnsi="Times New Roman" w:cs="Times New Roman"/>
                  <w:lang w:eastAsia="ru-RU"/>
                </w:rPr>
                <w:t>(при изменении стандарта ИС Концерна или ВНД согласовывается файл стандарт</w:t>
              </w:r>
            </w:ins>
            <w:ins w:id="17" w:author="Тряпицына Анна Алексеевна" w:date="2019-02-26T14:46:00Z">
              <w:r>
                <w:rPr>
                  <w:rFonts w:ascii="Times New Roman" w:eastAsia="Times New Roman" w:hAnsi="Times New Roman" w:cs="Times New Roman"/>
                  <w:lang w:eastAsia="ru-RU"/>
                </w:rPr>
                <w:t>а</w:t>
              </w:r>
            </w:ins>
            <w:ins w:id="18" w:author="Тряпицына Анна Алексеевна" w:date="2019-02-26T14:45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ИС Концерна / ВНД</w:t>
              </w:r>
            </w:ins>
            <w:ins w:id="19" w:author="Тряпицына Анна Алексеевна" w:date="2019-02-26T14:46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и файл извещения)</w:t>
              </w:r>
            </w:ins>
          </w:p>
        </w:tc>
        <w:tc>
          <w:tcPr>
            <w:tcW w:w="3402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20" w:author="Тряпицына Анна Алексеевна" w:date="2019-02-26T14:41:00Z"/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21" w:author="Тряпицына Анна Алексеевна" w:date="2019-02-26T14:41:00Z"/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  <w:shd w:val="clear" w:color="auto" w:fill="EAF1DD" w:themeFill="accent3" w:themeFillTint="33"/>
          </w:tcPr>
          <w:p w:rsidR="008A34D2" w:rsidRPr="00AA4F05" w:rsidDel="006F235F" w:rsidRDefault="004F2416" w:rsidP="007C2960">
            <w:pPr>
              <w:rPr>
                <w:del w:id="22" w:author="Тряпицына Анна Алексеевна" w:date="2019-02-26T14:38:00Z"/>
                <w:rFonts w:ascii="Times New Roman" w:eastAsia="Times New Roman" w:hAnsi="Times New Roman" w:cs="Times New Roman"/>
                <w:lang w:eastAsia="ru-RU"/>
              </w:rPr>
            </w:pPr>
            <w:ins w:id="23" w:author="Тряпицына Анна Алексеевна" w:date="2019-02-26T14:47:00Z">
              <w:r>
                <w:rPr>
                  <w:rFonts w:ascii="Times New Roman" w:eastAsia="Times New Roman" w:hAnsi="Times New Roman" w:cs="Times New Roman"/>
                  <w:lang w:eastAsia="ru-RU"/>
                </w:rPr>
                <w:t>О</w:t>
              </w:r>
            </w:ins>
            <w:ins w:id="24" w:author="Тряпицына Анна Алексеевна" w:date="2019-02-26T14:38:00Z">
              <w:r w:rsidR="006F235F"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тзыв на проект </w:t>
              </w:r>
            </w:ins>
            <w:ins w:id="25" w:author="Тряпицына Анна Алексеевна" w:date="2019-02-26T14:46:00Z">
              <w:r w:rsidR="006F235F">
                <w:rPr>
                  <w:rFonts w:ascii="Times New Roman" w:hAnsi="Times New Roman" w:cs="Times New Roman"/>
                </w:rPr>
                <w:t>на проект стандарта ИС Концерна</w:t>
              </w:r>
              <w:r w:rsidR="006F235F">
                <w:rPr>
                  <w:rFonts w:ascii="Times New Roman" w:hAnsi="Times New Roman" w:cs="Times New Roman"/>
                </w:rPr>
                <w:t xml:space="preserve"> /</w:t>
              </w:r>
              <w:r w:rsidR="006F235F"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 </w:t>
              </w:r>
            </w:ins>
            <w:ins w:id="26" w:author="Тряпицына Анна Алексеевна" w:date="2019-02-26T14:38:00Z">
              <w:r w:rsidR="006F235F" w:rsidRPr="006F235F">
                <w:rPr>
                  <w:rFonts w:ascii="Times New Roman" w:eastAsia="Times New Roman" w:hAnsi="Times New Roman" w:cs="Times New Roman"/>
                  <w:lang w:eastAsia="ru-RU"/>
                </w:rPr>
                <w:t>ВНД Концерна</w:t>
              </w:r>
              <w:r w:rsidR="006F235F" w:rsidRPr="006F235F" w:rsidDel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 </w:t>
              </w:r>
            </w:ins>
            <w:del w:id="27" w:author="Тряпицына Анна Алексеевна" w:date="2019-02-26T14:38:00Z">
              <w:r w:rsidR="008A34D2" w:rsidDel="006F235F">
                <w:rPr>
                  <w:rFonts w:ascii="Times New Roman" w:eastAsia="Times New Roman" w:hAnsi="Times New Roman" w:cs="Times New Roman"/>
                  <w:lang w:eastAsia="ru-RU"/>
                </w:rPr>
                <w:delText>О</w:delText>
              </w:r>
              <w:r w:rsidR="008A34D2" w:rsidRPr="00AA4F05" w:rsidDel="006F235F">
                <w:rPr>
                  <w:rFonts w:ascii="Times New Roman" w:eastAsia="Times New Roman" w:hAnsi="Times New Roman" w:cs="Times New Roman"/>
                  <w:lang w:eastAsia="ru-RU"/>
                </w:rPr>
                <w:delText xml:space="preserve">тзыв </w:delText>
              </w:r>
            </w:del>
          </w:p>
          <w:p w:rsidR="008A34D2" w:rsidRPr="00AA4F05" w:rsidRDefault="008A34D2" w:rsidP="006F235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EAF1DD" w:themeFill="accent3" w:themeFillTint="33"/>
          </w:tcPr>
          <w:p w:rsidR="008A34D2" w:rsidRPr="00AA4F05" w:rsidRDefault="008A34D2" w:rsidP="000270D5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Включает замечания и предложения. Предлагается как более  общее название. </w:t>
            </w:r>
          </w:p>
        </w:tc>
        <w:tc>
          <w:tcPr>
            <w:tcW w:w="3402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4F2416" w:rsidRPr="00AA4F05" w:rsidTr="009317F2">
        <w:trPr>
          <w:ins w:id="28" w:author="Тряпицына Анна Алексеевна" w:date="2019-02-26T14:39:00Z"/>
        </w:trPr>
        <w:tc>
          <w:tcPr>
            <w:tcW w:w="3652" w:type="dxa"/>
            <w:shd w:val="clear" w:color="auto" w:fill="EAF1DD" w:themeFill="accent3" w:themeFillTint="33"/>
          </w:tcPr>
          <w:p w:rsidR="004F2416" w:rsidRDefault="004F2416" w:rsidP="004F2416">
            <w:pPr>
              <w:rPr>
                <w:ins w:id="29" w:author="Тряпицына Анна Алексеевна" w:date="2019-02-26T14:39:00Z"/>
                <w:rFonts w:ascii="Times New Roman" w:eastAsia="Times New Roman" w:hAnsi="Times New Roman" w:cs="Times New Roman"/>
                <w:lang w:eastAsia="ru-RU"/>
              </w:rPr>
            </w:pPr>
            <w:ins w:id="30" w:author="Тряпицына Анна Алексеевна" w:date="2019-02-26T14:47:00Z">
              <w:r>
                <w:rPr>
                  <w:rFonts w:ascii="Times New Roman" w:eastAsia="Times New Roman" w:hAnsi="Times New Roman" w:cs="Times New Roman"/>
                  <w:lang w:eastAsia="ru-RU"/>
                </w:rPr>
                <w:t>З</w:t>
              </w:r>
            </w:ins>
            <w:ins w:id="31" w:author="Тряпицына Анна Алексеевна" w:date="2019-02-26T14:39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аключения </w:t>
              </w:r>
            </w:ins>
            <w:ins w:id="32" w:author="Тряпицына Анна Алексеевна" w:date="2019-02-26T14:46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по проекту стандарта ИС Концерна / </w:t>
              </w:r>
            </w:ins>
            <w:ins w:id="33" w:author="Тряпицына Анна Алексеевна" w:date="2019-02-26T14:39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>по проекту ВНД Концерна</w:t>
              </w:r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</w:t>
              </w:r>
            </w:ins>
          </w:p>
        </w:tc>
        <w:tc>
          <w:tcPr>
            <w:tcW w:w="4111" w:type="dxa"/>
            <w:shd w:val="clear" w:color="auto" w:fill="EAF1DD" w:themeFill="accent3" w:themeFillTint="33"/>
          </w:tcPr>
          <w:p w:rsidR="004F2416" w:rsidRDefault="004F2416" w:rsidP="004F2416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34" w:author="Тряпицына Анна Алексеевна" w:date="2019-02-26T14:39:00Z"/>
                <w:rFonts w:ascii="Times New Roman" w:hAnsi="Times New Roman" w:cs="Times New Roman"/>
              </w:rPr>
            </w:pPr>
            <w:ins w:id="35" w:author="Тряпицына Анна Алексеевна" w:date="2019-02-26T14:47:00Z"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Включает </w:t>
              </w:r>
              <w:proofErr w:type="gramStart"/>
              <w:r>
                <w:rPr>
                  <w:rFonts w:ascii="Times New Roman" w:eastAsia="Times New Roman" w:hAnsi="Times New Roman" w:cs="Times New Roman"/>
                  <w:lang w:eastAsia="ru-RU"/>
                </w:rPr>
                <w:t>замеча</w:t>
              </w:r>
              <w:bookmarkStart w:id="36" w:name="_GoBack"/>
              <w:bookmarkEnd w:id="36"/>
              <w:r>
                <w:rPr>
                  <w:rFonts w:ascii="Times New Roman" w:eastAsia="Times New Roman" w:hAnsi="Times New Roman" w:cs="Times New Roman"/>
                  <w:lang w:eastAsia="ru-RU"/>
                </w:rPr>
                <w:t>ния</w:t>
              </w:r>
              <w:proofErr w:type="gramEnd"/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и предложения</w:t>
              </w:r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 ДСР иди ДПОД</w:t>
              </w:r>
              <w:r>
                <w:rPr>
                  <w:rFonts w:ascii="Times New Roman" w:eastAsia="Times New Roman" w:hAnsi="Times New Roman" w:cs="Times New Roman"/>
                  <w:lang w:eastAsia="ru-RU"/>
                </w:rPr>
                <w:t xml:space="preserve">. </w:t>
              </w:r>
            </w:ins>
          </w:p>
        </w:tc>
        <w:tc>
          <w:tcPr>
            <w:tcW w:w="3402" w:type="dxa"/>
          </w:tcPr>
          <w:p w:rsidR="004F2416" w:rsidRPr="00AA4F05" w:rsidRDefault="004F2416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37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4F2416" w:rsidRPr="00AA4F05" w:rsidRDefault="004F2416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38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</w:tr>
      <w:tr w:rsidR="006F235F" w:rsidRPr="00AA4F05" w:rsidTr="009317F2">
        <w:trPr>
          <w:ins w:id="39" w:author="Тряпицына Анна Алексеевна" w:date="2019-02-26T14:39:00Z"/>
        </w:trPr>
        <w:tc>
          <w:tcPr>
            <w:tcW w:w="3652" w:type="dxa"/>
            <w:shd w:val="clear" w:color="auto" w:fill="EAF1DD" w:themeFill="accent3" w:themeFillTint="33"/>
          </w:tcPr>
          <w:p w:rsidR="006F235F" w:rsidRDefault="006F235F" w:rsidP="004F2416">
            <w:pPr>
              <w:rPr>
                <w:ins w:id="40" w:author="Тряпицына Анна Алексеевна" w:date="2019-02-26T14:39:00Z"/>
                <w:rFonts w:ascii="Times New Roman" w:eastAsia="Times New Roman" w:hAnsi="Times New Roman" w:cs="Times New Roman"/>
                <w:lang w:eastAsia="ru-RU"/>
              </w:rPr>
            </w:pPr>
            <w:ins w:id="41" w:author="Тряпицына Анна Алексеевна" w:date="2019-02-26T14:40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протокол согласования проекта ВНД Концерна, </w:t>
              </w:r>
            </w:ins>
          </w:p>
        </w:tc>
        <w:tc>
          <w:tcPr>
            <w:tcW w:w="4111" w:type="dxa"/>
            <w:shd w:val="clear" w:color="auto" w:fill="EAF1DD" w:themeFill="accent3" w:themeFillTint="33"/>
          </w:tcPr>
          <w:p w:rsidR="006F235F" w:rsidRDefault="006F235F" w:rsidP="0015407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42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43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44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</w:tr>
      <w:tr w:rsidR="006F235F" w:rsidRPr="00AA4F05" w:rsidTr="009317F2">
        <w:trPr>
          <w:ins w:id="45" w:author="Тряпицына Анна Алексеевна" w:date="2019-02-26T14:39:00Z"/>
        </w:trPr>
        <w:tc>
          <w:tcPr>
            <w:tcW w:w="3652" w:type="dxa"/>
            <w:shd w:val="clear" w:color="auto" w:fill="EAF1DD" w:themeFill="accent3" w:themeFillTint="33"/>
          </w:tcPr>
          <w:p w:rsidR="006F235F" w:rsidRDefault="004F2416" w:rsidP="00992FE3">
            <w:pPr>
              <w:rPr>
                <w:ins w:id="46" w:author="Тряпицына Анна Алексеевна" w:date="2019-02-26T14:39:00Z"/>
                <w:rFonts w:ascii="Times New Roman" w:eastAsia="Times New Roman" w:hAnsi="Times New Roman" w:cs="Times New Roman"/>
                <w:lang w:eastAsia="ru-RU"/>
              </w:rPr>
            </w:pPr>
            <w:ins w:id="47" w:author="Тряпицына Анна Алексеевна" w:date="2019-02-26T14:51:00Z">
              <w:r w:rsidRPr="006F235F">
                <w:rPr>
                  <w:rFonts w:ascii="Times New Roman" w:eastAsia="Times New Roman" w:hAnsi="Times New Roman" w:cs="Times New Roman"/>
                  <w:lang w:eastAsia="ru-RU"/>
                </w:rPr>
                <w:t>протоколы согласительных совещаний,</w:t>
              </w:r>
            </w:ins>
          </w:p>
        </w:tc>
        <w:tc>
          <w:tcPr>
            <w:tcW w:w="4111" w:type="dxa"/>
            <w:shd w:val="clear" w:color="auto" w:fill="EAF1DD" w:themeFill="accent3" w:themeFillTint="33"/>
          </w:tcPr>
          <w:p w:rsidR="006F235F" w:rsidRDefault="004F2416" w:rsidP="0015407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48" w:author="Тряпицына Анна Алексеевна" w:date="2019-02-26T14:39:00Z"/>
                <w:rFonts w:ascii="Times New Roman" w:hAnsi="Times New Roman" w:cs="Times New Roman"/>
              </w:rPr>
            </w:pPr>
            <w:ins w:id="49" w:author="Тряпицына Анна Алексеевна" w:date="2019-02-26T14:51:00Z">
              <w:r>
                <w:rPr>
                  <w:rFonts w:ascii="Times New Roman" w:hAnsi="Times New Roman" w:cs="Times New Roman"/>
                </w:rPr>
                <w:t>Скан протоколов согласительных совещаний</w:t>
              </w:r>
            </w:ins>
          </w:p>
        </w:tc>
        <w:tc>
          <w:tcPr>
            <w:tcW w:w="3402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50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6F235F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ins w:id="51" w:author="Тряпицына Анна Алексеевна" w:date="2019-02-26T14:39:00Z"/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  <w:shd w:val="clear" w:color="auto" w:fill="EAF1DD" w:themeFill="accent3" w:themeFillTint="33"/>
          </w:tcPr>
          <w:p w:rsidR="008A34D2" w:rsidRPr="004F2416" w:rsidRDefault="008A34D2" w:rsidP="00992FE3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F2416">
              <w:rPr>
                <w:rFonts w:ascii="Times New Roman" w:eastAsia="Times New Roman" w:hAnsi="Times New Roman" w:cs="Times New Roman"/>
                <w:lang w:eastAsia="ru-RU"/>
              </w:rPr>
              <w:t>Замечания/Предложения</w:t>
            </w:r>
          </w:p>
        </w:tc>
        <w:tc>
          <w:tcPr>
            <w:tcW w:w="4111" w:type="dxa"/>
            <w:shd w:val="clear" w:color="auto" w:fill="EAF1DD" w:themeFill="accent3" w:themeFillTint="33"/>
          </w:tcPr>
          <w:p w:rsidR="008A34D2" w:rsidRPr="004F2416" w:rsidRDefault="008A34D2" w:rsidP="004F2416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 w:rsidRPr="004F2416">
              <w:rPr>
                <w:rFonts w:ascii="Times New Roman" w:hAnsi="Times New Roman" w:cs="Times New Roman"/>
              </w:rPr>
              <w:t xml:space="preserve">Дублирование по сути категории «отзыв». </w:t>
            </w:r>
            <w:del w:id="52" w:author="Тряпицына Анна Алексеевна" w:date="2019-02-26T14:49:00Z">
              <w:r w:rsidRPr="004F2416" w:rsidDel="004F2416">
                <w:rPr>
                  <w:rFonts w:ascii="Times New Roman" w:hAnsi="Times New Roman" w:cs="Times New Roman"/>
                </w:rPr>
                <w:delText>Предлагаем оставит что-то одно.</w:delText>
              </w:r>
            </w:del>
            <w:ins w:id="53" w:author="Тряпицына Анна Алексеевна" w:date="2019-02-26T14:49:00Z">
              <w:r w:rsidR="004F2416">
                <w:rPr>
                  <w:rFonts w:ascii="Times New Roman" w:hAnsi="Times New Roman" w:cs="Times New Roman"/>
                </w:rPr>
                <w:t xml:space="preserve">Может </w:t>
              </w:r>
              <w:proofErr w:type="gramStart"/>
              <w:r w:rsidR="004F2416">
                <w:rPr>
                  <w:rFonts w:ascii="Times New Roman" w:hAnsi="Times New Roman" w:cs="Times New Roman"/>
                </w:rPr>
                <w:t>быть</w:t>
              </w:r>
              <w:proofErr w:type="gramEnd"/>
              <w:r w:rsidR="004F2416">
                <w:rPr>
                  <w:rFonts w:ascii="Times New Roman" w:hAnsi="Times New Roman" w:cs="Times New Roman"/>
                </w:rPr>
                <w:t xml:space="preserve"> от 534 ВП МО</w:t>
              </w:r>
            </w:ins>
          </w:p>
        </w:tc>
        <w:tc>
          <w:tcPr>
            <w:tcW w:w="3402" w:type="dxa"/>
          </w:tcPr>
          <w:p w:rsidR="008A34D2" w:rsidRPr="004F2416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4F2416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</w:tcPr>
          <w:p w:rsidR="008A34D2" w:rsidRPr="00AA4F05" w:rsidRDefault="008A34D2" w:rsidP="007C296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</w:t>
            </w:r>
            <w:r w:rsidRPr="00AA4F05">
              <w:rPr>
                <w:rFonts w:ascii="Times New Roman" w:eastAsia="Times New Roman" w:hAnsi="Times New Roman" w:cs="Times New Roman"/>
                <w:lang w:eastAsia="ru-RU"/>
              </w:rPr>
              <w:t>ояснительная записка</w:t>
            </w:r>
          </w:p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8A34D2" w:rsidRPr="00AA4F05" w:rsidRDefault="006F235F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ins w:id="54" w:author="Тряпицына Анна Алексеевна" w:date="2019-02-26T14:43:00Z">
              <w:r>
                <w:rPr>
                  <w:rFonts w:ascii="Times New Roman" w:hAnsi="Times New Roman" w:cs="Times New Roman"/>
                </w:rPr>
                <w:t xml:space="preserve">В соответствии с </w:t>
              </w:r>
            </w:ins>
            <w:ins w:id="55" w:author="Тряпицына Анна Алексеевна" w:date="2019-02-26T14:44:00Z">
              <w:r w:rsidRPr="006F235F">
                <w:rPr>
                  <w:rFonts w:ascii="Times New Roman" w:hAnsi="Times New Roman" w:cs="Times New Roman"/>
                </w:rPr>
                <w:t>СТО ИПВР 00–003–2019</w:t>
              </w:r>
              <w:r>
                <w:rPr>
                  <w:rFonts w:ascii="Times New Roman" w:hAnsi="Times New Roman" w:cs="Times New Roman"/>
                </w:rPr>
                <w:t xml:space="preserve">, </w:t>
              </w:r>
              <w:proofErr w:type="gramStart"/>
              <w:r w:rsidRPr="006F235F">
                <w:rPr>
                  <w:rFonts w:ascii="Times New Roman" w:hAnsi="Times New Roman" w:cs="Times New Roman"/>
                </w:rPr>
                <w:t>СТ</w:t>
              </w:r>
              <w:proofErr w:type="gramEnd"/>
              <w:r w:rsidRPr="006F235F">
                <w:rPr>
                  <w:rFonts w:ascii="Times New Roman" w:hAnsi="Times New Roman" w:cs="Times New Roman"/>
                </w:rPr>
                <w:t xml:space="preserve"> ИС КОНЦЕРН ВКО 00–003–2018</w:t>
              </w:r>
            </w:ins>
          </w:p>
        </w:tc>
        <w:tc>
          <w:tcPr>
            <w:tcW w:w="3402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  <w:shd w:val="clear" w:color="auto" w:fill="E5DFEC" w:themeFill="accent4" w:themeFillTint="33"/>
          </w:tcPr>
          <w:p w:rsidR="008A34D2" w:rsidRPr="004F2416" w:rsidRDefault="008A34D2" w:rsidP="007C2960">
            <w:pPr>
              <w:rPr>
                <w:rFonts w:ascii="Times New Roman" w:eastAsia="Times New Roman" w:hAnsi="Times New Roman" w:cs="Times New Roman"/>
                <w:strike/>
                <w:lang w:eastAsia="ru-RU"/>
                <w:rPrChange w:id="56" w:author="Тряпицына Анна Алексеевна" w:date="2019-02-26T14:47:00Z">
                  <w:rPr>
                    <w:rFonts w:ascii="Times New Roman" w:eastAsia="Times New Roman" w:hAnsi="Times New Roman" w:cs="Times New Roman"/>
                    <w:lang w:eastAsia="ru-RU"/>
                  </w:rPr>
                </w:rPrChange>
              </w:rPr>
            </w:pPr>
            <w:r w:rsidRPr="004F2416">
              <w:rPr>
                <w:rFonts w:ascii="Times New Roman" w:eastAsia="Times New Roman" w:hAnsi="Times New Roman" w:cs="Times New Roman"/>
                <w:strike/>
                <w:lang w:eastAsia="ru-RU"/>
                <w:rPrChange w:id="57" w:author="Тряпицына Анна Алексеевна" w:date="2019-02-26T14:47:00Z">
                  <w:rPr>
                    <w:rFonts w:ascii="Times New Roman" w:eastAsia="Times New Roman" w:hAnsi="Times New Roman" w:cs="Times New Roman"/>
                    <w:lang w:eastAsia="ru-RU"/>
                  </w:rPr>
                </w:rPrChange>
              </w:rPr>
              <w:t>Мотивированное предложение</w:t>
            </w:r>
          </w:p>
        </w:tc>
        <w:tc>
          <w:tcPr>
            <w:tcW w:w="4111" w:type="dxa"/>
            <w:vMerge w:val="restart"/>
            <w:shd w:val="clear" w:color="auto" w:fill="E5DFEC" w:themeFill="accent4" w:themeFillTint="33"/>
          </w:tcPr>
          <w:p w:rsidR="008A34D2" w:rsidRPr="004F2416" w:rsidRDefault="008A34D2" w:rsidP="00A8364C">
            <w:pPr>
              <w:rPr>
                <w:rFonts w:ascii="Times New Roman" w:hAnsi="Times New Roman" w:cs="Times New Roman"/>
                <w:strike/>
                <w:rPrChange w:id="58" w:author="Тряпицына Анна Алексеевна" w:date="2019-02-26T14:48:00Z">
                  <w:rPr>
                    <w:rFonts w:ascii="Times New Roman" w:hAnsi="Times New Roman" w:cs="Times New Roman"/>
                  </w:rPr>
                </w:rPrChange>
              </w:rPr>
            </w:pPr>
            <w:r w:rsidRPr="004F2416">
              <w:rPr>
                <w:rFonts w:ascii="Times New Roman" w:hAnsi="Times New Roman" w:cs="Times New Roman"/>
                <w:strike/>
                <w:rPrChange w:id="59" w:author="Тряпицына Анна Алексеевна" w:date="2019-02-26T14:48:00Z">
                  <w:rPr>
                    <w:rFonts w:ascii="Times New Roman" w:hAnsi="Times New Roman" w:cs="Times New Roman"/>
                  </w:rPr>
                </w:rPrChange>
              </w:rPr>
              <w:t xml:space="preserve">По сути содержания -  результат экспертизы </w:t>
            </w:r>
          </w:p>
          <w:p w:rsidR="008A34D2" w:rsidRPr="004F2416" w:rsidRDefault="008A34D2" w:rsidP="00473318">
            <w:pPr>
              <w:rPr>
                <w:rFonts w:ascii="Times New Roman" w:hAnsi="Times New Roman" w:cs="Times New Roman"/>
                <w:strike/>
                <w:rPrChange w:id="60" w:author="Тряпицына Анна Алексеевна" w:date="2019-02-26T14:48:00Z">
                  <w:rPr>
                    <w:rFonts w:ascii="Times New Roman" w:hAnsi="Times New Roman" w:cs="Times New Roman"/>
                  </w:rPr>
                </w:rPrChange>
              </w:rPr>
            </w:pPr>
            <w:r w:rsidRPr="004F2416">
              <w:rPr>
                <w:rFonts w:ascii="Times New Roman" w:hAnsi="Times New Roman" w:cs="Times New Roman"/>
                <w:strike/>
                <w:rPrChange w:id="61" w:author="Тряпицына Анна Алексеевна" w:date="2019-02-26T14:48:00Z">
                  <w:rPr>
                    <w:rFonts w:ascii="Times New Roman" w:hAnsi="Times New Roman" w:cs="Times New Roman"/>
                  </w:rPr>
                </w:rPrChange>
              </w:rPr>
              <w:t>Предлагаем выбрать что-то одно.</w:t>
            </w:r>
          </w:p>
          <w:p w:rsidR="008A34D2" w:rsidRPr="004F2416" w:rsidRDefault="008A34D2" w:rsidP="00473318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  <w:strike/>
                <w:rPrChange w:id="62" w:author="Тряпицына Анна Алексеевна" w:date="2019-02-26T14:48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  <w:shd w:val="clear" w:color="auto" w:fill="E5DFEC" w:themeFill="accent4" w:themeFillTint="33"/>
          </w:tcPr>
          <w:p w:rsidR="008A34D2" w:rsidRPr="004F2416" w:rsidRDefault="008A34D2" w:rsidP="00052AD4">
            <w:pPr>
              <w:rPr>
                <w:rFonts w:ascii="Times New Roman" w:eastAsia="Times New Roman" w:hAnsi="Times New Roman" w:cs="Times New Roman"/>
                <w:strike/>
                <w:lang w:eastAsia="ru-RU"/>
                <w:rPrChange w:id="63" w:author="Тряпицына Анна Алексеевна" w:date="2019-02-26T14:47:00Z">
                  <w:rPr>
                    <w:rFonts w:ascii="Times New Roman" w:eastAsia="Times New Roman" w:hAnsi="Times New Roman" w:cs="Times New Roman"/>
                    <w:lang w:eastAsia="ru-RU"/>
                  </w:rPr>
                </w:rPrChange>
              </w:rPr>
            </w:pPr>
            <w:r w:rsidRPr="004F2416">
              <w:rPr>
                <w:rFonts w:ascii="Times New Roman" w:eastAsia="Times New Roman" w:hAnsi="Times New Roman" w:cs="Times New Roman"/>
                <w:strike/>
                <w:lang w:eastAsia="ru-RU"/>
                <w:rPrChange w:id="64" w:author="Тряпицына Анна Алексеевна" w:date="2019-02-26T14:47:00Z">
                  <w:rPr>
                    <w:rFonts w:ascii="Times New Roman" w:eastAsia="Times New Roman" w:hAnsi="Times New Roman" w:cs="Times New Roman"/>
                    <w:lang w:eastAsia="ru-RU"/>
                  </w:rPr>
                </w:rPrChange>
              </w:rPr>
              <w:t>Экспертиза</w:t>
            </w:r>
          </w:p>
        </w:tc>
        <w:tc>
          <w:tcPr>
            <w:tcW w:w="4111" w:type="dxa"/>
            <w:vMerge/>
            <w:shd w:val="clear" w:color="auto" w:fill="E5DFEC" w:themeFill="accent4" w:themeFillTint="33"/>
          </w:tcPr>
          <w:p w:rsidR="008A34D2" w:rsidRPr="00AA4F05" w:rsidRDefault="008A34D2" w:rsidP="00473318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8A34D2" w:rsidRPr="00AA4F05" w:rsidRDefault="008A34D2" w:rsidP="00052AD4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8A34D2" w:rsidRPr="00AA4F05" w:rsidRDefault="008A34D2" w:rsidP="00052AD4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  <w:shd w:val="clear" w:color="auto" w:fill="E5DFEC" w:themeFill="accent4" w:themeFillTint="33"/>
          </w:tcPr>
          <w:p w:rsidR="008A34D2" w:rsidRPr="004F2416" w:rsidRDefault="008A34D2" w:rsidP="00473318">
            <w:pPr>
              <w:rPr>
                <w:rFonts w:ascii="Times New Roman" w:hAnsi="Times New Roman" w:cs="Times New Roman"/>
                <w:strike/>
                <w:rPrChange w:id="65" w:author="Тряпицына Анна Алексеевна" w:date="2019-02-26T14:47:00Z">
                  <w:rPr>
                    <w:rFonts w:ascii="Times New Roman" w:hAnsi="Times New Roman" w:cs="Times New Roman"/>
                  </w:rPr>
                </w:rPrChange>
              </w:rPr>
            </w:pPr>
            <w:r w:rsidRPr="004F2416">
              <w:rPr>
                <w:rFonts w:ascii="Times New Roman" w:hAnsi="Times New Roman" w:cs="Times New Roman"/>
                <w:strike/>
                <w:rPrChange w:id="66" w:author="Тряпицына Анна Алексеевна" w:date="2019-02-26T14:47:00Z">
                  <w:rPr>
                    <w:rFonts w:ascii="Times New Roman" w:hAnsi="Times New Roman" w:cs="Times New Roman"/>
                  </w:rPr>
                </w:rPrChange>
              </w:rPr>
              <w:t>Заключение</w:t>
            </w:r>
          </w:p>
          <w:p w:rsidR="008A34D2" w:rsidRPr="004F2416" w:rsidRDefault="008A34D2" w:rsidP="00473318">
            <w:pPr>
              <w:rPr>
                <w:rFonts w:ascii="Times New Roman" w:eastAsia="Times New Roman" w:hAnsi="Times New Roman" w:cs="Times New Roman"/>
                <w:strike/>
                <w:lang w:eastAsia="ru-RU"/>
                <w:rPrChange w:id="67" w:author="Тряпицына Анна Алексеевна" w:date="2019-02-26T14:47:00Z">
                  <w:rPr>
                    <w:rFonts w:ascii="Times New Roman" w:eastAsia="Times New Roman" w:hAnsi="Times New Roman" w:cs="Times New Roman"/>
                    <w:lang w:eastAsia="ru-RU"/>
                  </w:rPr>
                </w:rPrChange>
              </w:rPr>
            </w:pPr>
          </w:p>
        </w:tc>
        <w:tc>
          <w:tcPr>
            <w:tcW w:w="4111" w:type="dxa"/>
            <w:vMerge/>
            <w:shd w:val="clear" w:color="auto" w:fill="E5DFEC" w:themeFill="accent4" w:themeFillTint="33"/>
          </w:tcPr>
          <w:p w:rsidR="008A34D2" w:rsidRPr="00AA4F05" w:rsidRDefault="008A34D2" w:rsidP="00473318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8A34D2" w:rsidRPr="00AA4F05" w:rsidRDefault="008A34D2" w:rsidP="00473318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8A34D2" w:rsidRPr="00AA4F05" w:rsidRDefault="008A34D2" w:rsidP="00473318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</w:tcPr>
          <w:p w:rsidR="008A34D2" w:rsidRPr="00AA4F05" w:rsidDel="004F2416" w:rsidRDefault="008A34D2" w:rsidP="004F2416">
            <w:pPr>
              <w:rPr>
                <w:del w:id="68" w:author="Тряпицына Анна Алексеевна" w:date="2019-02-26T14:50:00Z"/>
                <w:rFonts w:ascii="Times New Roman" w:hAnsi="Times New Roman" w:cs="Times New Roman"/>
              </w:rPr>
              <w:pPrChange w:id="69" w:author="Тряпицына Анна Алексеевна" w:date="2019-02-26T14:50:00Z">
                <w:pPr/>
              </w:pPrChange>
            </w:pPr>
            <w:r>
              <w:rPr>
                <w:rFonts w:ascii="Times New Roman" w:hAnsi="Times New Roman" w:cs="Times New Roman"/>
              </w:rPr>
              <w:t>Приложения/дополнения</w:t>
            </w:r>
          </w:p>
          <w:p w:rsidR="008A34D2" w:rsidRPr="00AA4F05" w:rsidRDefault="008A34D2" w:rsidP="004F24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8A34D2" w:rsidRPr="00AA4F05" w:rsidRDefault="008A34D2" w:rsidP="0015407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AA4F05">
              <w:rPr>
                <w:rFonts w:ascii="Times New Roman" w:hAnsi="Times New Roman" w:cs="Times New Roman"/>
              </w:rPr>
              <w:t xml:space="preserve">ополнительные файлы, </w:t>
            </w:r>
            <w:r>
              <w:rPr>
                <w:rFonts w:ascii="Times New Roman" w:hAnsi="Times New Roman" w:cs="Times New Roman"/>
              </w:rPr>
              <w:t xml:space="preserve">которые могут быть приложены </w:t>
            </w:r>
            <w:r w:rsidRPr="00AA4F05">
              <w:rPr>
                <w:rFonts w:ascii="Times New Roman" w:hAnsi="Times New Roman" w:cs="Times New Roman"/>
              </w:rPr>
              <w:t xml:space="preserve">в процессе </w:t>
            </w:r>
            <w:r w:rsidRPr="00AA4F05">
              <w:rPr>
                <w:rFonts w:ascii="Times New Roman" w:hAnsi="Times New Roman" w:cs="Times New Roman"/>
              </w:rPr>
              <w:lastRenderedPageBreak/>
              <w:t>согласования</w:t>
            </w:r>
            <w:r>
              <w:rPr>
                <w:rFonts w:ascii="Times New Roman" w:hAnsi="Times New Roman" w:cs="Times New Roman"/>
              </w:rPr>
              <w:t xml:space="preserve"> как обоснование</w:t>
            </w:r>
          </w:p>
        </w:tc>
        <w:tc>
          <w:tcPr>
            <w:tcW w:w="3402" w:type="dxa"/>
          </w:tcPr>
          <w:p w:rsidR="008A34D2" w:rsidRPr="00AA4F05" w:rsidRDefault="008A34D2" w:rsidP="00DD0BF4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DD0BF4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</w:tcPr>
          <w:p w:rsidR="008A34D2" w:rsidRPr="00AA4F05" w:rsidDel="004F2416" w:rsidRDefault="008A34D2" w:rsidP="004F2416">
            <w:pPr>
              <w:rPr>
                <w:del w:id="70" w:author="Тряпицына Анна Алексеевна" w:date="2019-02-26T14:51:00Z"/>
                <w:rFonts w:ascii="Times New Roman" w:hAnsi="Times New Roman" w:cs="Times New Roman"/>
              </w:rPr>
              <w:pPrChange w:id="71" w:author="Тряпицына Анна Алексеевна" w:date="2019-02-26T14:51:00Z">
                <w:pPr/>
              </w:pPrChange>
            </w:pPr>
            <w:r>
              <w:rPr>
                <w:rFonts w:ascii="Times New Roman" w:hAnsi="Times New Roman" w:cs="Times New Roman"/>
              </w:rPr>
              <w:lastRenderedPageBreak/>
              <w:t>П</w:t>
            </w:r>
            <w:r w:rsidRPr="00AA4F05">
              <w:rPr>
                <w:rFonts w:ascii="Times New Roman" w:hAnsi="Times New Roman" w:cs="Times New Roman"/>
              </w:rPr>
              <w:t>одписанный экземпляр</w:t>
            </w:r>
          </w:p>
          <w:p w:rsidR="008A34D2" w:rsidRPr="00AA4F05" w:rsidRDefault="008A34D2" w:rsidP="004F24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8A34D2" w:rsidRPr="00AA4F05" w:rsidRDefault="008A34D2" w:rsidP="004F2416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 w:rsidRPr="00AA4F05">
              <w:rPr>
                <w:rFonts w:ascii="Times New Roman" w:hAnsi="Times New Roman" w:cs="Times New Roman"/>
              </w:rPr>
              <w:t>Типовое название, можно заменить на «</w:t>
            </w:r>
            <w:del w:id="72" w:author="Тряпицына Анна Алексеевна" w:date="2019-02-26T14:48:00Z">
              <w:r w:rsidRPr="00AA4F05" w:rsidDel="004F2416">
                <w:rPr>
                  <w:rFonts w:ascii="Times New Roman" w:hAnsi="Times New Roman" w:cs="Times New Roman"/>
                </w:rPr>
                <w:delText>Утверженный</w:delText>
              </w:r>
            </w:del>
            <w:ins w:id="73" w:author="Тряпицына Анна Алексеевна" w:date="2019-02-26T14:48:00Z">
              <w:r w:rsidR="004F2416" w:rsidRPr="00AA4F05">
                <w:rPr>
                  <w:rFonts w:ascii="Times New Roman" w:hAnsi="Times New Roman" w:cs="Times New Roman"/>
                </w:rPr>
                <w:t>Утверждённый</w:t>
              </w:r>
            </w:ins>
            <w:r w:rsidRPr="00AA4F05">
              <w:rPr>
                <w:rFonts w:ascii="Times New Roman" w:hAnsi="Times New Roman" w:cs="Times New Roman"/>
              </w:rPr>
              <w:t xml:space="preserve"> документ». Содержит файл сканированного утвержденного документа</w:t>
            </w:r>
            <w:ins w:id="74" w:author="Тряпицына Анна Алексеевна" w:date="2019-02-26T14:50:00Z">
              <w:r w:rsidR="004F2416">
                <w:rPr>
                  <w:rFonts w:ascii="Times New Roman" w:hAnsi="Times New Roman" w:cs="Times New Roman"/>
                </w:rPr>
                <w:t xml:space="preserve"> (</w:t>
              </w:r>
              <w:r w:rsidR="004F2416" w:rsidRPr="006F235F">
                <w:rPr>
                  <w:rFonts w:ascii="Times New Roman" w:eastAsia="Times New Roman" w:hAnsi="Times New Roman" w:cs="Times New Roman"/>
                  <w:lang w:eastAsia="ru-RU"/>
                </w:rPr>
                <w:t>бумажн</w:t>
              </w:r>
              <w:r w:rsidR="004F2416">
                <w:rPr>
                  <w:rFonts w:ascii="Times New Roman" w:eastAsia="Times New Roman" w:hAnsi="Times New Roman" w:cs="Times New Roman"/>
                  <w:lang w:eastAsia="ru-RU"/>
                </w:rPr>
                <w:t>ая</w:t>
              </w:r>
              <w:r w:rsidR="004F2416"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 копи</w:t>
              </w:r>
              <w:r w:rsidR="004F2416">
                <w:rPr>
                  <w:rFonts w:ascii="Times New Roman" w:eastAsia="Times New Roman" w:hAnsi="Times New Roman" w:cs="Times New Roman"/>
                  <w:lang w:eastAsia="ru-RU"/>
                </w:rPr>
                <w:t>я</w:t>
              </w:r>
              <w:r w:rsidR="004F2416" w:rsidRPr="006F235F">
                <w:rPr>
                  <w:rFonts w:ascii="Times New Roman" w:eastAsia="Times New Roman" w:hAnsi="Times New Roman" w:cs="Times New Roman"/>
                  <w:lang w:eastAsia="ru-RU"/>
                </w:rPr>
                <w:t xml:space="preserve"> электронного документа итоговой версии </w:t>
              </w:r>
              <w:r w:rsidR="004F2416">
                <w:rPr>
                  <w:rFonts w:ascii="Times New Roman" w:eastAsia="Times New Roman" w:hAnsi="Times New Roman" w:cs="Times New Roman"/>
                  <w:lang w:eastAsia="ru-RU"/>
                </w:rPr>
                <w:t xml:space="preserve">стандарта ИС Концерна / </w:t>
              </w:r>
              <w:r w:rsidR="004F2416" w:rsidRPr="006F235F">
                <w:rPr>
                  <w:rFonts w:ascii="Times New Roman" w:eastAsia="Times New Roman" w:hAnsi="Times New Roman" w:cs="Times New Roman"/>
                  <w:lang w:eastAsia="ru-RU"/>
                </w:rPr>
                <w:t>ВНД Концерна</w:t>
              </w:r>
              <w:r w:rsidR="004F2416">
                <w:rPr>
                  <w:rFonts w:ascii="Times New Roman" w:hAnsi="Times New Roman" w:cs="Times New Roman"/>
                </w:rPr>
                <w:t>)</w:t>
              </w:r>
            </w:ins>
          </w:p>
        </w:tc>
        <w:tc>
          <w:tcPr>
            <w:tcW w:w="3402" w:type="dxa"/>
          </w:tcPr>
          <w:p w:rsidR="008A34D2" w:rsidRPr="00AA4F05" w:rsidRDefault="008A34D2" w:rsidP="00BE7A56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BE7A56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8A34D2" w:rsidRPr="00AA4F05" w:rsidTr="009317F2">
        <w:tc>
          <w:tcPr>
            <w:tcW w:w="3652" w:type="dxa"/>
          </w:tcPr>
          <w:p w:rsidR="008A34D2" w:rsidRPr="00AA4F05" w:rsidDel="006F235F" w:rsidRDefault="008A34D2" w:rsidP="006F235F">
            <w:pPr>
              <w:rPr>
                <w:del w:id="75" w:author="Тряпицына Анна Алексеевна" w:date="2019-02-26T14:41:00Z"/>
                <w:rFonts w:ascii="Times New Roman" w:hAnsi="Times New Roman" w:cs="Times New Roman"/>
              </w:rPr>
              <w:pPrChange w:id="76" w:author="Тряпицына Анна Алексеевна" w:date="2019-02-26T14:41:00Z">
                <w:pPr/>
              </w:pPrChange>
            </w:pPr>
            <w:r>
              <w:rPr>
                <w:rFonts w:ascii="Times New Roman" w:hAnsi="Times New Roman" w:cs="Times New Roman"/>
              </w:rPr>
              <w:t>И</w:t>
            </w:r>
            <w:r w:rsidRPr="00AA4F05">
              <w:rPr>
                <w:rFonts w:ascii="Times New Roman" w:hAnsi="Times New Roman" w:cs="Times New Roman"/>
              </w:rPr>
              <w:t xml:space="preserve">нформационно-удостоверяющий лист </w:t>
            </w:r>
          </w:p>
          <w:p w:rsidR="008A34D2" w:rsidRPr="00AA4F05" w:rsidRDefault="008A34D2" w:rsidP="006F235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11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Скан подписанного </w:t>
            </w:r>
            <w:proofErr w:type="gramStart"/>
            <w:r>
              <w:rPr>
                <w:rFonts w:ascii="Times New Roman" w:hAnsi="Times New Roman" w:cs="Times New Roman"/>
              </w:rPr>
              <w:t>УЛ</w:t>
            </w:r>
            <w:proofErr w:type="gramEnd"/>
          </w:p>
        </w:tc>
        <w:tc>
          <w:tcPr>
            <w:tcW w:w="3402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A34D2" w:rsidRPr="00AA4F05" w:rsidRDefault="008A34D2" w:rsidP="00E35B4F">
            <w:pPr>
              <w:tabs>
                <w:tab w:val="left" w:pos="0"/>
                <w:tab w:val="left" w:pos="1260"/>
                <w:tab w:val="left" w:pos="1440"/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73DBA" w:rsidRDefault="00B73DBA">
      <w:pPr>
        <w:rPr>
          <w:rFonts w:ascii="Times New Roman" w:hAnsi="Times New Roman" w:cs="Times New Roman"/>
        </w:rPr>
      </w:pPr>
    </w:p>
    <w:p w:rsidR="009317F2" w:rsidRPr="00AA4F05" w:rsidRDefault="009317F2">
      <w:pPr>
        <w:rPr>
          <w:rFonts w:ascii="Times New Roman" w:hAnsi="Times New Roman" w:cs="Times New Roman"/>
        </w:rPr>
      </w:pPr>
    </w:p>
    <w:sectPr w:rsidR="009317F2" w:rsidRPr="00AA4F05" w:rsidSect="00C4649F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48"/>
    <w:rsid w:val="000270D5"/>
    <w:rsid w:val="000767DE"/>
    <w:rsid w:val="0015407F"/>
    <w:rsid w:val="001B3832"/>
    <w:rsid w:val="001D597B"/>
    <w:rsid w:val="003D2EFF"/>
    <w:rsid w:val="0040269C"/>
    <w:rsid w:val="004F2416"/>
    <w:rsid w:val="0063721E"/>
    <w:rsid w:val="00683C52"/>
    <w:rsid w:val="006D7718"/>
    <w:rsid w:val="006F235F"/>
    <w:rsid w:val="007C2960"/>
    <w:rsid w:val="007F5580"/>
    <w:rsid w:val="008A34D2"/>
    <w:rsid w:val="009317F2"/>
    <w:rsid w:val="00992FE3"/>
    <w:rsid w:val="00A2147A"/>
    <w:rsid w:val="00A8364C"/>
    <w:rsid w:val="00AA4F05"/>
    <w:rsid w:val="00B31E48"/>
    <w:rsid w:val="00B73DBA"/>
    <w:rsid w:val="00C4649F"/>
    <w:rsid w:val="00C701C0"/>
    <w:rsid w:val="00E269C8"/>
    <w:rsid w:val="00E35B4F"/>
    <w:rsid w:val="00E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3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E3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1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1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3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E3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1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1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Тряпицына Анна Алексеевна</cp:lastModifiedBy>
  <cp:revision>2</cp:revision>
  <dcterms:created xsi:type="dcterms:W3CDTF">2019-02-26T11:54:00Z</dcterms:created>
  <dcterms:modified xsi:type="dcterms:W3CDTF">2019-02-26T11:54:00Z</dcterms:modified>
</cp:coreProperties>
</file>