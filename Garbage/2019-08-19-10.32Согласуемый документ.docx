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18" w:rsidRPr="00B67EAF" w:rsidRDefault="00901418" w:rsidP="00901418">
      <w:pPr>
        <w:pStyle w:val="3"/>
        <w:rPr>
          <w:sz w:val="28"/>
          <w:szCs w:val="28"/>
        </w:rPr>
      </w:pPr>
      <w:r w:rsidRPr="00B67EAF">
        <w:rPr>
          <w:sz w:val="28"/>
          <w:szCs w:val="28"/>
        </w:rPr>
        <w:t>С Т А Н Д А Р Т</w:t>
      </w:r>
      <w:r>
        <w:rPr>
          <w:sz w:val="28"/>
          <w:szCs w:val="28"/>
        </w:rPr>
        <w:t xml:space="preserve">  </w:t>
      </w:r>
      <w:r w:rsidRPr="00B67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 Т Е Г Р И Р О В А Н </w:t>
      </w:r>
      <w:proofErr w:type="spellStart"/>
      <w:proofErr w:type="gramStart"/>
      <w:r>
        <w:rPr>
          <w:sz w:val="28"/>
          <w:szCs w:val="28"/>
        </w:rPr>
        <w:t>Н</w:t>
      </w:r>
      <w:proofErr w:type="spellEnd"/>
      <w:proofErr w:type="gramEnd"/>
      <w:r>
        <w:rPr>
          <w:sz w:val="28"/>
          <w:szCs w:val="28"/>
        </w:rPr>
        <w:t xml:space="preserve"> О Й</w:t>
      </w:r>
      <w:r w:rsidRPr="00B67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С Т Р У К Т У Р Ы </w:t>
      </w:r>
    </w:p>
    <w:p w:rsidR="00901418" w:rsidRPr="00B67EAF" w:rsidRDefault="00901418" w:rsidP="00901418">
      <w:pPr>
        <w:tabs>
          <w:tab w:val="left" w:pos="3402"/>
          <w:tab w:val="left" w:pos="4111"/>
          <w:tab w:val="left" w:pos="4820"/>
          <w:tab w:val="left" w:pos="8364"/>
        </w:tabs>
        <w:jc w:val="center"/>
        <w:rPr>
          <w:b/>
          <w:sz w:val="28"/>
          <w:szCs w:val="28"/>
        </w:rPr>
      </w:pPr>
    </w:p>
    <w:p w:rsidR="00901418" w:rsidRPr="00EB578C" w:rsidRDefault="00901418" w:rsidP="00901418">
      <w:pPr>
        <w:tabs>
          <w:tab w:val="left" w:pos="3402"/>
          <w:tab w:val="left" w:pos="4111"/>
          <w:tab w:val="left" w:pos="4820"/>
          <w:tab w:val="left" w:pos="8364"/>
        </w:tabs>
        <w:jc w:val="center"/>
        <w:rPr>
          <w:b/>
          <w:sz w:val="28"/>
          <w:szCs w:val="28"/>
        </w:rPr>
      </w:pPr>
      <w:r w:rsidRPr="00CE1F3B">
        <w:rPr>
          <w:b/>
          <w:sz w:val="28"/>
          <w:szCs w:val="28"/>
        </w:rPr>
        <w:t>Общие требования к разработке и рассмотрению инвестиционного проекта для формирования инвестиционного портфеля</w:t>
      </w:r>
    </w:p>
    <w:p w:rsidR="00EB578C" w:rsidRPr="00EB578C" w:rsidRDefault="00EB578C" w:rsidP="00901418">
      <w:pPr>
        <w:tabs>
          <w:tab w:val="left" w:pos="3402"/>
          <w:tab w:val="left" w:pos="4111"/>
          <w:tab w:val="left" w:pos="4820"/>
          <w:tab w:val="left" w:pos="8364"/>
        </w:tabs>
        <w:jc w:val="center"/>
        <w:rPr>
          <w:b/>
          <w:sz w:val="28"/>
          <w:szCs w:val="28"/>
        </w:rPr>
      </w:pPr>
      <w:ins w:id="0" w:author="Румянцева Юлия Владимировна" w:date="2019-08-19T13:32:00Z">
        <w:r>
          <w:rPr>
            <w:b/>
            <w:sz w:val="28"/>
            <w:szCs w:val="28"/>
          </w:rPr>
          <w:t>комментарии</w:t>
        </w:r>
      </w:ins>
      <w:bookmarkStart w:id="1" w:name="_GoBack"/>
      <w:bookmarkEnd w:id="1"/>
    </w:p>
    <w:p w:rsidR="00ED4A46" w:rsidRDefault="00EB578C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53"/>
    <w:rsid w:val="004545FE"/>
    <w:rsid w:val="00527E0F"/>
    <w:rsid w:val="00683C52"/>
    <w:rsid w:val="006D5FF1"/>
    <w:rsid w:val="006D7718"/>
    <w:rsid w:val="00901418"/>
    <w:rsid w:val="00BD1C68"/>
    <w:rsid w:val="00BF6572"/>
    <w:rsid w:val="00D33C53"/>
    <w:rsid w:val="00EB578C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90141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57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78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90141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57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78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Румянцева Юлия Владимировна</cp:lastModifiedBy>
  <cp:revision>3</cp:revision>
  <dcterms:created xsi:type="dcterms:W3CDTF">2019-07-19T06:33:00Z</dcterms:created>
  <dcterms:modified xsi:type="dcterms:W3CDTF">2019-08-19T10:32:00Z</dcterms:modified>
</cp:coreProperties>
</file>