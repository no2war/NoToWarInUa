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20"/>
        <w:gridCol w:w="5103"/>
      </w:tblGrid>
      <w:tr w:rsidR="006B7BA4" w:rsidRPr="002E622F" w:rsidTr="00841649">
        <w:tc>
          <w:tcPr>
            <w:tcW w:w="9923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</w:tcPr>
          <w:p w:rsidR="0056408C" w:rsidRPr="00EC21A9" w:rsidRDefault="0056408C" w:rsidP="006B7BA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</w:pPr>
          </w:p>
        </w:tc>
      </w:tr>
      <w:tr w:rsidR="006B7BA4" w:rsidRPr="002E622F" w:rsidTr="00841649">
        <w:tc>
          <w:tcPr>
            <w:tcW w:w="9923" w:type="dxa"/>
            <w:gridSpan w:val="2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</w:tcPr>
          <w:p w:rsidR="00A07E0B" w:rsidRPr="002E622F" w:rsidRDefault="00A07E0B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B7BA4" w:rsidRPr="002E622F" w:rsidRDefault="007A05E3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АО </w:t>
            </w:r>
            <w:r w:rsidR="006B7BA4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«КОНЦЕРН ВКО «АЛМАЗ</w:t>
            </w:r>
            <w:r w:rsidR="006D5F85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– </w:t>
            </w:r>
            <w:r w:rsidR="006B7BA4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АНТЕЙ»</w:t>
            </w:r>
          </w:p>
          <w:p w:rsidR="00A07E0B" w:rsidRPr="002E622F" w:rsidRDefault="00A07E0B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</w:tr>
      <w:tr w:rsidR="005F733D" w:rsidRPr="002E622F" w:rsidTr="00841649">
        <w:trPr>
          <w:trHeight w:val="397"/>
        </w:trPr>
        <w:tc>
          <w:tcPr>
            <w:tcW w:w="4820" w:type="dxa"/>
            <w:tcBorders>
              <w:top w:val="single" w:sz="24" w:space="0" w:color="auto"/>
              <w:left w:val="nil"/>
              <w:bottom w:val="single" w:sz="18" w:space="0" w:color="auto"/>
              <w:right w:val="nil"/>
            </w:tcBorders>
          </w:tcPr>
          <w:p w:rsidR="00992D68" w:rsidRDefault="005F733D" w:rsidP="00992D6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СТАНДАРТ</w:t>
            </w:r>
          </w:p>
          <w:p w:rsidR="005F733D" w:rsidRPr="002E622F" w:rsidRDefault="00E019AD" w:rsidP="00992D6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ОРГАНИЗАЦИИ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:rsidR="005F733D" w:rsidRPr="002E622F" w:rsidRDefault="005F733D" w:rsidP="001B157E">
            <w:pPr>
              <w:spacing w:before="120" w:after="120" w:line="240" w:lineRule="auto"/>
              <w:ind w:right="-108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СТ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О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ИПВР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00</w:t>
            </w:r>
            <w:r w:rsidR="0017276B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–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00</w:t>
            </w:r>
            <w:r w:rsidR="001B157E">
              <w:rPr>
                <w:rFonts w:ascii="Arial" w:eastAsia="Times New Roman" w:hAnsi="Arial" w:cs="Arial"/>
                <w:b/>
                <w:sz w:val="28"/>
                <w:szCs w:val="28"/>
                <w:lang w:val="en-US" w:eastAsia="ru-RU"/>
              </w:rPr>
              <w:t>1</w:t>
            </w:r>
            <w:r w:rsidR="0017276B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–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201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9</w:t>
            </w:r>
          </w:p>
        </w:tc>
      </w:tr>
      <w:tr w:rsidR="00654807" w:rsidRPr="002E622F" w:rsidTr="00841649">
        <w:trPr>
          <w:trHeight w:val="8942"/>
        </w:trPr>
        <w:tc>
          <w:tcPr>
            <w:tcW w:w="9923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Система 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>внутренних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нормативных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документов</w:t>
            </w:r>
          </w:p>
          <w:p w:rsidR="00654807" w:rsidRPr="002E622F" w:rsidRDefault="00E019AD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АО</w:t>
            </w:r>
            <w:r w:rsidR="00DE0192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654807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«Концерн ВКО</w:t>
            </w:r>
            <w:r w:rsidR="00DE0192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654807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«Алмаз – Антей»</w:t>
            </w: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ОСНОВНЫЕ</w:t>
            </w:r>
            <w:r w:rsidR="00DE0192"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ПОЛОЖЕНИЯ</w:t>
            </w: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FB34B1" w:rsidRDefault="00FB34B1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FB34B1" w:rsidRDefault="00FB34B1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DB6325" w:rsidRDefault="00DB6325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DB6325" w:rsidRPr="002E622F" w:rsidRDefault="00DB6325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927C4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Москва</w:t>
            </w:r>
          </w:p>
          <w:p w:rsidR="00927C4A" w:rsidRPr="002E622F" w:rsidRDefault="00927C4A" w:rsidP="00927C4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АО «Концерн ВКО «Алмаз – Антей»</w:t>
            </w:r>
          </w:p>
          <w:p w:rsidR="00927C4A" w:rsidRPr="002E622F" w:rsidRDefault="00927C4A" w:rsidP="00FB34B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201</w:t>
            </w:r>
            <w:r w:rsidR="00FB34B1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9</w:t>
            </w:r>
          </w:p>
        </w:tc>
      </w:tr>
    </w:tbl>
    <w:p w:rsidR="006D5F85" w:rsidRPr="002E622F" w:rsidRDefault="006D5F85" w:rsidP="00A65410">
      <w:pPr>
        <w:spacing w:before="240" w:after="240" w:line="240" w:lineRule="auto"/>
        <w:jc w:val="center"/>
        <w:rPr>
          <w:rFonts w:ascii="Arial" w:hAnsi="Arial" w:cs="Arial"/>
          <w:b/>
          <w:sz w:val="28"/>
          <w:szCs w:val="28"/>
          <w:lang w:eastAsia="ru-RU"/>
        </w:rPr>
      </w:pPr>
      <w:r w:rsidRPr="002E622F">
        <w:rPr>
          <w:rFonts w:ascii="Arial" w:hAnsi="Arial" w:cs="Arial"/>
          <w:b/>
          <w:sz w:val="28"/>
          <w:szCs w:val="28"/>
          <w:lang w:eastAsia="ru-RU"/>
        </w:rPr>
        <w:lastRenderedPageBreak/>
        <w:t>Предисловие</w:t>
      </w:r>
    </w:p>
    <w:p w:rsidR="00B47926" w:rsidRPr="00527BC8" w:rsidRDefault="00B47926" w:rsidP="00B47926">
      <w:pPr>
        <w:tabs>
          <w:tab w:val="center" w:pos="4677"/>
          <w:tab w:val="right" w:pos="9355"/>
        </w:tabs>
        <w:spacing w:after="0" w:line="240" w:lineRule="auto"/>
        <w:ind w:right="-108" w:firstLine="567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632D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</w:t>
      </w:r>
      <w:r w:rsidRPr="005D63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РАЗРАБОТАН Департаментом </w:t>
      </w:r>
      <w:r w:rsidR="001B15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стратегического развития</w:t>
      </w:r>
    </w:p>
    <w:p w:rsidR="00B47926" w:rsidRPr="00527BC8" w:rsidRDefault="00B47926" w:rsidP="00B47926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B47926" w:rsidRPr="00527BC8" w:rsidRDefault="00B47926" w:rsidP="00B47926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</w:t>
      </w:r>
      <w:r w:rsidRPr="005D63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Ё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 ВПЕРВЫЕ</w:t>
      </w:r>
    </w:p>
    <w:p w:rsidR="005808D2" w:rsidRPr="009459A9" w:rsidRDefault="005808D2" w:rsidP="009459A9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x-none" w:eastAsia="ru-RU"/>
        </w:rPr>
      </w:pPr>
    </w:p>
    <w:p w:rsidR="00170EAF" w:rsidRPr="002E622F" w:rsidRDefault="00170EAF" w:rsidP="006F6AD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DE61BE" w:rsidRPr="002E622F" w:rsidRDefault="00DE61BE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Default="006D4A8E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Pr="002E622F" w:rsidRDefault="00B60FF0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CD7FFE" w:rsidRDefault="00CD7FFE" w:rsidP="006D4A8E">
      <w:pPr>
        <w:spacing w:after="0" w:line="240" w:lineRule="auto"/>
        <w:rPr>
          <w:rFonts w:ascii="Arial" w:hAnsi="Arial" w:cs="Arial"/>
        </w:rPr>
      </w:pPr>
    </w:p>
    <w:p w:rsidR="00CD7FFE" w:rsidRPr="002E622F" w:rsidRDefault="00CD7FFE" w:rsidP="006D4A8E">
      <w:pPr>
        <w:spacing w:after="0" w:line="240" w:lineRule="auto"/>
        <w:rPr>
          <w:rFonts w:ascii="Arial" w:hAnsi="Arial" w:cs="Arial"/>
        </w:rPr>
      </w:pPr>
    </w:p>
    <w:p w:rsidR="00D52484" w:rsidRDefault="00D52484" w:rsidP="006D4A8E">
      <w:pPr>
        <w:spacing w:after="0" w:line="240" w:lineRule="auto"/>
        <w:rPr>
          <w:rFonts w:ascii="Arial" w:hAnsi="Arial" w:cs="Arial"/>
        </w:rPr>
      </w:pPr>
    </w:p>
    <w:p w:rsidR="00D52484" w:rsidRDefault="00D52484" w:rsidP="006D4A8E">
      <w:pPr>
        <w:spacing w:after="0" w:line="240" w:lineRule="auto"/>
        <w:rPr>
          <w:rFonts w:ascii="Arial" w:hAnsi="Arial" w:cs="Arial"/>
        </w:rPr>
      </w:pPr>
    </w:p>
    <w:p w:rsidR="00671C78" w:rsidRDefault="00671C78" w:rsidP="006D4A8E">
      <w:pPr>
        <w:spacing w:after="0" w:line="240" w:lineRule="auto"/>
        <w:rPr>
          <w:rFonts w:ascii="Arial" w:hAnsi="Arial" w:cs="Arial"/>
        </w:rPr>
      </w:pPr>
    </w:p>
    <w:p w:rsidR="00671C78" w:rsidRPr="002E622F" w:rsidRDefault="00671C78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AC2D94" w:rsidRPr="002E622F" w:rsidRDefault="00AC2D94" w:rsidP="006D4A8E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</w:rPr>
      </w:pPr>
    </w:p>
    <w:p w:rsidR="008C6B93" w:rsidRDefault="00232502" w:rsidP="00CD7FFE">
      <w:pPr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firstLine="567"/>
        <w:jc w:val="both"/>
        <w:rPr>
          <w:rFonts w:ascii="Arial" w:hAnsi="Arial" w:cs="Arial"/>
        </w:rPr>
      </w:pPr>
      <w:r w:rsidRPr="00194984">
        <w:rPr>
          <w:rFonts w:ascii="Arial" w:hAnsi="Arial" w:cs="Arial"/>
        </w:rPr>
        <w:t>Нас</w:t>
      </w:r>
      <w:r w:rsidRPr="002E622F">
        <w:rPr>
          <w:rFonts w:ascii="Arial" w:hAnsi="Arial" w:cs="Arial"/>
        </w:rPr>
        <w:t xml:space="preserve">тоящий </w:t>
      </w:r>
      <w:r w:rsidR="00D84E17">
        <w:rPr>
          <w:rFonts w:ascii="Arial" w:hAnsi="Arial" w:cs="Arial"/>
        </w:rPr>
        <w:t xml:space="preserve">внутренний нормативный документ </w:t>
      </w:r>
      <w:r w:rsidR="00CD19C5" w:rsidRPr="002E622F">
        <w:rPr>
          <w:rFonts w:ascii="Arial" w:hAnsi="Arial" w:cs="Arial"/>
        </w:rPr>
        <w:t>АО «Концерн ВКО «Алмаз – Антей»</w:t>
      </w:r>
      <w:r w:rsidR="00CD19C5">
        <w:rPr>
          <w:rFonts w:ascii="Arial" w:hAnsi="Arial" w:cs="Arial"/>
        </w:rPr>
        <w:t xml:space="preserve"> </w:t>
      </w:r>
      <w:r w:rsidRPr="002E622F">
        <w:rPr>
          <w:rFonts w:ascii="Arial" w:hAnsi="Arial" w:cs="Arial"/>
        </w:rPr>
        <w:t>не может быть полностью или частично воспроизвед</w:t>
      </w:r>
      <w:r w:rsidR="008A20AD" w:rsidRPr="002E622F">
        <w:rPr>
          <w:rFonts w:ascii="Arial" w:hAnsi="Arial" w:cs="Arial"/>
        </w:rPr>
        <w:t>ё</w:t>
      </w:r>
      <w:r w:rsidRPr="002E622F">
        <w:rPr>
          <w:rFonts w:ascii="Arial" w:hAnsi="Arial" w:cs="Arial"/>
        </w:rPr>
        <w:t>н, тиражирован и распростран</w:t>
      </w:r>
      <w:r w:rsidR="008A20AD" w:rsidRPr="002E622F">
        <w:rPr>
          <w:rFonts w:ascii="Arial" w:hAnsi="Arial" w:cs="Arial"/>
        </w:rPr>
        <w:t>ё</w:t>
      </w:r>
      <w:r w:rsidRPr="002E622F">
        <w:rPr>
          <w:rFonts w:ascii="Arial" w:hAnsi="Arial" w:cs="Arial"/>
        </w:rPr>
        <w:t>н в качестве официального издания без разрешения</w:t>
      </w:r>
      <w:r w:rsidR="00FF2771" w:rsidRPr="00FF2771">
        <w:rPr>
          <w:rFonts w:ascii="Arial" w:hAnsi="Arial" w:cs="Arial"/>
        </w:rPr>
        <w:t xml:space="preserve"> </w:t>
      </w:r>
      <w:r w:rsidR="00FF2771" w:rsidRPr="002E622F">
        <w:rPr>
          <w:rFonts w:ascii="Arial" w:hAnsi="Arial" w:cs="Arial"/>
        </w:rPr>
        <w:t>генерального директора АО «Концерн ВКО «Алмаз – Антей»</w:t>
      </w:r>
      <w:r w:rsidR="008C6B93">
        <w:rPr>
          <w:rFonts w:ascii="Arial" w:hAnsi="Arial" w:cs="Arial"/>
        </w:rPr>
        <w:br w:type="page"/>
      </w:r>
    </w:p>
    <w:p w:rsidR="00516310" w:rsidRPr="00D22EA6" w:rsidRDefault="00516310" w:rsidP="008F72E7">
      <w:pPr>
        <w:pStyle w:val="3"/>
        <w:spacing w:before="240" w:after="240"/>
        <w:ind w:firstLine="0"/>
        <w:jc w:val="center"/>
        <w:rPr>
          <w:rFonts w:ascii="Arial" w:hAnsi="Arial" w:cs="Arial"/>
          <w:b/>
        </w:rPr>
      </w:pPr>
      <w:r w:rsidRPr="008C5160">
        <w:rPr>
          <w:rFonts w:ascii="Arial" w:hAnsi="Arial" w:cs="Arial"/>
          <w:b/>
        </w:rPr>
        <w:lastRenderedPageBreak/>
        <w:t>Содержание</w:t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bCs w:val="0"/>
          <w:caps/>
          <w:smallCaps/>
        </w:rPr>
        <w:fldChar w:fldCharType="begin"/>
      </w:r>
      <w:r w:rsidRPr="000A751E">
        <w:rPr>
          <w:bCs w:val="0"/>
          <w:caps/>
          <w:smallCaps/>
        </w:rPr>
        <w:instrText xml:space="preserve"> TOC \o "1-3" \f \u </w:instrText>
      </w:r>
      <w:r w:rsidRPr="000A751E">
        <w:rPr>
          <w:bCs w:val="0"/>
          <w:caps/>
          <w:smallCaps/>
        </w:rPr>
        <w:fldChar w:fldCharType="separate"/>
      </w:r>
      <w:r w:rsidRPr="000A751E">
        <w:rPr>
          <w:noProof/>
        </w:rPr>
        <w:t>1 Область применения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_Toc19013373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1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2 Нормативные ссылки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_Toc19013374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1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3 Термины, определения и сокращения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_Toc19013375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2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4 Ответственность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_Toc19013376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3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 Требования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_Toc19013377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3</w:t>
      </w:r>
      <w:r w:rsidRPr="000A751E">
        <w:rPr>
          <w:noProof/>
        </w:rPr>
        <w:fldChar w:fldCharType="end"/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5.1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Общие положения</w:t>
      </w:r>
      <w:r w:rsidR="000A751E" w:rsidRPr="000A751E">
        <w:rPr>
          <w:noProof/>
        </w:rPr>
        <w:tab/>
      </w:r>
      <w:r w:rsidR="000A751E" w:rsidRPr="000A751E">
        <w:rPr>
          <w:noProof/>
        </w:rPr>
        <w:fldChar w:fldCharType="begin"/>
      </w:r>
      <w:r w:rsidR="000A751E" w:rsidRPr="000A751E">
        <w:rPr>
          <w:noProof/>
        </w:rPr>
        <w:instrText xml:space="preserve"> PAGEREF _Toc19013377 \h </w:instrText>
      </w:r>
      <w:r w:rsidR="000A751E" w:rsidRPr="000A751E">
        <w:rPr>
          <w:noProof/>
        </w:rPr>
      </w:r>
      <w:r w:rsidR="000A751E" w:rsidRPr="000A751E">
        <w:rPr>
          <w:noProof/>
        </w:rPr>
        <w:fldChar w:fldCharType="separate"/>
      </w:r>
      <w:r w:rsidR="005F162C">
        <w:rPr>
          <w:noProof/>
        </w:rPr>
        <w:t>3</w:t>
      </w:r>
      <w:r w:rsidR="000A751E" w:rsidRPr="000A751E">
        <w:rPr>
          <w:noProof/>
        </w:rPr>
        <w:fldChar w:fldCharType="end"/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5.2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Структура и классификация внутренних нормативных документов Концерна</w:t>
      </w:r>
      <w:r w:rsidR="000A751E" w:rsidRPr="000A751E">
        <w:rPr>
          <w:noProof/>
        </w:rPr>
        <w:tab/>
      </w:r>
      <w:r w:rsidR="00164A2C">
        <w:rPr>
          <w:noProof/>
        </w:rPr>
        <w:t>4</w:t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5.3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Правила обозначения внутренних нормативных документов Концерна</w:t>
      </w:r>
      <w:r w:rsidRPr="000A751E">
        <w:rPr>
          <w:noProof/>
        </w:rPr>
        <w:tab/>
      </w:r>
      <w:r w:rsidR="005F162C">
        <w:rPr>
          <w:noProof/>
        </w:rPr>
        <w:t>5</w:t>
      </w:r>
    </w:p>
    <w:p w:rsidR="00D060B8" w:rsidRPr="000A751E" w:rsidRDefault="00D060B8" w:rsidP="00E11981">
      <w:pPr>
        <w:pStyle w:val="15"/>
        <w:spacing w:before="0"/>
        <w:ind w:left="709" w:hanging="425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5.4</w:t>
      </w:r>
      <w:r w:rsidR="00E11981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Требования к режиму секретности и обеспечению защиты государственной тайны</w:t>
      </w:r>
      <w:r w:rsidR="000A751E"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_Toc19013381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6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Библиография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_Toc19013382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7</w:t>
      </w:r>
      <w:r w:rsidRPr="000A751E">
        <w:rPr>
          <w:noProof/>
        </w:rPr>
        <w:fldChar w:fldCharType="end"/>
      </w:r>
    </w:p>
    <w:p w:rsidR="001E0B3E" w:rsidRPr="002E622F" w:rsidRDefault="00D060B8">
      <w:pPr>
        <w:rPr>
          <w:rFonts w:ascii="Arial" w:hAnsi="Arial" w:cs="Arial"/>
        </w:rPr>
      </w:pPr>
      <w:r w:rsidRPr="000A751E">
        <w:rPr>
          <w:rFonts w:ascii="Arial" w:eastAsia="Times New Roman" w:hAnsi="Arial"/>
          <w:bCs/>
          <w:caps/>
          <w:smallCaps/>
          <w:sz w:val="24"/>
          <w:szCs w:val="24"/>
          <w:lang w:eastAsia="ru-RU"/>
        </w:rPr>
        <w:fldChar w:fldCharType="end"/>
      </w:r>
    </w:p>
    <w:p w:rsidR="00C8403C" w:rsidRPr="002E622F" w:rsidRDefault="00C8403C">
      <w:pPr>
        <w:rPr>
          <w:rFonts w:ascii="Arial" w:hAnsi="Arial" w:cs="Arial"/>
        </w:rPr>
        <w:sectPr w:rsidR="00C8403C" w:rsidRPr="002E622F" w:rsidSect="00841649">
          <w:headerReference w:type="default" r:id="rId8"/>
          <w:footerReference w:type="default" r:id="rId9"/>
          <w:pgSz w:w="11906" w:h="16838"/>
          <w:pgMar w:top="1134" w:right="991" w:bottom="1134" w:left="1418" w:header="709" w:footer="709" w:gutter="0"/>
          <w:pgNumType w:fmt="upperRoman"/>
          <w:cols w:space="708"/>
          <w:titlePg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3"/>
      </w:tblGrid>
      <w:tr w:rsidR="006E1701" w:rsidRPr="002E622F" w:rsidTr="00282BCD">
        <w:tc>
          <w:tcPr>
            <w:tcW w:w="985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E1701" w:rsidRPr="002E622F" w:rsidRDefault="006E1701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СТАНДАРТ</w:t>
            </w:r>
            <w:r w:rsidR="0047372A"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C46F9">
              <w:rPr>
                <w:rFonts w:ascii="Arial" w:hAnsi="Arial" w:cs="Arial"/>
                <w:b/>
                <w:bCs/>
                <w:sz w:val="28"/>
                <w:szCs w:val="28"/>
              </w:rPr>
              <w:t>ОРГАНИЗАЦИИ</w:t>
            </w:r>
          </w:p>
        </w:tc>
      </w:tr>
      <w:tr w:rsidR="000C2499" w:rsidRPr="002E622F" w:rsidTr="00282BCD"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</w:tcPr>
          <w:p w:rsidR="000C2499" w:rsidRPr="002E622F" w:rsidRDefault="000C2499" w:rsidP="0055136D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17B42" w:rsidRPr="002E622F" w:rsidTr="00282BCD"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</w:tcPr>
          <w:p w:rsidR="00EC46F9" w:rsidRPr="002E622F" w:rsidRDefault="00EC46F9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Система 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внутренних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нормативных 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документов</w:t>
            </w:r>
          </w:p>
          <w:p w:rsidR="00EC46F9" w:rsidRPr="002E622F" w:rsidRDefault="00EC46F9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АО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«Концерн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ВКО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«Алмаз – Антей»</w:t>
            </w:r>
          </w:p>
          <w:p w:rsidR="004729C3" w:rsidRDefault="004729C3" w:rsidP="0055136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  <w:p w:rsidR="00DB6325" w:rsidRPr="002E622F" w:rsidRDefault="00282BCD" w:rsidP="00C376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ОСНОВНЫЕ ПОЛОЖЕНИЯ</w:t>
            </w:r>
          </w:p>
        </w:tc>
      </w:tr>
      <w:tr w:rsidR="00317B42" w:rsidRPr="002E622F" w:rsidTr="00282BCD">
        <w:tc>
          <w:tcPr>
            <w:tcW w:w="985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A40F25" w:rsidRPr="002E622F" w:rsidRDefault="00A40F25" w:rsidP="00282BC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:rsidR="006E1701" w:rsidRPr="00516310" w:rsidRDefault="006E1701" w:rsidP="004A4583">
      <w:pPr>
        <w:pStyle w:val="1"/>
      </w:pPr>
      <w:bookmarkStart w:id="0" w:name="_Toc43027993"/>
      <w:bookmarkStart w:id="1" w:name="_Toc104291244"/>
      <w:bookmarkStart w:id="2" w:name="_Toc19013373"/>
      <w:r w:rsidRPr="00516310">
        <w:t>Область применения</w:t>
      </w:r>
      <w:bookmarkEnd w:id="0"/>
      <w:bookmarkEnd w:id="1"/>
      <w:bookmarkEnd w:id="2"/>
    </w:p>
    <w:p w:rsidR="00F56F85" w:rsidRDefault="00F56F85" w:rsidP="00F56F85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C3965">
        <w:rPr>
          <w:rFonts w:ascii="Arial" w:eastAsia="Times New Roman" w:hAnsi="Arial" w:cs="Arial"/>
          <w:sz w:val="24"/>
          <w:szCs w:val="24"/>
          <w:lang w:eastAsia="ru-RU"/>
        </w:rPr>
        <w:t>Настоящий стандарт устанавливает основные положе</w:t>
      </w:r>
      <w:r w:rsidR="00F0637F"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ния, определяющие цели, задачи 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>«Системы внутренних нормативных документов АО «Концерн ВКО «Алмаз – Антей» (далее – Система ВНД Концерна), а также объекты стандартизации, классификацию внутренних нормативных документов (ВНД)</w:t>
      </w:r>
      <w:r w:rsidR="00F0637F"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 АО</w:t>
      </w:r>
      <w:r w:rsidR="00F0637F" w:rsidRPr="00BC3965">
        <w:rPr>
          <w:rFonts w:ascii="Arial" w:eastAsia="Times New Roman" w:hAnsi="Arial" w:cs="Arial"/>
          <w:sz w:val="24"/>
          <w:szCs w:val="24"/>
          <w:lang w:val="en-US" w:eastAsia="ru-RU"/>
        </w:rPr>
        <w:t> 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>«Концерн ВКО «Алмаз – Антей» (далее – Концерн) и правила их обозначения</w:t>
      </w:r>
      <w:r w:rsidR="00BC3965" w:rsidRPr="00BC3965">
        <w:rPr>
          <w:rFonts w:ascii="Arial" w:eastAsia="Times New Roman" w:hAnsi="Arial" w:cs="Arial"/>
          <w:sz w:val="24"/>
          <w:szCs w:val="24"/>
          <w:lang w:eastAsia="ru-RU"/>
        </w:rPr>
        <w:t>, и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 является основополагающим документом Системы ВНД Концерна.</w:t>
      </w:r>
    </w:p>
    <w:p w:rsidR="00BC3965" w:rsidRPr="00BC3965" w:rsidRDefault="00BC3965" w:rsidP="00F56F85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Н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астоящ</w:t>
      </w:r>
      <w:r>
        <w:rPr>
          <w:rFonts w:ascii="Arial" w:eastAsia="Times New Roman" w:hAnsi="Arial" w:cs="Arial"/>
          <w:sz w:val="24"/>
          <w:szCs w:val="24"/>
          <w:lang w:eastAsia="ru-RU"/>
        </w:rPr>
        <w:t>ий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 xml:space="preserve"> стандарт не распространя</w:t>
      </w:r>
      <w:r>
        <w:rPr>
          <w:rFonts w:ascii="Arial" w:eastAsia="Times New Roman" w:hAnsi="Arial" w:cs="Arial"/>
          <w:sz w:val="24"/>
          <w:szCs w:val="24"/>
          <w:lang w:eastAsia="ru-RU"/>
        </w:rPr>
        <w:t>е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тся на документы, общие требования к которым регулируются СТО ИПВР 5.5</w:t>
      </w:r>
      <w:r>
        <w:rPr>
          <w:rFonts w:ascii="Arial" w:eastAsia="Times New Roman" w:hAnsi="Arial" w:cs="Arial"/>
          <w:sz w:val="24"/>
          <w:szCs w:val="24"/>
          <w:lang w:eastAsia="ru-RU"/>
        </w:rPr>
        <w:t>−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02 (положения о структурных подразделениях, структурных звеньях, коллегиальных органах</w:t>
      </w:r>
      <w:r w:rsidR="00A920CF">
        <w:rPr>
          <w:rFonts w:ascii="Arial" w:eastAsia="Times New Roman" w:hAnsi="Arial" w:cs="Arial"/>
          <w:sz w:val="24"/>
          <w:szCs w:val="24"/>
          <w:lang w:eastAsia="ru-RU"/>
        </w:rPr>
        <w:t xml:space="preserve"> и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 xml:space="preserve"> должностные инструкции работников</w:t>
      </w:r>
      <w:r w:rsidR="00A920CF">
        <w:rPr>
          <w:rFonts w:ascii="Arial" w:eastAsia="Times New Roman" w:hAnsi="Arial" w:cs="Arial"/>
          <w:sz w:val="24"/>
          <w:szCs w:val="24"/>
          <w:lang w:eastAsia="ru-RU"/>
        </w:rPr>
        <w:t xml:space="preserve"> Концерна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:rsidR="000A1C7F" w:rsidRPr="00A920CF" w:rsidRDefault="00F56F85" w:rsidP="00A920CF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Style w:val="12"/>
          <w:rFonts w:eastAsia="Times New Roman"/>
          <w:sz w:val="24"/>
          <w:szCs w:val="24"/>
          <w:lang w:eastAsia="ru-RU"/>
        </w:rPr>
      </w:pPr>
      <w:r w:rsidRPr="00FD4B45">
        <w:rPr>
          <w:rFonts w:ascii="Arial" w:eastAsia="Times New Roman" w:hAnsi="Arial" w:cs="Arial"/>
          <w:sz w:val="24"/>
          <w:szCs w:val="24"/>
          <w:lang w:eastAsia="ru-RU"/>
        </w:rPr>
        <w:t>Требования настоящего стандарта обязательны для применения всеми структурными подразделениями и должностными лицами Концерна</w:t>
      </w:r>
      <w:r w:rsidRPr="00F56F85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6E1701" w:rsidRPr="00516310" w:rsidRDefault="006E1701" w:rsidP="004A4583">
      <w:pPr>
        <w:pStyle w:val="1"/>
      </w:pPr>
      <w:bookmarkStart w:id="3" w:name="_Toc19013374"/>
      <w:r w:rsidRPr="00516310">
        <w:t>Нормативные ссылки</w:t>
      </w:r>
      <w:bookmarkEnd w:id="3"/>
    </w:p>
    <w:p w:rsidR="00F56F85" w:rsidRPr="00F56F85" w:rsidRDefault="00F56F85" w:rsidP="00F56F85">
      <w:pPr>
        <w:pStyle w:val="ab"/>
        <w:numPr>
          <w:ilvl w:val="1"/>
          <w:numId w:val="3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F56F85">
        <w:rPr>
          <w:rFonts w:ascii="Arial" w:eastAsia="Times New Roman" w:hAnsi="Arial" w:cs="Arial"/>
          <w:sz w:val="24"/>
          <w:szCs w:val="24"/>
          <w:lang w:eastAsia="ru-RU"/>
        </w:rPr>
        <w:t xml:space="preserve">В настоящем </w:t>
      </w:r>
      <w:del w:id="4" w:author="student32" w:date="2019-11-25T10:42:00Z">
        <w:r w:rsidRPr="00F56F85" w:rsidDel="002B3226">
          <w:rPr>
            <w:rFonts w:ascii="Arial" w:eastAsia="Times New Roman" w:hAnsi="Arial" w:cs="Arial"/>
            <w:sz w:val="24"/>
            <w:szCs w:val="24"/>
            <w:lang w:eastAsia="ru-RU"/>
          </w:rPr>
          <w:delText xml:space="preserve">стандарте </w:delText>
        </w:r>
      </w:del>
      <w:ins w:id="5" w:author="student32" w:date="2019-11-25T10:42:00Z">
        <w:r w:rsidR="002B3226">
          <w:rPr>
            <w:rFonts w:ascii="Arial" w:eastAsia="Times New Roman" w:hAnsi="Arial" w:cs="Arial"/>
            <w:sz w:val="24"/>
            <w:szCs w:val="24"/>
            <w:lang w:eastAsia="ru-RU"/>
          </w:rPr>
          <w:t>документ</w:t>
        </w:r>
        <w:r w:rsidR="002B3226" w:rsidRPr="00F56F85">
          <w:rPr>
            <w:rFonts w:ascii="Arial" w:eastAsia="Times New Roman" w:hAnsi="Arial" w:cs="Arial"/>
            <w:sz w:val="24"/>
            <w:szCs w:val="24"/>
            <w:lang w:eastAsia="ru-RU"/>
          </w:rPr>
          <w:t xml:space="preserve">е </w:t>
        </w:r>
      </w:ins>
      <w:r w:rsidRPr="00F56F85">
        <w:rPr>
          <w:rFonts w:ascii="Arial" w:eastAsia="Times New Roman" w:hAnsi="Arial" w:cs="Arial"/>
          <w:sz w:val="24"/>
          <w:szCs w:val="24"/>
          <w:lang w:eastAsia="ru-RU"/>
        </w:rPr>
        <w:t>использованы ссылки на следующие документы: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1.1–2002</w:t>
      </w:r>
      <w:r w:rsidRPr="00F56F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Межгосударственная система стандартизации. Термины и определения</w:t>
      </w:r>
    </w:p>
    <w:p w:rsidR="00F56F85" w:rsidRPr="00D104E1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Р 1.12–2004 Стандартизация в Российской Федерации. Термины и определения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Р ИСО 9000–2015</w:t>
      </w:r>
      <w:r w:rsidRPr="00F56F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Системы менеджмента качества. Основные положения и словарь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 ИС КОНЦЕРН ВКО 00–</w:t>
      </w:r>
      <w:bookmarkStart w:id="6" w:name="_GoBack"/>
      <w:bookmarkEnd w:id="6"/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001–2018 Система стандартов интегрированной структуры АО «Концерн ВКО «Алмаз – Антей». Основные положения</w:t>
      </w:r>
    </w:p>
    <w:p w:rsid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 ИС КОНЦЕРН ВКО 00–003–2018 Система стандартов интегрированной структуры АО «Концерн ВКО «Алмаз – Антей». Основные положения. Порядок разработки, утверждения, применения, актуализации и отмены стандартов интегрированной структуры</w:t>
      </w:r>
    </w:p>
    <w:p w:rsidR="00DF5B6C" w:rsidRDefault="002219E5" w:rsidP="00DF5B6C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00</w:t>
      </w:r>
      <w:r w:rsidR="0075787A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003</w:t>
      </w:r>
      <w:r w:rsidR="0092259B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2019 </w:t>
      </w:r>
      <w:r w:rsidR="00DF5B6C" w:rsidRP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внутренних нормативных документов</w:t>
      </w:r>
      <w:r w:rsid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DF5B6C" w:rsidRP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АО «Концерн ВКО «Алмаз – Антей».</w:t>
      </w:r>
      <w:r w:rsid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Основные положения. </w:t>
      </w:r>
      <w:r w:rsidRPr="002219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Порядок планирования и управления внутренними нормативными документами</w:t>
      </w:r>
    </w:p>
    <w:p w:rsidR="002219E5" w:rsidRPr="00F56F85" w:rsidRDefault="00DF5B6C" w:rsidP="00DF5B6C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5.5</w:t>
      </w:r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02</w:t>
      </w:r>
      <w:r w:rsidR="0092259B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2017 </w:t>
      </w:r>
      <w:r w:rsidRPr="003A79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менеджмента качества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3A79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Общие требования к разработке, утверждению, учету и пересмотру положений о структурных подразделениях, структурных звеньях, коллегиальных органах и оформлению должностных инструкций работников Концерна</w:t>
      </w:r>
    </w:p>
    <w:p w:rsidR="006E1701" w:rsidRPr="00516310" w:rsidRDefault="006E1701" w:rsidP="004A4583">
      <w:pPr>
        <w:pStyle w:val="1"/>
      </w:pPr>
      <w:bookmarkStart w:id="7" w:name="_Toc19013375"/>
      <w:r w:rsidRPr="00516310">
        <w:lastRenderedPageBreak/>
        <w:t>Термины, определения и сокращения</w:t>
      </w:r>
      <w:bookmarkEnd w:id="7"/>
    </w:p>
    <w:p w:rsidR="00516310" w:rsidRDefault="00516310" w:rsidP="004C7B46">
      <w:pPr>
        <w:pStyle w:val="ab"/>
        <w:numPr>
          <w:ilvl w:val="1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16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настоящем стандарте применены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термины по ГОСТ 1.1,</w:t>
      </w:r>
      <w:r w:rsidR="005F42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Р 1.12, ГОСТ Р ИСО 9000, СТ ИС КОНЦЕРН ВКО 00–001,</w:t>
      </w:r>
      <w:r w:rsidR="00F757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 ИС КОНЦЕРН ВКО 00–003</w:t>
      </w:r>
      <w:r w:rsidRPr="00516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также следующие термины с соответствующими определениями</w:t>
      </w:r>
      <w:r w:rsid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516310" w:rsidRPr="00EF2F13" w:rsidRDefault="00F7575D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ВНД</w:t>
      </w:r>
      <w:r w:rsidR="00516310" w:rsidRPr="004C7B46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Концерна</w:t>
      </w:r>
      <w:r w:rsidR="00516310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="009614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</w:t>
      </w:r>
      <w:r w:rsidR="009614A2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окумент </w:t>
      </w:r>
      <w:r w:rsidR="00516310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применения в Концерне, </w:t>
      </w:r>
      <w:r w:rsidR="00516310" w:rsidRPr="00EF2F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устанавливающий требования, правила, общие принципы или характеристики, касающиеся различных видов деятельности или их результатов.</w:t>
      </w:r>
    </w:p>
    <w:p w:rsidR="00516310" w:rsidRPr="00EF2F13" w:rsidRDefault="00516310" w:rsidP="004C7B46">
      <w:pPr>
        <w:pStyle w:val="af3"/>
        <w:tabs>
          <w:tab w:val="left" w:pos="1134"/>
        </w:tabs>
        <w:spacing w:before="240" w:after="0" w:line="240" w:lineRule="auto"/>
        <w:ind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C90556">
        <w:rPr>
          <w:rFonts w:ascii="Arial" w:eastAsia="Times New Roman" w:hAnsi="Arial" w:cs="Arial"/>
          <w:color w:val="000000"/>
          <w:lang w:val="ru-RU" w:eastAsia="ru-RU"/>
        </w:rPr>
        <w:t>Примечание</w:t>
      </w:r>
      <w:r w:rsidR="006F76D6">
        <w:rPr>
          <w:rFonts w:ascii="Arial" w:eastAsia="Times New Roman" w:hAnsi="Arial" w:cs="Arial"/>
          <w:color w:val="000000"/>
          <w:spacing w:val="20"/>
          <w:lang w:val="ru-RU" w:eastAsia="ru-RU"/>
        </w:rPr>
        <w:t xml:space="preserve"> </w:t>
      </w:r>
      <w:r w:rsidRPr="00EF2F13">
        <w:rPr>
          <w:rFonts w:ascii="Arial" w:eastAsia="Times New Roman" w:hAnsi="Arial" w:cs="Arial"/>
          <w:color w:val="000000"/>
          <w:lang w:val="ru-RU" w:eastAsia="ru-RU"/>
        </w:rPr>
        <w:t xml:space="preserve">– К 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>ВНД</w:t>
      </w:r>
      <w:r w:rsidRPr="00EF2F13">
        <w:rPr>
          <w:rFonts w:ascii="Arial" w:eastAsia="Times New Roman" w:hAnsi="Arial" w:cs="Arial"/>
          <w:color w:val="000000"/>
          <w:lang w:val="ru-RU" w:eastAsia="ru-RU"/>
        </w:rPr>
        <w:t xml:space="preserve"> Концерна относятся:</w:t>
      </w:r>
    </w:p>
    <w:p w:rsidR="00516310" w:rsidRPr="00E84683" w:rsidRDefault="00516310" w:rsidP="0036375B">
      <w:pPr>
        <w:pStyle w:val="af3"/>
        <w:numPr>
          <w:ilvl w:val="0"/>
          <w:numId w:val="4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E84683">
        <w:rPr>
          <w:rFonts w:ascii="Arial" w:eastAsia="Times New Roman" w:hAnsi="Arial" w:cs="Arial"/>
          <w:color w:val="000000"/>
          <w:lang w:val="ru-RU" w:eastAsia="ru-RU"/>
        </w:rPr>
        <w:t>стандарт организации (СТО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 xml:space="preserve"> ИПВР</w:t>
      </w:r>
      <w:r w:rsidRPr="00E84683">
        <w:rPr>
          <w:rFonts w:ascii="Arial" w:eastAsia="Times New Roman" w:hAnsi="Arial" w:cs="Arial"/>
          <w:color w:val="000000"/>
          <w:lang w:val="ru-RU" w:eastAsia="ru-RU"/>
        </w:rPr>
        <w:t>)</w:t>
      </w:r>
      <w:r w:rsidR="00BF0721" w:rsidRPr="00E84683">
        <w:rPr>
          <w:rFonts w:ascii="Arial" w:eastAsia="Times New Roman" w:hAnsi="Arial" w:cs="Arial"/>
          <w:color w:val="000000"/>
          <w:lang w:val="ru-RU" w:eastAsia="ru-RU"/>
        </w:rPr>
        <w:t>;</w:t>
      </w:r>
    </w:p>
    <w:p w:rsidR="00516310" w:rsidRPr="00E84683" w:rsidRDefault="00516310" w:rsidP="0036375B">
      <w:pPr>
        <w:pStyle w:val="af3"/>
        <w:numPr>
          <w:ilvl w:val="0"/>
          <w:numId w:val="44"/>
        </w:numPr>
        <w:tabs>
          <w:tab w:val="left" w:pos="1134"/>
        </w:tabs>
        <w:spacing w:after="240" w:line="240" w:lineRule="auto"/>
        <w:ind w:left="0"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E84683">
        <w:rPr>
          <w:rFonts w:ascii="Arial" w:eastAsia="Times New Roman" w:hAnsi="Arial" w:cs="Arial"/>
          <w:color w:val="000000"/>
          <w:lang w:val="ru-RU" w:eastAsia="ru-RU"/>
        </w:rPr>
        <w:t>методический документ (МД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 xml:space="preserve"> ИПВР</w:t>
      </w:r>
      <w:r w:rsidR="00BF0721" w:rsidRPr="00E84683">
        <w:rPr>
          <w:rFonts w:ascii="Arial" w:eastAsia="Times New Roman" w:hAnsi="Arial" w:cs="Arial"/>
          <w:color w:val="000000"/>
          <w:lang w:val="ru-RU" w:eastAsia="ru-RU"/>
        </w:rPr>
        <w:t>)</w:t>
      </w:r>
      <w:r w:rsidRPr="00E84683">
        <w:rPr>
          <w:rFonts w:ascii="Arial" w:eastAsia="Times New Roman" w:hAnsi="Arial" w:cs="Arial"/>
          <w:color w:val="000000"/>
          <w:lang w:val="ru-RU" w:eastAsia="ru-RU"/>
        </w:rPr>
        <w:t>.</w:t>
      </w:r>
    </w:p>
    <w:p w:rsidR="00516310" w:rsidRPr="00E84683" w:rsidRDefault="00516310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исполнитель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="009614A2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Структурное 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подразделение Концерна, на которое возлагается ответственность за разработку и управление ВНД Концерна.</w:t>
      </w:r>
    </w:p>
    <w:p w:rsidR="00BF0721" w:rsidRPr="00E84683" w:rsidRDefault="00BF0721" w:rsidP="00BF0721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методический документ</w:t>
      </w:r>
      <w:r w:rsidRPr="00F554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F757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устанавливающий методы (способы, приемы) реализации процессов или разъясняющий методологию реализации процессов.</w:t>
      </w:r>
    </w:p>
    <w:p w:rsidR="00516310" w:rsidRPr="00E84683" w:rsidRDefault="00516310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объект стандартизации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Продукция (услуга, работа), процесс, системы менеджмента, методы, способы, приемы реализации процессов, терминология и иные объекты, подлежащие или подвергшиеся стандартизации.</w:t>
      </w:r>
    </w:p>
    <w:p w:rsidR="00BF0721" w:rsidRPr="00E84683" w:rsidRDefault="00BF0721" w:rsidP="00BF0721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стандарт организации</w:t>
      </w:r>
      <w:r w:rsidR="0008643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B63F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содержащий обязательные нормы и требования, которым должны удовлетворять продукция (услуга, работа), процессы, системы менеджмента, методы и способы реализации процессов, а также процедуры, устанавливающие соблюдение данных норм и требований.</w:t>
      </w:r>
    </w:p>
    <w:p w:rsidR="00516310" w:rsidRPr="00E84683" w:rsidRDefault="00516310" w:rsidP="006038D8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структурное подразделение</w:t>
      </w:r>
      <w:r w:rsidRPr="00F554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="004C7B46"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 w:rsidR="00DE595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Подразделение, </w:t>
      </w:r>
      <w:r w:rsidR="00AA09C6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предусмотренное организационной</w:t>
      </w:r>
      <w:r w:rsidR="00DE595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структурой Концерна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E1701" w:rsidRPr="002E622F" w:rsidRDefault="006E1701" w:rsidP="00516310">
      <w:pPr>
        <w:pStyle w:val="ab"/>
        <w:numPr>
          <w:ilvl w:val="1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E62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настоящем стандарте </w:t>
      </w:r>
      <w:r w:rsidR="00631E54" w:rsidRPr="006D2B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использованы следующие сокращения</w:t>
      </w:r>
      <w:r w:rsidRPr="002E62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tbl>
      <w:tblPr>
        <w:tblW w:w="9072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418"/>
        <w:gridCol w:w="425"/>
        <w:gridCol w:w="7229"/>
      </w:tblGrid>
      <w:tr w:rsidR="007D2E3D" w:rsidRPr="002E622F" w:rsidTr="005E7B5F">
        <w:trPr>
          <w:cantSplit/>
          <w:trHeight w:val="232"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104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ГК ЗГД</w:t>
            </w:r>
          </w:p>
        </w:tc>
        <w:tc>
          <w:tcPr>
            <w:tcW w:w="425" w:type="dxa"/>
          </w:tcPr>
          <w:p w:rsidR="007D2E3D" w:rsidRPr="00C650B5" w:rsidRDefault="007D2E3D" w:rsidP="00BF6F93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C650B5" w:rsidRDefault="007D2E3D" w:rsidP="006B13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генеральный конструктор – заместитель генерального директора;</w:t>
            </w:r>
          </w:p>
        </w:tc>
      </w:tr>
      <w:tr w:rsidR="007D2E3D" w:rsidRPr="002E622F" w:rsidTr="005E7B5F">
        <w:trPr>
          <w:cantSplit/>
          <w:trHeight w:val="232"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104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ДКП</w:t>
            </w:r>
          </w:p>
        </w:tc>
        <w:tc>
          <w:tcPr>
            <w:tcW w:w="425" w:type="dxa"/>
          </w:tcPr>
          <w:p w:rsidR="007D2E3D" w:rsidRPr="00C650B5" w:rsidRDefault="007D2E3D" w:rsidP="00BF6F93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650B5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C650B5" w:rsidRDefault="007D2E3D" w:rsidP="006B13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директор по корпоративной политике;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F0637F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ДСОиР</w:t>
            </w:r>
          </w:p>
        </w:tc>
        <w:tc>
          <w:tcPr>
            <w:tcW w:w="425" w:type="dxa"/>
          </w:tcPr>
          <w:p w:rsidR="007D2E3D" w:rsidRPr="002E622F" w:rsidRDefault="007D2E3D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F0637F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директор по сервисному обслуживанию и ремонту;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CD13E7" w:rsidRPr="00D104E1" w:rsidRDefault="007D2E3D" w:rsidP="0087394E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ВЭД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CD13E7" w:rsidRPr="002E622F" w:rsidRDefault="007D2E3D" w:rsidP="0087394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внешнеэкономической деятельности;</w:t>
            </w:r>
          </w:p>
        </w:tc>
      </w:tr>
      <w:tr w:rsidR="0087394E" w:rsidRPr="002E622F" w:rsidTr="005E7B5F">
        <w:trPr>
          <w:cantSplit/>
        </w:trPr>
        <w:tc>
          <w:tcPr>
            <w:tcW w:w="1418" w:type="dxa"/>
          </w:tcPr>
          <w:p w:rsidR="0087394E" w:rsidRPr="00D104E1" w:rsidRDefault="0087394E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ЗГД ЗП</w:t>
            </w:r>
          </w:p>
        </w:tc>
        <w:tc>
          <w:tcPr>
            <w:tcW w:w="425" w:type="dxa"/>
          </w:tcPr>
          <w:p w:rsidR="0087394E" w:rsidRPr="002E622F" w:rsidRDefault="0087394E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87394E" w:rsidRDefault="001F2D1E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</w:t>
            </w:r>
            <w:r w:rsidRPr="001F2D1E">
              <w:rPr>
                <w:rFonts w:ascii="Arial" w:hAnsi="Arial" w:cs="Arial"/>
                <w:sz w:val="24"/>
                <w:szCs w:val="24"/>
              </w:rPr>
              <w:t>аместитель генерального директора по заказам и поставкам продукции военного назначения</w:t>
            </w:r>
            <w:r w:rsidR="00BA4E56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CD13E7" w:rsidRPr="00D104E1" w:rsidRDefault="007D2E3D" w:rsidP="0087394E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КС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CD13E7" w:rsidRPr="002E622F" w:rsidRDefault="007D2E3D" w:rsidP="0087394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 xml:space="preserve"> капитальному строительству;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ПВ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правовым вопросам;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F66801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ПДН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AA09C6" w:rsidRPr="002E622F" w:rsidRDefault="007D2E3D" w:rsidP="00982DA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заместитель генерального директора </w:t>
            </w:r>
            <w:r w:rsidR="0087394E">
              <w:rPr>
                <w:rFonts w:ascii="Arial" w:hAnsi="Arial" w:cs="Arial"/>
                <w:sz w:val="24"/>
                <w:szCs w:val="24"/>
              </w:rPr>
              <w:t xml:space="preserve">по продукции </w:t>
            </w:r>
            <w:r w:rsidR="00982DAE">
              <w:rPr>
                <w:rFonts w:ascii="Arial" w:hAnsi="Arial" w:cs="Arial"/>
                <w:sz w:val="24"/>
                <w:szCs w:val="24"/>
              </w:rPr>
              <w:t xml:space="preserve">для аэронавигационной системы </w:t>
            </w:r>
            <w:r w:rsidR="00982DAE" w:rsidRPr="00982DAE">
              <w:rPr>
                <w:rFonts w:ascii="Arial" w:hAnsi="Arial" w:cs="Arial"/>
                <w:sz w:val="24"/>
                <w:szCs w:val="24"/>
              </w:rPr>
              <w:t>и</w:t>
            </w:r>
            <w:r w:rsidRPr="00982DAE">
              <w:rPr>
                <w:rFonts w:ascii="Arial" w:hAnsi="Arial" w:cs="Arial"/>
                <w:sz w:val="24"/>
                <w:szCs w:val="24"/>
              </w:rPr>
              <w:t xml:space="preserve"> продукции двойного назначения;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910341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ПТП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производственно-технологической политике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РБ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режиму и безопасности;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СР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стратегическому развитию;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ФД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– финансовый директор;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lastRenderedPageBreak/>
              <w:t>ЗГД ЭИП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 экономике и управлению издержками производства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D104E1" w:rsidRPr="002E622F" w:rsidTr="005E7B5F">
        <w:trPr>
          <w:cantSplit/>
        </w:trPr>
        <w:tc>
          <w:tcPr>
            <w:tcW w:w="1418" w:type="dxa"/>
          </w:tcPr>
          <w:p w:rsidR="00D104E1" w:rsidRPr="00D104E1" w:rsidRDefault="00D104E1" w:rsidP="00A35602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ПГДК</w:t>
            </w:r>
          </w:p>
        </w:tc>
        <w:tc>
          <w:tcPr>
            <w:tcW w:w="425" w:type="dxa"/>
          </w:tcPr>
          <w:p w:rsidR="00D104E1" w:rsidRPr="002E622F" w:rsidRDefault="00D104E1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D104E1" w:rsidRPr="002E622F" w:rsidRDefault="00D104E1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помощник генерального директора по качеству.</w:t>
            </w:r>
          </w:p>
        </w:tc>
      </w:tr>
    </w:tbl>
    <w:p w:rsidR="00571CA9" w:rsidRPr="00AC153C" w:rsidRDefault="00571CA9" w:rsidP="004A4583">
      <w:pPr>
        <w:pStyle w:val="1"/>
      </w:pPr>
      <w:bookmarkStart w:id="8" w:name="_Toc19013376"/>
      <w:r w:rsidRPr="00AC153C">
        <w:t>Ответственность</w:t>
      </w:r>
      <w:bookmarkEnd w:id="8"/>
    </w:p>
    <w:p w:rsidR="00692976" w:rsidRPr="00AC153C" w:rsidRDefault="0069297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AC153C">
        <w:rPr>
          <w:rFonts w:ascii="Arial" w:hAnsi="Arial" w:cs="Arial"/>
          <w:sz w:val="24"/>
          <w:szCs w:val="24"/>
        </w:rPr>
        <w:t xml:space="preserve">Ответственность за </w:t>
      </w:r>
      <w:r w:rsidR="004562CD" w:rsidRPr="00AC153C">
        <w:rPr>
          <w:rFonts w:ascii="Arial" w:hAnsi="Arial" w:cs="Arial"/>
          <w:sz w:val="24"/>
          <w:szCs w:val="24"/>
        </w:rPr>
        <w:t>установление</w:t>
      </w:r>
      <w:r w:rsidRPr="00AC153C">
        <w:rPr>
          <w:rFonts w:ascii="Arial" w:hAnsi="Arial" w:cs="Arial"/>
          <w:sz w:val="24"/>
          <w:szCs w:val="24"/>
        </w:rPr>
        <w:t xml:space="preserve"> требований настоящего стандарта </w:t>
      </w:r>
      <w:r w:rsidR="00B80C52" w:rsidRPr="00AC153C">
        <w:rPr>
          <w:rFonts w:ascii="Arial" w:hAnsi="Arial" w:cs="Arial"/>
          <w:sz w:val="24"/>
          <w:szCs w:val="24"/>
        </w:rPr>
        <w:t xml:space="preserve">и контроль их выполнения </w:t>
      </w:r>
      <w:r w:rsidRPr="00AC153C">
        <w:rPr>
          <w:rFonts w:ascii="Arial" w:hAnsi="Arial" w:cs="Arial"/>
          <w:sz w:val="24"/>
          <w:szCs w:val="24"/>
        </w:rPr>
        <w:t xml:space="preserve">возлагается на </w:t>
      </w:r>
      <w:r w:rsidR="002369A7">
        <w:rPr>
          <w:rFonts w:ascii="Arial" w:hAnsi="Arial" w:cs="Arial"/>
          <w:sz w:val="24"/>
          <w:szCs w:val="24"/>
        </w:rPr>
        <w:t>ЗГД СР</w:t>
      </w:r>
      <w:r w:rsidRPr="00AC153C">
        <w:rPr>
          <w:rFonts w:ascii="Arial" w:hAnsi="Arial" w:cs="Arial"/>
          <w:sz w:val="24"/>
          <w:szCs w:val="24"/>
        </w:rPr>
        <w:t>.</w:t>
      </w:r>
    </w:p>
    <w:p w:rsidR="00692976" w:rsidRDefault="0069297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AC153C">
        <w:rPr>
          <w:rFonts w:ascii="Arial" w:hAnsi="Arial" w:cs="Arial"/>
          <w:sz w:val="24"/>
          <w:szCs w:val="24"/>
        </w:rPr>
        <w:t>Ответственность за по</w:t>
      </w:r>
      <w:r w:rsidR="005E381D" w:rsidRPr="00AC153C">
        <w:rPr>
          <w:rFonts w:ascii="Arial" w:hAnsi="Arial" w:cs="Arial"/>
          <w:sz w:val="24"/>
          <w:szCs w:val="24"/>
        </w:rPr>
        <w:t xml:space="preserve">строение, изложение, оформление, </w:t>
      </w:r>
      <w:r w:rsidRPr="00AC153C">
        <w:rPr>
          <w:rFonts w:ascii="Arial" w:hAnsi="Arial" w:cs="Arial"/>
          <w:sz w:val="24"/>
          <w:szCs w:val="24"/>
        </w:rPr>
        <w:t>содержание</w:t>
      </w:r>
      <w:r w:rsidR="00BD3CC6">
        <w:rPr>
          <w:rFonts w:ascii="Arial" w:hAnsi="Arial" w:cs="Arial"/>
          <w:sz w:val="24"/>
          <w:szCs w:val="24"/>
        </w:rPr>
        <w:t xml:space="preserve"> и</w:t>
      </w:r>
      <w:r w:rsidRPr="00AC153C">
        <w:rPr>
          <w:rFonts w:ascii="Arial" w:hAnsi="Arial" w:cs="Arial"/>
          <w:sz w:val="24"/>
          <w:szCs w:val="24"/>
        </w:rPr>
        <w:t xml:space="preserve"> </w:t>
      </w:r>
      <w:r w:rsidR="00B3149B" w:rsidRPr="00AC153C">
        <w:rPr>
          <w:rFonts w:ascii="Arial" w:hAnsi="Arial" w:cs="Arial"/>
          <w:sz w:val="24"/>
          <w:szCs w:val="24"/>
        </w:rPr>
        <w:t xml:space="preserve">актуализацию </w:t>
      </w:r>
      <w:r w:rsidRPr="00AC153C">
        <w:rPr>
          <w:rFonts w:ascii="Arial" w:hAnsi="Arial" w:cs="Arial"/>
          <w:sz w:val="24"/>
          <w:szCs w:val="24"/>
        </w:rPr>
        <w:t>настоящего стандарта</w:t>
      </w:r>
      <w:r w:rsidR="00E31CF6" w:rsidRPr="00AC153C">
        <w:rPr>
          <w:rFonts w:ascii="Arial" w:hAnsi="Arial" w:cs="Arial"/>
          <w:sz w:val="24"/>
          <w:szCs w:val="24"/>
        </w:rPr>
        <w:t xml:space="preserve"> </w:t>
      </w:r>
      <w:r w:rsidRPr="00AC153C">
        <w:rPr>
          <w:rFonts w:ascii="Arial" w:hAnsi="Arial" w:cs="Arial"/>
          <w:sz w:val="24"/>
          <w:szCs w:val="24"/>
        </w:rPr>
        <w:t xml:space="preserve">возлагается на </w:t>
      </w:r>
      <w:r w:rsidRPr="00D104E1">
        <w:rPr>
          <w:rFonts w:ascii="Arial" w:hAnsi="Arial" w:cs="Arial"/>
          <w:sz w:val="24"/>
          <w:szCs w:val="24"/>
        </w:rPr>
        <w:t xml:space="preserve">директора </w:t>
      </w:r>
      <w:r w:rsidR="002369A7">
        <w:rPr>
          <w:rFonts w:ascii="Arial" w:hAnsi="Arial" w:cs="Arial"/>
          <w:sz w:val="24"/>
          <w:szCs w:val="24"/>
        </w:rPr>
        <w:t>департамента стратегического развития</w:t>
      </w:r>
      <w:r w:rsidRPr="00AC153C">
        <w:rPr>
          <w:rFonts w:ascii="Arial" w:hAnsi="Arial" w:cs="Arial"/>
          <w:sz w:val="24"/>
          <w:szCs w:val="24"/>
        </w:rPr>
        <w:t>.</w:t>
      </w:r>
    </w:p>
    <w:p w:rsidR="00BD3CC6" w:rsidRDefault="00BD3CC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F42AC6">
        <w:rPr>
          <w:rFonts w:ascii="Arial" w:hAnsi="Arial" w:cs="Arial"/>
          <w:sz w:val="24"/>
          <w:szCs w:val="24"/>
        </w:rPr>
        <w:t>Ответственность за соблюдение требований настоящего стандарта возлагается на должностных лиц, участвующих в работах, определённых настоящим стандартом.</w:t>
      </w:r>
    </w:p>
    <w:p w:rsidR="00BD3CC6" w:rsidRPr="00AC153C" w:rsidRDefault="00BD3CC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Настоящий стандарт утверждает </w:t>
      </w:r>
      <w:r>
        <w:rPr>
          <w:rFonts w:ascii="Arial" w:eastAsia="Times New Roman" w:hAnsi="Arial" w:cs="Arial"/>
          <w:sz w:val="24"/>
          <w:szCs w:val="24"/>
          <w:lang w:eastAsia="ru-RU"/>
        </w:rPr>
        <w:t>генеральный директор</w:t>
      </w: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, изменения к нему </w:t>
      </w:r>
      <w:r>
        <w:rPr>
          <w:rFonts w:ascii="Arial" w:eastAsia="Times New Roman" w:hAnsi="Arial" w:cs="Arial"/>
          <w:sz w:val="24"/>
          <w:szCs w:val="24"/>
          <w:lang w:eastAsia="ru-RU"/>
        </w:rPr>
        <w:t>−</w:t>
      </w: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 ЗГД СР.</w:t>
      </w:r>
    </w:p>
    <w:p w:rsidR="00AC153C" w:rsidRPr="00CE5682" w:rsidRDefault="00AC153C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CE5682">
        <w:rPr>
          <w:rFonts w:ascii="Arial" w:hAnsi="Arial" w:cs="Arial"/>
          <w:sz w:val="24"/>
          <w:szCs w:val="24"/>
        </w:rPr>
        <w:t xml:space="preserve">Ответственность за внесение изменений в настоящий стандарт возлагается на директора </w:t>
      </w:r>
      <w:r w:rsidR="00577919">
        <w:rPr>
          <w:rFonts w:ascii="Arial" w:hAnsi="Arial" w:cs="Arial"/>
          <w:sz w:val="24"/>
          <w:szCs w:val="24"/>
        </w:rPr>
        <w:t>департамента управления качеством</w:t>
      </w:r>
      <w:r w:rsidRPr="00D104E1">
        <w:rPr>
          <w:rFonts w:ascii="Arial" w:hAnsi="Arial" w:cs="Arial"/>
          <w:sz w:val="24"/>
          <w:szCs w:val="24"/>
        </w:rPr>
        <w:t>.</w:t>
      </w:r>
    </w:p>
    <w:p w:rsidR="00B80C52" w:rsidRPr="00D104E1" w:rsidRDefault="00B80C52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AC153C">
        <w:rPr>
          <w:rFonts w:ascii="Arial" w:eastAsia="Times New Roman" w:hAnsi="Arial" w:cs="Arial"/>
          <w:sz w:val="24"/>
          <w:szCs w:val="24"/>
          <w:lang w:eastAsia="ru-RU"/>
        </w:rPr>
        <w:t xml:space="preserve">Управление 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 xml:space="preserve">настоящим стандартом осуществляется в соответствии </w:t>
      </w:r>
      <w:r w:rsidR="00F42AC6" w:rsidRPr="00D104E1">
        <w:rPr>
          <w:rFonts w:ascii="Arial" w:eastAsia="Times New Roman" w:hAnsi="Arial" w:cs="Arial"/>
          <w:sz w:val="24"/>
          <w:szCs w:val="24"/>
          <w:lang w:eastAsia="ru-RU"/>
        </w:rPr>
        <w:t>с 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>требованиями СТ</w:t>
      </w:r>
      <w:r w:rsidR="00AC6CFE" w:rsidRPr="00D104E1">
        <w:rPr>
          <w:rFonts w:ascii="Arial" w:eastAsia="Times New Roman" w:hAnsi="Arial" w:cs="Arial"/>
          <w:sz w:val="24"/>
          <w:szCs w:val="24"/>
          <w:lang w:eastAsia="ru-RU"/>
        </w:rPr>
        <w:t>О ИПВР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 xml:space="preserve"> 00</w:t>
      </w:r>
      <w:r w:rsidR="0017276B" w:rsidRPr="00D104E1">
        <w:rPr>
          <w:rFonts w:ascii="Arial" w:eastAsia="Times New Roman" w:hAnsi="Arial" w:cs="Arial"/>
          <w:sz w:val="24"/>
          <w:szCs w:val="24"/>
          <w:lang w:eastAsia="ru-RU"/>
        </w:rPr>
        <w:t>–</w:t>
      </w:r>
      <w:r w:rsidR="00FF2B04">
        <w:rPr>
          <w:rFonts w:ascii="Arial" w:eastAsia="Times New Roman" w:hAnsi="Arial" w:cs="Arial"/>
          <w:sz w:val="24"/>
          <w:szCs w:val="24"/>
          <w:lang w:eastAsia="ru-RU"/>
        </w:rPr>
        <w:t>003.</w:t>
      </w:r>
    </w:p>
    <w:p w:rsidR="009D2146" w:rsidRPr="00F42AC6" w:rsidRDefault="009D2146" w:rsidP="004A4583">
      <w:pPr>
        <w:pStyle w:val="1"/>
      </w:pPr>
      <w:bookmarkStart w:id="9" w:name="_Toc19013377"/>
      <w:r w:rsidRPr="00F42AC6">
        <w:t>Требования</w:t>
      </w:r>
      <w:bookmarkEnd w:id="9"/>
    </w:p>
    <w:p w:rsidR="002F3486" w:rsidRPr="00F42AC6" w:rsidRDefault="002F3486" w:rsidP="00F42AC6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10" w:name="_Toc19013378"/>
      <w:r w:rsidRPr="00F42AC6">
        <w:rPr>
          <w:rFonts w:ascii="Arial" w:hAnsi="Arial" w:cs="Arial"/>
          <w:sz w:val="24"/>
          <w:szCs w:val="24"/>
        </w:rPr>
        <w:t>Общие положения</w:t>
      </w:r>
      <w:bookmarkEnd w:id="10"/>
    </w:p>
    <w:p w:rsidR="00F42AC6" w:rsidRPr="00F42AC6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Система ВНД Концерна – совокупность взаимосвязанных </w:t>
      </w:r>
      <w:r w:rsidR="00164A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устанавливающих: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обязательные требования, которым должны удовлетворять объекты стандартизации;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процедуры и перечень показателей, с помощью которых можно установить, соблюдены ли обязательные требования;</w:t>
      </w:r>
    </w:p>
    <w:p w:rsidR="00F42AC6" w:rsidRPr="00ED3523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орядок, методы, способы, приемы реализации</w:t>
      </w:r>
      <w:r w:rsidRPr="00F42AC6">
        <w:rPr>
          <w:rFonts w:ascii="Arial" w:hAnsi="Arial" w:cs="Arial"/>
          <w:color w:val="000000"/>
          <w:sz w:val="24"/>
          <w:szCs w:val="24"/>
        </w:rPr>
        <w:t xml:space="preserve"> 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процессов, участниками которых являются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структурные подразделения и </w:t>
      </w: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должностные лица Концерна.</w:t>
      </w:r>
    </w:p>
    <w:p w:rsidR="00F42AC6" w:rsidRPr="00ED3523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ВНД Концерна являются обязательными для применения структурными подразделениями и должностными лицами Концерна с даты введения </w:t>
      </w:r>
      <w:r w:rsidR="00523F80"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их </w:t>
      </w: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действие, </w:t>
      </w:r>
      <w:r w:rsidRPr="005D412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установленной в приказе Концерна 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 утверждении и введении ВНД Концерна.</w:t>
      </w:r>
    </w:p>
    <w:p w:rsidR="00F42AC6" w:rsidRPr="00F42AC6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Целями разработки и </w:t>
      </w:r>
      <w:r w:rsidRPr="005246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внедрения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Системы ВНД Концерна являются:</w:t>
      </w:r>
    </w:p>
    <w:p w:rsidR="00044B09" w:rsidRDefault="00044B09" w:rsidP="00445AEC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выполнение обязательных требований законодательства Российской Федерации;</w:t>
      </w:r>
    </w:p>
    <w:p w:rsidR="00CC4E4E" w:rsidRDefault="00F42AC6" w:rsidP="00445AEC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выполнение требований </w:t>
      </w:r>
      <w:r w:rsidR="00044B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норм документов по стандартизации, подлежащих обязательному применению в отношении объектов стандартизации (оборонная продукция, процессы и др.)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создание, обеспечение функционирования и совершенствование системы организационного управления Концерна;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обеспечение требуемого уровня результативности и эффективности различных видов деятельности Концерна;</w:t>
      </w:r>
    </w:p>
    <w:p w:rsidR="00F42AC6" w:rsidRPr="00832994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регламентация и унификация порядка, методов</w:t>
      </w:r>
      <w:r w:rsidRPr="008329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процедур, способов реализации процессов.</w:t>
      </w:r>
    </w:p>
    <w:p w:rsidR="0069758C" w:rsidRPr="00F42AC6" w:rsidRDefault="00F42AC6" w:rsidP="00523F80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Основной задачей Системы ВНД Концерна является </w:t>
      </w:r>
      <w:r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разработка и </w:t>
      </w:r>
      <w:r w:rsidR="00523F80"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введени</w:t>
      </w:r>
      <w:r w:rsidR="00C825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</w:t>
      </w:r>
      <w:r w:rsidR="00523F80"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действие</w:t>
      </w:r>
      <w:r w:rsidR="00523F80"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 Концерна, регламентирующих различные аспекты системы организационного управления Концерна</w:t>
      </w:r>
      <w:r w:rsidR="00AF4289"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C72A96" w:rsidRPr="00523F80" w:rsidRDefault="0031324B" w:rsidP="0031324B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11" w:name="_Toc19013379"/>
      <w:r w:rsidRPr="0031324B">
        <w:rPr>
          <w:rFonts w:ascii="Arial" w:hAnsi="Arial" w:cs="Arial"/>
          <w:sz w:val="24"/>
          <w:szCs w:val="24"/>
        </w:rPr>
        <w:t>Структура и классификация внутренних нормативных документов Концерна</w:t>
      </w:r>
      <w:bookmarkEnd w:id="11"/>
    </w:p>
    <w:p w:rsidR="00523F80" w:rsidRPr="00523F80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основу формирования Системы ВНД Концерна положены принципы целенаправленного и комплексного охвата всей системы органи</w:t>
      </w:r>
      <w:r w:rsidR="009106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зационного управления Концерна.</w:t>
      </w:r>
    </w:p>
    <w:p w:rsidR="00054F59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4F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ВНД Концерна состоит из групп (подгрупп) взаимосвязанных ВНД Концерна</w:t>
      </w:r>
      <w:r w:rsidR="00C104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523F80" w:rsidRPr="00054F59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4F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Каждая группа (подгруппа) ВНД Концерна может состоять из стандартов организации и/или методических документов.</w:t>
      </w:r>
    </w:p>
    <w:p w:rsidR="00523F80" w:rsidRPr="00523F80" w:rsidRDefault="00523F80" w:rsidP="00F66801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120" w:line="240" w:lineRule="auto"/>
        <w:ind w:left="0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Классификация ВНД Концерна определена в соответствии с таблицей 1.</w:t>
      </w:r>
    </w:p>
    <w:p w:rsidR="00523F80" w:rsidRPr="00523F80" w:rsidRDefault="00523F80" w:rsidP="0075787A">
      <w:pPr>
        <w:pStyle w:val="Style26"/>
        <w:widowControl/>
        <w:spacing w:line="240" w:lineRule="auto"/>
        <w:ind w:firstLine="0"/>
        <w:rPr>
          <w:rFonts w:cs="Arial"/>
          <w:color w:val="000000"/>
        </w:rPr>
      </w:pPr>
      <w:r w:rsidRPr="00F041A8">
        <w:rPr>
          <w:rFonts w:cs="Arial"/>
          <w:color w:val="000000"/>
          <w:spacing w:val="40"/>
        </w:rPr>
        <w:t>Таблица</w:t>
      </w:r>
      <w:r w:rsidRPr="00621978">
        <w:rPr>
          <w:rFonts w:cs="Arial"/>
          <w:color w:val="000000"/>
        </w:rPr>
        <w:t xml:space="preserve"> 1</w:t>
      </w:r>
    </w:p>
    <w:tbl>
      <w:tblPr>
        <w:tblStyle w:val="af1"/>
        <w:tblW w:w="9781" w:type="dxa"/>
        <w:tblInd w:w="108" w:type="dxa"/>
        <w:tblLook w:val="04A0" w:firstRow="1" w:lastRow="0" w:firstColumn="1" w:lastColumn="0" w:noHBand="0" w:noVBand="1"/>
      </w:tblPr>
      <w:tblGrid>
        <w:gridCol w:w="1553"/>
        <w:gridCol w:w="5286"/>
        <w:gridCol w:w="2942"/>
      </w:tblGrid>
      <w:tr w:rsidR="00523F80" w:rsidRPr="00523F80" w:rsidTr="007224BC">
        <w:tc>
          <w:tcPr>
            <w:tcW w:w="1553" w:type="dxa"/>
            <w:vAlign w:val="center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Шифр группы (подгруппы)</w:t>
            </w:r>
          </w:p>
        </w:tc>
        <w:tc>
          <w:tcPr>
            <w:tcW w:w="5286" w:type="dxa"/>
            <w:vAlign w:val="center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 xml:space="preserve">Наименование группы (подгруппы) </w:t>
            </w:r>
          </w:p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  <w:tc>
          <w:tcPr>
            <w:tcW w:w="2942" w:type="dxa"/>
          </w:tcPr>
          <w:p w:rsidR="00523F80" w:rsidRPr="00523F80" w:rsidRDefault="00523F80" w:rsidP="00523F80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Ответственный за </w:t>
            </w:r>
            <w:r w:rsidRPr="00523F80">
              <w:rPr>
                <w:rFonts w:cs="Arial"/>
                <w:color w:val="000000"/>
              </w:rPr>
              <w:t>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 (подгрупп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) </w:t>
            </w:r>
          </w:p>
          <w:p w:rsidR="00523F80" w:rsidRPr="00523F80" w:rsidRDefault="00523F80" w:rsidP="00523F80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00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Основные положения</w:t>
            </w:r>
          </w:p>
        </w:tc>
        <w:tc>
          <w:tcPr>
            <w:tcW w:w="2942" w:type="dxa"/>
          </w:tcPr>
          <w:p w:rsidR="00523F80" w:rsidRPr="00D104E1" w:rsidRDefault="00DB6325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01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Стратегическое развитие</w:t>
            </w:r>
          </w:p>
        </w:tc>
        <w:tc>
          <w:tcPr>
            <w:tcW w:w="2942" w:type="dxa"/>
          </w:tcPr>
          <w:p w:rsidR="00523F80" w:rsidRPr="00D104E1" w:rsidRDefault="00523F80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организационного управления Концерна</w:t>
            </w:r>
          </w:p>
        </w:tc>
        <w:tc>
          <w:tcPr>
            <w:tcW w:w="2942" w:type="dxa"/>
          </w:tcPr>
          <w:p w:rsidR="00523F80" w:rsidRPr="00523F80" w:rsidRDefault="00392AB8" w:rsidP="00DB6325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 </w:t>
            </w:r>
            <w:r w:rsidR="007224BC" w:rsidRPr="002E622F">
              <w:rPr>
                <w:rFonts w:cs="Arial"/>
              </w:rPr>
              <w:t>–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02.0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Интегрированная система менеджмента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02.1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качества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ПГДК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02.2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бережливого производства и операционной эффективности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ЭИП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02.3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инвестиционной эффективности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02.4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управления охраной труда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РБ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02.5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информационной безопасности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РБ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83838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  <w:highlight w:val="red"/>
              </w:rPr>
            </w:pPr>
            <w:r w:rsidRPr="00583838">
              <w:rPr>
                <w:rFonts w:cs="Arial"/>
                <w:color w:val="000000"/>
              </w:rPr>
              <w:t>03</w:t>
            </w:r>
          </w:p>
        </w:tc>
        <w:tc>
          <w:tcPr>
            <w:tcW w:w="5286" w:type="dxa"/>
          </w:tcPr>
          <w:p w:rsidR="00523F80" w:rsidRPr="00583838" w:rsidRDefault="00523F80" w:rsidP="007F6C36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  <w:highlight w:val="red"/>
              </w:rPr>
            </w:pPr>
            <w:r w:rsidRPr="005349B9">
              <w:rPr>
                <w:rFonts w:cs="Arial"/>
                <w:color w:val="000000"/>
              </w:rPr>
              <w:t>Система инспекции интегрированной структуры Концерна</w:t>
            </w:r>
          </w:p>
        </w:tc>
        <w:tc>
          <w:tcPr>
            <w:tcW w:w="2942" w:type="dxa"/>
          </w:tcPr>
          <w:p w:rsidR="00CF31E5" w:rsidRPr="00D104E1" w:rsidRDefault="00523F80" w:rsidP="005349B9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349B9">
              <w:rPr>
                <w:rFonts w:cs="Arial"/>
                <w:color w:val="000000"/>
              </w:rPr>
              <w:t>ПГДК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Менеджмент ресурсов</w:t>
            </w:r>
          </w:p>
        </w:tc>
        <w:tc>
          <w:tcPr>
            <w:tcW w:w="2942" w:type="dxa"/>
          </w:tcPr>
          <w:p w:rsidR="007224BC" w:rsidRPr="002E622F" w:rsidRDefault="00392AB8" w:rsidP="00A15F1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7224BC"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человеческими ресурсами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финансовыми ресурсами</w:t>
            </w:r>
          </w:p>
        </w:tc>
        <w:tc>
          <w:tcPr>
            <w:tcW w:w="2942" w:type="dxa"/>
          </w:tcPr>
          <w:p w:rsidR="007224BC" w:rsidRPr="00D104E1" w:rsidRDefault="007224BC" w:rsidP="00523F80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ФД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04.3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интеллектуальной собственностью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ЭИП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Техническая и технологическая политика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Капитальное строительство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КС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информационными ресурсами</w:t>
            </w:r>
          </w:p>
        </w:tc>
        <w:tc>
          <w:tcPr>
            <w:tcW w:w="2942" w:type="dxa"/>
          </w:tcPr>
          <w:p w:rsidR="007224BC" w:rsidRPr="00D104E1" w:rsidRDefault="007224BC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СР</w:t>
            </w:r>
          </w:p>
        </w:tc>
      </w:tr>
      <w:tr w:rsidR="004A72A4" w:rsidRPr="00523F80" w:rsidTr="007224BC">
        <w:tc>
          <w:tcPr>
            <w:tcW w:w="1553" w:type="dxa"/>
            <w:shd w:val="clear" w:color="auto" w:fill="auto"/>
          </w:tcPr>
          <w:p w:rsidR="004A72A4" w:rsidRPr="00CF31E5" w:rsidRDefault="004A72A4" w:rsidP="00F65255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04.7</w:t>
            </w:r>
          </w:p>
        </w:tc>
        <w:tc>
          <w:tcPr>
            <w:tcW w:w="5286" w:type="dxa"/>
          </w:tcPr>
          <w:p w:rsidR="004A72A4" w:rsidRPr="00523F80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Метрологическое обеспечение разработки, производства, испытаний и ремонта продукции</w:t>
            </w:r>
          </w:p>
        </w:tc>
        <w:tc>
          <w:tcPr>
            <w:tcW w:w="2942" w:type="dxa"/>
          </w:tcPr>
          <w:p w:rsidR="004A72A4" w:rsidRPr="00D104E1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ПГДК</w:t>
            </w:r>
          </w:p>
        </w:tc>
      </w:tr>
      <w:tr w:rsidR="004A72A4" w:rsidRPr="00523F80" w:rsidTr="007224BC">
        <w:tc>
          <w:tcPr>
            <w:tcW w:w="1553" w:type="dxa"/>
            <w:shd w:val="clear" w:color="auto" w:fill="auto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04.8</w:t>
            </w:r>
          </w:p>
        </w:tc>
        <w:tc>
          <w:tcPr>
            <w:tcW w:w="5286" w:type="dxa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Обеспечение деятельности</w:t>
            </w:r>
          </w:p>
        </w:tc>
        <w:tc>
          <w:tcPr>
            <w:tcW w:w="2942" w:type="dxa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ЗГД РБ</w:t>
            </w:r>
          </w:p>
        </w:tc>
      </w:tr>
    </w:tbl>
    <w:p w:rsidR="00F041A8" w:rsidRPr="009106DA" w:rsidRDefault="00F041A8" w:rsidP="0075787A">
      <w:pPr>
        <w:pStyle w:val="Style26"/>
        <w:widowControl/>
        <w:spacing w:line="240" w:lineRule="auto"/>
        <w:ind w:firstLine="0"/>
        <w:rPr>
          <w:i/>
        </w:rPr>
      </w:pPr>
      <w:r>
        <w:br w:type="page"/>
      </w:r>
      <w:r w:rsidR="009106DA" w:rsidRPr="009106DA">
        <w:rPr>
          <w:i/>
        </w:rPr>
        <w:lastRenderedPageBreak/>
        <w:t xml:space="preserve">Продолжение таблицы </w:t>
      </w:r>
      <w:r w:rsidR="0075787A" w:rsidRPr="009106DA">
        <w:rPr>
          <w:rFonts w:cs="Arial"/>
          <w:i/>
          <w:color w:val="000000"/>
          <w:spacing w:val="40"/>
        </w:rPr>
        <w:t>1</w:t>
      </w:r>
    </w:p>
    <w:tbl>
      <w:tblPr>
        <w:tblStyle w:val="af1"/>
        <w:tblW w:w="9781" w:type="dxa"/>
        <w:tblInd w:w="108" w:type="dxa"/>
        <w:tblLook w:val="04A0" w:firstRow="1" w:lastRow="0" w:firstColumn="1" w:lastColumn="0" w:noHBand="0" w:noVBand="1"/>
      </w:tblPr>
      <w:tblGrid>
        <w:gridCol w:w="1553"/>
        <w:gridCol w:w="5286"/>
        <w:gridCol w:w="2942"/>
      </w:tblGrid>
      <w:tr w:rsidR="009106DA" w:rsidRPr="00523F80" w:rsidTr="00D22CBA">
        <w:tc>
          <w:tcPr>
            <w:tcW w:w="1553" w:type="dxa"/>
            <w:shd w:val="clear" w:color="auto" w:fill="auto"/>
            <w:vAlign w:val="center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Шифр группы (подгруппы)</w:t>
            </w:r>
          </w:p>
        </w:tc>
        <w:tc>
          <w:tcPr>
            <w:tcW w:w="5286" w:type="dxa"/>
            <w:vAlign w:val="center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 xml:space="preserve">Наименование группы (подгруппы) </w:t>
            </w:r>
          </w:p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  <w:tc>
          <w:tcPr>
            <w:tcW w:w="2942" w:type="dxa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Ответственный за </w:t>
            </w:r>
            <w:r w:rsidRPr="00523F80">
              <w:rPr>
                <w:rFonts w:cs="Arial"/>
                <w:color w:val="000000"/>
              </w:rPr>
              <w:t>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 (подгрупп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) </w:t>
            </w:r>
          </w:p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процессами жизненного цикла продукции</w:t>
            </w:r>
          </w:p>
        </w:tc>
        <w:tc>
          <w:tcPr>
            <w:tcW w:w="2942" w:type="dxa"/>
          </w:tcPr>
          <w:p w:rsidR="007224BC" w:rsidRPr="00D104E1" w:rsidRDefault="001B10AA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</w:t>
            </w:r>
            <w:r w:rsidRPr="002E622F">
              <w:rPr>
                <w:rFonts w:cs="Arial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Исследование и обоснование разработки продукции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ГК ЗГД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Разработка продукции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ГК ЗГД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05.3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военного назначения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ЗП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гражданского назначения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для аэронавигационной системы и продукции двойного назначения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ПДН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Сервисное обслуживание и ремонт продукции</w:t>
            </w:r>
          </w:p>
        </w:tc>
        <w:tc>
          <w:tcPr>
            <w:tcW w:w="2942" w:type="dxa"/>
          </w:tcPr>
          <w:p w:rsidR="007224BC" w:rsidRPr="00D104E1" w:rsidRDefault="00C34197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C34197">
              <w:rPr>
                <w:rFonts w:cs="Arial"/>
                <w:color w:val="000000"/>
              </w:rPr>
              <w:t xml:space="preserve">Директор </w:t>
            </w:r>
            <w:r w:rsidR="007224BC" w:rsidRPr="00C34197">
              <w:rPr>
                <w:rFonts w:cs="Arial"/>
                <w:color w:val="000000"/>
              </w:rPr>
              <w:t>ДСОиР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05.7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Утилизация продукции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Взаимодействие с внешней средой</w:t>
            </w:r>
          </w:p>
        </w:tc>
        <w:tc>
          <w:tcPr>
            <w:tcW w:w="2942" w:type="dxa"/>
          </w:tcPr>
          <w:p w:rsidR="007224BC" w:rsidRPr="00D104E1" w:rsidRDefault="00392AB8" w:rsidP="00DB6325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</w:t>
            </w:r>
            <w:r w:rsidR="007224BC" w:rsidRPr="002E622F">
              <w:rPr>
                <w:rFonts w:cs="Arial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Правовая и закупочная деятельность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ПВ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Внешнеэкономическая деятельность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ВЭД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0B7E3E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0B7E3E">
              <w:rPr>
                <w:rFonts w:cs="Arial"/>
                <w:color w:val="000000"/>
              </w:rPr>
              <w:t>06.3</w:t>
            </w:r>
          </w:p>
        </w:tc>
        <w:tc>
          <w:tcPr>
            <w:tcW w:w="5286" w:type="dxa"/>
          </w:tcPr>
          <w:p w:rsidR="007224BC" w:rsidRPr="000B7E3E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0B7E3E">
              <w:rPr>
                <w:rFonts w:cs="Arial"/>
                <w:color w:val="000000"/>
              </w:rPr>
              <w:t>Корпоративная политика</w:t>
            </w:r>
          </w:p>
        </w:tc>
        <w:tc>
          <w:tcPr>
            <w:tcW w:w="2942" w:type="dxa"/>
          </w:tcPr>
          <w:p w:rsidR="007224BC" w:rsidRPr="000B7E3E" w:rsidRDefault="00C34197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C34197">
              <w:rPr>
                <w:rFonts w:cs="Arial"/>
                <w:color w:val="000000"/>
              </w:rPr>
              <w:t xml:space="preserve">Директор </w:t>
            </w:r>
            <w:r w:rsidR="007224BC" w:rsidRPr="00C34197">
              <w:rPr>
                <w:rFonts w:cs="Arial"/>
                <w:color w:val="000000"/>
              </w:rPr>
              <w:t>ДКП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Продвижение продукции</w:t>
            </w:r>
          </w:p>
        </w:tc>
        <w:tc>
          <w:tcPr>
            <w:tcW w:w="2942" w:type="dxa"/>
          </w:tcPr>
          <w:p w:rsidR="007224BC" w:rsidRPr="00D104E1" w:rsidRDefault="007224BC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ВЭД</w:t>
            </w:r>
          </w:p>
        </w:tc>
      </w:tr>
    </w:tbl>
    <w:p w:rsidR="0031324B" w:rsidRPr="0031324B" w:rsidRDefault="0031324B" w:rsidP="00C34197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12" w:name="_Toc19013380"/>
      <w:r w:rsidRPr="0031324B">
        <w:rPr>
          <w:rFonts w:ascii="Arial" w:hAnsi="Arial" w:cs="Arial"/>
          <w:sz w:val="24"/>
          <w:szCs w:val="24"/>
        </w:rPr>
        <w:t>Правила обозначения внутренних нормативных документов Концерна</w:t>
      </w:r>
      <w:bookmarkEnd w:id="12"/>
    </w:p>
    <w:p w:rsid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Идентификация ВНД Концерна обеспечивается присвоением ему обозначения. Структурные элементы </w:t>
      </w:r>
      <w:r w:rsidRPr="00DF1C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обозначения ВНД Концерна показаны на рисунке 1.</w:t>
      </w:r>
    </w:p>
    <w:p w:rsidR="00A3376E" w:rsidRPr="00577919" w:rsidRDefault="00A3376E" w:rsidP="00A3376E">
      <w:pPr>
        <w:pStyle w:val="ab"/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noProof/>
          <w:sz w:val="18"/>
          <w:szCs w:val="18"/>
          <w:lang w:eastAsia="ru-RU"/>
        </w:rPr>
        <mc:AlternateContent>
          <mc:Choice Requires="wpc">
            <w:drawing>
              <wp:inline distT="0" distB="0" distL="0" distR="0" wp14:anchorId="3176759F" wp14:editId="288B1FD7">
                <wp:extent cx="5899868" cy="2853143"/>
                <wp:effectExtent l="0" t="0" r="0" b="23495"/>
                <wp:docPr id="27" name="Полотно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6" name="Группа 6"/>
                        <wpg:cNvGrpSpPr/>
                        <wpg:grpSpPr>
                          <a:xfrm>
                            <a:off x="428837" y="121404"/>
                            <a:ext cx="5247548" cy="2732333"/>
                            <a:chOff x="165343" y="119615"/>
                            <a:chExt cx="5247548" cy="2732333"/>
                          </a:xfrm>
                        </wpg:grpSpPr>
                        <wps:wsp>
                          <wps:cNvPr id="7" name="Поле 7"/>
                          <wps:cNvSpPr txBox="1"/>
                          <wps:spPr>
                            <a:xfrm>
                              <a:off x="2346405" y="120769"/>
                              <a:ext cx="495300" cy="2330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Bdr>
                                    <w:bottom w:val="single" w:sz="4" w:space="1" w:color="auto"/>
                                  </w:pBdr>
                                  <w:contextualSpacing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ХХХ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оле 70"/>
                          <wps:cNvSpPr txBox="1"/>
                          <wps:spPr>
                            <a:xfrm>
                              <a:off x="4255435" y="119615"/>
                              <a:ext cx="53182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XXX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оле 70"/>
                          <wps:cNvSpPr txBox="1"/>
                          <wps:spPr>
                            <a:xfrm>
                              <a:off x="3658039" y="121404"/>
                              <a:ext cx="49128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XX.X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Поле 70"/>
                          <wps:cNvSpPr txBox="1"/>
                          <wps:spPr>
                            <a:xfrm>
                              <a:off x="165343" y="536509"/>
                              <a:ext cx="2676318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2C3DF9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  <w:r w:rsidR="00A3376E"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Индекс ВНД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Концерна </w:t>
                                </w:r>
                                <w:r w:rsidR="00A3376E"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(СТО или МД)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Поле 70"/>
                          <wps:cNvSpPr txBox="1"/>
                          <wps:spPr>
                            <a:xfrm>
                              <a:off x="2931846" y="119615"/>
                              <a:ext cx="62225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ИПВР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Соединительная линия уступом 14"/>
                          <wps:cNvCnPr>
                            <a:endCxn id="7" idx="2"/>
                          </wps:cNvCnPr>
                          <wps:spPr>
                            <a:xfrm flipV="1">
                              <a:off x="279955" y="353814"/>
                              <a:ext cx="2314100" cy="415132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оле 70"/>
                          <wps:cNvSpPr txBox="1"/>
                          <wps:spPr>
                            <a:xfrm>
                              <a:off x="279957" y="880744"/>
                              <a:ext cx="2320302" cy="25610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Идентификационный код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Соединительная линия уступом 16"/>
                          <wps:cNvCnPr>
                            <a:endCxn id="13" idx="2"/>
                          </wps:cNvCnPr>
                          <wps:spPr>
                            <a:xfrm flipV="1">
                              <a:off x="279953" y="352025"/>
                              <a:ext cx="2963021" cy="784853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Поле 70"/>
                          <wps:cNvSpPr txBox="1"/>
                          <wps:spPr>
                            <a:xfrm>
                              <a:off x="219089" y="1286322"/>
                              <a:ext cx="3096246" cy="24722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both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Шифр группы (подгруппы) ВНД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Соединительная линия уступом 18"/>
                          <wps:cNvCnPr/>
                          <wps:spPr>
                            <a:xfrm flipV="1">
                              <a:off x="279945" y="353793"/>
                              <a:ext cx="3606367" cy="1179662"/>
                            </a:xfrm>
                            <a:prstGeom prst="bentConnector3">
                              <a:avLst>
                                <a:gd name="adj1" fmla="val 100268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Поле 70"/>
                          <wps:cNvSpPr txBox="1"/>
                          <wps:spPr>
                            <a:xfrm>
                              <a:off x="279945" y="1730178"/>
                              <a:ext cx="3701697" cy="29485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Порядковый номер ВНД Концерна в группе (подгруппе)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Соединительная линия уступом 20"/>
                          <wps:cNvCnPr>
                            <a:endCxn id="8" idx="2"/>
                          </wps:cNvCnPr>
                          <wps:spPr>
                            <a:xfrm flipV="1">
                              <a:off x="279949" y="352025"/>
                              <a:ext cx="4241399" cy="1587201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Поле 70"/>
                          <wps:cNvSpPr txBox="1"/>
                          <wps:spPr>
                            <a:xfrm>
                              <a:off x="4881396" y="119615"/>
                              <a:ext cx="531495" cy="23241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XXXX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оле 70"/>
                          <wps:cNvSpPr txBox="1"/>
                          <wps:spPr>
                            <a:xfrm>
                              <a:off x="279961" y="2078212"/>
                              <a:ext cx="3046521" cy="27629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 xml:space="preserve"> Год утверждения ВНД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Соединительная линия уступом 23"/>
                          <wps:cNvCnPr>
                            <a:endCxn id="21" idx="2"/>
                          </wps:cNvCnPr>
                          <wps:spPr>
                            <a:xfrm flipV="1">
                              <a:off x="279949" y="352025"/>
                              <a:ext cx="4867195" cy="1957944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Поле 70"/>
                          <wps:cNvSpPr txBox="1"/>
                          <wps:spPr>
                            <a:xfrm>
                              <a:off x="2070636" y="2512612"/>
                              <a:ext cx="1466215" cy="33933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</w:rPr>
                                  <w:t>Рисунок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5" name="Левая фигурная скобка 25"/>
                        <wps:cNvSpPr/>
                        <wps:spPr>
                          <a:xfrm>
                            <a:off x="328770" y="1354347"/>
                            <a:ext cx="214680" cy="1017917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оле 70"/>
                        <wps:cNvSpPr txBox="1"/>
                        <wps:spPr>
                          <a:xfrm rot="16200000">
                            <a:off x="-579485" y="1750957"/>
                            <a:ext cx="1584106" cy="2324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376E" w:rsidRPr="00733711" w:rsidRDefault="00A3376E" w:rsidP="00A3376E">
                              <w:pPr>
                                <w:pStyle w:val="aff4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733711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Номер ВНД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Концерна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76759F" id="Полотно 27" o:spid="_x0000_s1026" editas="canvas" style="width:464.55pt;height:224.65pt;mso-position-horizontal-relative:char;mso-position-vertical-relative:line" coordsize="58997,2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997;height:28530;visibility:visible;mso-wrap-style:square">
                  <v:fill o:detectmouseclick="t"/>
                  <v:path o:connecttype="none"/>
                </v:shape>
                <v:group id="Группа 6" o:spid="_x0000_s1028" style="position:absolute;left:4288;top:1214;width:52475;height:27323" coordorigin="1653,1196" coordsize="52475,27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7" o:spid="_x0000_s1029" type="#_x0000_t202" style="position:absolute;left:23464;top:1207;width:495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Bdr>
                              <w:bottom w:val="single" w:sz="4" w:space="1" w:color="auto"/>
                            </w:pBdr>
                            <w:contextualSpacing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ХХХ</w:t>
                          </w:r>
                        </w:p>
                      </w:txbxContent>
                    </v:textbox>
                  </v:shape>
                  <v:shape id="Поле 70" o:spid="_x0000_s1030" type="#_x0000_t202" style="position:absolute;left:42554;top:1196;width:5318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XXX</w:t>
                          </w:r>
                        </w:p>
                      </w:txbxContent>
                    </v:textbox>
                  </v:shape>
                  <v:shape id="Поле 70" o:spid="_x0000_s1031" type="#_x0000_t202" style="position:absolute;left:36580;top:1214;width:4913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XX.X</w:t>
                          </w:r>
                        </w:p>
                      </w:txbxContent>
                    </v:textbox>
                  </v:shape>
                  <v:shape id="Поле 70" o:spid="_x0000_s1032" type="#_x0000_t202" style="position:absolute;left:1653;top:5365;width:26763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" fillcolor="white [3201]" strokecolor="white [3212]" strokeweight=".5pt">
                    <v:textbox>
                      <w:txbxContent>
                        <w:p w:rsidR="00A3376E" w:rsidRPr="00733711" w:rsidRDefault="002C3DF9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  </w:t>
                          </w:r>
                          <w:r w:rsidR="00A3376E"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Индекс ВНД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Концерна </w:t>
                          </w:r>
                          <w:r w:rsidR="00A3376E"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(СТО или МД)</w:t>
                          </w:r>
                        </w:p>
                      </w:txbxContent>
                    </v:textbox>
                  </v:shape>
                  <v:shape id="Поле 70" o:spid="_x0000_s1033" type="#_x0000_t202" style="position:absolute;left:29318;top:1196;width:6223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ИПВР</w:t>
                          </w:r>
                        </w:p>
                      </w:txbxContent>
                    </v:textbox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Соединительная линия уступом 14" o:spid="_x0000_s1034" type="#_x0000_t33" style="position:absolute;left:2799;top:3538;width:23141;height:415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" strokecolor="black [3213]"/>
                  <v:shape id="Поле 70" o:spid="_x0000_s1035" type="#_x0000_t202" style="position:absolute;left:2799;top:8807;width:23203;height:2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" fillcolor="white [3201]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Идентификационный код Концерна</w:t>
                          </w:r>
                        </w:p>
                      </w:txbxContent>
                    </v:textbox>
                  </v:shape>
                  <v:shape id="Соединительная линия уступом 16" o:spid="_x0000_s1036" type="#_x0000_t33" style="position:absolute;left:2799;top:3520;width:29630;height:784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" strokecolor="black [3213]"/>
                  <v:shape id="Поле 70" o:spid="_x0000_s1037" type="#_x0000_t202" style="position:absolute;left:2190;top:12863;width:30963;height:2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both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Шифр группы (подгруппы) ВНД Концерна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18" o:spid="_x0000_s1038" type="#_x0000_t34" style="position:absolute;left:2799;top:3537;width:36064;height:1179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" adj="21658" strokecolor="black [3213]"/>
                  <v:shape id="Поле 70" o:spid="_x0000_s1039" type="#_x0000_t202" style="position:absolute;left:2799;top:17301;width:37017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Порядковый номер ВНД Концерна в группе (подгруппе)</w:t>
                          </w:r>
                        </w:p>
                      </w:txbxContent>
                    </v:textbox>
                  </v:shape>
                  <v:shape id="Соединительная линия уступом 20" o:spid="_x0000_s1040" type="#_x0000_t33" style="position:absolute;left:2799;top:3520;width:42414;height:158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" strokecolor="black [3213]"/>
                  <v:shape id="Поле 70" o:spid="_x0000_s1041" type="#_x0000_t202" style="position:absolute;left:48813;top:1196;width:5315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" fillcolor="window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XXXX</w:t>
                          </w:r>
                        </w:p>
                      </w:txbxContent>
                    </v:textbox>
                  </v:shape>
                  <v:shape id="Поле 70" o:spid="_x0000_s1042" type="#_x0000_t202" style="position:absolute;left:2799;top:20782;width:30465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 xml:space="preserve"> Год утверждения ВНД Концерна</w:t>
                          </w:r>
                        </w:p>
                      </w:txbxContent>
                    </v:textbox>
                  </v:shape>
                  <v:shape id="Соединительная линия уступом 23" o:spid="_x0000_s1043" type="#_x0000_t33" style="position:absolute;left:2799;top:3520;width:48672;height:1957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" strokecolor="black [3213]"/>
                  <v:shape id="Поле 70" o:spid="_x0000_s1044" type="#_x0000_t202" style="position:absolute;left:20706;top:25126;width:14662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" fillcolor="window" strokecolor="window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</w:rPr>
                            <w:t>Рисунок 1</w:t>
                          </w:r>
                        </w:p>
                      </w:txbxContent>
                    </v:textbox>
                  </v:shape>
                </v:group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25" o:spid="_x0000_s1045" type="#_x0000_t87" style="position:absolute;left:3287;top:13543;width:2147;height:10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" adj="380" strokecolor="black [3213]"/>
                <v:shape id="Поле 70" o:spid="_x0000_s1046" type="#_x0000_t202" style="position:absolute;left:-5796;top:17510;width:15841;height:232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" fillcolor="white [3201]" strokecolor="white [3212]" strokeweight=".5pt">
                  <v:textbox>
                    <w:txbxContent>
                      <w:p w:rsidR="00A3376E" w:rsidRPr="00733711" w:rsidRDefault="00A3376E" w:rsidP="00A3376E">
                        <w:pPr>
                          <w:pStyle w:val="aff4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73371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Номер ВНД</w:t>
                        </w: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Концерна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Примеры</w:t>
      </w:r>
    </w:p>
    <w:p w:rsidR="00A3376E" w:rsidRDefault="00A3376E" w:rsidP="00A3376E">
      <w:pPr>
        <w:pStyle w:val="af3"/>
        <w:tabs>
          <w:tab w:val="left" w:pos="1134"/>
        </w:tabs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577919">
        <w:rPr>
          <w:rFonts w:ascii="Arial" w:eastAsia="Times New Roman" w:hAnsi="Arial" w:cs="Arial"/>
          <w:color w:val="000000"/>
          <w:lang w:val="ru-RU" w:eastAsia="ru-RU"/>
        </w:rPr>
        <w:t>1 СТО ИПВР 00–001–2019.</w:t>
      </w:r>
    </w:p>
    <w:p w:rsidR="00A3376E" w:rsidRPr="00577919" w:rsidRDefault="007D21F1" w:rsidP="00A3376E">
      <w:pPr>
        <w:pStyle w:val="af5"/>
        <w:widowControl w:val="0"/>
        <w:tabs>
          <w:tab w:val="left" w:pos="1134"/>
        </w:tabs>
        <w:spacing w:after="0" w:line="240" w:lineRule="auto"/>
        <w:ind w:firstLine="567"/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2</w:t>
      </w:r>
      <w:r w:rsidR="00A3376E" w:rsidRPr="00577919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МД ИПВР 04.1–015–2019.</w:t>
      </w:r>
    </w:p>
    <w:p w:rsidR="00A3376E" w:rsidRPr="00DF1CD0" w:rsidRDefault="00A3376E" w:rsidP="00A3376E">
      <w:pPr>
        <w:pStyle w:val="ab"/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31324B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F1C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Регистрация обозначения ВНД Концерна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осуществляется в соответствии с </w:t>
      </w:r>
      <w:r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00–</w:t>
      </w:r>
      <w:r w:rsidR="006E6E45"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</w:t>
      </w:r>
      <w:r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</w:t>
      </w:r>
      <w:r w:rsidR="00F802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</w:p>
    <w:p w:rsidR="0031324B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Обозначение ВНД Концерна строят по классификационному признаку – указывают через пробел индекс ВНД</w:t>
      </w:r>
      <w:r w:rsidR="007D21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(СТО или МД), идентификационный код Концерна (ИПВР) и номер ВНД, состоящий из:</w:t>
      </w:r>
    </w:p>
    <w:p w:rsidR="0031324B" w:rsidRP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отделённого от идентификационного кода Концерна (ИПВР) пробелом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регистрационного номера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ВНД Концерна, цифра которого обозначает </w:t>
      </w:r>
      <w:r w:rsidR="002369A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ифр группы (подгруппы) ВНД</w:t>
      </w:r>
      <w:r w:rsidR="002369A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; </w:t>
      </w:r>
    </w:p>
    <w:p w:rsidR="0031324B" w:rsidRP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отделённого без пробелов через тире от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регистрационного номера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обозначающего шифр группы (подгруппы) ВНД Концерна, трехзначного числа – порядкового номера ВНД Концерна в данной группе (подгруппе);</w:t>
      </w:r>
    </w:p>
    <w:p w:rsid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отделённых без пробелов через тире от порядкового номера ВНД Концерна в данной группе (подгруппе) четырех цифр</w:t>
      </w:r>
      <w:r w:rsidR="00F802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года утверждения ВНД Концерна.</w:t>
      </w:r>
    </w:p>
    <w:p w:rsidR="00F802FE" w:rsidRPr="0031324B" w:rsidRDefault="00F802FE" w:rsidP="00F802FE">
      <w:pPr>
        <w:pStyle w:val="af3"/>
        <w:tabs>
          <w:tab w:val="left" w:pos="1134"/>
        </w:tabs>
        <w:spacing w:before="240" w:after="24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02FE">
        <w:rPr>
          <w:rFonts w:ascii="Arial" w:eastAsia="Times New Roman" w:hAnsi="Arial" w:cs="Arial"/>
          <w:color w:val="000000"/>
          <w:lang w:val="ru-RU" w:eastAsia="ru-RU"/>
        </w:rPr>
        <w:t>Примечание – Для каждого вида ВНД Концерна (СТО или МД) свой порядк</w:t>
      </w:r>
      <w:r>
        <w:rPr>
          <w:rFonts w:ascii="Arial" w:eastAsia="Times New Roman" w:hAnsi="Arial" w:cs="Arial"/>
          <w:color w:val="000000"/>
          <w:lang w:val="ru-RU" w:eastAsia="ru-RU"/>
        </w:rPr>
        <w:t>овый номер в группе (подгруппе).</w:t>
      </w:r>
    </w:p>
    <w:p w:rsidR="00523F80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Между порядковым и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регистрационным номерами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также годом утверждения ВНД Концерна ставятся тире без пробелов.</w:t>
      </w:r>
    </w:p>
    <w:p w:rsidR="00C67549" w:rsidRPr="00C67549" w:rsidRDefault="00C67549" w:rsidP="00C67549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13" w:name="_Toc535498876"/>
      <w:bookmarkStart w:id="14" w:name="_Toc535841038"/>
      <w:bookmarkStart w:id="15" w:name="_Toc19013381"/>
      <w:r w:rsidRPr="00C67549">
        <w:rPr>
          <w:rFonts w:ascii="Arial" w:hAnsi="Arial" w:cs="Arial"/>
          <w:sz w:val="24"/>
          <w:szCs w:val="24"/>
        </w:rPr>
        <w:t>Требования к режиму секретности и обеспечению защиты государственной тайны</w:t>
      </w:r>
      <w:bookmarkEnd w:id="13"/>
      <w:bookmarkEnd w:id="14"/>
      <w:bookmarkEnd w:id="15"/>
    </w:p>
    <w:p w:rsidR="00806BA3" w:rsidRDefault="00806BA3" w:rsidP="00F66801">
      <w:pPr>
        <w:pStyle w:val="Style11"/>
        <w:widowControl/>
        <w:numPr>
          <w:ilvl w:val="0"/>
          <w:numId w:val="46"/>
        </w:numPr>
        <w:tabs>
          <w:tab w:val="left" w:pos="826"/>
        </w:tabs>
        <w:spacing w:line="240" w:lineRule="auto"/>
        <w:ind w:left="0" w:firstLine="567"/>
        <w:rPr>
          <w:rStyle w:val="12"/>
          <w:rFonts w:eastAsia="Calibri"/>
          <w:b/>
          <w:color w:val="000000"/>
          <w:sz w:val="24"/>
          <w:szCs w:val="24"/>
          <w:lang w:eastAsia="en-US"/>
        </w:rPr>
      </w:pP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Выполнение работ в соответствии с настоящим стандартом </w:t>
      </w:r>
      <w:r w:rsidRPr="0068006B">
        <w:rPr>
          <w:rStyle w:val="12"/>
          <w:rFonts w:eastAsia="Calibri"/>
          <w:color w:val="000000"/>
          <w:sz w:val="24"/>
          <w:szCs w:val="24"/>
          <w:lang w:eastAsia="en-US"/>
        </w:rPr>
        <w:t>должн</w:t>
      </w:r>
      <w:r w:rsidR="00920C30" w:rsidRPr="0068006B">
        <w:rPr>
          <w:rStyle w:val="12"/>
          <w:rFonts w:eastAsia="Calibri"/>
          <w:color w:val="000000"/>
          <w:sz w:val="24"/>
          <w:szCs w:val="24"/>
          <w:lang w:eastAsia="en-US"/>
        </w:rPr>
        <w:t>о</w:t>
      </w:r>
      <w:r w:rsidRPr="0068006B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</w:t>
      </w:r>
      <w:r w:rsidR="00920C30">
        <w:rPr>
          <w:rStyle w:val="12"/>
          <w:rFonts w:eastAsia="Calibri"/>
          <w:color w:val="000000"/>
          <w:sz w:val="24"/>
          <w:szCs w:val="24"/>
          <w:lang w:eastAsia="en-US"/>
        </w:rPr>
        <w:t>осуществляться</w:t>
      </w: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при соблюдении </w:t>
      </w:r>
      <w:r w:rsidR="005343A1">
        <w:rPr>
          <w:rStyle w:val="12"/>
          <w:rFonts w:eastAsia="Calibri"/>
          <w:color w:val="000000"/>
          <w:sz w:val="24"/>
          <w:szCs w:val="24"/>
          <w:lang w:eastAsia="en-US"/>
        </w:rPr>
        <w:t>з</w:t>
      </w:r>
      <w:r w:rsidR="007914A1" w:rsidRPr="002E622F">
        <w:rPr>
          <w:rStyle w:val="12"/>
          <w:rFonts w:eastAsia="Calibri"/>
          <w:color w:val="000000"/>
          <w:sz w:val="24"/>
          <w:szCs w:val="24"/>
          <w:lang w:eastAsia="en-US"/>
        </w:rPr>
        <w:t>акона</w:t>
      </w: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[1] и изданных на его основе положений, постановлений, инструкций и правил по режиму секретности проводимых работ.</w:t>
      </w:r>
    </w:p>
    <w:p w:rsidR="00086E71" w:rsidRPr="002E622F" w:rsidRDefault="00086E71" w:rsidP="00F66801">
      <w:pPr>
        <w:pStyle w:val="Style11"/>
        <w:widowControl/>
        <w:numPr>
          <w:ilvl w:val="0"/>
          <w:numId w:val="46"/>
        </w:numPr>
        <w:tabs>
          <w:tab w:val="left" w:pos="826"/>
        </w:tabs>
        <w:spacing w:line="240" w:lineRule="auto"/>
        <w:ind w:left="0" w:firstLine="567"/>
        <w:rPr>
          <w:rStyle w:val="12"/>
          <w:rFonts w:eastAsia="Calibri"/>
          <w:b/>
          <w:color w:val="000000"/>
          <w:sz w:val="24"/>
          <w:szCs w:val="24"/>
          <w:lang w:eastAsia="en-US"/>
        </w:rPr>
      </w:pPr>
      <w:r>
        <w:rPr>
          <w:rFonts w:cs="Arial"/>
          <w:color w:val="000000"/>
        </w:rPr>
        <w:t>ВНД</w:t>
      </w:r>
      <w:r w:rsidR="00577919">
        <w:rPr>
          <w:rFonts w:cs="Arial"/>
          <w:color w:val="000000"/>
        </w:rPr>
        <w:t xml:space="preserve"> Концерна</w:t>
      </w:r>
      <w:r>
        <w:rPr>
          <w:rFonts w:cs="Arial"/>
          <w:color w:val="000000"/>
        </w:rPr>
        <w:t xml:space="preserve">, </w:t>
      </w:r>
      <w:r w:rsidR="00BC27AA">
        <w:rPr>
          <w:rFonts w:cs="Arial"/>
          <w:color w:val="000000"/>
        </w:rPr>
        <w:t xml:space="preserve">в которых </w:t>
      </w:r>
      <w:r>
        <w:rPr>
          <w:rFonts w:cs="Arial"/>
          <w:color w:val="000000"/>
        </w:rPr>
        <w:t>содержа</w:t>
      </w:r>
      <w:r w:rsidR="00BC27AA">
        <w:rPr>
          <w:rFonts w:cs="Arial"/>
          <w:color w:val="000000"/>
        </w:rPr>
        <w:t xml:space="preserve">тся </w:t>
      </w:r>
      <w:r>
        <w:rPr>
          <w:rFonts w:cs="Arial"/>
          <w:color w:val="000000"/>
        </w:rPr>
        <w:t>сведения, составляющие государственную тайну,</w:t>
      </w:r>
      <w:r w:rsidR="00036389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разрабатыва</w:t>
      </w:r>
      <w:r w:rsidRPr="005D451D">
        <w:rPr>
          <w:rFonts w:cs="Arial"/>
          <w:color w:val="000000"/>
        </w:rPr>
        <w:t>ются</w:t>
      </w:r>
      <w:r>
        <w:rPr>
          <w:rFonts w:cs="Arial"/>
          <w:color w:val="000000"/>
        </w:rPr>
        <w:t xml:space="preserve"> в соответствии с требованиями инструкций </w:t>
      </w:r>
      <w:r w:rsidRPr="007A72B0">
        <w:rPr>
          <w:rFonts w:cs="Arial"/>
          <w:color w:val="000000"/>
        </w:rPr>
        <w:t>[</w:t>
      </w:r>
      <w:r>
        <w:rPr>
          <w:rFonts w:cs="Arial"/>
          <w:color w:val="000000"/>
        </w:rPr>
        <w:t>2</w:t>
      </w:r>
      <w:r w:rsidRPr="007A72B0">
        <w:rPr>
          <w:rFonts w:cs="Arial"/>
          <w:color w:val="000000"/>
        </w:rPr>
        <w:t>]</w:t>
      </w:r>
      <w:r>
        <w:rPr>
          <w:rFonts w:cs="Arial"/>
          <w:color w:val="000000"/>
        </w:rPr>
        <w:t xml:space="preserve"> и </w:t>
      </w:r>
      <w:r w:rsidRPr="007A72B0">
        <w:rPr>
          <w:rFonts w:cs="Arial"/>
          <w:color w:val="000000"/>
        </w:rPr>
        <w:t>[</w:t>
      </w:r>
      <w:r>
        <w:rPr>
          <w:rFonts w:cs="Arial"/>
          <w:color w:val="000000"/>
        </w:rPr>
        <w:t>3</w:t>
      </w:r>
      <w:r w:rsidRPr="007A72B0">
        <w:rPr>
          <w:rFonts w:cs="Arial"/>
          <w:color w:val="000000"/>
        </w:rPr>
        <w:t>]</w:t>
      </w:r>
      <w:r>
        <w:rPr>
          <w:rFonts w:cs="Arial"/>
          <w:color w:val="000000"/>
        </w:rPr>
        <w:t>.</w:t>
      </w:r>
    </w:p>
    <w:p w:rsidR="002F2961" w:rsidRPr="002E622F" w:rsidRDefault="002F2961" w:rsidP="00806BA3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:rsidR="007C6178" w:rsidRPr="002E622F" w:rsidRDefault="007C6178" w:rsidP="003E4C5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sz w:val="28"/>
          <w:szCs w:val="28"/>
          <w:lang w:eastAsia="ru-RU"/>
        </w:rPr>
        <w:sectPr w:rsidR="007C6178" w:rsidRPr="002E622F" w:rsidSect="00841649">
          <w:headerReference w:type="first" r:id="rId10"/>
          <w:footerReference w:type="first" r:id="rId11"/>
          <w:pgSz w:w="11906" w:h="16838"/>
          <w:pgMar w:top="567" w:right="991" w:bottom="567" w:left="1134" w:header="709" w:footer="709" w:gutter="0"/>
          <w:pgNumType w:start="1"/>
          <w:cols w:space="708"/>
          <w:titlePg/>
          <w:docGrid w:linePitch="360"/>
        </w:sectPr>
      </w:pPr>
    </w:p>
    <w:p w:rsidR="00255C46" w:rsidRPr="008A0499" w:rsidRDefault="00255C46" w:rsidP="004A4583">
      <w:pPr>
        <w:pStyle w:val="1"/>
        <w:numPr>
          <w:ilvl w:val="0"/>
          <w:numId w:val="0"/>
        </w:numPr>
        <w:ind w:left="928" w:hanging="928"/>
        <w:jc w:val="center"/>
      </w:pPr>
      <w:bookmarkStart w:id="16" w:name="_Toc19013382"/>
      <w:r w:rsidRPr="008A0499">
        <w:lastRenderedPageBreak/>
        <w:t>Библиография</w:t>
      </w:r>
      <w:bookmarkEnd w:id="16"/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4536"/>
        <w:gridCol w:w="5245"/>
      </w:tblGrid>
      <w:tr w:rsidR="00426BC8" w:rsidRPr="002E622F" w:rsidTr="004A4583">
        <w:tc>
          <w:tcPr>
            <w:tcW w:w="4536" w:type="dxa"/>
            <w:shd w:val="clear" w:color="auto" w:fill="auto"/>
          </w:tcPr>
          <w:p w:rsidR="007914A1" w:rsidRPr="002E622F" w:rsidRDefault="007914A1" w:rsidP="007A72B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2E622F">
              <w:rPr>
                <w:rStyle w:val="12"/>
                <w:color w:val="000000"/>
                <w:sz w:val="24"/>
                <w:szCs w:val="24"/>
              </w:rPr>
              <w:t>[1]</w:t>
            </w:r>
            <w:r w:rsidRPr="00EA79AC">
              <w:rPr>
                <w:rStyle w:val="12"/>
                <w:color w:val="000000"/>
                <w:sz w:val="24"/>
                <w:szCs w:val="24"/>
              </w:rPr>
              <w:t xml:space="preserve"> </w:t>
            </w:r>
            <w:r w:rsidRPr="002E622F">
              <w:rPr>
                <w:rStyle w:val="12"/>
                <w:color w:val="000000"/>
                <w:sz w:val="24"/>
                <w:szCs w:val="24"/>
              </w:rPr>
              <w:t>З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>акон</w:t>
            </w:r>
            <w:r w:rsidRPr="00EA79AC">
              <w:rPr>
                <w:rStyle w:val="12"/>
                <w:color w:val="000000"/>
                <w:sz w:val="24"/>
                <w:szCs w:val="24"/>
              </w:rPr>
              <w:t xml:space="preserve"> </w:t>
            </w:r>
            <w:r w:rsidRPr="002E622F">
              <w:rPr>
                <w:rStyle w:val="12"/>
                <w:color w:val="000000"/>
                <w:sz w:val="24"/>
                <w:szCs w:val="24"/>
              </w:rPr>
              <w:t>Российской Федерации</w:t>
            </w:r>
          </w:p>
          <w:p w:rsidR="00426BC8" w:rsidRPr="002E622F" w:rsidRDefault="00EA79AC" w:rsidP="007A72B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</w:pPr>
            <w:r>
              <w:rPr>
                <w:rStyle w:val="12"/>
                <w:color w:val="000000"/>
                <w:sz w:val="24"/>
                <w:szCs w:val="24"/>
              </w:rPr>
              <w:t>от 21 июля 19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>93</w:t>
            </w:r>
            <w:r>
              <w:rPr>
                <w:rStyle w:val="12"/>
                <w:color w:val="000000"/>
                <w:sz w:val="24"/>
                <w:szCs w:val="24"/>
              </w:rPr>
              <w:t xml:space="preserve"> г.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 xml:space="preserve"> № 5485-1</w:t>
            </w:r>
          </w:p>
        </w:tc>
        <w:tc>
          <w:tcPr>
            <w:tcW w:w="5245" w:type="dxa"/>
            <w:shd w:val="clear" w:color="auto" w:fill="auto"/>
          </w:tcPr>
          <w:p w:rsidR="00426BC8" w:rsidRPr="002E622F" w:rsidRDefault="00426BC8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</w:pPr>
            <w:r w:rsidRPr="002E622F">
              <w:rPr>
                <w:rStyle w:val="12"/>
                <w:color w:val="000000"/>
                <w:sz w:val="24"/>
                <w:szCs w:val="24"/>
              </w:rPr>
              <w:t>О государственной тайне</w:t>
            </w:r>
          </w:p>
        </w:tc>
      </w:tr>
      <w:tr w:rsidR="007A72B0" w:rsidRPr="002E622F" w:rsidTr="004A4583">
        <w:tc>
          <w:tcPr>
            <w:tcW w:w="4536" w:type="dxa"/>
            <w:shd w:val="clear" w:color="auto" w:fill="auto"/>
          </w:tcPr>
          <w:p w:rsidR="007A72B0" w:rsidRPr="00C553C6" w:rsidRDefault="007A72B0" w:rsidP="000A699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C553C6">
              <w:rPr>
                <w:rStyle w:val="12"/>
                <w:color w:val="000000"/>
                <w:sz w:val="24"/>
                <w:szCs w:val="24"/>
              </w:rPr>
              <w:t xml:space="preserve">[2] Инструкция </w:t>
            </w:r>
            <w:r w:rsidR="000A6990" w:rsidRPr="00C553C6">
              <w:rPr>
                <w:rStyle w:val="12"/>
                <w:color w:val="000000"/>
                <w:sz w:val="24"/>
                <w:szCs w:val="24"/>
              </w:rPr>
              <w:t>(инв. № 3551с)</w:t>
            </w:r>
          </w:p>
        </w:tc>
        <w:tc>
          <w:tcPr>
            <w:tcW w:w="5245" w:type="dxa"/>
            <w:shd w:val="clear" w:color="auto" w:fill="auto"/>
          </w:tcPr>
          <w:p w:rsidR="007A72B0" w:rsidRPr="000A6990" w:rsidRDefault="007A72B0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Style w:val="12"/>
                <w:color w:val="000000"/>
                <w:sz w:val="24"/>
                <w:szCs w:val="24"/>
                <w:highlight w:val="red"/>
              </w:rPr>
            </w:pPr>
          </w:p>
        </w:tc>
      </w:tr>
      <w:tr w:rsidR="007A72B0" w:rsidRPr="002E622F" w:rsidTr="004A4583">
        <w:tc>
          <w:tcPr>
            <w:tcW w:w="4536" w:type="dxa"/>
            <w:shd w:val="clear" w:color="auto" w:fill="auto"/>
          </w:tcPr>
          <w:p w:rsidR="007A72B0" w:rsidRPr="00C553C6" w:rsidRDefault="007A72B0" w:rsidP="000A699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C553C6">
              <w:rPr>
                <w:rStyle w:val="12"/>
                <w:color w:val="000000"/>
                <w:sz w:val="24"/>
                <w:szCs w:val="24"/>
              </w:rPr>
              <w:t xml:space="preserve">[3] Инструкция </w:t>
            </w:r>
            <w:r w:rsidR="000A6990" w:rsidRPr="00C553C6">
              <w:rPr>
                <w:rStyle w:val="12"/>
                <w:color w:val="000000"/>
                <w:sz w:val="24"/>
                <w:szCs w:val="24"/>
              </w:rPr>
              <w:t>(инв. № 3952с)</w:t>
            </w:r>
          </w:p>
        </w:tc>
        <w:tc>
          <w:tcPr>
            <w:tcW w:w="5245" w:type="dxa"/>
            <w:shd w:val="clear" w:color="auto" w:fill="auto"/>
          </w:tcPr>
          <w:p w:rsidR="007A72B0" w:rsidRPr="000A6990" w:rsidRDefault="007A72B0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Style w:val="12"/>
                <w:color w:val="000000"/>
                <w:sz w:val="24"/>
                <w:szCs w:val="24"/>
                <w:highlight w:val="red"/>
              </w:rPr>
            </w:pPr>
          </w:p>
        </w:tc>
      </w:tr>
    </w:tbl>
    <w:p w:rsidR="00255C46" w:rsidRPr="002E622F" w:rsidRDefault="00255C46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Pr="002E622F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sectPr w:rsidR="00DB33A5" w:rsidRPr="002E622F" w:rsidSect="004B618A">
      <w:headerReference w:type="default" r:id="rId12"/>
      <w:pgSz w:w="11906" w:h="16838"/>
      <w:pgMar w:top="1134" w:right="851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3A8" w:rsidRDefault="00B713A8" w:rsidP="006B7BA4">
      <w:pPr>
        <w:spacing w:after="0" w:line="240" w:lineRule="auto"/>
      </w:pPr>
      <w:r>
        <w:separator/>
      </w:r>
    </w:p>
  </w:endnote>
  <w:endnote w:type="continuationSeparator" w:id="0">
    <w:p w:rsidR="00B713A8" w:rsidRDefault="00B713A8" w:rsidP="006B7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5B1" w:rsidRPr="00632D01" w:rsidRDefault="008A65B1" w:rsidP="00EC409A">
    <w:pPr>
      <w:pStyle w:val="a5"/>
      <w:jc w:val="right"/>
      <w:rPr>
        <w:rFonts w:ascii="Arial" w:hAnsi="Arial" w:cs="Arial"/>
        <w:sz w:val="24"/>
        <w:szCs w:val="24"/>
      </w:rPr>
    </w:pPr>
    <w:r w:rsidRPr="00632D01">
      <w:rPr>
        <w:rFonts w:ascii="Arial" w:hAnsi="Arial" w:cs="Arial"/>
        <w:sz w:val="24"/>
        <w:szCs w:val="24"/>
      </w:rPr>
      <w:fldChar w:fldCharType="begin"/>
    </w:r>
    <w:r w:rsidRPr="00632D01">
      <w:rPr>
        <w:rFonts w:ascii="Arial" w:hAnsi="Arial" w:cs="Arial"/>
        <w:sz w:val="24"/>
        <w:szCs w:val="24"/>
      </w:rPr>
      <w:instrText>PAGE   \* MERGEFORMAT</w:instrText>
    </w:r>
    <w:r w:rsidRPr="00632D01">
      <w:rPr>
        <w:rFonts w:ascii="Arial" w:hAnsi="Arial" w:cs="Arial"/>
        <w:sz w:val="24"/>
        <w:szCs w:val="24"/>
      </w:rPr>
      <w:fldChar w:fldCharType="separate"/>
    </w:r>
    <w:r w:rsidR="002B3226">
      <w:rPr>
        <w:rFonts w:ascii="Arial" w:hAnsi="Arial" w:cs="Arial"/>
        <w:noProof/>
        <w:sz w:val="24"/>
        <w:szCs w:val="24"/>
      </w:rPr>
      <w:t>2</w:t>
    </w:r>
    <w:r w:rsidRPr="00632D01">
      <w:rPr>
        <w:rFonts w:ascii="Arial" w:hAnsi="Arial" w:cs="Arial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5B1" w:rsidRPr="00726BA9" w:rsidRDefault="008A65B1">
    <w:pPr>
      <w:pStyle w:val="a5"/>
      <w:jc w:val="right"/>
      <w:rPr>
        <w:rFonts w:ascii="Arial" w:hAnsi="Arial" w:cs="Arial"/>
        <w:sz w:val="24"/>
        <w:szCs w:val="24"/>
      </w:rPr>
    </w:pPr>
    <w:r w:rsidRPr="00726BA9">
      <w:rPr>
        <w:rFonts w:ascii="Arial" w:hAnsi="Arial" w:cs="Arial"/>
        <w:sz w:val="24"/>
        <w:szCs w:val="24"/>
      </w:rPr>
      <w:fldChar w:fldCharType="begin"/>
    </w:r>
    <w:r w:rsidRPr="00726BA9">
      <w:rPr>
        <w:rFonts w:ascii="Arial" w:hAnsi="Arial" w:cs="Arial"/>
        <w:sz w:val="24"/>
        <w:szCs w:val="24"/>
      </w:rPr>
      <w:instrText>PAGE   \* MERGEFORMAT</w:instrText>
    </w:r>
    <w:r w:rsidRPr="00726BA9">
      <w:rPr>
        <w:rFonts w:ascii="Arial" w:hAnsi="Arial" w:cs="Arial"/>
        <w:sz w:val="24"/>
        <w:szCs w:val="24"/>
      </w:rPr>
      <w:fldChar w:fldCharType="separate"/>
    </w:r>
    <w:r w:rsidR="002B3226">
      <w:rPr>
        <w:rFonts w:ascii="Arial" w:hAnsi="Arial" w:cs="Arial"/>
        <w:noProof/>
        <w:sz w:val="24"/>
        <w:szCs w:val="24"/>
      </w:rPr>
      <w:t>1</w:t>
    </w:r>
    <w:r w:rsidRPr="00726BA9">
      <w:rPr>
        <w:rFonts w:ascii="Arial" w:hAnsi="Arial" w:cs="Arial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3A8" w:rsidRDefault="00B713A8" w:rsidP="006B7BA4">
      <w:pPr>
        <w:spacing w:after="0" w:line="240" w:lineRule="auto"/>
      </w:pPr>
      <w:r>
        <w:separator/>
      </w:r>
    </w:p>
  </w:footnote>
  <w:footnote w:type="continuationSeparator" w:id="0">
    <w:p w:rsidR="00B713A8" w:rsidRDefault="00B713A8" w:rsidP="006B7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81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5641"/>
    </w:tblGrid>
    <w:tr w:rsidR="008A65B1" w:rsidRPr="00DD5222" w:rsidTr="00F5158B">
      <w:tc>
        <w:tcPr>
          <w:tcW w:w="1276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 wp14:anchorId="6BE0D520" wp14:editId="2B5D1095">
                <wp:extent cx="714375" cy="619125"/>
                <wp:effectExtent l="0" t="0" r="9525" b="9525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5641" w:type="dxa"/>
          <w:vAlign w:val="center"/>
        </w:tcPr>
        <w:p w:rsidR="008A65B1" w:rsidRPr="00DD5222" w:rsidRDefault="008A65B1" w:rsidP="00414D7F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ind w:left="-108" w:right="34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О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ИПВР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00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00</w:t>
          </w:r>
          <w:r>
            <w:rPr>
              <w:rFonts w:ascii="Arial" w:eastAsia="Times New Roman" w:hAnsi="Arial" w:cs="Arial"/>
              <w:b/>
              <w:sz w:val="24"/>
              <w:szCs w:val="24"/>
              <w:lang w:val="en-US" w:eastAsia="ru-RU"/>
            </w:rPr>
            <w:t>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201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9</w:t>
          </w:r>
        </w:p>
      </w:tc>
    </w:tr>
  </w:tbl>
  <w:p w:rsidR="008A65B1" w:rsidRPr="00DD5222" w:rsidRDefault="008A65B1">
    <w:pPr>
      <w:pStyle w:val="a3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22"/>
      <w:gridCol w:w="3060"/>
      <w:gridCol w:w="5641"/>
    </w:tblGrid>
    <w:tr w:rsidR="008A65B1" w:rsidRPr="00825B1F" w:rsidTr="00A97868">
      <w:tc>
        <w:tcPr>
          <w:tcW w:w="1222" w:type="dxa"/>
        </w:tcPr>
        <w:p w:rsidR="008A65B1" w:rsidRPr="00825B1F" w:rsidRDefault="008A65B1" w:rsidP="004E7884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 wp14:anchorId="1DFFC65C" wp14:editId="786983B2">
                <wp:extent cx="714375" cy="619125"/>
                <wp:effectExtent l="0" t="0" r="9525" b="9525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0" w:type="dxa"/>
          <w:vAlign w:val="center"/>
        </w:tcPr>
        <w:p w:rsidR="008A65B1" w:rsidRPr="00825B1F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825B1F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825B1F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825B1F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5641" w:type="dxa"/>
          <w:vAlign w:val="center"/>
        </w:tcPr>
        <w:p w:rsidR="008A65B1" w:rsidRPr="00135D81" w:rsidRDefault="008A65B1" w:rsidP="00414D7F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135D81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СТО ИПВР 00–00</w:t>
          </w:r>
          <w:r>
            <w:rPr>
              <w:rFonts w:ascii="Arial" w:eastAsia="Times New Roman" w:hAnsi="Arial" w:cs="Arial"/>
              <w:b/>
              <w:sz w:val="24"/>
              <w:szCs w:val="24"/>
              <w:lang w:val="en-US" w:eastAsia="ru-RU"/>
            </w:rPr>
            <w:t>1</w:t>
          </w:r>
          <w:r w:rsidRPr="00135D81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–2019</w:t>
          </w:r>
        </w:p>
      </w:tc>
    </w:tr>
  </w:tbl>
  <w:p w:rsidR="008A65B1" w:rsidRPr="00DD5222" w:rsidRDefault="008A65B1" w:rsidP="00993FBA">
    <w:pPr>
      <w:pStyle w:val="a3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6066"/>
    </w:tblGrid>
    <w:tr w:rsidR="008A65B1" w:rsidRPr="00DD5222" w:rsidTr="00100633">
      <w:tc>
        <w:tcPr>
          <w:tcW w:w="1276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>
                <wp:extent cx="714375" cy="619125"/>
                <wp:effectExtent l="0" t="0" r="9525" b="9525"/>
                <wp:docPr id="3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:rsidR="008A65B1" w:rsidRPr="009218E9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9218E9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9218E9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highlight w:val="cyan"/>
              <w:lang w:eastAsia="ru-RU"/>
            </w:rPr>
          </w:pPr>
          <w:r w:rsidRPr="009218E9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6066" w:type="dxa"/>
          <w:vAlign w:val="center"/>
        </w:tcPr>
        <w:p w:rsidR="008A65B1" w:rsidRPr="00DD5222" w:rsidRDefault="008A65B1" w:rsidP="002952A4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ind w:left="-108" w:right="34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C553C6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СТО ИПВР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00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002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201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9</w:t>
          </w:r>
        </w:p>
      </w:tc>
    </w:tr>
  </w:tbl>
  <w:p w:rsidR="008A65B1" w:rsidRPr="00DD5222" w:rsidRDefault="008A65B1">
    <w:pPr>
      <w:pStyle w:val="a3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311E"/>
    <w:multiLevelType w:val="hybridMultilevel"/>
    <w:tmpl w:val="1278D838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9440D8DC">
      <w:start w:val="1"/>
      <w:numFmt w:val="decimal"/>
      <w:suff w:val="space"/>
      <w:lvlText w:val="5.4.%2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sz w:val="26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38239E5"/>
    <w:multiLevelType w:val="hybridMultilevel"/>
    <w:tmpl w:val="F7DC4018"/>
    <w:lvl w:ilvl="0" w:tplc="63C02A2A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95C35"/>
    <w:multiLevelType w:val="hybridMultilevel"/>
    <w:tmpl w:val="73E0E69A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DD015B"/>
    <w:multiLevelType w:val="hybridMultilevel"/>
    <w:tmpl w:val="543E48A0"/>
    <w:lvl w:ilvl="0" w:tplc="0534EDA0">
      <w:start w:val="1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3A74BE68">
      <w:start w:val="1"/>
      <w:numFmt w:val="decimal"/>
      <w:suff w:val="space"/>
      <w:lvlText w:val="5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554C1"/>
    <w:multiLevelType w:val="hybridMultilevel"/>
    <w:tmpl w:val="5590067C"/>
    <w:lvl w:ilvl="0" w:tplc="A330157A">
      <w:start w:val="1"/>
      <w:numFmt w:val="decimal"/>
      <w:lvlText w:val="1.2.%1"/>
      <w:lvlJc w:val="left"/>
      <w:pPr>
        <w:ind w:left="475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90EF0"/>
    <w:multiLevelType w:val="hybridMultilevel"/>
    <w:tmpl w:val="249CEAA6"/>
    <w:lvl w:ilvl="0" w:tplc="0ACA3A34">
      <w:start w:val="1"/>
      <w:numFmt w:val="decimal"/>
      <w:suff w:val="space"/>
      <w:lvlText w:val="5.2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766B5"/>
    <w:multiLevelType w:val="hybridMultilevel"/>
    <w:tmpl w:val="BE181BD0"/>
    <w:lvl w:ilvl="0" w:tplc="041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534E4"/>
    <w:multiLevelType w:val="hybridMultilevel"/>
    <w:tmpl w:val="46AA3CDE"/>
    <w:lvl w:ilvl="0" w:tplc="E1B67F76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F1669"/>
    <w:multiLevelType w:val="multilevel"/>
    <w:tmpl w:val="0338D414"/>
    <w:lvl w:ilvl="0">
      <w:start w:val="1"/>
      <w:numFmt w:val="decimal"/>
      <w:lvlText w:val="[%1]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-7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1185C9E"/>
    <w:multiLevelType w:val="hybridMultilevel"/>
    <w:tmpl w:val="9BFC9CAA"/>
    <w:lvl w:ilvl="0" w:tplc="C8EE0EA8">
      <w:start w:val="1"/>
      <w:numFmt w:val="decimal"/>
      <w:suff w:val="space"/>
      <w:lvlText w:val="5.4.%1"/>
      <w:lvlJc w:val="left"/>
      <w:pPr>
        <w:ind w:left="12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052F3"/>
    <w:multiLevelType w:val="hybridMultilevel"/>
    <w:tmpl w:val="D794E352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A582778"/>
    <w:multiLevelType w:val="multilevel"/>
    <w:tmpl w:val="D6586982"/>
    <w:lvl w:ilvl="0">
      <w:start w:val="1"/>
      <w:numFmt w:val="decimal"/>
      <w:lvlText w:val="[%1]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D0437F9"/>
    <w:multiLevelType w:val="hybridMultilevel"/>
    <w:tmpl w:val="EF2E4024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9006277"/>
    <w:multiLevelType w:val="singleLevel"/>
    <w:tmpl w:val="7DAA84C2"/>
    <w:lvl w:ilvl="0">
      <w:start w:val="15"/>
      <w:numFmt w:val="decimal"/>
      <w:lvlText w:val="4.%1"/>
      <w:legacy w:legacy="1" w:legacySpace="0" w:legacyIndent="413"/>
      <w:lvlJc w:val="left"/>
      <w:rPr>
        <w:rFonts w:ascii="Arial" w:hAnsi="Arial" w:cs="Arial" w:hint="default"/>
      </w:rPr>
    </w:lvl>
  </w:abstractNum>
  <w:abstractNum w:abstractNumId="14" w15:restartNumberingAfterBreak="0">
    <w:nsid w:val="39A1135D"/>
    <w:multiLevelType w:val="hybridMultilevel"/>
    <w:tmpl w:val="CF58E934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6696FE0C">
      <w:start w:val="1"/>
      <w:numFmt w:val="decimal"/>
      <w:suff w:val="space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000072"/>
    <w:multiLevelType w:val="multilevel"/>
    <w:tmpl w:val="002E38A4"/>
    <w:lvl w:ilvl="0">
      <w:start w:val="1"/>
      <w:numFmt w:val="decimal"/>
      <w:pStyle w:val="1"/>
      <w:suff w:val="space"/>
      <w:lvlText w:val="%1"/>
      <w:lvlJc w:val="left"/>
      <w:pPr>
        <w:ind w:left="928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suff w:val="space"/>
      <w:lvlText w:val="%1.%2"/>
      <w:lvlJc w:val="left"/>
      <w:pPr>
        <w:ind w:left="1528" w:hanging="9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28" w:hanging="9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6" w15:restartNumberingAfterBreak="0">
    <w:nsid w:val="3F6D7E35"/>
    <w:multiLevelType w:val="hybridMultilevel"/>
    <w:tmpl w:val="C84473DA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CC75C1"/>
    <w:multiLevelType w:val="hybridMultilevel"/>
    <w:tmpl w:val="5EFAF0D2"/>
    <w:lvl w:ilvl="0" w:tplc="800CC620">
      <w:start w:val="1"/>
      <w:numFmt w:val="bullet"/>
      <w:suff w:val="space"/>
      <w:lvlText w:val="‒"/>
      <w:lvlJc w:val="left"/>
      <w:pPr>
        <w:ind w:left="1070" w:hanging="360"/>
      </w:pPr>
      <w:rPr>
        <w:rFonts w:ascii="Arial" w:hAnsi="Arial" w:hint="default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8437C75"/>
    <w:multiLevelType w:val="hybridMultilevel"/>
    <w:tmpl w:val="D14CD574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D95229C"/>
    <w:multiLevelType w:val="hybridMultilevel"/>
    <w:tmpl w:val="358820DC"/>
    <w:lvl w:ilvl="0" w:tplc="74BCBE76">
      <w:numFmt w:val="bullet"/>
      <w:suff w:val="space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DBA2053"/>
    <w:multiLevelType w:val="hybridMultilevel"/>
    <w:tmpl w:val="6C101056"/>
    <w:lvl w:ilvl="0" w:tplc="6B7864F0">
      <w:start w:val="1"/>
      <w:numFmt w:val="decimal"/>
      <w:lvlText w:val="4.%1"/>
      <w:lvlJc w:val="left"/>
      <w:pPr>
        <w:ind w:left="2007" w:hanging="360"/>
      </w:pPr>
      <w:rPr>
        <w:rFonts w:hint="default"/>
      </w:rPr>
    </w:lvl>
    <w:lvl w:ilvl="1" w:tplc="D2AEE2CC">
      <w:start w:val="1"/>
      <w:numFmt w:val="decimal"/>
      <w:suff w:val="space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11E23"/>
    <w:multiLevelType w:val="singleLevel"/>
    <w:tmpl w:val="DA22EA50"/>
    <w:lvl w:ilvl="0">
      <w:start w:val="1"/>
      <w:numFmt w:val="decimal"/>
      <w:lvlText w:val="8.%1"/>
      <w:legacy w:legacy="1" w:legacySpace="0" w:legacyIndent="312"/>
      <w:lvlJc w:val="left"/>
      <w:rPr>
        <w:rFonts w:ascii="Arial" w:hAnsi="Arial" w:cs="Arial" w:hint="default"/>
      </w:rPr>
    </w:lvl>
  </w:abstractNum>
  <w:abstractNum w:abstractNumId="22" w15:restartNumberingAfterBreak="0">
    <w:nsid w:val="54C13741"/>
    <w:multiLevelType w:val="hybridMultilevel"/>
    <w:tmpl w:val="8C946F58"/>
    <w:lvl w:ilvl="0" w:tplc="970876CA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4D234B1"/>
    <w:multiLevelType w:val="multilevel"/>
    <w:tmpl w:val="45C4C4CC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3" w:hanging="660"/>
      </w:pPr>
      <w:rPr>
        <w:rFonts w:hint="default"/>
      </w:rPr>
    </w:lvl>
    <w:lvl w:ilvl="2">
      <w:start w:val="19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4" w15:restartNumberingAfterBreak="0">
    <w:nsid w:val="5796564D"/>
    <w:multiLevelType w:val="multilevel"/>
    <w:tmpl w:val="2B76C6D8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2204" w:hanging="360"/>
      </w:pPr>
      <w:rPr>
        <w:rFonts w:ascii="Times New Roman" w:hAnsi="Times New Roman" w:cs="Times New Roman" w:hint="default"/>
        <w:b/>
        <w:i w:val="0"/>
        <w:sz w:val="26"/>
        <w:szCs w:val="24"/>
      </w:rPr>
    </w:lvl>
    <w:lvl w:ilvl="2">
      <w:start w:val="1"/>
      <w:numFmt w:val="decimal"/>
      <w:isLgl/>
      <w:suff w:val="nothing"/>
      <w:lvlText w:val="%1.%2.%3."/>
      <w:lvlJc w:val="left"/>
      <w:pPr>
        <w:ind w:left="1800" w:hanging="1516"/>
      </w:pPr>
      <w:rPr>
        <w:rFonts w:ascii="Arial" w:hAnsi="Arial" w:cs="Arial" w:hint="default"/>
        <w:b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5" w15:restartNumberingAfterBreak="0">
    <w:nsid w:val="579B2DE7"/>
    <w:multiLevelType w:val="multilevel"/>
    <w:tmpl w:val="0A1C3EB0"/>
    <w:lvl w:ilvl="0">
      <w:start w:val="1"/>
      <w:numFmt w:val="decimal"/>
      <w:lvlText w:val="%1"/>
      <w:lvlJc w:val="left"/>
      <w:pPr>
        <w:ind w:left="1185" w:hanging="11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4" w:hanging="11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03" w:hanging="11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11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1" w:hanging="118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 w15:restartNumberingAfterBreak="0">
    <w:nsid w:val="5895269D"/>
    <w:multiLevelType w:val="multilevel"/>
    <w:tmpl w:val="1F881404"/>
    <w:lvl w:ilvl="0">
      <w:start w:val="1"/>
      <w:numFmt w:val="decimal"/>
      <w:lvlText w:val="5.16.1.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95558F1"/>
    <w:multiLevelType w:val="hybridMultilevel"/>
    <w:tmpl w:val="C9FA20A6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9AE2FD8"/>
    <w:multiLevelType w:val="hybridMultilevel"/>
    <w:tmpl w:val="A058EFAA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5D5575"/>
    <w:multiLevelType w:val="multilevel"/>
    <w:tmpl w:val="3D7C3C80"/>
    <w:lvl w:ilvl="0">
      <w:start w:val="1"/>
      <w:numFmt w:val="decimal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C44588D"/>
    <w:multiLevelType w:val="hybridMultilevel"/>
    <w:tmpl w:val="EA58ED70"/>
    <w:lvl w:ilvl="0" w:tplc="5412B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735EF8"/>
    <w:multiLevelType w:val="hybridMultilevel"/>
    <w:tmpl w:val="375079BA"/>
    <w:lvl w:ilvl="0" w:tplc="E2D0FEA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C87F01"/>
    <w:multiLevelType w:val="hybridMultilevel"/>
    <w:tmpl w:val="1952A2BE"/>
    <w:lvl w:ilvl="0" w:tplc="FFFFFFFF">
      <w:numFmt w:val="bullet"/>
      <w:lvlText w:val=""/>
      <w:lvlJc w:val="left"/>
      <w:pPr>
        <w:ind w:left="786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2022D65"/>
    <w:multiLevelType w:val="multilevel"/>
    <w:tmpl w:val="6D9ECF74"/>
    <w:lvl w:ilvl="0">
      <w:start w:val="1"/>
      <w:numFmt w:val="decimal"/>
      <w:lvlText w:val="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2"/>
        <w:w w:val="100"/>
        <w:position w:val="0"/>
        <w:sz w:val="18"/>
        <w:szCs w:val="18"/>
        <w:u w:val="none"/>
        <w:lang w:val="ru-RU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3"/>
        <w:w w:val="100"/>
        <w:position w:val="0"/>
        <w:sz w:val="15"/>
        <w:szCs w:val="15"/>
        <w:u w:val="none"/>
        <w:lang w:val="ru-RU"/>
      </w:rPr>
    </w:lvl>
    <w:lvl w:ilvl="2">
      <w:start w:val="1"/>
      <w:numFmt w:val="decimal"/>
      <w:lvlText w:val="%1.%2.%3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29823FE"/>
    <w:multiLevelType w:val="hybridMultilevel"/>
    <w:tmpl w:val="1DC0951E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4915EDD"/>
    <w:multiLevelType w:val="hybridMultilevel"/>
    <w:tmpl w:val="54B89B26"/>
    <w:lvl w:ilvl="0" w:tplc="B48A811A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7EF76F4"/>
    <w:multiLevelType w:val="multilevel"/>
    <w:tmpl w:val="871CC0D2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8D7425A"/>
    <w:multiLevelType w:val="hybridMultilevel"/>
    <w:tmpl w:val="78749EAC"/>
    <w:lvl w:ilvl="0" w:tplc="6B7864F0">
      <w:start w:val="1"/>
      <w:numFmt w:val="decimal"/>
      <w:lvlText w:val="4.%1"/>
      <w:lvlJc w:val="left"/>
      <w:pPr>
        <w:ind w:left="20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511C9E"/>
    <w:multiLevelType w:val="singleLevel"/>
    <w:tmpl w:val="A3684620"/>
    <w:lvl w:ilvl="0">
      <w:numFmt w:val="bullet"/>
      <w:lvlText w:val="-"/>
      <w:lvlJc w:val="left"/>
      <w:pPr>
        <w:tabs>
          <w:tab w:val="num" w:pos="927"/>
        </w:tabs>
        <w:ind w:left="0" w:firstLine="567"/>
      </w:pPr>
      <w:rPr>
        <w:rFonts w:ascii="Times New Roman" w:hAnsi="Times New Roman" w:hint="default"/>
      </w:rPr>
    </w:lvl>
  </w:abstractNum>
  <w:abstractNum w:abstractNumId="39" w15:restartNumberingAfterBreak="0">
    <w:nsid w:val="6AE94323"/>
    <w:multiLevelType w:val="hybridMultilevel"/>
    <w:tmpl w:val="836C4000"/>
    <w:lvl w:ilvl="0" w:tplc="5D7CF48E">
      <w:start w:val="1"/>
      <w:numFmt w:val="decimal"/>
      <w:suff w:val="space"/>
      <w:lvlText w:val="5.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BD0CBE"/>
    <w:multiLevelType w:val="hybridMultilevel"/>
    <w:tmpl w:val="ECC61F92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035C44"/>
    <w:multiLevelType w:val="hybridMultilevel"/>
    <w:tmpl w:val="F3187EAA"/>
    <w:lvl w:ilvl="0" w:tplc="0534EDA0">
      <w:start w:val="1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11041F"/>
    <w:multiLevelType w:val="hybridMultilevel"/>
    <w:tmpl w:val="E9C4A37C"/>
    <w:lvl w:ilvl="0" w:tplc="9C782F4C">
      <w:start w:val="1"/>
      <w:numFmt w:val="decimal"/>
      <w:lvlText w:val="3.1.%1"/>
      <w:lvlJc w:val="left"/>
      <w:pPr>
        <w:ind w:left="1211" w:hanging="360"/>
      </w:pPr>
      <w:rPr>
        <w:rFonts w:hint="default"/>
      </w:rPr>
    </w:lvl>
    <w:lvl w:ilvl="1" w:tplc="7F64831C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1E72CB"/>
    <w:multiLevelType w:val="hybridMultilevel"/>
    <w:tmpl w:val="11B00770"/>
    <w:lvl w:ilvl="0" w:tplc="2452C766">
      <w:start w:val="1"/>
      <w:numFmt w:val="decimal"/>
      <w:suff w:val="space"/>
      <w:lvlText w:val="3.1.%1"/>
      <w:lvlJc w:val="left"/>
      <w:pPr>
        <w:ind w:left="1211" w:hanging="360"/>
      </w:pPr>
      <w:rPr>
        <w:rFonts w:hint="default"/>
      </w:rPr>
    </w:lvl>
    <w:lvl w:ilvl="1" w:tplc="7F64831C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D04100"/>
    <w:multiLevelType w:val="hybridMultilevel"/>
    <w:tmpl w:val="B46E534E"/>
    <w:lvl w:ilvl="0" w:tplc="57642D16">
      <w:start w:val="1"/>
      <w:numFmt w:val="bullet"/>
      <w:suff w:val="space"/>
      <w:lvlText w:val="-"/>
      <w:lvlJc w:val="center"/>
      <w:pPr>
        <w:ind w:left="1287" w:hanging="360"/>
      </w:pPr>
      <w:rPr>
        <w:rFonts w:ascii="Arial" w:hAnsi="Arial" w:cs="Arial" w:hint="default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7E1E12C5"/>
    <w:multiLevelType w:val="hybridMultilevel"/>
    <w:tmpl w:val="E96C934A"/>
    <w:lvl w:ilvl="0" w:tplc="9496C3D8">
      <w:start w:val="1"/>
      <w:numFmt w:val="decimal"/>
      <w:suff w:val="space"/>
      <w:lvlText w:val="5.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BB2719"/>
    <w:multiLevelType w:val="hybridMultilevel"/>
    <w:tmpl w:val="BF92DFFE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19FE8286">
      <w:start w:val="1"/>
      <w:numFmt w:val="decimal"/>
      <w:suff w:val="space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7"/>
  </w:num>
  <w:num w:numId="3">
    <w:abstractNumId w:val="19"/>
  </w:num>
  <w:num w:numId="4">
    <w:abstractNumId w:val="44"/>
  </w:num>
  <w:num w:numId="5">
    <w:abstractNumId w:val="32"/>
  </w:num>
  <w:num w:numId="6">
    <w:abstractNumId w:val="34"/>
  </w:num>
  <w:num w:numId="7">
    <w:abstractNumId w:val="12"/>
  </w:num>
  <w:num w:numId="8">
    <w:abstractNumId w:val="38"/>
  </w:num>
  <w:num w:numId="9">
    <w:abstractNumId w:val="2"/>
  </w:num>
  <w:num w:numId="10">
    <w:abstractNumId w:val="23"/>
  </w:num>
  <w:num w:numId="11">
    <w:abstractNumId w:val="28"/>
  </w:num>
  <w:num w:numId="12">
    <w:abstractNumId w:val="16"/>
  </w:num>
  <w:num w:numId="13">
    <w:abstractNumId w:val="6"/>
  </w:num>
  <w:num w:numId="14">
    <w:abstractNumId w:val="30"/>
  </w:num>
  <w:num w:numId="15">
    <w:abstractNumId w:val="18"/>
  </w:num>
  <w:num w:numId="16">
    <w:abstractNumId w:val="10"/>
  </w:num>
  <w:num w:numId="17">
    <w:abstractNumId w:val="15"/>
  </w:num>
  <w:num w:numId="18">
    <w:abstractNumId w:val="36"/>
  </w:num>
  <w:num w:numId="19">
    <w:abstractNumId w:val="13"/>
    <w:lvlOverride w:ilvl="0">
      <w:lvl w:ilvl="0">
        <w:start w:val="16"/>
        <w:numFmt w:val="decimal"/>
        <w:lvlText w:val="4.%1"/>
        <w:legacy w:legacy="1" w:legacySpace="0" w:legacyIndent="413"/>
        <w:lvlJc w:val="left"/>
        <w:rPr>
          <w:rFonts w:ascii="Arial" w:hAnsi="Arial" w:cs="Arial" w:hint="default"/>
        </w:rPr>
      </w:lvl>
    </w:lvlOverride>
  </w:num>
  <w:num w:numId="20">
    <w:abstractNumId w:val="21"/>
  </w:num>
  <w:num w:numId="21">
    <w:abstractNumId w:val="26"/>
  </w:num>
  <w:num w:numId="22">
    <w:abstractNumId w:val="11"/>
  </w:num>
  <w:num w:numId="23">
    <w:abstractNumId w:val="17"/>
  </w:num>
  <w:num w:numId="24">
    <w:abstractNumId w:val="4"/>
  </w:num>
  <w:num w:numId="25">
    <w:abstractNumId w:val="35"/>
  </w:num>
  <w:num w:numId="26">
    <w:abstractNumId w:val="8"/>
  </w:num>
  <w:num w:numId="27">
    <w:abstractNumId w:val="33"/>
  </w:num>
  <w:num w:numId="28">
    <w:abstractNumId w:val="29"/>
  </w:num>
  <w:num w:numId="29">
    <w:abstractNumId w:val="40"/>
  </w:num>
  <w:num w:numId="30">
    <w:abstractNumId w:val="46"/>
  </w:num>
  <w:num w:numId="31">
    <w:abstractNumId w:val="14"/>
  </w:num>
  <w:num w:numId="32">
    <w:abstractNumId w:val="43"/>
  </w:num>
  <w:num w:numId="33">
    <w:abstractNumId w:val="37"/>
  </w:num>
  <w:num w:numId="34">
    <w:abstractNumId w:val="20"/>
  </w:num>
  <w:num w:numId="35">
    <w:abstractNumId w:val="31"/>
  </w:num>
  <w:num w:numId="36">
    <w:abstractNumId w:val="45"/>
  </w:num>
  <w:num w:numId="37">
    <w:abstractNumId w:val="7"/>
  </w:num>
  <w:num w:numId="38">
    <w:abstractNumId w:val="41"/>
  </w:num>
  <w:num w:numId="39">
    <w:abstractNumId w:val="3"/>
  </w:num>
  <w:num w:numId="40">
    <w:abstractNumId w:val="5"/>
  </w:num>
  <w:num w:numId="41">
    <w:abstractNumId w:val="39"/>
  </w:num>
  <w:num w:numId="42">
    <w:abstractNumId w:val="24"/>
  </w:num>
  <w:num w:numId="43">
    <w:abstractNumId w:val="0"/>
  </w:num>
  <w:num w:numId="44">
    <w:abstractNumId w:val="22"/>
  </w:num>
  <w:num w:numId="45">
    <w:abstractNumId w:val="1"/>
  </w:num>
  <w:num w:numId="46">
    <w:abstractNumId w:val="9"/>
  </w:num>
  <w:num w:numId="47">
    <w:abstractNumId w:val="4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udent32">
    <w15:presenceInfo w15:providerId="None" w15:userId="student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BA4"/>
    <w:rsid w:val="0000010C"/>
    <w:rsid w:val="00000806"/>
    <w:rsid w:val="00001049"/>
    <w:rsid w:val="000025D7"/>
    <w:rsid w:val="00002681"/>
    <w:rsid w:val="000026A5"/>
    <w:rsid w:val="00002942"/>
    <w:rsid w:val="00002D8B"/>
    <w:rsid w:val="00003D71"/>
    <w:rsid w:val="00003FB8"/>
    <w:rsid w:val="000044E9"/>
    <w:rsid w:val="00004C95"/>
    <w:rsid w:val="00004D9B"/>
    <w:rsid w:val="000056E9"/>
    <w:rsid w:val="0000586D"/>
    <w:rsid w:val="00005BBE"/>
    <w:rsid w:val="00005DD7"/>
    <w:rsid w:val="0000734D"/>
    <w:rsid w:val="000079D7"/>
    <w:rsid w:val="00007A7B"/>
    <w:rsid w:val="00010272"/>
    <w:rsid w:val="0001110A"/>
    <w:rsid w:val="000112DF"/>
    <w:rsid w:val="00011965"/>
    <w:rsid w:val="00011BB2"/>
    <w:rsid w:val="00011D37"/>
    <w:rsid w:val="00011F1E"/>
    <w:rsid w:val="00012490"/>
    <w:rsid w:val="00013005"/>
    <w:rsid w:val="00013317"/>
    <w:rsid w:val="000146C2"/>
    <w:rsid w:val="00014AD5"/>
    <w:rsid w:val="00015C3D"/>
    <w:rsid w:val="00016095"/>
    <w:rsid w:val="000175C4"/>
    <w:rsid w:val="00017C85"/>
    <w:rsid w:val="000206EC"/>
    <w:rsid w:val="000210DA"/>
    <w:rsid w:val="000212A6"/>
    <w:rsid w:val="00021F16"/>
    <w:rsid w:val="00022299"/>
    <w:rsid w:val="00022A94"/>
    <w:rsid w:val="00023471"/>
    <w:rsid w:val="0002397E"/>
    <w:rsid w:val="00023F50"/>
    <w:rsid w:val="0002461E"/>
    <w:rsid w:val="000248CA"/>
    <w:rsid w:val="00025DB2"/>
    <w:rsid w:val="000272D0"/>
    <w:rsid w:val="000275E2"/>
    <w:rsid w:val="00027B59"/>
    <w:rsid w:val="00027B8A"/>
    <w:rsid w:val="00027FE0"/>
    <w:rsid w:val="00030084"/>
    <w:rsid w:val="00030D42"/>
    <w:rsid w:val="00030E9A"/>
    <w:rsid w:val="0003102C"/>
    <w:rsid w:val="0003114F"/>
    <w:rsid w:val="0003145A"/>
    <w:rsid w:val="00031598"/>
    <w:rsid w:val="00031654"/>
    <w:rsid w:val="000345D5"/>
    <w:rsid w:val="00034917"/>
    <w:rsid w:val="0003562E"/>
    <w:rsid w:val="00035785"/>
    <w:rsid w:val="00036389"/>
    <w:rsid w:val="000371BE"/>
    <w:rsid w:val="0003749A"/>
    <w:rsid w:val="00037ADC"/>
    <w:rsid w:val="00037CEA"/>
    <w:rsid w:val="00040164"/>
    <w:rsid w:val="00040E34"/>
    <w:rsid w:val="0004236D"/>
    <w:rsid w:val="000427D8"/>
    <w:rsid w:val="000431D9"/>
    <w:rsid w:val="00043EC6"/>
    <w:rsid w:val="000441D8"/>
    <w:rsid w:val="00044B09"/>
    <w:rsid w:val="00044D6E"/>
    <w:rsid w:val="00044F3B"/>
    <w:rsid w:val="000450C9"/>
    <w:rsid w:val="000458E0"/>
    <w:rsid w:val="000460EA"/>
    <w:rsid w:val="00046135"/>
    <w:rsid w:val="00046905"/>
    <w:rsid w:val="00046CE3"/>
    <w:rsid w:val="00047070"/>
    <w:rsid w:val="00047184"/>
    <w:rsid w:val="00047720"/>
    <w:rsid w:val="00047D48"/>
    <w:rsid w:val="00050235"/>
    <w:rsid w:val="0005025D"/>
    <w:rsid w:val="00050542"/>
    <w:rsid w:val="000507B1"/>
    <w:rsid w:val="00050817"/>
    <w:rsid w:val="0005083D"/>
    <w:rsid w:val="0005178C"/>
    <w:rsid w:val="00051BDE"/>
    <w:rsid w:val="00051E49"/>
    <w:rsid w:val="00052787"/>
    <w:rsid w:val="00053642"/>
    <w:rsid w:val="00053A48"/>
    <w:rsid w:val="00053F01"/>
    <w:rsid w:val="0005419E"/>
    <w:rsid w:val="00054E0D"/>
    <w:rsid w:val="00054F59"/>
    <w:rsid w:val="000551C0"/>
    <w:rsid w:val="00055A0B"/>
    <w:rsid w:val="00057718"/>
    <w:rsid w:val="00060D24"/>
    <w:rsid w:val="00060F73"/>
    <w:rsid w:val="00061530"/>
    <w:rsid w:val="000621C1"/>
    <w:rsid w:val="000622A3"/>
    <w:rsid w:val="00062C74"/>
    <w:rsid w:val="0006346B"/>
    <w:rsid w:val="00063EFB"/>
    <w:rsid w:val="00064004"/>
    <w:rsid w:val="00064580"/>
    <w:rsid w:val="000647C8"/>
    <w:rsid w:val="00064C93"/>
    <w:rsid w:val="000650D0"/>
    <w:rsid w:val="000651C6"/>
    <w:rsid w:val="000654B6"/>
    <w:rsid w:val="00065C0F"/>
    <w:rsid w:val="00065E56"/>
    <w:rsid w:val="0006622A"/>
    <w:rsid w:val="00066446"/>
    <w:rsid w:val="00066510"/>
    <w:rsid w:val="00066988"/>
    <w:rsid w:val="000669B0"/>
    <w:rsid w:val="00067408"/>
    <w:rsid w:val="00070541"/>
    <w:rsid w:val="00070882"/>
    <w:rsid w:val="00071444"/>
    <w:rsid w:val="00072619"/>
    <w:rsid w:val="00072DE9"/>
    <w:rsid w:val="00073039"/>
    <w:rsid w:val="000733B3"/>
    <w:rsid w:val="000736AD"/>
    <w:rsid w:val="0007427B"/>
    <w:rsid w:val="0007484E"/>
    <w:rsid w:val="00074BE9"/>
    <w:rsid w:val="00074D46"/>
    <w:rsid w:val="00074EA2"/>
    <w:rsid w:val="00074EB4"/>
    <w:rsid w:val="00075052"/>
    <w:rsid w:val="000756DE"/>
    <w:rsid w:val="00075ED8"/>
    <w:rsid w:val="00076154"/>
    <w:rsid w:val="00076216"/>
    <w:rsid w:val="00076437"/>
    <w:rsid w:val="000770E9"/>
    <w:rsid w:val="0007757C"/>
    <w:rsid w:val="000779EA"/>
    <w:rsid w:val="00077B10"/>
    <w:rsid w:val="00080E2B"/>
    <w:rsid w:val="00081725"/>
    <w:rsid w:val="00081CE6"/>
    <w:rsid w:val="000820AE"/>
    <w:rsid w:val="00082C76"/>
    <w:rsid w:val="00083129"/>
    <w:rsid w:val="000837CE"/>
    <w:rsid w:val="00083AC5"/>
    <w:rsid w:val="00083C8C"/>
    <w:rsid w:val="00084553"/>
    <w:rsid w:val="000845BE"/>
    <w:rsid w:val="00084716"/>
    <w:rsid w:val="00085E80"/>
    <w:rsid w:val="00086434"/>
    <w:rsid w:val="0008644A"/>
    <w:rsid w:val="000864FF"/>
    <w:rsid w:val="00086945"/>
    <w:rsid w:val="00086D78"/>
    <w:rsid w:val="00086E71"/>
    <w:rsid w:val="000877A2"/>
    <w:rsid w:val="00087E7E"/>
    <w:rsid w:val="00087EDD"/>
    <w:rsid w:val="0009017A"/>
    <w:rsid w:val="00090739"/>
    <w:rsid w:val="0009081B"/>
    <w:rsid w:val="00090C14"/>
    <w:rsid w:val="00090EAF"/>
    <w:rsid w:val="00090F5B"/>
    <w:rsid w:val="00090F9F"/>
    <w:rsid w:val="00090FC4"/>
    <w:rsid w:val="0009101E"/>
    <w:rsid w:val="00092CFB"/>
    <w:rsid w:val="000933C4"/>
    <w:rsid w:val="00093D38"/>
    <w:rsid w:val="00093DB2"/>
    <w:rsid w:val="00094EB4"/>
    <w:rsid w:val="00095116"/>
    <w:rsid w:val="00095C31"/>
    <w:rsid w:val="00096747"/>
    <w:rsid w:val="000970E3"/>
    <w:rsid w:val="000A0280"/>
    <w:rsid w:val="000A04A7"/>
    <w:rsid w:val="000A0B2D"/>
    <w:rsid w:val="000A1238"/>
    <w:rsid w:val="000A1794"/>
    <w:rsid w:val="000A1C7F"/>
    <w:rsid w:val="000A2EE2"/>
    <w:rsid w:val="000A3685"/>
    <w:rsid w:val="000A378A"/>
    <w:rsid w:val="000A4004"/>
    <w:rsid w:val="000A47A5"/>
    <w:rsid w:val="000A50E4"/>
    <w:rsid w:val="000A5879"/>
    <w:rsid w:val="000A6089"/>
    <w:rsid w:val="000A6868"/>
    <w:rsid w:val="000A6990"/>
    <w:rsid w:val="000A751E"/>
    <w:rsid w:val="000A7613"/>
    <w:rsid w:val="000A793D"/>
    <w:rsid w:val="000B023C"/>
    <w:rsid w:val="000B0345"/>
    <w:rsid w:val="000B0B77"/>
    <w:rsid w:val="000B0D0D"/>
    <w:rsid w:val="000B0D55"/>
    <w:rsid w:val="000B116D"/>
    <w:rsid w:val="000B12AA"/>
    <w:rsid w:val="000B1CAD"/>
    <w:rsid w:val="000B2013"/>
    <w:rsid w:val="000B2E64"/>
    <w:rsid w:val="000B33F2"/>
    <w:rsid w:val="000B383A"/>
    <w:rsid w:val="000B3E76"/>
    <w:rsid w:val="000B4482"/>
    <w:rsid w:val="000B453F"/>
    <w:rsid w:val="000B466A"/>
    <w:rsid w:val="000B4A0A"/>
    <w:rsid w:val="000B4EAD"/>
    <w:rsid w:val="000B5B59"/>
    <w:rsid w:val="000B60DB"/>
    <w:rsid w:val="000B6492"/>
    <w:rsid w:val="000B676E"/>
    <w:rsid w:val="000B694D"/>
    <w:rsid w:val="000B6A7E"/>
    <w:rsid w:val="000B6BC3"/>
    <w:rsid w:val="000B71BB"/>
    <w:rsid w:val="000B7657"/>
    <w:rsid w:val="000B7A2C"/>
    <w:rsid w:val="000B7E3E"/>
    <w:rsid w:val="000B7F07"/>
    <w:rsid w:val="000C131E"/>
    <w:rsid w:val="000C1655"/>
    <w:rsid w:val="000C1851"/>
    <w:rsid w:val="000C1B8B"/>
    <w:rsid w:val="000C1C79"/>
    <w:rsid w:val="000C2254"/>
    <w:rsid w:val="000C2499"/>
    <w:rsid w:val="000C2A11"/>
    <w:rsid w:val="000C2D3B"/>
    <w:rsid w:val="000C36AD"/>
    <w:rsid w:val="000C371F"/>
    <w:rsid w:val="000C3958"/>
    <w:rsid w:val="000C39C0"/>
    <w:rsid w:val="000C3BE2"/>
    <w:rsid w:val="000C4AFA"/>
    <w:rsid w:val="000C5175"/>
    <w:rsid w:val="000C74B5"/>
    <w:rsid w:val="000C7524"/>
    <w:rsid w:val="000C788A"/>
    <w:rsid w:val="000D00C6"/>
    <w:rsid w:val="000D0272"/>
    <w:rsid w:val="000D09A0"/>
    <w:rsid w:val="000D159F"/>
    <w:rsid w:val="000D162A"/>
    <w:rsid w:val="000D2853"/>
    <w:rsid w:val="000D2CCC"/>
    <w:rsid w:val="000D2DF0"/>
    <w:rsid w:val="000D2FF8"/>
    <w:rsid w:val="000D3724"/>
    <w:rsid w:val="000D39CA"/>
    <w:rsid w:val="000D3AE2"/>
    <w:rsid w:val="000D3D3C"/>
    <w:rsid w:val="000D3F05"/>
    <w:rsid w:val="000D3F0E"/>
    <w:rsid w:val="000D41B0"/>
    <w:rsid w:val="000D4AFE"/>
    <w:rsid w:val="000D4FBC"/>
    <w:rsid w:val="000D5086"/>
    <w:rsid w:val="000D5450"/>
    <w:rsid w:val="000D5C84"/>
    <w:rsid w:val="000D5FD5"/>
    <w:rsid w:val="000D66AA"/>
    <w:rsid w:val="000D672D"/>
    <w:rsid w:val="000D6748"/>
    <w:rsid w:val="000E0685"/>
    <w:rsid w:val="000E0BA6"/>
    <w:rsid w:val="000E1610"/>
    <w:rsid w:val="000E19C3"/>
    <w:rsid w:val="000E1B6A"/>
    <w:rsid w:val="000E1BB6"/>
    <w:rsid w:val="000E210C"/>
    <w:rsid w:val="000E257F"/>
    <w:rsid w:val="000E28ED"/>
    <w:rsid w:val="000E2E60"/>
    <w:rsid w:val="000E3221"/>
    <w:rsid w:val="000E3295"/>
    <w:rsid w:val="000E350C"/>
    <w:rsid w:val="000E351F"/>
    <w:rsid w:val="000E3FAE"/>
    <w:rsid w:val="000E522B"/>
    <w:rsid w:val="000E52C3"/>
    <w:rsid w:val="000E56ED"/>
    <w:rsid w:val="000E5BDC"/>
    <w:rsid w:val="000E627B"/>
    <w:rsid w:val="000E67C1"/>
    <w:rsid w:val="000E758C"/>
    <w:rsid w:val="000E7740"/>
    <w:rsid w:val="000F03F2"/>
    <w:rsid w:val="000F06A0"/>
    <w:rsid w:val="000F06ED"/>
    <w:rsid w:val="000F15AA"/>
    <w:rsid w:val="000F1945"/>
    <w:rsid w:val="000F1B7C"/>
    <w:rsid w:val="000F2ECB"/>
    <w:rsid w:val="000F2FB6"/>
    <w:rsid w:val="000F30F0"/>
    <w:rsid w:val="000F355B"/>
    <w:rsid w:val="000F3BC3"/>
    <w:rsid w:val="000F3DC7"/>
    <w:rsid w:val="000F3E74"/>
    <w:rsid w:val="000F3FF5"/>
    <w:rsid w:val="000F40B1"/>
    <w:rsid w:val="000F52C3"/>
    <w:rsid w:val="000F5321"/>
    <w:rsid w:val="000F607D"/>
    <w:rsid w:val="000F6611"/>
    <w:rsid w:val="000F6B7D"/>
    <w:rsid w:val="000F6CB1"/>
    <w:rsid w:val="000F740C"/>
    <w:rsid w:val="000F785F"/>
    <w:rsid w:val="001002E4"/>
    <w:rsid w:val="00100633"/>
    <w:rsid w:val="00100FF6"/>
    <w:rsid w:val="00101118"/>
    <w:rsid w:val="00101D4E"/>
    <w:rsid w:val="001020CA"/>
    <w:rsid w:val="001029A5"/>
    <w:rsid w:val="0010383B"/>
    <w:rsid w:val="00103F48"/>
    <w:rsid w:val="00105268"/>
    <w:rsid w:val="00105EB0"/>
    <w:rsid w:val="0010621C"/>
    <w:rsid w:val="00106624"/>
    <w:rsid w:val="00107187"/>
    <w:rsid w:val="001075F6"/>
    <w:rsid w:val="00107799"/>
    <w:rsid w:val="00107947"/>
    <w:rsid w:val="00110CB1"/>
    <w:rsid w:val="00111616"/>
    <w:rsid w:val="00111775"/>
    <w:rsid w:val="00111DFF"/>
    <w:rsid w:val="00111FC6"/>
    <w:rsid w:val="00112A29"/>
    <w:rsid w:val="00112D7F"/>
    <w:rsid w:val="00113970"/>
    <w:rsid w:val="001142C0"/>
    <w:rsid w:val="00114EEB"/>
    <w:rsid w:val="00115233"/>
    <w:rsid w:val="00115BC1"/>
    <w:rsid w:val="00116047"/>
    <w:rsid w:val="001160B3"/>
    <w:rsid w:val="001162EC"/>
    <w:rsid w:val="00116DB2"/>
    <w:rsid w:val="00117117"/>
    <w:rsid w:val="00117223"/>
    <w:rsid w:val="00117A63"/>
    <w:rsid w:val="00120196"/>
    <w:rsid w:val="00120254"/>
    <w:rsid w:val="001202E5"/>
    <w:rsid w:val="00120750"/>
    <w:rsid w:val="00120858"/>
    <w:rsid w:val="00120FBB"/>
    <w:rsid w:val="001210D6"/>
    <w:rsid w:val="00121321"/>
    <w:rsid w:val="00121367"/>
    <w:rsid w:val="001214B9"/>
    <w:rsid w:val="00121DEC"/>
    <w:rsid w:val="00123F9A"/>
    <w:rsid w:val="00124248"/>
    <w:rsid w:val="00124C9D"/>
    <w:rsid w:val="00125005"/>
    <w:rsid w:val="001259DC"/>
    <w:rsid w:val="00125F47"/>
    <w:rsid w:val="00125FE2"/>
    <w:rsid w:val="00126797"/>
    <w:rsid w:val="00126805"/>
    <w:rsid w:val="0012703C"/>
    <w:rsid w:val="001272BB"/>
    <w:rsid w:val="00130998"/>
    <w:rsid w:val="001311A3"/>
    <w:rsid w:val="0013127B"/>
    <w:rsid w:val="00131981"/>
    <w:rsid w:val="00131FF0"/>
    <w:rsid w:val="0013204F"/>
    <w:rsid w:val="00133218"/>
    <w:rsid w:val="00133643"/>
    <w:rsid w:val="0013372F"/>
    <w:rsid w:val="00133E07"/>
    <w:rsid w:val="00134082"/>
    <w:rsid w:val="00134205"/>
    <w:rsid w:val="00134351"/>
    <w:rsid w:val="00135103"/>
    <w:rsid w:val="00135D81"/>
    <w:rsid w:val="00135E9F"/>
    <w:rsid w:val="001366CA"/>
    <w:rsid w:val="00136B3E"/>
    <w:rsid w:val="00136E72"/>
    <w:rsid w:val="00137CEE"/>
    <w:rsid w:val="00140229"/>
    <w:rsid w:val="001404BA"/>
    <w:rsid w:val="00140B00"/>
    <w:rsid w:val="00140B83"/>
    <w:rsid w:val="0014114A"/>
    <w:rsid w:val="001411E3"/>
    <w:rsid w:val="00141709"/>
    <w:rsid w:val="00141744"/>
    <w:rsid w:val="00142CF7"/>
    <w:rsid w:val="00143303"/>
    <w:rsid w:val="00143336"/>
    <w:rsid w:val="00144034"/>
    <w:rsid w:val="0014418D"/>
    <w:rsid w:val="001441D2"/>
    <w:rsid w:val="0014552D"/>
    <w:rsid w:val="00145A61"/>
    <w:rsid w:val="00145FA8"/>
    <w:rsid w:val="00146179"/>
    <w:rsid w:val="001465DC"/>
    <w:rsid w:val="001466AA"/>
    <w:rsid w:val="00146B5C"/>
    <w:rsid w:val="00146E02"/>
    <w:rsid w:val="00147836"/>
    <w:rsid w:val="00147CF1"/>
    <w:rsid w:val="00150955"/>
    <w:rsid w:val="00150980"/>
    <w:rsid w:val="00150D60"/>
    <w:rsid w:val="00151512"/>
    <w:rsid w:val="0015173F"/>
    <w:rsid w:val="00151968"/>
    <w:rsid w:val="001525C6"/>
    <w:rsid w:val="0015349F"/>
    <w:rsid w:val="00154041"/>
    <w:rsid w:val="001542A5"/>
    <w:rsid w:val="00155C9C"/>
    <w:rsid w:val="00156617"/>
    <w:rsid w:val="001600E3"/>
    <w:rsid w:val="00160B08"/>
    <w:rsid w:val="00162156"/>
    <w:rsid w:val="00162339"/>
    <w:rsid w:val="001623C4"/>
    <w:rsid w:val="00162411"/>
    <w:rsid w:val="00162466"/>
    <w:rsid w:val="00162EC3"/>
    <w:rsid w:val="0016359A"/>
    <w:rsid w:val="00164A2C"/>
    <w:rsid w:val="00164B13"/>
    <w:rsid w:val="00164E8E"/>
    <w:rsid w:val="0016540C"/>
    <w:rsid w:val="001659DC"/>
    <w:rsid w:val="00165A7C"/>
    <w:rsid w:val="00165AC4"/>
    <w:rsid w:val="00165D71"/>
    <w:rsid w:val="00165DF4"/>
    <w:rsid w:val="001661C0"/>
    <w:rsid w:val="00166ABF"/>
    <w:rsid w:val="001673C3"/>
    <w:rsid w:val="00167CA6"/>
    <w:rsid w:val="00167DC2"/>
    <w:rsid w:val="00167F1A"/>
    <w:rsid w:val="00170226"/>
    <w:rsid w:val="001704E1"/>
    <w:rsid w:val="00170EAF"/>
    <w:rsid w:val="0017176B"/>
    <w:rsid w:val="001717C5"/>
    <w:rsid w:val="001719DA"/>
    <w:rsid w:val="00172172"/>
    <w:rsid w:val="0017276B"/>
    <w:rsid w:val="00172BDF"/>
    <w:rsid w:val="00173271"/>
    <w:rsid w:val="0017392A"/>
    <w:rsid w:val="00173C29"/>
    <w:rsid w:val="00173FB3"/>
    <w:rsid w:val="0017426B"/>
    <w:rsid w:val="00174553"/>
    <w:rsid w:val="0017519F"/>
    <w:rsid w:val="00175ED5"/>
    <w:rsid w:val="001765F6"/>
    <w:rsid w:val="00176D4D"/>
    <w:rsid w:val="00177251"/>
    <w:rsid w:val="00177670"/>
    <w:rsid w:val="0017788A"/>
    <w:rsid w:val="0018010B"/>
    <w:rsid w:val="0018042C"/>
    <w:rsid w:val="0018116D"/>
    <w:rsid w:val="00181AB2"/>
    <w:rsid w:val="00181AD0"/>
    <w:rsid w:val="00181F56"/>
    <w:rsid w:val="00182B33"/>
    <w:rsid w:val="00182B53"/>
    <w:rsid w:val="00182BB1"/>
    <w:rsid w:val="00182D43"/>
    <w:rsid w:val="00183516"/>
    <w:rsid w:val="00183818"/>
    <w:rsid w:val="00183AB3"/>
    <w:rsid w:val="00184339"/>
    <w:rsid w:val="00184757"/>
    <w:rsid w:val="00184798"/>
    <w:rsid w:val="00184872"/>
    <w:rsid w:val="0018494A"/>
    <w:rsid w:val="00185DA8"/>
    <w:rsid w:val="0018666C"/>
    <w:rsid w:val="0018757A"/>
    <w:rsid w:val="00187663"/>
    <w:rsid w:val="00187A05"/>
    <w:rsid w:val="00187B31"/>
    <w:rsid w:val="00187B6B"/>
    <w:rsid w:val="0019189D"/>
    <w:rsid w:val="00191CA1"/>
    <w:rsid w:val="00191D83"/>
    <w:rsid w:val="00192C44"/>
    <w:rsid w:val="00192F7C"/>
    <w:rsid w:val="00193077"/>
    <w:rsid w:val="0019316C"/>
    <w:rsid w:val="00194984"/>
    <w:rsid w:val="00194DAD"/>
    <w:rsid w:val="00195AD2"/>
    <w:rsid w:val="00196374"/>
    <w:rsid w:val="0019674B"/>
    <w:rsid w:val="00196764"/>
    <w:rsid w:val="00196E53"/>
    <w:rsid w:val="00197ABB"/>
    <w:rsid w:val="001A0228"/>
    <w:rsid w:val="001A0299"/>
    <w:rsid w:val="001A03DC"/>
    <w:rsid w:val="001A0EB1"/>
    <w:rsid w:val="001A114E"/>
    <w:rsid w:val="001A2B33"/>
    <w:rsid w:val="001A3080"/>
    <w:rsid w:val="001A3AEA"/>
    <w:rsid w:val="001A3CCE"/>
    <w:rsid w:val="001A3DF9"/>
    <w:rsid w:val="001A44D7"/>
    <w:rsid w:val="001A4B94"/>
    <w:rsid w:val="001A4F36"/>
    <w:rsid w:val="001A5022"/>
    <w:rsid w:val="001A5827"/>
    <w:rsid w:val="001A5863"/>
    <w:rsid w:val="001A5937"/>
    <w:rsid w:val="001A599D"/>
    <w:rsid w:val="001A5A86"/>
    <w:rsid w:val="001A734C"/>
    <w:rsid w:val="001A7463"/>
    <w:rsid w:val="001A7624"/>
    <w:rsid w:val="001A7F45"/>
    <w:rsid w:val="001B00C0"/>
    <w:rsid w:val="001B03AF"/>
    <w:rsid w:val="001B069A"/>
    <w:rsid w:val="001B071E"/>
    <w:rsid w:val="001B0B01"/>
    <w:rsid w:val="001B0CEF"/>
    <w:rsid w:val="001B0D6A"/>
    <w:rsid w:val="001B10AA"/>
    <w:rsid w:val="001B1161"/>
    <w:rsid w:val="001B157E"/>
    <w:rsid w:val="001B2385"/>
    <w:rsid w:val="001B335C"/>
    <w:rsid w:val="001B33B6"/>
    <w:rsid w:val="001B35F7"/>
    <w:rsid w:val="001B36DF"/>
    <w:rsid w:val="001B3C9A"/>
    <w:rsid w:val="001B3FDC"/>
    <w:rsid w:val="001B404C"/>
    <w:rsid w:val="001B40EC"/>
    <w:rsid w:val="001B5080"/>
    <w:rsid w:val="001B607F"/>
    <w:rsid w:val="001B61A2"/>
    <w:rsid w:val="001B645F"/>
    <w:rsid w:val="001B66DD"/>
    <w:rsid w:val="001B6B41"/>
    <w:rsid w:val="001B7432"/>
    <w:rsid w:val="001B767B"/>
    <w:rsid w:val="001C1041"/>
    <w:rsid w:val="001C1423"/>
    <w:rsid w:val="001C1589"/>
    <w:rsid w:val="001C1A15"/>
    <w:rsid w:val="001C2D19"/>
    <w:rsid w:val="001C2FDF"/>
    <w:rsid w:val="001C43F3"/>
    <w:rsid w:val="001C46F9"/>
    <w:rsid w:val="001C4C3C"/>
    <w:rsid w:val="001C4DAA"/>
    <w:rsid w:val="001C4F0D"/>
    <w:rsid w:val="001C4F71"/>
    <w:rsid w:val="001C5055"/>
    <w:rsid w:val="001C5234"/>
    <w:rsid w:val="001C536F"/>
    <w:rsid w:val="001C5577"/>
    <w:rsid w:val="001C56BB"/>
    <w:rsid w:val="001C63DB"/>
    <w:rsid w:val="001C6877"/>
    <w:rsid w:val="001C73C3"/>
    <w:rsid w:val="001C7854"/>
    <w:rsid w:val="001C7A1C"/>
    <w:rsid w:val="001C7CF7"/>
    <w:rsid w:val="001D0809"/>
    <w:rsid w:val="001D0B73"/>
    <w:rsid w:val="001D0D9E"/>
    <w:rsid w:val="001D0DBA"/>
    <w:rsid w:val="001D10CE"/>
    <w:rsid w:val="001D199F"/>
    <w:rsid w:val="001D1A89"/>
    <w:rsid w:val="001D1FBA"/>
    <w:rsid w:val="001D1FBB"/>
    <w:rsid w:val="001D280E"/>
    <w:rsid w:val="001D2A70"/>
    <w:rsid w:val="001D2C90"/>
    <w:rsid w:val="001D2D87"/>
    <w:rsid w:val="001D3234"/>
    <w:rsid w:val="001D3A5B"/>
    <w:rsid w:val="001D3B61"/>
    <w:rsid w:val="001D3C60"/>
    <w:rsid w:val="001D44B9"/>
    <w:rsid w:val="001D4DB3"/>
    <w:rsid w:val="001D5284"/>
    <w:rsid w:val="001D5730"/>
    <w:rsid w:val="001D5C5C"/>
    <w:rsid w:val="001D6C40"/>
    <w:rsid w:val="001D6ED1"/>
    <w:rsid w:val="001D73D2"/>
    <w:rsid w:val="001D7403"/>
    <w:rsid w:val="001E0911"/>
    <w:rsid w:val="001E0B3E"/>
    <w:rsid w:val="001E14B1"/>
    <w:rsid w:val="001E1783"/>
    <w:rsid w:val="001E1C24"/>
    <w:rsid w:val="001E21E6"/>
    <w:rsid w:val="001E3370"/>
    <w:rsid w:val="001E390E"/>
    <w:rsid w:val="001E3FAD"/>
    <w:rsid w:val="001E4289"/>
    <w:rsid w:val="001E4C21"/>
    <w:rsid w:val="001E5147"/>
    <w:rsid w:val="001E5503"/>
    <w:rsid w:val="001E55BD"/>
    <w:rsid w:val="001E5BB7"/>
    <w:rsid w:val="001E5C42"/>
    <w:rsid w:val="001E6839"/>
    <w:rsid w:val="001E690E"/>
    <w:rsid w:val="001E6A07"/>
    <w:rsid w:val="001E6BB2"/>
    <w:rsid w:val="001E76E0"/>
    <w:rsid w:val="001F0DC3"/>
    <w:rsid w:val="001F0E50"/>
    <w:rsid w:val="001F11F1"/>
    <w:rsid w:val="001F1244"/>
    <w:rsid w:val="001F1BDD"/>
    <w:rsid w:val="001F1CEB"/>
    <w:rsid w:val="001F1DFD"/>
    <w:rsid w:val="001F26FF"/>
    <w:rsid w:val="001F2C22"/>
    <w:rsid w:val="001F2D1E"/>
    <w:rsid w:val="001F2F1C"/>
    <w:rsid w:val="001F4342"/>
    <w:rsid w:val="001F505F"/>
    <w:rsid w:val="001F56DD"/>
    <w:rsid w:val="001F5A27"/>
    <w:rsid w:val="001F6158"/>
    <w:rsid w:val="001F7D44"/>
    <w:rsid w:val="001F7EF6"/>
    <w:rsid w:val="00200E5E"/>
    <w:rsid w:val="002011E9"/>
    <w:rsid w:val="0020151A"/>
    <w:rsid w:val="00202289"/>
    <w:rsid w:val="00202D4D"/>
    <w:rsid w:val="002038CC"/>
    <w:rsid w:val="00203EE6"/>
    <w:rsid w:val="002045F6"/>
    <w:rsid w:val="00204950"/>
    <w:rsid w:val="002049F9"/>
    <w:rsid w:val="00204A36"/>
    <w:rsid w:val="002050C6"/>
    <w:rsid w:val="0020547A"/>
    <w:rsid w:val="002057A6"/>
    <w:rsid w:val="002057DB"/>
    <w:rsid w:val="00205C57"/>
    <w:rsid w:val="00205C73"/>
    <w:rsid w:val="00206076"/>
    <w:rsid w:val="00206447"/>
    <w:rsid w:val="002069AD"/>
    <w:rsid w:val="0020700F"/>
    <w:rsid w:val="002072CE"/>
    <w:rsid w:val="0020740E"/>
    <w:rsid w:val="00207F3A"/>
    <w:rsid w:val="00210E4F"/>
    <w:rsid w:val="00211CA1"/>
    <w:rsid w:val="00211F6C"/>
    <w:rsid w:val="0021250A"/>
    <w:rsid w:val="00212746"/>
    <w:rsid w:val="002128E3"/>
    <w:rsid w:val="00213246"/>
    <w:rsid w:val="002138D9"/>
    <w:rsid w:val="002143C6"/>
    <w:rsid w:val="0021595D"/>
    <w:rsid w:val="00215F07"/>
    <w:rsid w:val="0021697F"/>
    <w:rsid w:val="002169DC"/>
    <w:rsid w:val="00216DD1"/>
    <w:rsid w:val="00216E36"/>
    <w:rsid w:val="00216F93"/>
    <w:rsid w:val="00217283"/>
    <w:rsid w:val="00217C42"/>
    <w:rsid w:val="00220041"/>
    <w:rsid w:val="00220273"/>
    <w:rsid w:val="002209C2"/>
    <w:rsid w:val="00220C56"/>
    <w:rsid w:val="00220D41"/>
    <w:rsid w:val="0022121F"/>
    <w:rsid w:val="00221278"/>
    <w:rsid w:val="002219E5"/>
    <w:rsid w:val="00221CBE"/>
    <w:rsid w:val="00221E66"/>
    <w:rsid w:val="00222E14"/>
    <w:rsid w:val="00223291"/>
    <w:rsid w:val="00223552"/>
    <w:rsid w:val="00224167"/>
    <w:rsid w:val="002246F1"/>
    <w:rsid w:val="00224C63"/>
    <w:rsid w:val="00225B7B"/>
    <w:rsid w:val="002262FC"/>
    <w:rsid w:val="00226488"/>
    <w:rsid w:val="00226C20"/>
    <w:rsid w:val="00226D5A"/>
    <w:rsid w:val="00226D64"/>
    <w:rsid w:val="00227A96"/>
    <w:rsid w:val="002300C0"/>
    <w:rsid w:val="00230B92"/>
    <w:rsid w:val="002310F6"/>
    <w:rsid w:val="00231805"/>
    <w:rsid w:val="00231C61"/>
    <w:rsid w:val="00231EA7"/>
    <w:rsid w:val="00232502"/>
    <w:rsid w:val="002327C3"/>
    <w:rsid w:val="00232998"/>
    <w:rsid w:val="002329F3"/>
    <w:rsid w:val="00232E4D"/>
    <w:rsid w:val="00233091"/>
    <w:rsid w:val="00233171"/>
    <w:rsid w:val="0023348D"/>
    <w:rsid w:val="00233C65"/>
    <w:rsid w:val="00234066"/>
    <w:rsid w:val="00234813"/>
    <w:rsid w:val="00234992"/>
    <w:rsid w:val="00234FED"/>
    <w:rsid w:val="00235A22"/>
    <w:rsid w:val="00235D6E"/>
    <w:rsid w:val="0023611B"/>
    <w:rsid w:val="002362B8"/>
    <w:rsid w:val="002369A7"/>
    <w:rsid w:val="00236A64"/>
    <w:rsid w:val="00236E9A"/>
    <w:rsid w:val="00237B01"/>
    <w:rsid w:val="00237B63"/>
    <w:rsid w:val="00237FB5"/>
    <w:rsid w:val="00240074"/>
    <w:rsid w:val="00241483"/>
    <w:rsid w:val="00241D4E"/>
    <w:rsid w:val="002427ED"/>
    <w:rsid w:val="00243112"/>
    <w:rsid w:val="002438A7"/>
    <w:rsid w:val="00243C3E"/>
    <w:rsid w:val="00243E6E"/>
    <w:rsid w:val="00244109"/>
    <w:rsid w:val="0024471D"/>
    <w:rsid w:val="00245452"/>
    <w:rsid w:val="00245CA2"/>
    <w:rsid w:val="00246A2E"/>
    <w:rsid w:val="00246A5A"/>
    <w:rsid w:val="0024721F"/>
    <w:rsid w:val="0024779A"/>
    <w:rsid w:val="00247A6E"/>
    <w:rsid w:val="00247C75"/>
    <w:rsid w:val="00250EA4"/>
    <w:rsid w:val="002514F0"/>
    <w:rsid w:val="00251588"/>
    <w:rsid w:val="0025172F"/>
    <w:rsid w:val="00251BEB"/>
    <w:rsid w:val="0025289E"/>
    <w:rsid w:val="002529E8"/>
    <w:rsid w:val="0025308A"/>
    <w:rsid w:val="0025349A"/>
    <w:rsid w:val="0025358B"/>
    <w:rsid w:val="0025483A"/>
    <w:rsid w:val="002554CF"/>
    <w:rsid w:val="00255742"/>
    <w:rsid w:val="00255C46"/>
    <w:rsid w:val="00256334"/>
    <w:rsid w:val="00256CAC"/>
    <w:rsid w:val="00256ECF"/>
    <w:rsid w:val="00257FC4"/>
    <w:rsid w:val="002605F9"/>
    <w:rsid w:val="002616C6"/>
    <w:rsid w:val="0026229B"/>
    <w:rsid w:val="002625EF"/>
    <w:rsid w:val="002629ED"/>
    <w:rsid w:val="00262A5D"/>
    <w:rsid w:val="002639E2"/>
    <w:rsid w:val="002656E2"/>
    <w:rsid w:val="002657E0"/>
    <w:rsid w:val="00266C1E"/>
    <w:rsid w:val="00266E9A"/>
    <w:rsid w:val="00266EF1"/>
    <w:rsid w:val="00266F99"/>
    <w:rsid w:val="002675DC"/>
    <w:rsid w:val="00270021"/>
    <w:rsid w:val="0027011B"/>
    <w:rsid w:val="002706A6"/>
    <w:rsid w:val="00270A8B"/>
    <w:rsid w:val="00270AF4"/>
    <w:rsid w:val="0027162A"/>
    <w:rsid w:val="00271E72"/>
    <w:rsid w:val="002721AB"/>
    <w:rsid w:val="00272CC7"/>
    <w:rsid w:val="00273176"/>
    <w:rsid w:val="0027369D"/>
    <w:rsid w:val="0027455C"/>
    <w:rsid w:val="002745C6"/>
    <w:rsid w:val="00274885"/>
    <w:rsid w:val="0027588F"/>
    <w:rsid w:val="00275E11"/>
    <w:rsid w:val="00276942"/>
    <w:rsid w:val="00276D13"/>
    <w:rsid w:val="00276E93"/>
    <w:rsid w:val="0027725E"/>
    <w:rsid w:val="002800DF"/>
    <w:rsid w:val="0028044B"/>
    <w:rsid w:val="00280CF2"/>
    <w:rsid w:val="00281053"/>
    <w:rsid w:val="002812E3"/>
    <w:rsid w:val="00281823"/>
    <w:rsid w:val="0028228E"/>
    <w:rsid w:val="00282971"/>
    <w:rsid w:val="00282ACA"/>
    <w:rsid w:val="00282BCD"/>
    <w:rsid w:val="002831D8"/>
    <w:rsid w:val="0028321A"/>
    <w:rsid w:val="00283D97"/>
    <w:rsid w:val="00283E97"/>
    <w:rsid w:val="0028499E"/>
    <w:rsid w:val="00285737"/>
    <w:rsid w:val="00286C08"/>
    <w:rsid w:val="00286D45"/>
    <w:rsid w:val="002874CA"/>
    <w:rsid w:val="00287FF0"/>
    <w:rsid w:val="002902AF"/>
    <w:rsid w:val="002908E7"/>
    <w:rsid w:val="0029108B"/>
    <w:rsid w:val="002910A6"/>
    <w:rsid w:val="00291352"/>
    <w:rsid w:val="00291568"/>
    <w:rsid w:val="002918C5"/>
    <w:rsid w:val="00292031"/>
    <w:rsid w:val="00292052"/>
    <w:rsid w:val="00292A53"/>
    <w:rsid w:val="00292B19"/>
    <w:rsid w:val="002932DE"/>
    <w:rsid w:val="00293394"/>
    <w:rsid w:val="002937DA"/>
    <w:rsid w:val="00293F5E"/>
    <w:rsid w:val="0029431E"/>
    <w:rsid w:val="00295027"/>
    <w:rsid w:val="002950E3"/>
    <w:rsid w:val="002952A4"/>
    <w:rsid w:val="00295B80"/>
    <w:rsid w:val="00295F98"/>
    <w:rsid w:val="0029616C"/>
    <w:rsid w:val="00296519"/>
    <w:rsid w:val="00297967"/>
    <w:rsid w:val="002979FE"/>
    <w:rsid w:val="002A08D5"/>
    <w:rsid w:val="002A0999"/>
    <w:rsid w:val="002A1633"/>
    <w:rsid w:val="002A1693"/>
    <w:rsid w:val="002A19C0"/>
    <w:rsid w:val="002A1FD8"/>
    <w:rsid w:val="002A20C7"/>
    <w:rsid w:val="002A2520"/>
    <w:rsid w:val="002A2A96"/>
    <w:rsid w:val="002A3AD9"/>
    <w:rsid w:val="002A3C52"/>
    <w:rsid w:val="002A3CB2"/>
    <w:rsid w:val="002A3E94"/>
    <w:rsid w:val="002A41F1"/>
    <w:rsid w:val="002A45C6"/>
    <w:rsid w:val="002A4BE6"/>
    <w:rsid w:val="002A4D1D"/>
    <w:rsid w:val="002A4FA4"/>
    <w:rsid w:val="002A5CF3"/>
    <w:rsid w:val="002A5EC4"/>
    <w:rsid w:val="002A7611"/>
    <w:rsid w:val="002A774A"/>
    <w:rsid w:val="002A7D4C"/>
    <w:rsid w:val="002B098F"/>
    <w:rsid w:val="002B0A36"/>
    <w:rsid w:val="002B0E9A"/>
    <w:rsid w:val="002B12C3"/>
    <w:rsid w:val="002B13AB"/>
    <w:rsid w:val="002B2C9B"/>
    <w:rsid w:val="002B3226"/>
    <w:rsid w:val="002B3E37"/>
    <w:rsid w:val="002B44C9"/>
    <w:rsid w:val="002B4D6B"/>
    <w:rsid w:val="002B4FA2"/>
    <w:rsid w:val="002B546E"/>
    <w:rsid w:val="002B5978"/>
    <w:rsid w:val="002B5F32"/>
    <w:rsid w:val="002B5F6A"/>
    <w:rsid w:val="002B60EF"/>
    <w:rsid w:val="002B61EF"/>
    <w:rsid w:val="002B6CDE"/>
    <w:rsid w:val="002B72DD"/>
    <w:rsid w:val="002B7508"/>
    <w:rsid w:val="002B7CDC"/>
    <w:rsid w:val="002B7D56"/>
    <w:rsid w:val="002C0333"/>
    <w:rsid w:val="002C035A"/>
    <w:rsid w:val="002C074C"/>
    <w:rsid w:val="002C1285"/>
    <w:rsid w:val="002C166F"/>
    <w:rsid w:val="002C20BC"/>
    <w:rsid w:val="002C28F8"/>
    <w:rsid w:val="002C31AC"/>
    <w:rsid w:val="002C3713"/>
    <w:rsid w:val="002C3DF9"/>
    <w:rsid w:val="002C3E25"/>
    <w:rsid w:val="002C3E8F"/>
    <w:rsid w:val="002C40FF"/>
    <w:rsid w:val="002C41D0"/>
    <w:rsid w:val="002C4CCE"/>
    <w:rsid w:val="002C4E72"/>
    <w:rsid w:val="002C5022"/>
    <w:rsid w:val="002C5A04"/>
    <w:rsid w:val="002C5A29"/>
    <w:rsid w:val="002C5F65"/>
    <w:rsid w:val="002C6657"/>
    <w:rsid w:val="002C695C"/>
    <w:rsid w:val="002C6DCB"/>
    <w:rsid w:val="002C78AF"/>
    <w:rsid w:val="002C7DB9"/>
    <w:rsid w:val="002D0D52"/>
    <w:rsid w:val="002D1EC9"/>
    <w:rsid w:val="002D1FF5"/>
    <w:rsid w:val="002D3802"/>
    <w:rsid w:val="002D3963"/>
    <w:rsid w:val="002D396A"/>
    <w:rsid w:val="002D3FF7"/>
    <w:rsid w:val="002D42A4"/>
    <w:rsid w:val="002D42B3"/>
    <w:rsid w:val="002D45E3"/>
    <w:rsid w:val="002D4816"/>
    <w:rsid w:val="002D4974"/>
    <w:rsid w:val="002D4F54"/>
    <w:rsid w:val="002D4F98"/>
    <w:rsid w:val="002D5431"/>
    <w:rsid w:val="002D580B"/>
    <w:rsid w:val="002D60FD"/>
    <w:rsid w:val="002D7516"/>
    <w:rsid w:val="002D767E"/>
    <w:rsid w:val="002D7720"/>
    <w:rsid w:val="002D7DCD"/>
    <w:rsid w:val="002D7FB6"/>
    <w:rsid w:val="002E0B2D"/>
    <w:rsid w:val="002E0D50"/>
    <w:rsid w:val="002E0E4B"/>
    <w:rsid w:val="002E0E78"/>
    <w:rsid w:val="002E14DC"/>
    <w:rsid w:val="002E1582"/>
    <w:rsid w:val="002E1946"/>
    <w:rsid w:val="002E2286"/>
    <w:rsid w:val="002E2364"/>
    <w:rsid w:val="002E2CCD"/>
    <w:rsid w:val="002E2E84"/>
    <w:rsid w:val="002E3475"/>
    <w:rsid w:val="002E358C"/>
    <w:rsid w:val="002E35B3"/>
    <w:rsid w:val="002E3C14"/>
    <w:rsid w:val="002E4DAD"/>
    <w:rsid w:val="002E4E0C"/>
    <w:rsid w:val="002E5555"/>
    <w:rsid w:val="002E5D63"/>
    <w:rsid w:val="002E622F"/>
    <w:rsid w:val="002E6DF1"/>
    <w:rsid w:val="002E6EAB"/>
    <w:rsid w:val="002E7308"/>
    <w:rsid w:val="002E7800"/>
    <w:rsid w:val="002E7CA9"/>
    <w:rsid w:val="002F1001"/>
    <w:rsid w:val="002F1049"/>
    <w:rsid w:val="002F1421"/>
    <w:rsid w:val="002F1742"/>
    <w:rsid w:val="002F2961"/>
    <w:rsid w:val="002F2F3F"/>
    <w:rsid w:val="002F3486"/>
    <w:rsid w:val="002F3B17"/>
    <w:rsid w:val="002F3CE4"/>
    <w:rsid w:val="002F43B5"/>
    <w:rsid w:val="002F4FA1"/>
    <w:rsid w:val="002F5499"/>
    <w:rsid w:val="002F6152"/>
    <w:rsid w:val="002F6611"/>
    <w:rsid w:val="002F6637"/>
    <w:rsid w:val="002F6829"/>
    <w:rsid w:val="002F684F"/>
    <w:rsid w:val="002F6C05"/>
    <w:rsid w:val="002F6C7A"/>
    <w:rsid w:val="002F6D66"/>
    <w:rsid w:val="002F7B10"/>
    <w:rsid w:val="00300184"/>
    <w:rsid w:val="0030044A"/>
    <w:rsid w:val="00300C44"/>
    <w:rsid w:val="00301356"/>
    <w:rsid w:val="00301E33"/>
    <w:rsid w:val="0030225C"/>
    <w:rsid w:val="0030237D"/>
    <w:rsid w:val="0030257D"/>
    <w:rsid w:val="003045FE"/>
    <w:rsid w:val="0030495B"/>
    <w:rsid w:val="0030498D"/>
    <w:rsid w:val="003051B2"/>
    <w:rsid w:val="0030556F"/>
    <w:rsid w:val="00305603"/>
    <w:rsid w:val="00305C70"/>
    <w:rsid w:val="0030617F"/>
    <w:rsid w:val="0030657D"/>
    <w:rsid w:val="00307040"/>
    <w:rsid w:val="0030723A"/>
    <w:rsid w:val="00307A08"/>
    <w:rsid w:val="00307F2A"/>
    <w:rsid w:val="003107A3"/>
    <w:rsid w:val="00310B6F"/>
    <w:rsid w:val="0031110B"/>
    <w:rsid w:val="003112B0"/>
    <w:rsid w:val="0031145F"/>
    <w:rsid w:val="00311DB4"/>
    <w:rsid w:val="00311E17"/>
    <w:rsid w:val="003121AD"/>
    <w:rsid w:val="00312711"/>
    <w:rsid w:val="0031324B"/>
    <w:rsid w:val="00313C86"/>
    <w:rsid w:val="00313D3E"/>
    <w:rsid w:val="003141D3"/>
    <w:rsid w:val="00314B50"/>
    <w:rsid w:val="00315A31"/>
    <w:rsid w:val="00316AF7"/>
    <w:rsid w:val="003176E8"/>
    <w:rsid w:val="00317734"/>
    <w:rsid w:val="003177B3"/>
    <w:rsid w:val="00317B42"/>
    <w:rsid w:val="0032087C"/>
    <w:rsid w:val="00320DDD"/>
    <w:rsid w:val="00320F4B"/>
    <w:rsid w:val="00321BCA"/>
    <w:rsid w:val="00321CE6"/>
    <w:rsid w:val="00322AAE"/>
    <w:rsid w:val="003240E6"/>
    <w:rsid w:val="00324531"/>
    <w:rsid w:val="00324561"/>
    <w:rsid w:val="00325689"/>
    <w:rsid w:val="0032588E"/>
    <w:rsid w:val="00325F86"/>
    <w:rsid w:val="0032683B"/>
    <w:rsid w:val="00326C00"/>
    <w:rsid w:val="003273F7"/>
    <w:rsid w:val="0032747A"/>
    <w:rsid w:val="00327D72"/>
    <w:rsid w:val="003304B6"/>
    <w:rsid w:val="00330797"/>
    <w:rsid w:val="00330A1D"/>
    <w:rsid w:val="00330B9D"/>
    <w:rsid w:val="00330BE4"/>
    <w:rsid w:val="00331341"/>
    <w:rsid w:val="0033191B"/>
    <w:rsid w:val="00331A0F"/>
    <w:rsid w:val="00331B63"/>
    <w:rsid w:val="00332718"/>
    <w:rsid w:val="003327CF"/>
    <w:rsid w:val="00332B96"/>
    <w:rsid w:val="00333A0C"/>
    <w:rsid w:val="00335289"/>
    <w:rsid w:val="00335619"/>
    <w:rsid w:val="00335BAF"/>
    <w:rsid w:val="00336110"/>
    <w:rsid w:val="0033679C"/>
    <w:rsid w:val="00336B5F"/>
    <w:rsid w:val="00336ED4"/>
    <w:rsid w:val="00337305"/>
    <w:rsid w:val="00340B32"/>
    <w:rsid w:val="00340DD6"/>
    <w:rsid w:val="00341AA5"/>
    <w:rsid w:val="003426D0"/>
    <w:rsid w:val="00342846"/>
    <w:rsid w:val="00342A9D"/>
    <w:rsid w:val="00342ED0"/>
    <w:rsid w:val="00343CED"/>
    <w:rsid w:val="00343DF3"/>
    <w:rsid w:val="0034407E"/>
    <w:rsid w:val="00344771"/>
    <w:rsid w:val="00344DD3"/>
    <w:rsid w:val="003450F8"/>
    <w:rsid w:val="00345AAD"/>
    <w:rsid w:val="00345BAF"/>
    <w:rsid w:val="00346CB8"/>
    <w:rsid w:val="00347739"/>
    <w:rsid w:val="00347971"/>
    <w:rsid w:val="00350E11"/>
    <w:rsid w:val="0035139E"/>
    <w:rsid w:val="003514B8"/>
    <w:rsid w:val="0035151E"/>
    <w:rsid w:val="0035168C"/>
    <w:rsid w:val="003517A0"/>
    <w:rsid w:val="003535DC"/>
    <w:rsid w:val="003535E4"/>
    <w:rsid w:val="00353EF0"/>
    <w:rsid w:val="00354816"/>
    <w:rsid w:val="00354A6D"/>
    <w:rsid w:val="00354DE8"/>
    <w:rsid w:val="003557B3"/>
    <w:rsid w:val="00356345"/>
    <w:rsid w:val="00356B91"/>
    <w:rsid w:val="00356DD7"/>
    <w:rsid w:val="00357AD9"/>
    <w:rsid w:val="003600A6"/>
    <w:rsid w:val="003604C1"/>
    <w:rsid w:val="00360C8D"/>
    <w:rsid w:val="00361996"/>
    <w:rsid w:val="00361B06"/>
    <w:rsid w:val="0036221E"/>
    <w:rsid w:val="00362AC6"/>
    <w:rsid w:val="00363440"/>
    <w:rsid w:val="00363483"/>
    <w:rsid w:val="0036375B"/>
    <w:rsid w:val="0036410A"/>
    <w:rsid w:val="003642A6"/>
    <w:rsid w:val="003645A0"/>
    <w:rsid w:val="0036460B"/>
    <w:rsid w:val="0036477A"/>
    <w:rsid w:val="00365510"/>
    <w:rsid w:val="00366908"/>
    <w:rsid w:val="003669A0"/>
    <w:rsid w:val="00366CCF"/>
    <w:rsid w:val="00366E2B"/>
    <w:rsid w:val="003675F1"/>
    <w:rsid w:val="0036774A"/>
    <w:rsid w:val="00367AAD"/>
    <w:rsid w:val="00367B97"/>
    <w:rsid w:val="00367CE3"/>
    <w:rsid w:val="00370228"/>
    <w:rsid w:val="0037053B"/>
    <w:rsid w:val="003705AA"/>
    <w:rsid w:val="00370961"/>
    <w:rsid w:val="00370A9E"/>
    <w:rsid w:val="00370DB8"/>
    <w:rsid w:val="00370E09"/>
    <w:rsid w:val="00371869"/>
    <w:rsid w:val="00371A87"/>
    <w:rsid w:val="00371DD6"/>
    <w:rsid w:val="00371FA9"/>
    <w:rsid w:val="0037234A"/>
    <w:rsid w:val="00372681"/>
    <w:rsid w:val="00372B0C"/>
    <w:rsid w:val="00372C31"/>
    <w:rsid w:val="00372FB7"/>
    <w:rsid w:val="00372FC1"/>
    <w:rsid w:val="00373143"/>
    <w:rsid w:val="00373624"/>
    <w:rsid w:val="003738BC"/>
    <w:rsid w:val="00373A30"/>
    <w:rsid w:val="00373FC2"/>
    <w:rsid w:val="00374719"/>
    <w:rsid w:val="00374752"/>
    <w:rsid w:val="00374B1A"/>
    <w:rsid w:val="00374C5E"/>
    <w:rsid w:val="00375208"/>
    <w:rsid w:val="0037599B"/>
    <w:rsid w:val="003759EA"/>
    <w:rsid w:val="00375C7D"/>
    <w:rsid w:val="00375D2F"/>
    <w:rsid w:val="003767A4"/>
    <w:rsid w:val="003768CB"/>
    <w:rsid w:val="00377340"/>
    <w:rsid w:val="003773FB"/>
    <w:rsid w:val="0038049E"/>
    <w:rsid w:val="00380758"/>
    <w:rsid w:val="003818A3"/>
    <w:rsid w:val="00381DC5"/>
    <w:rsid w:val="003825EC"/>
    <w:rsid w:val="00382FE4"/>
    <w:rsid w:val="00383409"/>
    <w:rsid w:val="00383916"/>
    <w:rsid w:val="00384257"/>
    <w:rsid w:val="00384CE3"/>
    <w:rsid w:val="00384F01"/>
    <w:rsid w:val="003857D6"/>
    <w:rsid w:val="0038606A"/>
    <w:rsid w:val="003864C9"/>
    <w:rsid w:val="00386504"/>
    <w:rsid w:val="00386956"/>
    <w:rsid w:val="0038713C"/>
    <w:rsid w:val="003879DC"/>
    <w:rsid w:val="00387C85"/>
    <w:rsid w:val="00390170"/>
    <w:rsid w:val="003903E8"/>
    <w:rsid w:val="003907AD"/>
    <w:rsid w:val="00390F00"/>
    <w:rsid w:val="00392510"/>
    <w:rsid w:val="00392948"/>
    <w:rsid w:val="00392AB8"/>
    <w:rsid w:val="00393373"/>
    <w:rsid w:val="0039367A"/>
    <w:rsid w:val="00393778"/>
    <w:rsid w:val="00393DB1"/>
    <w:rsid w:val="003951CD"/>
    <w:rsid w:val="003957DE"/>
    <w:rsid w:val="00395ECE"/>
    <w:rsid w:val="00396AF0"/>
    <w:rsid w:val="003970D2"/>
    <w:rsid w:val="00397808"/>
    <w:rsid w:val="00397A7C"/>
    <w:rsid w:val="003A0589"/>
    <w:rsid w:val="003A08C5"/>
    <w:rsid w:val="003A0B59"/>
    <w:rsid w:val="003A1859"/>
    <w:rsid w:val="003A215D"/>
    <w:rsid w:val="003A27E1"/>
    <w:rsid w:val="003A2E25"/>
    <w:rsid w:val="003A2E97"/>
    <w:rsid w:val="003A3182"/>
    <w:rsid w:val="003A3B3A"/>
    <w:rsid w:val="003A474D"/>
    <w:rsid w:val="003A4DB5"/>
    <w:rsid w:val="003A5337"/>
    <w:rsid w:val="003A5C84"/>
    <w:rsid w:val="003A5EEF"/>
    <w:rsid w:val="003A69CB"/>
    <w:rsid w:val="003A6BA7"/>
    <w:rsid w:val="003A70B4"/>
    <w:rsid w:val="003A71CB"/>
    <w:rsid w:val="003A77E0"/>
    <w:rsid w:val="003A7917"/>
    <w:rsid w:val="003A7BF6"/>
    <w:rsid w:val="003A7EDA"/>
    <w:rsid w:val="003B001A"/>
    <w:rsid w:val="003B01D6"/>
    <w:rsid w:val="003B0D32"/>
    <w:rsid w:val="003B0E7C"/>
    <w:rsid w:val="003B131A"/>
    <w:rsid w:val="003B155A"/>
    <w:rsid w:val="003B165C"/>
    <w:rsid w:val="003B19A2"/>
    <w:rsid w:val="003B1CC0"/>
    <w:rsid w:val="003B2118"/>
    <w:rsid w:val="003B2580"/>
    <w:rsid w:val="003B2AD9"/>
    <w:rsid w:val="003B337E"/>
    <w:rsid w:val="003B3660"/>
    <w:rsid w:val="003B4036"/>
    <w:rsid w:val="003B4714"/>
    <w:rsid w:val="003B4774"/>
    <w:rsid w:val="003B4A01"/>
    <w:rsid w:val="003B52DE"/>
    <w:rsid w:val="003B572D"/>
    <w:rsid w:val="003B6B57"/>
    <w:rsid w:val="003B6BF1"/>
    <w:rsid w:val="003B6C19"/>
    <w:rsid w:val="003B6CFF"/>
    <w:rsid w:val="003B70C9"/>
    <w:rsid w:val="003B7B7D"/>
    <w:rsid w:val="003B7E3E"/>
    <w:rsid w:val="003B7E59"/>
    <w:rsid w:val="003C0E5F"/>
    <w:rsid w:val="003C1229"/>
    <w:rsid w:val="003C15DD"/>
    <w:rsid w:val="003C206B"/>
    <w:rsid w:val="003C2B31"/>
    <w:rsid w:val="003C311E"/>
    <w:rsid w:val="003C32BA"/>
    <w:rsid w:val="003C47A2"/>
    <w:rsid w:val="003C48B4"/>
    <w:rsid w:val="003C509B"/>
    <w:rsid w:val="003C5475"/>
    <w:rsid w:val="003C5C82"/>
    <w:rsid w:val="003C5D37"/>
    <w:rsid w:val="003C6227"/>
    <w:rsid w:val="003C661F"/>
    <w:rsid w:val="003C68F6"/>
    <w:rsid w:val="003C6BDB"/>
    <w:rsid w:val="003C7DD4"/>
    <w:rsid w:val="003D020B"/>
    <w:rsid w:val="003D0361"/>
    <w:rsid w:val="003D195A"/>
    <w:rsid w:val="003D1B66"/>
    <w:rsid w:val="003D1BA8"/>
    <w:rsid w:val="003D3B4B"/>
    <w:rsid w:val="003D3D20"/>
    <w:rsid w:val="003D3D86"/>
    <w:rsid w:val="003D455F"/>
    <w:rsid w:val="003D4656"/>
    <w:rsid w:val="003D5E77"/>
    <w:rsid w:val="003D647D"/>
    <w:rsid w:val="003D696D"/>
    <w:rsid w:val="003D6B69"/>
    <w:rsid w:val="003D7150"/>
    <w:rsid w:val="003D716C"/>
    <w:rsid w:val="003E0808"/>
    <w:rsid w:val="003E0859"/>
    <w:rsid w:val="003E0EF1"/>
    <w:rsid w:val="003E2A28"/>
    <w:rsid w:val="003E2D14"/>
    <w:rsid w:val="003E330B"/>
    <w:rsid w:val="003E33F3"/>
    <w:rsid w:val="003E3C28"/>
    <w:rsid w:val="003E412D"/>
    <w:rsid w:val="003E4231"/>
    <w:rsid w:val="003E42B5"/>
    <w:rsid w:val="003E47C2"/>
    <w:rsid w:val="003E4C53"/>
    <w:rsid w:val="003E5F2E"/>
    <w:rsid w:val="003E716F"/>
    <w:rsid w:val="003E7309"/>
    <w:rsid w:val="003E78A4"/>
    <w:rsid w:val="003E7D41"/>
    <w:rsid w:val="003F006E"/>
    <w:rsid w:val="003F0876"/>
    <w:rsid w:val="003F094F"/>
    <w:rsid w:val="003F0DCB"/>
    <w:rsid w:val="003F1379"/>
    <w:rsid w:val="003F1707"/>
    <w:rsid w:val="003F18F1"/>
    <w:rsid w:val="003F1C5E"/>
    <w:rsid w:val="003F257B"/>
    <w:rsid w:val="003F2F7F"/>
    <w:rsid w:val="003F32D1"/>
    <w:rsid w:val="003F3C05"/>
    <w:rsid w:val="003F4399"/>
    <w:rsid w:val="003F461A"/>
    <w:rsid w:val="003F491E"/>
    <w:rsid w:val="003F571F"/>
    <w:rsid w:val="003F5896"/>
    <w:rsid w:val="003F5EB7"/>
    <w:rsid w:val="003F627D"/>
    <w:rsid w:val="003F692C"/>
    <w:rsid w:val="003F6B6F"/>
    <w:rsid w:val="003F700F"/>
    <w:rsid w:val="003F7472"/>
    <w:rsid w:val="003F7B0E"/>
    <w:rsid w:val="0040042D"/>
    <w:rsid w:val="0040098B"/>
    <w:rsid w:val="00400FE9"/>
    <w:rsid w:val="00401732"/>
    <w:rsid w:val="00401E6C"/>
    <w:rsid w:val="0040303F"/>
    <w:rsid w:val="00403F2A"/>
    <w:rsid w:val="00404144"/>
    <w:rsid w:val="004044F4"/>
    <w:rsid w:val="00404578"/>
    <w:rsid w:val="004047ED"/>
    <w:rsid w:val="00404DFD"/>
    <w:rsid w:val="00404F48"/>
    <w:rsid w:val="004059F5"/>
    <w:rsid w:val="00406000"/>
    <w:rsid w:val="004062EE"/>
    <w:rsid w:val="00406F16"/>
    <w:rsid w:val="004075B9"/>
    <w:rsid w:val="00407B37"/>
    <w:rsid w:val="00407C7E"/>
    <w:rsid w:val="00411608"/>
    <w:rsid w:val="004118DD"/>
    <w:rsid w:val="004122A4"/>
    <w:rsid w:val="00412394"/>
    <w:rsid w:val="00412D6E"/>
    <w:rsid w:val="00413233"/>
    <w:rsid w:val="004137F5"/>
    <w:rsid w:val="00413ACF"/>
    <w:rsid w:val="00413D81"/>
    <w:rsid w:val="00413E82"/>
    <w:rsid w:val="00413F56"/>
    <w:rsid w:val="004143CE"/>
    <w:rsid w:val="004146AD"/>
    <w:rsid w:val="004147CA"/>
    <w:rsid w:val="00414D7F"/>
    <w:rsid w:val="00415616"/>
    <w:rsid w:val="00415916"/>
    <w:rsid w:val="0041636A"/>
    <w:rsid w:val="00416516"/>
    <w:rsid w:val="00416FD1"/>
    <w:rsid w:val="00417AFB"/>
    <w:rsid w:val="00417B2D"/>
    <w:rsid w:val="00417C19"/>
    <w:rsid w:val="0042048D"/>
    <w:rsid w:val="00420AF4"/>
    <w:rsid w:val="00420BC3"/>
    <w:rsid w:val="00420E10"/>
    <w:rsid w:val="00420E50"/>
    <w:rsid w:val="0042159A"/>
    <w:rsid w:val="0042198E"/>
    <w:rsid w:val="00421B33"/>
    <w:rsid w:val="004225A1"/>
    <w:rsid w:val="00422874"/>
    <w:rsid w:val="00422CCF"/>
    <w:rsid w:val="00422D03"/>
    <w:rsid w:val="00423318"/>
    <w:rsid w:val="0042342C"/>
    <w:rsid w:val="0042364F"/>
    <w:rsid w:val="004237A7"/>
    <w:rsid w:val="00423B88"/>
    <w:rsid w:val="00423DE0"/>
    <w:rsid w:val="00423EA8"/>
    <w:rsid w:val="00424377"/>
    <w:rsid w:val="00424B56"/>
    <w:rsid w:val="00424BFA"/>
    <w:rsid w:val="00424D18"/>
    <w:rsid w:val="00424D98"/>
    <w:rsid w:val="00425A4F"/>
    <w:rsid w:val="00425B92"/>
    <w:rsid w:val="00425FCB"/>
    <w:rsid w:val="00426A7C"/>
    <w:rsid w:val="00426BC8"/>
    <w:rsid w:val="00427D2B"/>
    <w:rsid w:val="00427D40"/>
    <w:rsid w:val="004300B6"/>
    <w:rsid w:val="00430721"/>
    <w:rsid w:val="00430754"/>
    <w:rsid w:val="00431898"/>
    <w:rsid w:val="004337B2"/>
    <w:rsid w:val="00433BA5"/>
    <w:rsid w:val="00433C90"/>
    <w:rsid w:val="004349E4"/>
    <w:rsid w:val="00434EA7"/>
    <w:rsid w:val="00435FF0"/>
    <w:rsid w:val="0043788A"/>
    <w:rsid w:val="00440CB8"/>
    <w:rsid w:val="00440CF6"/>
    <w:rsid w:val="0044135D"/>
    <w:rsid w:val="00441741"/>
    <w:rsid w:val="004417D4"/>
    <w:rsid w:val="00441885"/>
    <w:rsid w:val="00441DA5"/>
    <w:rsid w:val="00442C2D"/>
    <w:rsid w:val="00442DA5"/>
    <w:rsid w:val="00442DB4"/>
    <w:rsid w:val="00442E18"/>
    <w:rsid w:val="00442F35"/>
    <w:rsid w:val="00442FDC"/>
    <w:rsid w:val="00443231"/>
    <w:rsid w:val="0044356C"/>
    <w:rsid w:val="004436AC"/>
    <w:rsid w:val="00443806"/>
    <w:rsid w:val="00443DE2"/>
    <w:rsid w:val="004444E3"/>
    <w:rsid w:val="004447A3"/>
    <w:rsid w:val="00444855"/>
    <w:rsid w:val="004455D5"/>
    <w:rsid w:val="00445AB7"/>
    <w:rsid w:val="00445AEC"/>
    <w:rsid w:val="00445E02"/>
    <w:rsid w:val="00446126"/>
    <w:rsid w:val="004464D3"/>
    <w:rsid w:val="00446B11"/>
    <w:rsid w:val="00446E69"/>
    <w:rsid w:val="004477FB"/>
    <w:rsid w:val="00447F0E"/>
    <w:rsid w:val="004500C4"/>
    <w:rsid w:val="00450ECC"/>
    <w:rsid w:val="0045129E"/>
    <w:rsid w:val="00452161"/>
    <w:rsid w:val="004527B1"/>
    <w:rsid w:val="00453585"/>
    <w:rsid w:val="004537A5"/>
    <w:rsid w:val="0045395C"/>
    <w:rsid w:val="00453D03"/>
    <w:rsid w:val="0045406A"/>
    <w:rsid w:val="004543A2"/>
    <w:rsid w:val="004558DA"/>
    <w:rsid w:val="004561F3"/>
    <w:rsid w:val="004562CD"/>
    <w:rsid w:val="00456ADB"/>
    <w:rsid w:val="00456CCE"/>
    <w:rsid w:val="00457458"/>
    <w:rsid w:val="0045770F"/>
    <w:rsid w:val="004603DE"/>
    <w:rsid w:val="00460F58"/>
    <w:rsid w:val="00461A6E"/>
    <w:rsid w:val="0046218B"/>
    <w:rsid w:val="0046298D"/>
    <w:rsid w:val="004629EC"/>
    <w:rsid w:val="004632BC"/>
    <w:rsid w:val="004632CF"/>
    <w:rsid w:val="00463374"/>
    <w:rsid w:val="00463863"/>
    <w:rsid w:val="004643AB"/>
    <w:rsid w:val="0046447B"/>
    <w:rsid w:val="00465175"/>
    <w:rsid w:val="00465272"/>
    <w:rsid w:val="00465CC1"/>
    <w:rsid w:val="00466690"/>
    <w:rsid w:val="00466937"/>
    <w:rsid w:val="00467B65"/>
    <w:rsid w:val="00470EAD"/>
    <w:rsid w:val="004725D2"/>
    <w:rsid w:val="004729C3"/>
    <w:rsid w:val="004735AA"/>
    <w:rsid w:val="0047372A"/>
    <w:rsid w:val="00473C65"/>
    <w:rsid w:val="00473CB9"/>
    <w:rsid w:val="00473D43"/>
    <w:rsid w:val="004741CD"/>
    <w:rsid w:val="004743A8"/>
    <w:rsid w:val="004745B4"/>
    <w:rsid w:val="00475C8F"/>
    <w:rsid w:val="004764CB"/>
    <w:rsid w:val="00476B65"/>
    <w:rsid w:val="004779BD"/>
    <w:rsid w:val="0048083B"/>
    <w:rsid w:val="00481655"/>
    <w:rsid w:val="00481B04"/>
    <w:rsid w:val="00481D68"/>
    <w:rsid w:val="004827FD"/>
    <w:rsid w:val="004832B2"/>
    <w:rsid w:val="004835F2"/>
    <w:rsid w:val="004836DB"/>
    <w:rsid w:val="004838EC"/>
    <w:rsid w:val="00484735"/>
    <w:rsid w:val="0048512E"/>
    <w:rsid w:val="00485FDF"/>
    <w:rsid w:val="004869DF"/>
    <w:rsid w:val="00486E56"/>
    <w:rsid w:val="00487083"/>
    <w:rsid w:val="0048749B"/>
    <w:rsid w:val="004877A6"/>
    <w:rsid w:val="00487E78"/>
    <w:rsid w:val="004901D5"/>
    <w:rsid w:val="004908D7"/>
    <w:rsid w:val="00490DDD"/>
    <w:rsid w:val="0049134B"/>
    <w:rsid w:val="00491690"/>
    <w:rsid w:val="00491993"/>
    <w:rsid w:val="00491CAE"/>
    <w:rsid w:val="00492325"/>
    <w:rsid w:val="00492646"/>
    <w:rsid w:val="00492BC6"/>
    <w:rsid w:val="004936EB"/>
    <w:rsid w:val="004947CC"/>
    <w:rsid w:val="0049488B"/>
    <w:rsid w:val="004952BD"/>
    <w:rsid w:val="004956E9"/>
    <w:rsid w:val="004958CA"/>
    <w:rsid w:val="004959F6"/>
    <w:rsid w:val="0049642E"/>
    <w:rsid w:val="0049664B"/>
    <w:rsid w:val="00496B66"/>
    <w:rsid w:val="00496C1F"/>
    <w:rsid w:val="00496C9F"/>
    <w:rsid w:val="00497724"/>
    <w:rsid w:val="004A04E6"/>
    <w:rsid w:val="004A0C95"/>
    <w:rsid w:val="004A13DF"/>
    <w:rsid w:val="004A19E9"/>
    <w:rsid w:val="004A1E57"/>
    <w:rsid w:val="004A20A8"/>
    <w:rsid w:val="004A2DEA"/>
    <w:rsid w:val="004A3473"/>
    <w:rsid w:val="004A35AF"/>
    <w:rsid w:val="004A38B3"/>
    <w:rsid w:val="004A3AED"/>
    <w:rsid w:val="004A3B45"/>
    <w:rsid w:val="004A3E36"/>
    <w:rsid w:val="004A3E86"/>
    <w:rsid w:val="004A4583"/>
    <w:rsid w:val="004A4C7C"/>
    <w:rsid w:val="004A4FDC"/>
    <w:rsid w:val="004A514C"/>
    <w:rsid w:val="004A5163"/>
    <w:rsid w:val="004A63BC"/>
    <w:rsid w:val="004A6778"/>
    <w:rsid w:val="004A67B3"/>
    <w:rsid w:val="004A72A4"/>
    <w:rsid w:val="004B0667"/>
    <w:rsid w:val="004B1972"/>
    <w:rsid w:val="004B1C54"/>
    <w:rsid w:val="004B1C65"/>
    <w:rsid w:val="004B240C"/>
    <w:rsid w:val="004B2705"/>
    <w:rsid w:val="004B2B85"/>
    <w:rsid w:val="004B3266"/>
    <w:rsid w:val="004B38CA"/>
    <w:rsid w:val="004B3B6F"/>
    <w:rsid w:val="004B4CF6"/>
    <w:rsid w:val="004B52CA"/>
    <w:rsid w:val="004B52E4"/>
    <w:rsid w:val="004B53CA"/>
    <w:rsid w:val="004B5887"/>
    <w:rsid w:val="004B618A"/>
    <w:rsid w:val="004B64F1"/>
    <w:rsid w:val="004B6EAA"/>
    <w:rsid w:val="004B73D1"/>
    <w:rsid w:val="004C0152"/>
    <w:rsid w:val="004C02C8"/>
    <w:rsid w:val="004C046D"/>
    <w:rsid w:val="004C0C07"/>
    <w:rsid w:val="004C0EBA"/>
    <w:rsid w:val="004C1639"/>
    <w:rsid w:val="004C2B69"/>
    <w:rsid w:val="004C2F75"/>
    <w:rsid w:val="004C3982"/>
    <w:rsid w:val="004C42A0"/>
    <w:rsid w:val="004C6D3D"/>
    <w:rsid w:val="004C6D95"/>
    <w:rsid w:val="004C6FAF"/>
    <w:rsid w:val="004C70A7"/>
    <w:rsid w:val="004C7432"/>
    <w:rsid w:val="004C7B46"/>
    <w:rsid w:val="004C7B73"/>
    <w:rsid w:val="004C7DFD"/>
    <w:rsid w:val="004D0298"/>
    <w:rsid w:val="004D038C"/>
    <w:rsid w:val="004D220E"/>
    <w:rsid w:val="004D2294"/>
    <w:rsid w:val="004D2D61"/>
    <w:rsid w:val="004D35EF"/>
    <w:rsid w:val="004D37F8"/>
    <w:rsid w:val="004D5A04"/>
    <w:rsid w:val="004D5D3D"/>
    <w:rsid w:val="004D5E88"/>
    <w:rsid w:val="004D6262"/>
    <w:rsid w:val="004D65DE"/>
    <w:rsid w:val="004D6647"/>
    <w:rsid w:val="004D6825"/>
    <w:rsid w:val="004D6E05"/>
    <w:rsid w:val="004D7F2D"/>
    <w:rsid w:val="004E08FA"/>
    <w:rsid w:val="004E0948"/>
    <w:rsid w:val="004E0FB9"/>
    <w:rsid w:val="004E12B2"/>
    <w:rsid w:val="004E222B"/>
    <w:rsid w:val="004E336E"/>
    <w:rsid w:val="004E37E0"/>
    <w:rsid w:val="004E384D"/>
    <w:rsid w:val="004E3934"/>
    <w:rsid w:val="004E3D95"/>
    <w:rsid w:val="004E4015"/>
    <w:rsid w:val="004E55D5"/>
    <w:rsid w:val="004E5607"/>
    <w:rsid w:val="004E5A7C"/>
    <w:rsid w:val="004E5BA0"/>
    <w:rsid w:val="004E6072"/>
    <w:rsid w:val="004E692B"/>
    <w:rsid w:val="004E761A"/>
    <w:rsid w:val="004E7884"/>
    <w:rsid w:val="004E7F4F"/>
    <w:rsid w:val="004F09C3"/>
    <w:rsid w:val="004F12EF"/>
    <w:rsid w:val="004F15CD"/>
    <w:rsid w:val="004F1B8B"/>
    <w:rsid w:val="004F1F6B"/>
    <w:rsid w:val="004F2A2F"/>
    <w:rsid w:val="004F2EA5"/>
    <w:rsid w:val="004F4BFE"/>
    <w:rsid w:val="004F4C44"/>
    <w:rsid w:val="004F4E3A"/>
    <w:rsid w:val="004F4F83"/>
    <w:rsid w:val="004F50A5"/>
    <w:rsid w:val="004F5488"/>
    <w:rsid w:val="004F62D3"/>
    <w:rsid w:val="004F65F2"/>
    <w:rsid w:val="004F663D"/>
    <w:rsid w:val="004F69AF"/>
    <w:rsid w:val="004F7AB2"/>
    <w:rsid w:val="00500741"/>
    <w:rsid w:val="0050109C"/>
    <w:rsid w:val="00501293"/>
    <w:rsid w:val="00502CDB"/>
    <w:rsid w:val="005034C8"/>
    <w:rsid w:val="005037EE"/>
    <w:rsid w:val="00503E2D"/>
    <w:rsid w:val="00504973"/>
    <w:rsid w:val="00504CF6"/>
    <w:rsid w:val="00505F7B"/>
    <w:rsid w:val="00507BA6"/>
    <w:rsid w:val="00507EF5"/>
    <w:rsid w:val="00507F0F"/>
    <w:rsid w:val="00510B55"/>
    <w:rsid w:val="00511B6C"/>
    <w:rsid w:val="00511C7A"/>
    <w:rsid w:val="0051212C"/>
    <w:rsid w:val="005121A1"/>
    <w:rsid w:val="00512C5B"/>
    <w:rsid w:val="00512CE4"/>
    <w:rsid w:val="00512F8A"/>
    <w:rsid w:val="00513158"/>
    <w:rsid w:val="0051347C"/>
    <w:rsid w:val="00513A13"/>
    <w:rsid w:val="00513E4E"/>
    <w:rsid w:val="005150EF"/>
    <w:rsid w:val="00515A4D"/>
    <w:rsid w:val="00515B3F"/>
    <w:rsid w:val="00515EFE"/>
    <w:rsid w:val="00516310"/>
    <w:rsid w:val="00516486"/>
    <w:rsid w:val="00516C3E"/>
    <w:rsid w:val="00517BDB"/>
    <w:rsid w:val="00517FE2"/>
    <w:rsid w:val="005201A7"/>
    <w:rsid w:val="00520AB3"/>
    <w:rsid w:val="005213A7"/>
    <w:rsid w:val="005214FC"/>
    <w:rsid w:val="00521DD7"/>
    <w:rsid w:val="005222C5"/>
    <w:rsid w:val="00522310"/>
    <w:rsid w:val="005225B5"/>
    <w:rsid w:val="0052361D"/>
    <w:rsid w:val="00523EAA"/>
    <w:rsid w:val="00523F80"/>
    <w:rsid w:val="00524505"/>
    <w:rsid w:val="00524644"/>
    <w:rsid w:val="005246AC"/>
    <w:rsid w:val="005246D3"/>
    <w:rsid w:val="005249D9"/>
    <w:rsid w:val="00524A2D"/>
    <w:rsid w:val="00524D28"/>
    <w:rsid w:val="00525226"/>
    <w:rsid w:val="00525795"/>
    <w:rsid w:val="005257BE"/>
    <w:rsid w:val="00526297"/>
    <w:rsid w:val="0052660C"/>
    <w:rsid w:val="00526D4F"/>
    <w:rsid w:val="00526F73"/>
    <w:rsid w:val="005270C8"/>
    <w:rsid w:val="005270EB"/>
    <w:rsid w:val="00527955"/>
    <w:rsid w:val="00527CC1"/>
    <w:rsid w:val="0053011D"/>
    <w:rsid w:val="00530156"/>
    <w:rsid w:val="00530443"/>
    <w:rsid w:val="00530B31"/>
    <w:rsid w:val="00531705"/>
    <w:rsid w:val="00531A11"/>
    <w:rsid w:val="005324B1"/>
    <w:rsid w:val="00532602"/>
    <w:rsid w:val="0053344F"/>
    <w:rsid w:val="005336B7"/>
    <w:rsid w:val="005339F2"/>
    <w:rsid w:val="00533CE5"/>
    <w:rsid w:val="005343A1"/>
    <w:rsid w:val="00534601"/>
    <w:rsid w:val="005349B9"/>
    <w:rsid w:val="00534CC7"/>
    <w:rsid w:val="00534D2F"/>
    <w:rsid w:val="00534E4D"/>
    <w:rsid w:val="00535255"/>
    <w:rsid w:val="005354F6"/>
    <w:rsid w:val="00535E72"/>
    <w:rsid w:val="005370BC"/>
    <w:rsid w:val="00537A07"/>
    <w:rsid w:val="00537F0B"/>
    <w:rsid w:val="005406F0"/>
    <w:rsid w:val="00540812"/>
    <w:rsid w:val="00541420"/>
    <w:rsid w:val="0054173C"/>
    <w:rsid w:val="00541A49"/>
    <w:rsid w:val="00541C6A"/>
    <w:rsid w:val="005428D4"/>
    <w:rsid w:val="00543174"/>
    <w:rsid w:val="00543B8B"/>
    <w:rsid w:val="00544459"/>
    <w:rsid w:val="005448A2"/>
    <w:rsid w:val="005449ED"/>
    <w:rsid w:val="0054614A"/>
    <w:rsid w:val="0054699F"/>
    <w:rsid w:val="00546BC5"/>
    <w:rsid w:val="005500AB"/>
    <w:rsid w:val="005509EA"/>
    <w:rsid w:val="00550B0E"/>
    <w:rsid w:val="00550D17"/>
    <w:rsid w:val="00550E7F"/>
    <w:rsid w:val="0055136D"/>
    <w:rsid w:val="00551E15"/>
    <w:rsid w:val="005522BA"/>
    <w:rsid w:val="0055297C"/>
    <w:rsid w:val="0055387A"/>
    <w:rsid w:val="00553CFC"/>
    <w:rsid w:val="00554E15"/>
    <w:rsid w:val="00555068"/>
    <w:rsid w:val="00555FA1"/>
    <w:rsid w:val="00556178"/>
    <w:rsid w:val="00556C75"/>
    <w:rsid w:val="005577A3"/>
    <w:rsid w:val="00557BDA"/>
    <w:rsid w:val="00560BD4"/>
    <w:rsid w:val="00560EEA"/>
    <w:rsid w:val="005610B5"/>
    <w:rsid w:val="005620C9"/>
    <w:rsid w:val="005626B6"/>
    <w:rsid w:val="005629E4"/>
    <w:rsid w:val="005634C3"/>
    <w:rsid w:val="00563CE8"/>
    <w:rsid w:val="00563DA6"/>
    <w:rsid w:val="0056408C"/>
    <w:rsid w:val="00564790"/>
    <w:rsid w:val="005647E7"/>
    <w:rsid w:val="00564AD4"/>
    <w:rsid w:val="00564EBE"/>
    <w:rsid w:val="0056529E"/>
    <w:rsid w:val="00565971"/>
    <w:rsid w:val="005659AC"/>
    <w:rsid w:val="00567177"/>
    <w:rsid w:val="005672B2"/>
    <w:rsid w:val="005676EE"/>
    <w:rsid w:val="0056775C"/>
    <w:rsid w:val="0057027E"/>
    <w:rsid w:val="005709E0"/>
    <w:rsid w:val="00570C65"/>
    <w:rsid w:val="00570D78"/>
    <w:rsid w:val="00571CA9"/>
    <w:rsid w:val="0057207F"/>
    <w:rsid w:val="0057211A"/>
    <w:rsid w:val="005728C2"/>
    <w:rsid w:val="00572D53"/>
    <w:rsid w:val="005730D2"/>
    <w:rsid w:val="0057348D"/>
    <w:rsid w:val="00573AD8"/>
    <w:rsid w:val="00573F88"/>
    <w:rsid w:val="0057469F"/>
    <w:rsid w:val="0057485D"/>
    <w:rsid w:val="00575937"/>
    <w:rsid w:val="00575BD4"/>
    <w:rsid w:val="00577175"/>
    <w:rsid w:val="00577542"/>
    <w:rsid w:val="00577919"/>
    <w:rsid w:val="00577AB5"/>
    <w:rsid w:val="0058003F"/>
    <w:rsid w:val="0058077D"/>
    <w:rsid w:val="005807A3"/>
    <w:rsid w:val="005808D2"/>
    <w:rsid w:val="005809BB"/>
    <w:rsid w:val="00580CD7"/>
    <w:rsid w:val="0058137E"/>
    <w:rsid w:val="00581B86"/>
    <w:rsid w:val="00582D24"/>
    <w:rsid w:val="00583616"/>
    <w:rsid w:val="00583838"/>
    <w:rsid w:val="00583DA3"/>
    <w:rsid w:val="00583E59"/>
    <w:rsid w:val="00584BDE"/>
    <w:rsid w:val="00585664"/>
    <w:rsid w:val="00585C3B"/>
    <w:rsid w:val="00585F2D"/>
    <w:rsid w:val="00586351"/>
    <w:rsid w:val="00586A5D"/>
    <w:rsid w:val="00587110"/>
    <w:rsid w:val="005872DC"/>
    <w:rsid w:val="00587459"/>
    <w:rsid w:val="005874CE"/>
    <w:rsid w:val="00587D25"/>
    <w:rsid w:val="00587F46"/>
    <w:rsid w:val="0059029E"/>
    <w:rsid w:val="005907B0"/>
    <w:rsid w:val="00590D06"/>
    <w:rsid w:val="00590DF2"/>
    <w:rsid w:val="00591EC8"/>
    <w:rsid w:val="00592097"/>
    <w:rsid w:val="00592685"/>
    <w:rsid w:val="00592783"/>
    <w:rsid w:val="00592D62"/>
    <w:rsid w:val="0059453E"/>
    <w:rsid w:val="005951A4"/>
    <w:rsid w:val="005962F5"/>
    <w:rsid w:val="005965F4"/>
    <w:rsid w:val="00597326"/>
    <w:rsid w:val="00597548"/>
    <w:rsid w:val="0059797B"/>
    <w:rsid w:val="00597BC0"/>
    <w:rsid w:val="00597BDD"/>
    <w:rsid w:val="00597DED"/>
    <w:rsid w:val="005A013E"/>
    <w:rsid w:val="005A104E"/>
    <w:rsid w:val="005A179E"/>
    <w:rsid w:val="005A1ADB"/>
    <w:rsid w:val="005A1B36"/>
    <w:rsid w:val="005A2BB8"/>
    <w:rsid w:val="005A2BED"/>
    <w:rsid w:val="005A2F90"/>
    <w:rsid w:val="005A303A"/>
    <w:rsid w:val="005A3497"/>
    <w:rsid w:val="005A3F24"/>
    <w:rsid w:val="005A44A2"/>
    <w:rsid w:val="005A46DD"/>
    <w:rsid w:val="005A5337"/>
    <w:rsid w:val="005A58FC"/>
    <w:rsid w:val="005A5A8A"/>
    <w:rsid w:val="005A5E16"/>
    <w:rsid w:val="005A621A"/>
    <w:rsid w:val="005A657D"/>
    <w:rsid w:val="005A6D92"/>
    <w:rsid w:val="005A7573"/>
    <w:rsid w:val="005A7B55"/>
    <w:rsid w:val="005B0047"/>
    <w:rsid w:val="005B03EF"/>
    <w:rsid w:val="005B2271"/>
    <w:rsid w:val="005B2DDB"/>
    <w:rsid w:val="005B3A86"/>
    <w:rsid w:val="005B42C4"/>
    <w:rsid w:val="005B4386"/>
    <w:rsid w:val="005B46EF"/>
    <w:rsid w:val="005B4A53"/>
    <w:rsid w:val="005B4E09"/>
    <w:rsid w:val="005B52DC"/>
    <w:rsid w:val="005B56EE"/>
    <w:rsid w:val="005B60A7"/>
    <w:rsid w:val="005B6505"/>
    <w:rsid w:val="005B684F"/>
    <w:rsid w:val="005B6C7D"/>
    <w:rsid w:val="005B6E47"/>
    <w:rsid w:val="005C00CA"/>
    <w:rsid w:val="005C075A"/>
    <w:rsid w:val="005C0F24"/>
    <w:rsid w:val="005C16C2"/>
    <w:rsid w:val="005C2753"/>
    <w:rsid w:val="005C2C28"/>
    <w:rsid w:val="005C3924"/>
    <w:rsid w:val="005C39C6"/>
    <w:rsid w:val="005C4A39"/>
    <w:rsid w:val="005C555B"/>
    <w:rsid w:val="005C55C3"/>
    <w:rsid w:val="005C5B3B"/>
    <w:rsid w:val="005C5BE4"/>
    <w:rsid w:val="005C7842"/>
    <w:rsid w:val="005C79C4"/>
    <w:rsid w:val="005C7A61"/>
    <w:rsid w:val="005C7DFD"/>
    <w:rsid w:val="005D01C4"/>
    <w:rsid w:val="005D0FA2"/>
    <w:rsid w:val="005D0FDD"/>
    <w:rsid w:val="005D193B"/>
    <w:rsid w:val="005D1BF3"/>
    <w:rsid w:val="005D1E60"/>
    <w:rsid w:val="005D1F23"/>
    <w:rsid w:val="005D2174"/>
    <w:rsid w:val="005D22B5"/>
    <w:rsid w:val="005D315C"/>
    <w:rsid w:val="005D395E"/>
    <w:rsid w:val="005D4122"/>
    <w:rsid w:val="005D445F"/>
    <w:rsid w:val="005D451D"/>
    <w:rsid w:val="005D4708"/>
    <w:rsid w:val="005D4D22"/>
    <w:rsid w:val="005D5212"/>
    <w:rsid w:val="005D55E8"/>
    <w:rsid w:val="005D6DB2"/>
    <w:rsid w:val="005D6F3E"/>
    <w:rsid w:val="005D738A"/>
    <w:rsid w:val="005E0105"/>
    <w:rsid w:val="005E0C76"/>
    <w:rsid w:val="005E0C9C"/>
    <w:rsid w:val="005E171F"/>
    <w:rsid w:val="005E1F6B"/>
    <w:rsid w:val="005E28C1"/>
    <w:rsid w:val="005E2AF9"/>
    <w:rsid w:val="005E3627"/>
    <w:rsid w:val="005E381D"/>
    <w:rsid w:val="005E3FF0"/>
    <w:rsid w:val="005E445C"/>
    <w:rsid w:val="005E45DB"/>
    <w:rsid w:val="005E4677"/>
    <w:rsid w:val="005E5690"/>
    <w:rsid w:val="005E649A"/>
    <w:rsid w:val="005E67E1"/>
    <w:rsid w:val="005E6FC2"/>
    <w:rsid w:val="005E7952"/>
    <w:rsid w:val="005E79E4"/>
    <w:rsid w:val="005E7B5F"/>
    <w:rsid w:val="005F0442"/>
    <w:rsid w:val="005F162C"/>
    <w:rsid w:val="005F1E41"/>
    <w:rsid w:val="005F2676"/>
    <w:rsid w:val="005F38B7"/>
    <w:rsid w:val="005F3AA0"/>
    <w:rsid w:val="005F3C93"/>
    <w:rsid w:val="005F4203"/>
    <w:rsid w:val="005F47E6"/>
    <w:rsid w:val="005F526C"/>
    <w:rsid w:val="005F6053"/>
    <w:rsid w:val="005F6710"/>
    <w:rsid w:val="005F6858"/>
    <w:rsid w:val="005F6AF6"/>
    <w:rsid w:val="005F7130"/>
    <w:rsid w:val="005F733D"/>
    <w:rsid w:val="005F736A"/>
    <w:rsid w:val="005F7E15"/>
    <w:rsid w:val="00600D5B"/>
    <w:rsid w:val="00600F59"/>
    <w:rsid w:val="0060148A"/>
    <w:rsid w:val="00601D30"/>
    <w:rsid w:val="00601DF2"/>
    <w:rsid w:val="0060294E"/>
    <w:rsid w:val="00603297"/>
    <w:rsid w:val="006035E5"/>
    <w:rsid w:val="0060369E"/>
    <w:rsid w:val="006038D8"/>
    <w:rsid w:val="0060482D"/>
    <w:rsid w:val="00604A1A"/>
    <w:rsid w:val="00604AC6"/>
    <w:rsid w:val="00604C38"/>
    <w:rsid w:val="00604CC7"/>
    <w:rsid w:val="00604D66"/>
    <w:rsid w:val="00604E44"/>
    <w:rsid w:val="00604F77"/>
    <w:rsid w:val="00605110"/>
    <w:rsid w:val="006058E4"/>
    <w:rsid w:val="006067A9"/>
    <w:rsid w:val="00606ABE"/>
    <w:rsid w:val="00606AC5"/>
    <w:rsid w:val="00607038"/>
    <w:rsid w:val="00607523"/>
    <w:rsid w:val="0061000C"/>
    <w:rsid w:val="00610624"/>
    <w:rsid w:val="00610BE6"/>
    <w:rsid w:val="00610C13"/>
    <w:rsid w:val="006122FD"/>
    <w:rsid w:val="00612B6B"/>
    <w:rsid w:val="00613511"/>
    <w:rsid w:val="00613A27"/>
    <w:rsid w:val="006152D4"/>
    <w:rsid w:val="006154EB"/>
    <w:rsid w:val="0061563A"/>
    <w:rsid w:val="0061581E"/>
    <w:rsid w:val="00615E1D"/>
    <w:rsid w:val="006168B2"/>
    <w:rsid w:val="00616DC2"/>
    <w:rsid w:val="00617C3D"/>
    <w:rsid w:val="00617FC6"/>
    <w:rsid w:val="00620895"/>
    <w:rsid w:val="00620B02"/>
    <w:rsid w:val="00620DF3"/>
    <w:rsid w:val="00621978"/>
    <w:rsid w:val="00621C39"/>
    <w:rsid w:val="0062264A"/>
    <w:rsid w:val="00622910"/>
    <w:rsid w:val="00622A98"/>
    <w:rsid w:val="00622A9E"/>
    <w:rsid w:val="00622ADA"/>
    <w:rsid w:val="00622C18"/>
    <w:rsid w:val="006242E2"/>
    <w:rsid w:val="00624433"/>
    <w:rsid w:val="00624744"/>
    <w:rsid w:val="0062521D"/>
    <w:rsid w:val="0062596A"/>
    <w:rsid w:val="00625B79"/>
    <w:rsid w:val="006261C8"/>
    <w:rsid w:val="006266BB"/>
    <w:rsid w:val="00626D98"/>
    <w:rsid w:val="006276C9"/>
    <w:rsid w:val="0062792D"/>
    <w:rsid w:val="006279C8"/>
    <w:rsid w:val="00627A0C"/>
    <w:rsid w:val="0063008A"/>
    <w:rsid w:val="0063052C"/>
    <w:rsid w:val="00630638"/>
    <w:rsid w:val="00631181"/>
    <w:rsid w:val="00631A28"/>
    <w:rsid w:val="00631E54"/>
    <w:rsid w:val="006320A1"/>
    <w:rsid w:val="00633415"/>
    <w:rsid w:val="00633853"/>
    <w:rsid w:val="00633BB3"/>
    <w:rsid w:val="00633D00"/>
    <w:rsid w:val="0063528F"/>
    <w:rsid w:val="00635F4A"/>
    <w:rsid w:val="0063646B"/>
    <w:rsid w:val="006378B2"/>
    <w:rsid w:val="00637BEB"/>
    <w:rsid w:val="006401F0"/>
    <w:rsid w:val="00640860"/>
    <w:rsid w:val="00640FDB"/>
    <w:rsid w:val="00641055"/>
    <w:rsid w:val="00641829"/>
    <w:rsid w:val="006421B9"/>
    <w:rsid w:val="00642225"/>
    <w:rsid w:val="00642930"/>
    <w:rsid w:val="006435B8"/>
    <w:rsid w:val="00643A88"/>
    <w:rsid w:val="00643B19"/>
    <w:rsid w:val="00643CEA"/>
    <w:rsid w:val="00644929"/>
    <w:rsid w:val="00644BF5"/>
    <w:rsid w:val="006451BC"/>
    <w:rsid w:val="006454ED"/>
    <w:rsid w:val="006458BA"/>
    <w:rsid w:val="00646D86"/>
    <w:rsid w:val="006471A7"/>
    <w:rsid w:val="0064723F"/>
    <w:rsid w:val="006473C9"/>
    <w:rsid w:val="006475C3"/>
    <w:rsid w:val="0065097D"/>
    <w:rsid w:val="0065115F"/>
    <w:rsid w:val="00651181"/>
    <w:rsid w:val="00651642"/>
    <w:rsid w:val="00651B99"/>
    <w:rsid w:val="00652B94"/>
    <w:rsid w:val="00652DDA"/>
    <w:rsid w:val="006532FE"/>
    <w:rsid w:val="00653450"/>
    <w:rsid w:val="00653DC7"/>
    <w:rsid w:val="00653E85"/>
    <w:rsid w:val="006540A2"/>
    <w:rsid w:val="00654807"/>
    <w:rsid w:val="00654D49"/>
    <w:rsid w:val="0065535E"/>
    <w:rsid w:val="00655673"/>
    <w:rsid w:val="0065595B"/>
    <w:rsid w:val="00655992"/>
    <w:rsid w:val="00655C52"/>
    <w:rsid w:val="00656161"/>
    <w:rsid w:val="006567AA"/>
    <w:rsid w:val="006572F5"/>
    <w:rsid w:val="0065742C"/>
    <w:rsid w:val="006578F6"/>
    <w:rsid w:val="00660499"/>
    <w:rsid w:val="00660825"/>
    <w:rsid w:val="00660A94"/>
    <w:rsid w:val="00660CF7"/>
    <w:rsid w:val="006618CE"/>
    <w:rsid w:val="00661ADE"/>
    <w:rsid w:val="00661FF5"/>
    <w:rsid w:val="006623A5"/>
    <w:rsid w:val="006623EE"/>
    <w:rsid w:val="00662BA3"/>
    <w:rsid w:val="006630D0"/>
    <w:rsid w:val="00663D0B"/>
    <w:rsid w:val="006644E6"/>
    <w:rsid w:val="00665249"/>
    <w:rsid w:val="00665D4B"/>
    <w:rsid w:val="00665E4F"/>
    <w:rsid w:val="006664A6"/>
    <w:rsid w:val="006665E7"/>
    <w:rsid w:val="0066678E"/>
    <w:rsid w:val="006668FA"/>
    <w:rsid w:val="00667418"/>
    <w:rsid w:val="00667714"/>
    <w:rsid w:val="00667780"/>
    <w:rsid w:val="0066786E"/>
    <w:rsid w:val="00667B82"/>
    <w:rsid w:val="00667BAF"/>
    <w:rsid w:val="006715E2"/>
    <w:rsid w:val="006718C9"/>
    <w:rsid w:val="00671C78"/>
    <w:rsid w:val="00671DF4"/>
    <w:rsid w:val="00671F3B"/>
    <w:rsid w:val="00672355"/>
    <w:rsid w:val="00672D82"/>
    <w:rsid w:val="00672D9E"/>
    <w:rsid w:val="00673849"/>
    <w:rsid w:val="00673D1F"/>
    <w:rsid w:val="00673F42"/>
    <w:rsid w:val="006746AB"/>
    <w:rsid w:val="00674C10"/>
    <w:rsid w:val="00675979"/>
    <w:rsid w:val="0067776D"/>
    <w:rsid w:val="00677816"/>
    <w:rsid w:val="00677D29"/>
    <w:rsid w:val="0068006B"/>
    <w:rsid w:val="006807B9"/>
    <w:rsid w:val="006821C1"/>
    <w:rsid w:val="00682446"/>
    <w:rsid w:val="0068277A"/>
    <w:rsid w:val="00682BF7"/>
    <w:rsid w:val="0068314E"/>
    <w:rsid w:val="00683437"/>
    <w:rsid w:val="0068396B"/>
    <w:rsid w:val="00683E66"/>
    <w:rsid w:val="00684288"/>
    <w:rsid w:val="00684368"/>
    <w:rsid w:val="00684552"/>
    <w:rsid w:val="00684E14"/>
    <w:rsid w:val="006856E1"/>
    <w:rsid w:val="0068578E"/>
    <w:rsid w:val="006857CD"/>
    <w:rsid w:val="00685AD8"/>
    <w:rsid w:val="006868C3"/>
    <w:rsid w:val="00686A3E"/>
    <w:rsid w:val="00686D62"/>
    <w:rsid w:val="00687362"/>
    <w:rsid w:val="00690020"/>
    <w:rsid w:val="00690B0F"/>
    <w:rsid w:val="00690E2F"/>
    <w:rsid w:val="00690E53"/>
    <w:rsid w:val="00691F25"/>
    <w:rsid w:val="00692976"/>
    <w:rsid w:val="00692A4D"/>
    <w:rsid w:val="00692B9F"/>
    <w:rsid w:val="00692FB9"/>
    <w:rsid w:val="0069344E"/>
    <w:rsid w:val="00693B0D"/>
    <w:rsid w:val="00694A74"/>
    <w:rsid w:val="00695755"/>
    <w:rsid w:val="00695BD6"/>
    <w:rsid w:val="0069629E"/>
    <w:rsid w:val="006971CD"/>
    <w:rsid w:val="0069758C"/>
    <w:rsid w:val="00697EF7"/>
    <w:rsid w:val="006A0024"/>
    <w:rsid w:val="006A0D73"/>
    <w:rsid w:val="006A1057"/>
    <w:rsid w:val="006A2048"/>
    <w:rsid w:val="006A35E8"/>
    <w:rsid w:val="006A524A"/>
    <w:rsid w:val="006A5298"/>
    <w:rsid w:val="006A56AB"/>
    <w:rsid w:val="006A58CA"/>
    <w:rsid w:val="006A5994"/>
    <w:rsid w:val="006A5EEF"/>
    <w:rsid w:val="006A60A3"/>
    <w:rsid w:val="006A638F"/>
    <w:rsid w:val="006A6CD8"/>
    <w:rsid w:val="006A7613"/>
    <w:rsid w:val="006A77FF"/>
    <w:rsid w:val="006B0D7C"/>
    <w:rsid w:val="006B1331"/>
    <w:rsid w:val="006B1619"/>
    <w:rsid w:val="006B1750"/>
    <w:rsid w:val="006B1B1F"/>
    <w:rsid w:val="006B1D84"/>
    <w:rsid w:val="006B2940"/>
    <w:rsid w:val="006B2F5B"/>
    <w:rsid w:val="006B3458"/>
    <w:rsid w:val="006B36AB"/>
    <w:rsid w:val="006B3874"/>
    <w:rsid w:val="006B3B60"/>
    <w:rsid w:val="006B562B"/>
    <w:rsid w:val="006B59DB"/>
    <w:rsid w:val="006B6447"/>
    <w:rsid w:val="006B6940"/>
    <w:rsid w:val="006B6B74"/>
    <w:rsid w:val="006B6EF3"/>
    <w:rsid w:val="006B7415"/>
    <w:rsid w:val="006B783F"/>
    <w:rsid w:val="006B7BA4"/>
    <w:rsid w:val="006B7E31"/>
    <w:rsid w:val="006C025E"/>
    <w:rsid w:val="006C0333"/>
    <w:rsid w:val="006C0882"/>
    <w:rsid w:val="006C115C"/>
    <w:rsid w:val="006C1359"/>
    <w:rsid w:val="006C1440"/>
    <w:rsid w:val="006C1469"/>
    <w:rsid w:val="006C1866"/>
    <w:rsid w:val="006C3B76"/>
    <w:rsid w:val="006C537F"/>
    <w:rsid w:val="006C5F43"/>
    <w:rsid w:val="006C6C98"/>
    <w:rsid w:val="006C7329"/>
    <w:rsid w:val="006C77C2"/>
    <w:rsid w:val="006C78D2"/>
    <w:rsid w:val="006C79BA"/>
    <w:rsid w:val="006C7A16"/>
    <w:rsid w:val="006C7AAC"/>
    <w:rsid w:val="006C7DD6"/>
    <w:rsid w:val="006D0A0C"/>
    <w:rsid w:val="006D0DCC"/>
    <w:rsid w:val="006D1349"/>
    <w:rsid w:val="006D1982"/>
    <w:rsid w:val="006D203E"/>
    <w:rsid w:val="006D287C"/>
    <w:rsid w:val="006D292C"/>
    <w:rsid w:val="006D30C0"/>
    <w:rsid w:val="006D3702"/>
    <w:rsid w:val="006D3BA8"/>
    <w:rsid w:val="006D3F6F"/>
    <w:rsid w:val="006D420D"/>
    <w:rsid w:val="006D422F"/>
    <w:rsid w:val="006D4327"/>
    <w:rsid w:val="006D44C7"/>
    <w:rsid w:val="006D4624"/>
    <w:rsid w:val="006D4A8E"/>
    <w:rsid w:val="006D4C10"/>
    <w:rsid w:val="006D5F73"/>
    <w:rsid w:val="006D5F85"/>
    <w:rsid w:val="006D7771"/>
    <w:rsid w:val="006E1352"/>
    <w:rsid w:val="006E1590"/>
    <w:rsid w:val="006E1701"/>
    <w:rsid w:val="006E1AEF"/>
    <w:rsid w:val="006E23B5"/>
    <w:rsid w:val="006E2FBB"/>
    <w:rsid w:val="006E318A"/>
    <w:rsid w:val="006E3FF6"/>
    <w:rsid w:val="006E412D"/>
    <w:rsid w:val="006E4E94"/>
    <w:rsid w:val="006E5105"/>
    <w:rsid w:val="006E5811"/>
    <w:rsid w:val="006E592D"/>
    <w:rsid w:val="006E63FF"/>
    <w:rsid w:val="006E6A02"/>
    <w:rsid w:val="006E6E45"/>
    <w:rsid w:val="006E78D4"/>
    <w:rsid w:val="006E7D75"/>
    <w:rsid w:val="006F07A4"/>
    <w:rsid w:val="006F09A8"/>
    <w:rsid w:val="006F0A99"/>
    <w:rsid w:val="006F1609"/>
    <w:rsid w:val="006F1AE6"/>
    <w:rsid w:val="006F20B8"/>
    <w:rsid w:val="006F239E"/>
    <w:rsid w:val="006F2EA7"/>
    <w:rsid w:val="006F2FA6"/>
    <w:rsid w:val="006F31F8"/>
    <w:rsid w:val="006F4173"/>
    <w:rsid w:val="006F4F4F"/>
    <w:rsid w:val="006F5ABA"/>
    <w:rsid w:val="006F6450"/>
    <w:rsid w:val="006F6653"/>
    <w:rsid w:val="006F6ADE"/>
    <w:rsid w:val="006F6C8A"/>
    <w:rsid w:val="006F76D6"/>
    <w:rsid w:val="00700BEC"/>
    <w:rsid w:val="00700D22"/>
    <w:rsid w:val="00701444"/>
    <w:rsid w:val="00701843"/>
    <w:rsid w:val="0070190A"/>
    <w:rsid w:val="007025A0"/>
    <w:rsid w:val="00703956"/>
    <w:rsid w:val="007040B4"/>
    <w:rsid w:val="007056FB"/>
    <w:rsid w:val="00705736"/>
    <w:rsid w:val="00705CB9"/>
    <w:rsid w:val="00706198"/>
    <w:rsid w:val="007066AE"/>
    <w:rsid w:val="00707119"/>
    <w:rsid w:val="007071B4"/>
    <w:rsid w:val="00707714"/>
    <w:rsid w:val="00707D89"/>
    <w:rsid w:val="00707E0B"/>
    <w:rsid w:val="00710594"/>
    <w:rsid w:val="00710626"/>
    <w:rsid w:val="0071072A"/>
    <w:rsid w:val="00711020"/>
    <w:rsid w:val="00711701"/>
    <w:rsid w:val="00711875"/>
    <w:rsid w:val="00711FD8"/>
    <w:rsid w:val="007124ED"/>
    <w:rsid w:val="00712D43"/>
    <w:rsid w:val="00713527"/>
    <w:rsid w:val="00713CCA"/>
    <w:rsid w:val="00713DBE"/>
    <w:rsid w:val="00713F17"/>
    <w:rsid w:val="007140B8"/>
    <w:rsid w:val="007149B2"/>
    <w:rsid w:val="00715CAF"/>
    <w:rsid w:val="00715D99"/>
    <w:rsid w:val="00715DB4"/>
    <w:rsid w:val="00715EA0"/>
    <w:rsid w:val="0071680F"/>
    <w:rsid w:val="007179BF"/>
    <w:rsid w:val="00720683"/>
    <w:rsid w:val="007210A5"/>
    <w:rsid w:val="007218BF"/>
    <w:rsid w:val="00721DB9"/>
    <w:rsid w:val="007224BC"/>
    <w:rsid w:val="00722FFA"/>
    <w:rsid w:val="0072339C"/>
    <w:rsid w:val="00723569"/>
    <w:rsid w:val="007235B5"/>
    <w:rsid w:val="007246B1"/>
    <w:rsid w:val="00725F41"/>
    <w:rsid w:val="00726057"/>
    <w:rsid w:val="00726BA9"/>
    <w:rsid w:val="0072757F"/>
    <w:rsid w:val="00727678"/>
    <w:rsid w:val="00727750"/>
    <w:rsid w:val="007303C6"/>
    <w:rsid w:val="007303E2"/>
    <w:rsid w:val="0073040C"/>
    <w:rsid w:val="0073050D"/>
    <w:rsid w:val="0073092C"/>
    <w:rsid w:val="007311A9"/>
    <w:rsid w:val="007324D9"/>
    <w:rsid w:val="00732630"/>
    <w:rsid w:val="00732670"/>
    <w:rsid w:val="00732673"/>
    <w:rsid w:val="007329AF"/>
    <w:rsid w:val="007329D7"/>
    <w:rsid w:val="00732C23"/>
    <w:rsid w:val="00732FA8"/>
    <w:rsid w:val="00732FE6"/>
    <w:rsid w:val="00733415"/>
    <w:rsid w:val="00733711"/>
    <w:rsid w:val="00734873"/>
    <w:rsid w:val="007349E3"/>
    <w:rsid w:val="0073597D"/>
    <w:rsid w:val="007362B5"/>
    <w:rsid w:val="007364EF"/>
    <w:rsid w:val="007365D9"/>
    <w:rsid w:val="0073688D"/>
    <w:rsid w:val="00736A2F"/>
    <w:rsid w:val="00736D14"/>
    <w:rsid w:val="00737134"/>
    <w:rsid w:val="00737913"/>
    <w:rsid w:val="00737F1B"/>
    <w:rsid w:val="00740047"/>
    <w:rsid w:val="007402DF"/>
    <w:rsid w:val="007408A1"/>
    <w:rsid w:val="00741A20"/>
    <w:rsid w:val="0074203A"/>
    <w:rsid w:val="00742779"/>
    <w:rsid w:val="00743C26"/>
    <w:rsid w:val="00744134"/>
    <w:rsid w:val="007442B9"/>
    <w:rsid w:val="00744CEE"/>
    <w:rsid w:val="0074577A"/>
    <w:rsid w:val="00745F89"/>
    <w:rsid w:val="007465EE"/>
    <w:rsid w:val="00746803"/>
    <w:rsid w:val="007469DE"/>
    <w:rsid w:val="00746AE0"/>
    <w:rsid w:val="00746EAB"/>
    <w:rsid w:val="00747D9A"/>
    <w:rsid w:val="007502C3"/>
    <w:rsid w:val="00750549"/>
    <w:rsid w:val="00750DA8"/>
    <w:rsid w:val="00750DCB"/>
    <w:rsid w:val="0075186E"/>
    <w:rsid w:val="00751F13"/>
    <w:rsid w:val="00752460"/>
    <w:rsid w:val="007530EC"/>
    <w:rsid w:val="00753FB1"/>
    <w:rsid w:val="00754404"/>
    <w:rsid w:val="007545D6"/>
    <w:rsid w:val="0075488F"/>
    <w:rsid w:val="0075541E"/>
    <w:rsid w:val="00756DA9"/>
    <w:rsid w:val="007570C2"/>
    <w:rsid w:val="0075787A"/>
    <w:rsid w:val="00757A4C"/>
    <w:rsid w:val="00757A8B"/>
    <w:rsid w:val="007605BF"/>
    <w:rsid w:val="00760854"/>
    <w:rsid w:val="00760EAF"/>
    <w:rsid w:val="00761185"/>
    <w:rsid w:val="00761349"/>
    <w:rsid w:val="007615E5"/>
    <w:rsid w:val="007619E2"/>
    <w:rsid w:val="00762ACE"/>
    <w:rsid w:val="00762D62"/>
    <w:rsid w:val="007635BB"/>
    <w:rsid w:val="007636F1"/>
    <w:rsid w:val="00763A05"/>
    <w:rsid w:val="00763B07"/>
    <w:rsid w:val="00763DF4"/>
    <w:rsid w:val="00764858"/>
    <w:rsid w:val="00764F69"/>
    <w:rsid w:val="00765218"/>
    <w:rsid w:val="00765998"/>
    <w:rsid w:val="007660B4"/>
    <w:rsid w:val="00766221"/>
    <w:rsid w:val="00766AC3"/>
    <w:rsid w:val="00766C0C"/>
    <w:rsid w:val="00766D23"/>
    <w:rsid w:val="007674D3"/>
    <w:rsid w:val="00767747"/>
    <w:rsid w:val="0076789D"/>
    <w:rsid w:val="00770466"/>
    <w:rsid w:val="00770704"/>
    <w:rsid w:val="00770B81"/>
    <w:rsid w:val="0077120F"/>
    <w:rsid w:val="0077151E"/>
    <w:rsid w:val="0077174A"/>
    <w:rsid w:val="00771CA6"/>
    <w:rsid w:val="00772B33"/>
    <w:rsid w:val="00773069"/>
    <w:rsid w:val="007730E5"/>
    <w:rsid w:val="007739D3"/>
    <w:rsid w:val="007752DD"/>
    <w:rsid w:val="0077555B"/>
    <w:rsid w:val="0077586B"/>
    <w:rsid w:val="00776491"/>
    <w:rsid w:val="00776799"/>
    <w:rsid w:val="00776882"/>
    <w:rsid w:val="007775E5"/>
    <w:rsid w:val="007776BA"/>
    <w:rsid w:val="00777766"/>
    <w:rsid w:val="00780E73"/>
    <w:rsid w:val="00780E7F"/>
    <w:rsid w:val="0078209B"/>
    <w:rsid w:val="00782344"/>
    <w:rsid w:val="00783090"/>
    <w:rsid w:val="00783306"/>
    <w:rsid w:val="007836D9"/>
    <w:rsid w:val="007839A9"/>
    <w:rsid w:val="007847B7"/>
    <w:rsid w:val="00785A30"/>
    <w:rsid w:val="00786141"/>
    <w:rsid w:val="00786C32"/>
    <w:rsid w:val="0079002B"/>
    <w:rsid w:val="00790C79"/>
    <w:rsid w:val="007914A1"/>
    <w:rsid w:val="00791571"/>
    <w:rsid w:val="007917A4"/>
    <w:rsid w:val="00791CD8"/>
    <w:rsid w:val="00793270"/>
    <w:rsid w:val="00793A37"/>
    <w:rsid w:val="00793BCC"/>
    <w:rsid w:val="00793BE6"/>
    <w:rsid w:val="00793CD9"/>
    <w:rsid w:val="00793FE9"/>
    <w:rsid w:val="0079472D"/>
    <w:rsid w:val="00794C25"/>
    <w:rsid w:val="00794F10"/>
    <w:rsid w:val="00794FBF"/>
    <w:rsid w:val="00795CAC"/>
    <w:rsid w:val="00796A8B"/>
    <w:rsid w:val="00796C55"/>
    <w:rsid w:val="00796EE7"/>
    <w:rsid w:val="00796F2F"/>
    <w:rsid w:val="00797038"/>
    <w:rsid w:val="00797275"/>
    <w:rsid w:val="00797AAE"/>
    <w:rsid w:val="007A05E3"/>
    <w:rsid w:val="007A0F07"/>
    <w:rsid w:val="007A11DF"/>
    <w:rsid w:val="007A1498"/>
    <w:rsid w:val="007A2208"/>
    <w:rsid w:val="007A2DC1"/>
    <w:rsid w:val="007A390A"/>
    <w:rsid w:val="007A471D"/>
    <w:rsid w:val="007A48F5"/>
    <w:rsid w:val="007A4F60"/>
    <w:rsid w:val="007A5307"/>
    <w:rsid w:val="007A535D"/>
    <w:rsid w:val="007A61E6"/>
    <w:rsid w:val="007A6255"/>
    <w:rsid w:val="007A6AD5"/>
    <w:rsid w:val="007A72B0"/>
    <w:rsid w:val="007A78A0"/>
    <w:rsid w:val="007A79C1"/>
    <w:rsid w:val="007B0221"/>
    <w:rsid w:val="007B0B09"/>
    <w:rsid w:val="007B0DD8"/>
    <w:rsid w:val="007B1467"/>
    <w:rsid w:val="007B1938"/>
    <w:rsid w:val="007B1981"/>
    <w:rsid w:val="007B2BFD"/>
    <w:rsid w:val="007B3B6F"/>
    <w:rsid w:val="007B466E"/>
    <w:rsid w:val="007B5579"/>
    <w:rsid w:val="007B5968"/>
    <w:rsid w:val="007B59DD"/>
    <w:rsid w:val="007B672C"/>
    <w:rsid w:val="007B765B"/>
    <w:rsid w:val="007B7BD1"/>
    <w:rsid w:val="007C062D"/>
    <w:rsid w:val="007C085B"/>
    <w:rsid w:val="007C0F10"/>
    <w:rsid w:val="007C18A2"/>
    <w:rsid w:val="007C1B1B"/>
    <w:rsid w:val="007C2278"/>
    <w:rsid w:val="007C276F"/>
    <w:rsid w:val="007C2C21"/>
    <w:rsid w:val="007C3337"/>
    <w:rsid w:val="007C3CB9"/>
    <w:rsid w:val="007C41E7"/>
    <w:rsid w:val="007C4222"/>
    <w:rsid w:val="007C438A"/>
    <w:rsid w:val="007C47EA"/>
    <w:rsid w:val="007C4814"/>
    <w:rsid w:val="007C4B68"/>
    <w:rsid w:val="007C4DE6"/>
    <w:rsid w:val="007C5928"/>
    <w:rsid w:val="007C5D8F"/>
    <w:rsid w:val="007C6178"/>
    <w:rsid w:val="007C63D3"/>
    <w:rsid w:val="007C7EB2"/>
    <w:rsid w:val="007D018F"/>
    <w:rsid w:val="007D01EF"/>
    <w:rsid w:val="007D0D01"/>
    <w:rsid w:val="007D0E12"/>
    <w:rsid w:val="007D15F9"/>
    <w:rsid w:val="007D2139"/>
    <w:rsid w:val="007D217A"/>
    <w:rsid w:val="007D21F1"/>
    <w:rsid w:val="007D26E9"/>
    <w:rsid w:val="007D2C9F"/>
    <w:rsid w:val="007D2E3D"/>
    <w:rsid w:val="007D386C"/>
    <w:rsid w:val="007D3EC8"/>
    <w:rsid w:val="007D45BD"/>
    <w:rsid w:val="007D4861"/>
    <w:rsid w:val="007D4ECA"/>
    <w:rsid w:val="007D5008"/>
    <w:rsid w:val="007D5011"/>
    <w:rsid w:val="007D5947"/>
    <w:rsid w:val="007D647B"/>
    <w:rsid w:val="007D66B7"/>
    <w:rsid w:val="007D6BAD"/>
    <w:rsid w:val="007D6FA0"/>
    <w:rsid w:val="007D72E4"/>
    <w:rsid w:val="007D7BCE"/>
    <w:rsid w:val="007E0057"/>
    <w:rsid w:val="007E00BC"/>
    <w:rsid w:val="007E0437"/>
    <w:rsid w:val="007E08D3"/>
    <w:rsid w:val="007E0CA6"/>
    <w:rsid w:val="007E0D47"/>
    <w:rsid w:val="007E0DED"/>
    <w:rsid w:val="007E16D5"/>
    <w:rsid w:val="007E16E4"/>
    <w:rsid w:val="007E1A42"/>
    <w:rsid w:val="007E1B40"/>
    <w:rsid w:val="007E1C39"/>
    <w:rsid w:val="007E2940"/>
    <w:rsid w:val="007E3076"/>
    <w:rsid w:val="007E3485"/>
    <w:rsid w:val="007E3A8B"/>
    <w:rsid w:val="007E4F00"/>
    <w:rsid w:val="007E5DC5"/>
    <w:rsid w:val="007E5F2D"/>
    <w:rsid w:val="007E65B0"/>
    <w:rsid w:val="007E69ED"/>
    <w:rsid w:val="007E7BB0"/>
    <w:rsid w:val="007F01CC"/>
    <w:rsid w:val="007F03B5"/>
    <w:rsid w:val="007F0C58"/>
    <w:rsid w:val="007F10A5"/>
    <w:rsid w:val="007F12AE"/>
    <w:rsid w:val="007F13EF"/>
    <w:rsid w:val="007F1D41"/>
    <w:rsid w:val="007F48D5"/>
    <w:rsid w:val="007F5234"/>
    <w:rsid w:val="007F5E8D"/>
    <w:rsid w:val="007F6C36"/>
    <w:rsid w:val="007F6C83"/>
    <w:rsid w:val="007F73C8"/>
    <w:rsid w:val="007F7A0A"/>
    <w:rsid w:val="00800588"/>
    <w:rsid w:val="008010C0"/>
    <w:rsid w:val="00802EE6"/>
    <w:rsid w:val="008034E1"/>
    <w:rsid w:val="008037EC"/>
    <w:rsid w:val="00804197"/>
    <w:rsid w:val="0080419B"/>
    <w:rsid w:val="008041BF"/>
    <w:rsid w:val="00804219"/>
    <w:rsid w:val="0080445F"/>
    <w:rsid w:val="00804566"/>
    <w:rsid w:val="00804CC0"/>
    <w:rsid w:val="00805C58"/>
    <w:rsid w:val="00805CAF"/>
    <w:rsid w:val="008060CC"/>
    <w:rsid w:val="008067D8"/>
    <w:rsid w:val="00806BA3"/>
    <w:rsid w:val="00807C00"/>
    <w:rsid w:val="00810B78"/>
    <w:rsid w:val="00810F05"/>
    <w:rsid w:val="00811391"/>
    <w:rsid w:val="00811BA2"/>
    <w:rsid w:val="00812D96"/>
    <w:rsid w:val="0081310C"/>
    <w:rsid w:val="00813292"/>
    <w:rsid w:val="00813418"/>
    <w:rsid w:val="008140EA"/>
    <w:rsid w:val="00814377"/>
    <w:rsid w:val="008143BB"/>
    <w:rsid w:val="008143EF"/>
    <w:rsid w:val="00815CAA"/>
    <w:rsid w:val="00815F10"/>
    <w:rsid w:val="00815FDE"/>
    <w:rsid w:val="0081667B"/>
    <w:rsid w:val="0081676B"/>
    <w:rsid w:val="00816AF2"/>
    <w:rsid w:val="008173DA"/>
    <w:rsid w:val="0081774E"/>
    <w:rsid w:val="008179EB"/>
    <w:rsid w:val="00817B08"/>
    <w:rsid w:val="00820330"/>
    <w:rsid w:val="008216C9"/>
    <w:rsid w:val="00821DF1"/>
    <w:rsid w:val="00821F87"/>
    <w:rsid w:val="00822DCC"/>
    <w:rsid w:val="00822F3E"/>
    <w:rsid w:val="00823479"/>
    <w:rsid w:val="0082435E"/>
    <w:rsid w:val="00824C98"/>
    <w:rsid w:val="00825B1F"/>
    <w:rsid w:val="008268E6"/>
    <w:rsid w:val="00826B5C"/>
    <w:rsid w:val="00830C7A"/>
    <w:rsid w:val="0083102C"/>
    <w:rsid w:val="00831A0F"/>
    <w:rsid w:val="00831C12"/>
    <w:rsid w:val="00831F10"/>
    <w:rsid w:val="008325B3"/>
    <w:rsid w:val="00832749"/>
    <w:rsid w:val="00832994"/>
    <w:rsid w:val="00832E81"/>
    <w:rsid w:val="008334A5"/>
    <w:rsid w:val="00833D9F"/>
    <w:rsid w:val="00834889"/>
    <w:rsid w:val="00834A56"/>
    <w:rsid w:val="008357D5"/>
    <w:rsid w:val="00835906"/>
    <w:rsid w:val="00835A65"/>
    <w:rsid w:val="00835B17"/>
    <w:rsid w:val="00835C23"/>
    <w:rsid w:val="0083607D"/>
    <w:rsid w:val="00837B6F"/>
    <w:rsid w:val="00840067"/>
    <w:rsid w:val="0084047E"/>
    <w:rsid w:val="0084090E"/>
    <w:rsid w:val="00841649"/>
    <w:rsid w:val="008418E1"/>
    <w:rsid w:val="00842408"/>
    <w:rsid w:val="00842E93"/>
    <w:rsid w:val="00843A6C"/>
    <w:rsid w:val="00843F12"/>
    <w:rsid w:val="008440C6"/>
    <w:rsid w:val="0084459B"/>
    <w:rsid w:val="00844FB0"/>
    <w:rsid w:val="008452BF"/>
    <w:rsid w:val="00845711"/>
    <w:rsid w:val="008468EB"/>
    <w:rsid w:val="00850AF6"/>
    <w:rsid w:val="00850B5E"/>
    <w:rsid w:val="00850BEC"/>
    <w:rsid w:val="00850C06"/>
    <w:rsid w:val="00850E54"/>
    <w:rsid w:val="00851031"/>
    <w:rsid w:val="00851C2E"/>
    <w:rsid w:val="008524FC"/>
    <w:rsid w:val="00852CAE"/>
    <w:rsid w:val="00853464"/>
    <w:rsid w:val="00853569"/>
    <w:rsid w:val="00853936"/>
    <w:rsid w:val="00853F2C"/>
    <w:rsid w:val="00854C47"/>
    <w:rsid w:val="00854E64"/>
    <w:rsid w:val="00854FE5"/>
    <w:rsid w:val="0085501D"/>
    <w:rsid w:val="00855148"/>
    <w:rsid w:val="00856550"/>
    <w:rsid w:val="00857200"/>
    <w:rsid w:val="008577CD"/>
    <w:rsid w:val="00860465"/>
    <w:rsid w:val="00860545"/>
    <w:rsid w:val="00860D24"/>
    <w:rsid w:val="00860FE2"/>
    <w:rsid w:val="008619F4"/>
    <w:rsid w:val="00862CBA"/>
    <w:rsid w:val="00863986"/>
    <w:rsid w:val="0086493C"/>
    <w:rsid w:val="0086544F"/>
    <w:rsid w:val="00866A5E"/>
    <w:rsid w:val="00866B12"/>
    <w:rsid w:val="00867548"/>
    <w:rsid w:val="00867954"/>
    <w:rsid w:val="0087002B"/>
    <w:rsid w:val="008701FE"/>
    <w:rsid w:val="00870717"/>
    <w:rsid w:val="00870B09"/>
    <w:rsid w:val="00870BA4"/>
    <w:rsid w:val="00870FE8"/>
    <w:rsid w:val="00872685"/>
    <w:rsid w:val="008729B4"/>
    <w:rsid w:val="0087394E"/>
    <w:rsid w:val="008743F2"/>
    <w:rsid w:val="0087497A"/>
    <w:rsid w:val="00874E39"/>
    <w:rsid w:val="0087527F"/>
    <w:rsid w:val="00875345"/>
    <w:rsid w:val="0087590D"/>
    <w:rsid w:val="00875CF1"/>
    <w:rsid w:val="0087620E"/>
    <w:rsid w:val="0087628A"/>
    <w:rsid w:val="00876A5B"/>
    <w:rsid w:val="00876C2E"/>
    <w:rsid w:val="00877129"/>
    <w:rsid w:val="008773C0"/>
    <w:rsid w:val="0087770A"/>
    <w:rsid w:val="00877B50"/>
    <w:rsid w:val="00880447"/>
    <w:rsid w:val="00880F52"/>
    <w:rsid w:val="008815FF"/>
    <w:rsid w:val="008819A6"/>
    <w:rsid w:val="00882BAE"/>
    <w:rsid w:val="00883A74"/>
    <w:rsid w:val="00883D30"/>
    <w:rsid w:val="00883DDA"/>
    <w:rsid w:val="008853C4"/>
    <w:rsid w:val="0088545E"/>
    <w:rsid w:val="00885B04"/>
    <w:rsid w:val="00887E8F"/>
    <w:rsid w:val="008908E3"/>
    <w:rsid w:val="00891037"/>
    <w:rsid w:val="008912F8"/>
    <w:rsid w:val="00891A48"/>
    <w:rsid w:val="00891E0C"/>
    <w:rsid w:val="00892B4B"/>
    <w:rsid w:val="0089352E"/>
    <w:rsid w:val="008938D8"/>
    <w:rsid w:val="00893990"/>
    <w:rsid w:val="00893E80"/>
    <w:rsid w:val="00894120"/>
    <w:rsid w:val="0089463C"/>
    <w:rsid w:val="00894677"/>
    <w:rsid w:val="008954AF"/>
    <w:rsid w:val="008970EF"/>
    <w:rsid w:val="00897CDE"/>
    <w:rsid w:val="008A0499"/>
    <w:rsid w:val="008A0F06"/>
    <w:rsid w:val="008A20AD"/>
    <w:rsid w:val="008A20EE"/>
    <w:rsid w:val="008A289D"/>
    <w:rsid w:val="008A28FD"/>
    <w:rsid w:val="008A29A6"/>
    <w:rsid w:val="008A29C1"/>
    <w:rsid w:val="008A3307"/>
    <w:rsid w:val="008A3533"/>
    <w:rsid w:val="008A3839"/>
    <w:rsid w:val="008A3E9C"/>
    <w:rsid w:val="008A4175"/>
    <w:rsid w:val="008A4256"/>
    <w:rsid w:val="008A53D7"/>
    <w:rsid w:val="008A5A11"/>
    <w:rsid w:val="008A5A71"/>
    <w:rsid w:val="008A5E75"/>
    <w:rsid w:val="008A5F42"/>
    <w:rsid w:val="008A60D8"/>
    <w:rsid w:val="008A65B1"/>
    <w:rsid w:val="008A711C"/>
    <w:rsid w:val="008A7148"/>
    <w:rsid w:val="008B0504"/>
    <w:rsid w:val="008B053B"/>
    <w:rsid w:val="008B056C"/>
    <w:rsid w:val="008B057E"/>
    <w:rsid w:val="008B080F"/>
    <w:rsid w:val="008B1277"/>
    <w:rsid w:val="008B1CB7"/>
    <w:rsid w:val="008B1D16"/>
    <w:rsid w:val="008B22B9"/>
    <w:rsid w:val="008B23F9"/>
    <w:rsid w:val="008B27E8"/>
    <w:rsid w:val="008B34B7"/>
    <w:rsid w:val="008B3E73"/>
    <w:rsid w:val="008B40E3"/>
    <w:rsid w:val="008B4F07"/>
    <w:rsid w:val="008B5DEF"/>
    <w:rsid w:val="008B5E85"/>
    <w:rsid w:val="008B5EC7"/>
    <w:rsid w:val="008B72D9"/>
    <w:rsid w:val="008B7747"/>
    <w:rsid w:val="008C02E9"/>
    <w:rsid w:val="008C0495"/>
    <w:rsid w:val="008C05D0"/>
    <w:rsid w:val="008C0974"/>
    <w:rsid w:val="008C1185"/>
    <w:rsid w:val="008C1B62"/>
    <w:rsid w:val="008C1C0F"/>
    <w:rsid w:val="008C1E99"/>
    <w:rsid w:val="008C33FE"/>
    <w:rsid w:val="008C4C0D"/>
    <w:rsid w:val="008C4F88"/>
    <w:rsid w:val="008C4FE5"/>
    <w:rsid w:val="008C5160"/>
    <w:rsid w:val="008C59AA"/>
    <w:rsid w:val="008C5CB9"/>
    <w:rsid w:val="008C5F24"/>
    <w:rsid w:val="008C6319"/>
    <w:rsid w:val="008C69E4"/>
    <w:rsid w:val="008C6B93"/>
    <w:rsid w:val="008C7453"/>
    <w:rsid w:val="008D062A"/>
    <w:rsid w:val="008D1287"/>
    <w:rsid w:val="008D12E0"/>
    <w:rsid w:val="008D158C"/>
    <w:rsid w:val="008D1A86"/>
    <w:rsid w:val="008D1D29"/>
    <w:rsid w:val="008D2135"/>
    <w:rsid w:val="008D2B5E"/>
    <w:rsid w:val="008D2F60"/>
    <w:rsid w:val="008D3369"/>
    <w:rsid w:val="008D408E"/>
    <w:rsid w:val="008D4178"/>
    <w:rsid w:val="008D441F"/>
    <w:rsid w:val="008D444A"/>
    <w:rsid w:val="008D4511"/>
    <w:rsid w:val="008D4D46"/>
    <w:rsid w:val="008D5520"/>
    <w:rsid w:val="008D61E8"/>
    <w:rsid w:val="008D6853"/>
    <w:rsid w:val="008D6A7E"/>
    <w:rsid w:val="008D6E24"/>
    <w:rsid w:val="008D7001"/>
    <w:rsid w:val="008E0345"/>
    <w:rsid w:val="008E0563"/>
    <w:rsid w:val="008E1271"/>
    <w:rsid w:val="008E181D"/>
    <w:rsid w:val="008E20A5"/>
    <w:rsid w:val="008E214B"/>
    <w:rsid w:val="008E21E2"/>
    <w:rsid w:val="008E21EA"/>
    <w:rsid w:val="008E279B"/>
    <w:rsid w:val="008E3466"/>
    <w:rsid w:val="008E36F2"/>
    <w:rsid w:val="008E3949"/>
    <w:rsid w:val="008E4095"/>
    <w:rsid w:val="008E40F3"/>
    <w:rsid w:val="008E424F"/>
    <w:rsid w:val="008E4970"/>
    <w:rsid w:val="008E569B"/>
    <w:rsid w:val="008E66B4"/>
    <w:rsid w:val="008E6875"/>
    <w:rsid w:val="008E6B81"/>
    <w:rsid w:val="008E6C36"/>
    <w:rsid w:val="008E7CF9"/>
    <w:rsid w:val="008F2B46"/>
    <w:rsid w:val="008F30FB"/>
    <w:rsid w:val="008F34A3"/>
    <w:rsid w:val="008F38EF"/>
    <w:rsid w:val="008F3F0B"/>
    <w:rsid w:val="008F5016"/>
    <w:rsid w:val="008F5907"/>
    <w:rsid w:val="008F5BAD"/>
    <w:rsid w:val="008F60D8"/>
    <w:rsid w:val="008F6DA3"/>
    <w:rsid w:val="008F72E7"/>
    <w:rsid w:val="008F73EA"/>
    <w:rsid w:val="008F769C"/>
    <w:rsid w:val="0090010C"/>
    <w:rsid w:val="0090069D"/>
    <w:rsid w:val="009006F8"/>
    <w:rsid w:val="009008E9"/>
    <w:rsid w:val="00900D28"/>
    <w:rsid w:val="00900DA6"/>
    <w:rsid w:val="00900F2A"/>
    <w:rsid w:val="0090130E"/>
    <w:rsid w:val="009020F9"/>
    <w:rsid w:val="0090269D"/>
    <w:rsid w:val="00902889"/>
    <w:rsid w:val="00902FAE"/>
    <w:rsid w:val="0090313C"/>
    <w:rsid w:val="009034EB"/>
    <w:rsid w:val="00903DFB"/>
    <w:rsid w:val="00904014"/>
    <w:rsid w:val="00904156"/>
    <w:rsid w:val="00904300"/>
    <w:rsid w:val="00904B1C"/>
    <w:rsid w:val="0090523B"/>
    <w:rsid w:val="00905845"/>
    <w:rsid w:val="009058B8"/>
    <w:rsid w:val="009061D0"/>
    <w:rsid w:val="00906F49"/>
    <w:rsid w:val="0090776F"/>
    <w:rsid w:val="00910341"/>
    <w:rsid w:val="009106DA"/>
    <w:rsid w:val="0091095F"/>
    <w:rsid w:val="00910C22"/>
    <w:rsid w:val="00910DBF"/>
    <w:rsid w:val="00910FE4"/>
    <w:rsid w:val="009116C8"/>
    <w:rsid w:val="00911871"/>
    <w:rsid w:val="0091198F"/>
    <w:rsid w:val="009125D8"/>
    <w:rsid w:val="009125E9"/>
    <w:rsid w:val="00912877"/>
    <w:rsid w:val="009128F5"/>
    <w:rsid w:val="00912FB0"/>
    <w:rsid w:val="00913065"/>
    <w:rsid w:val="00913EA0"/>
    <w:rsid w:val="00915548"/>
    <w:rsid w:val="0091556C"/>
    <w:rsid w:val="0091584F"/>
    <w:rsid w:val="00916230"/>
    <w:rsid w:val="009164E4"/>
    <w:rsid w:val="0091727D"/>
    <w:rsid w:val="009175A3"/>
    <w:rsid w:val="009178AE"/>
    <w:rsid w:val="00917EE3"/>
    <w:rsid w:val="00920C30"/>
    <w:rsid w:val="009210B6"/>
    <w:rsid w:val="00921276"/>
    <w:rsid w:val="009215D5"/>
    <w:rsid w:val="0092172A"/>
    <w:rsid w:val="009218E9"/>
    <w:rsid w:val="00921B87"/>
    <w:rsid w:val="0092259B"/>
    <w:rsid w:val="00922617"/>
    <w:rsid w:val="00922EAE"/>
    <w:rsid w:val="00923BEE"/>
    <w:rsid w:val="00924B8E"/>
    <w:rsid w:val="00924D1B"/>
    <w:rsid w:val="00925450"/>
    <w:rsid w:val="009256B0"/>
    <w:rsid w:val="0092649F"/>
    <w:rsid w:val="009274A4"/>
    <w:rsid w:val="0092792A"/>
    <w:rsid w:val="00927C4A"/>
    <w:rsid w:val="00927CB4"/>
    <w:rsid w:val="00927D08"/>
    <w:rsid w:val="00930ACD"/>
    <w:rsid w:val="00930AD8"/>
    <w:rsid w:val="00931990"/>
    <w:rsid w:val="00931CA7"/>
    <w:rsid w:val="00932680"/>
    <w:rsid w:val="00932AB2"/>
    <w:rsid w:val="009333A9"/>
    <w:rsid w:val="00933E5D"/>
    <w:rsid w:val="00934002"/>
    <w:rsid w:val="00934D62"/>
    <w:rsid w:val="00934F64"/>
    <w:rsid w:val="00935091"/>
    <w:rsid w:val="0093583B"/>
    <w:rsid w:val="00936D4F"/>
    <w:rsid w:val="009370B3"/>
    <w:rsid w:val="009371D2"/>
    <w:rsid w:val="00937574"/>
    <w:rsid w:val="00940370"/>
    <w:rsid w:val="009404E2"/>
    <w:rsid w:val="00940E63"/>
    <w:rsid w:val="0094110F"/>
    <w:rsid w:val="00941E38"/>
    <w:rsid w:val="0094234A"/>
    <w:rsid w:val="009430D6"/>
    <w:rsid w:val="009432C3"/>
    <w:rsid w:val="00943448"/>
    <w:rsid w:val="00943473"/>
    <w:rsid w:val="00943738"/>
    <w:rsid w:val="00944836"/>
    <w:rsid w:val="0094527F"/>
    <w:rsid w:val="009452FB"/>
    <w:rsid w:val="009459A9"/>
    <w:rsid w:val="00945F82"/>
    <w:rsid w:val="00947793"/>
    <w:rsid w:val="0094781C"/>
    <w:rsid w:val="009479E4"/>
    <w:rsid w:val="00951D41"/>
    <w:rsid w:val="00951EE0"/>
    <w:rsid w:val="00951EE8"/>
    <w:rsid w:val="00952694"/>
    <w:rsid w:val="00952888"/>
    <w:rsid w:val="009528C5"/>
    <w:rsid w:val="00952E49"/>
    <w:rsid w:val="009535AC"/>
    <w:rsid w:val="009535D8"/>
    <w:rsid w:val="0095389D"/>
    <w:rsid w:val="009549DD"/>
    <w:rsid w:val="009564CD"/>
    <w:rsid w:val="009565AB"/>
    <w:rsid w:val="00956CA8"/>
    <w:rsid w:val="00956DF2"/>
    <w:rsid w:val="00957123"/>
    <w:rsid w:val="00957829"/>
    <w:rsid w:val="00957909"/>
    <w:rsid w:val="009579A9"/>
    <w:rsid w:val="00957AC9"/>
    <w:rsid w:val="009608A4"/>
    <w:rsid w:val="0096149A"/>
    <w:rsid w:val="009614A2"/>
    <w:rsid w:val="00961953"/>
    <w:rsid w:val="009619A5"/>
    <w:rsid w:val="0096244C"/>
    <w:rsid w:val="00962CCC"/>
    <w:rsid w:val="00963D34"/>
    <w:rsid w:val="00963F80"/>
    <w:rsid w:val="00964351"/>
    <w:rsid w:val="00965967"/>
    <w:rsid w:val="00965AE8"/>
    <w:rsid w:val="00965B75"/>
    <w:rsid w:val="00965C83"/>
    <w:rsid w:val="00965CF8"/>
    <w:rsid w:val="00965D89"/>
    <w:rsid w:val="009662D2"/>
    <w:rsid w:val="00966C4F"/>
    <w:rsid w:val="00967367"/>
    <w:rsid w:val="00967C8E"/>
    <w:rsid w:val="009702DE"/>
    <w:rsid w:val="009704FB"/>
    <w:rsid w:val="00972907"/>
    <w:rsid w:val="009732E5"/>
    <w:rsid w:val="0097405E"/>
    <w:rsid w:val="00974C7B"/>
    <w:rsid w:val="009750E2"/>
    <w:rsid w:val="0097534B"/>
    <w:rsid w:val="00975E82"/>
    <w:rsid w:val="00976113"/>
    <w:rsid w:val="00976830"/>
    <w:rsid w:val="0097738C"/>
    <w:rsid w:val="00977B6A"/>
    <w:rsid w:val="009801CE"/>
    <w:rsid w:val="00980B87"/>
    <w:rsid w:val="00980BAA"/>
    <w:rsid w:val="00981363"/>
    <w:rsid w:val="0098148C"/>
    <w:rsid w:val="009816EC"/>
    <w:rsid w:val="00981CF8"/>
    <w:rsid w:val="00981D50"/>
    <w:rsid w:val="00981FDA"/>
    <w:rsid w:val="00982470"/>
    <w:rsid w:val="0098257C"/>
    <w:rsid w:val="00982715"/>
    <w:rsid w:val="00982DAE"/>
    <w:rsid w:val="00983472"/>
    <w:rsid w:val="00983697"/>
    <w:rsid w:val="00984A97"/>
    <w:rsid w:val="00984CF3"/>
    <w:rsid w:val="00985E62"/>
    <w:rsid w:val="00986824"/>
    <w:rsid w:val="0099004F"/>
    <w:rsid w:val="00990096"/>
    <w:rsid w:val="00990163"/>
    <w:rsid w:val="00990D31"/>
    <w:rsid w:val="009910E2"/>
    <w:rsid w:val="00991433"/>
    <w:rsid w:val="009916CC"/>
    <w:rsid w:val="00991BAB"/>
    <w:rsid w:val="00992139"/>
    <w:rsid w:val="009922AB"/>
    <w:rsid w:val="009924D2"/>
    <w:rsid w:val="00992D68"/>
    <w:rsid w:val="009931E4"/>
    <w:rsid w:val="009933E7"/>
    <w:rsid w:val="00993C1B"/>
    <w:rsid w:val="00993FBA"/>
    <w:rsid w:val="0099403F"/>
    <w:rsid w:val="00995C7E"/>
    <w:rsid w:val="00995F5D"/>
    <w:rsid w:val="00996348"/>
    <w:rsid w:val="00996CC5"/>
    <w:rsid w:val="0099798C"/>
    <w:rsid w:val="009A1A7F"/>
    <w:rsid w:val="009A1FDB"/>
    <w:rsid w:val="009A20AA"/>
    <w:rsid w:val="009A2DB1"/>
    <w:rsid w:val="009A42A4"/>
    <w:rsid w:val="009A45B4"/>
    <w:rsid w:val="009A45E8"/>
    <w:rsid w:val="009A4BB5"/>
    <w:rsid w:val="009A53F1"/>
    <w:rsid w:val="009A5A18"/>
    <w:rsid w:val="009A78BC"/>
    <w:rsid w:val="009A7A3C"/>
    <w:rsid w:val="009B12D5"/>
    <w:rsid w:val="009B1FF4"/>
    <w:rsid w:val="009B2BFC"/>
    <w:rsid w:val="009B3027"/>
    <w:rsid w:val="009B434B"/>
    <w:rsid w:val="009B5263"/>
    <w:rsid w:val="009B57E1"/>
    <w:rsid w:val="009B5A5E"/>
    <w:rsid w:val="009B6BCF"/>
    <w:rsid w:val="009B7034"/>
    <w:rsid w:val="009B7449"/>
    <w:rsid w:val="009B773F"/>
    <w:rsid w:val="009B79F1"/>
    <w:rsid w:val="009B7CBD"/>
    <w:rsid w:val="009C0103"/>
    <w:rsid w:val="009C0219"/>
    <w:rsid w:val="009C095C"/>
    <w:rsid w:val="009C0BF2"/>
    <w:rsid w:val="009C18A1"/>
    <w:rsid w:val="009C1E05"/>
    <w:rsid w:val="009C2257"/>
    <w:rsid w:val="009C28C0"/>
    <w:rsid w:val="009C2C24"/>
    <w:rsid w:val="009C2F5B"/>
    <w:rsid w:val="009C32DC"/>
    <w:rsid w:val="009C334E"/>
    <w:rsid w:val="009C33A0"/>
    <w:rsid w:val="009C3BAD"/>
    <w:rsid w:val="009C4011"/>
    <w:rsid w:val="009C4511"/>
    <w:rsid w:val="009C4953"/>
    <w:rsid w:val="009C4C7C"/>
    <w:rsid w:val="009C4EEA"/>
    <w:rsid w:val="009C50C0"/>
    <w:rsid w:val="009C5E95"/>
    <w:rsid w:val="009C6015"/>
    <w:rsid w:val="009C65CA"/>
    <w:rsid w:val="009C6781"/>
    <w:rsid w:val="009C68D5"/>
    <w:rsid w:val="009C726C"/>
    <w:rsid w:val="009C79BD"/>
    <w:rsid w:val="009C7ED5"/>
    <w:rsid w:val="009D10FC"/>
    <w:rsid w:val="009D1534"/>
    <w:rsid w:val="009D170A"/>
    <w:rsid w:val="009D19CF"/>
    <w:rsid w:val="009D19EF"/>
    <w:rsid w:val="009D1BCD"/>
    <w:rsid w:val="009D2146"/>
    <w:rsid w:val="009D245E"/>
    <w:rsid w:val="009D2863"/>
    <w:rsid w:val="009D28FD"/>
    <w:rsid w:val="009D2D9E"/>
    <w:rsid w:val="009D376B"/>
    <w:rsid w:val="009D3803"/>
    <w:rsid w:val="009D495E"/>
    <w:rsid w:val="009D498E"/>
    <w:rsid w:val="009D675A"/>
    <w:rsid w:val="009D70C1"/>
    <w:rsid w:val="009D7188"/>
    <w:rsid w:val="009D7E7C"/>
    <w:rsid w:val="009E06E1"/>
    <w:rsid w:val="009E0736"/>
    <w:rsid w:val="009E0A63"/>
    <w:rsid w:val="009E10F1"/>
    <w:rsid w:val="009E17F0"/>
    <w:rsid w:val="009E248D"/>
    <w:rsid w:val="009E33E6"/>
    <w:rsid w:val="009E34B0"/>
    <w:rsid w:val="009E35AB"/>
    <w:rsid w:val="009E37F6"/>
    <w:rsid w:val="009E4CD9"/>
    <w:rsid w:val="009E5196"/>
    <w:rsid w:val="009E6527"/>
    <w:rsid w:val="009E6811"/>
    <w:rsid w:val="009E6903"/>
    <w:rsid w:val="009E71FD"/>
    <w:rsid w:val="009E7216"/>
    <w:rsid w:val="009E7B59"/>
    <w:rsid w:val="009F068D"/>
    <w:rsid w:val="009F0F01"/>
    <w:rsid w:val="009F1C7D"/>
    <w:rsid w:val="009F2191"/>
    <w:rsid w:val="009F21C6"/>
    <w:rsid w:val="009F3792"/>
    <w:rsid w:val="009F3B58"/>
    <w:rsid w:val="009F41AC"/>
    <w:rsid w:val="009F464F"/>
    <w:rsid w:val="009F485A"/>
    <w:rsid w:val="009F573B"/>
    <w:rsid w:val="009F5D6A"/>
    <w:rsid w:val="009F6349"/>
    <w:rsid w:val="009F6A2A"/>
    <w:rsid w:val="009F7811"/>
    <w:rsid w:val="009F7C45"/>
    <w:rsid w:val="00A00023"/>
    <w:rsid w:val="00A00045"/>
    <w:rsid w:val="00A004CF"/>
    <w:rsid w:val="00A007DC"/>
    <w:rsid w:val="00A00AAF"/>
    <w:rsid w:val="00A00F2A"/>
    <w:rsid w:val="00A01123"/>
    <w:rsid w:val="00A01407"/>
    <w:rsid w:val="00A0147A"/>
    <w:rsid w:val="00A015AF"/>
    <w:rsid w:val="00A01B0F"/>
    <w:rsid w:val="00A01CCF"/>
    <w:rsid w:val="00A0294C"/>
    <w:rsid w:val="00A02979"/>
    <w:rsid w:val="00A037CE"/>
    <w:rsid w:val="00A038A9"/>
    <w:rsid w:val="00A038D7"/>
    <w:rsid w:val="00A0397E"/>
    <w:rsid w:val="00A04791"/>
    <w:rsid w:val="00A04A50"/>
    <w:rsid w:val="00A054FE"/>
    <w:rsid w:val="00A0564A"/>
    <w:rsid w:val="00A058A4"/>
    <w:rsid w:val="00A05AEA"/>
    <w:rsid w:val="00A0602C"/>
    <w:rsid w:val="00A06280"/>
    <w:rsid w:val="00A0659B"/>
    <w:rsid w:val="00A06D72"/>
    <w:rsid w:val="00A06EC2"/>
    <w:rsid w:val="00A072ED"/>
    <w:rsid w:val="00A074D9"/>
    <w:rsid w:val="00A07708"/>
    <w:rsid w:val="00A07E0B"/>
    <w:rsid w:val="00A10199"/>
    <w:rsid w:val="00A10376"/>
    <w:rsid w:val="00A10AF9"/>
    <w:rsid w:val="00A11524"/>
    <w:rsid w:val="00A1193B"/>
    <w:rsid w:val="00A11E54"/>
    <w:rsid w:val="00A1214F"/>
    <w:rsid w:val="00A14353"/>
    <w:rsid w:val="00A14441"/>
    <w:rsid w:val="00A1458B"/>
    <w:rsid w:val="00A14F1D"/>
    <w:rsid w:val="00A14F85"/>
    <w:rsid w:val="00A15391"/>
    <w:rsid w:val="00A15923"/>
    <w:rsid w:val="00A15B19"/>
    <w:rsid w:val="00A178BA"/>
    <w:rsid w:val="00A20A89"/>
    <w:rsid w:val="00A20B02"/>
    <w:rsid w:val="00A20B56"/>
    <w:rsid w:val="00A20C19"/>
    <w:rsid w:val="00A20CE0"/>
    <w:rsid w:val="00A21258"/>
    <w:rsid w:val="00A2140D"/>
    <w:rsid w:val="00A21448"/>
    <w:rsid w:val="00A21D6C"/>
    <w:rsid w:val="00A21DF8"/>
    <w:rsid w:val="00A21E29"/>
    <w:rsid w:val="00A21EB5"/>
    <w:rsid w:val="00A22262"/>
    <w:rsid w:val="00A228DB"/>
    <w:rsid w:val="00A22BE0"/>
    <w:rsid w:val="00A22C31"/>
    <w:rsid w:val="00A22D67"/>
    <w:rsid w:val="00A23875"/>
    <w:rsid w:val="00A238F0"/>
    <w:rsid w:val="00A241A8"/>
    <w:rsid w:val="00A2442C"/>
    <w:rsid w:val="00A24B10"/>
    <w:rsid w:val="00A250F0"/>
    <w:rsid w:val="00A25269"/>
    <w:rsid w:val="00A2553A"/>
    <w:rsid w:val="00A25666"/>
    <w:rsid w:val="00A25871"/>
    <w:rsid w:val="00A259E5"/>
    <w:rsid w:val="00A25EC2"/>
    <w:rsid w:val="00A26496"/>
    <w:rsid w:val="00A2660F"/>
    <w:rsid w:val="00A2677F"/>
    <w:rsid w:val="00A26BDA"/>
    <w:rsid w:val="00A27277"/>
    <w:rsid w:val="00A277B7"/>
    <w:rsid w:val="00A30305"/>
    <w:rsid w:val="00A305BE"/>
    <w:rsid w:val="00A30C8C"/>
    <w:rsid w:val="00A320D2"/>
    <w:rsid w:val="00A3314C"/>
    <w:rsid w:val="00A33219"/>
    <w:rsid w:val="00A3376E"/>
    <w:rsid w:val="00A33AC0"/>
    <w:rsid w:val="00A33CD2"/>
    <w:rsid w:val="00A340EA"/>
    <w:rsid w:val="00A352D4"/>
    <w:rsid w:val="00A354BE"/>
    <w:rsid w:val="00A35602"/>
    <w:rsid w:val="00A3587B"/>
    <w:rsid w:val="00A35D84"/>
    <w:rsid w:val="00A35DED"/>
    <w:rsid w:val="00A360A9"/>
    <w:rsid w:val="00A367C1"/>
    <w:rsid w:val="00A3703A"/>
    <w:rsid w:val="00A37A95"/>
    <w:rsid w:val="00A37C1C"/>
    <w:rsid w:val="00A4079B"/>
    <w:rsid w:val="00A40F1F"/>
    <w:rsid w:val="00A40F25"/>
    <w:rsid w:val="00A4134B"/>
    <w:rsid w:val="00A416B9"/>
    <w:rsid w:val="00A41E80"/>
    <w:rsid w:val="00A4280C"/>
    <w:rsid w:val="00A42E08"/>
    <w:rsid w:val="00A43201"/>
    <w:rsid w:val="00A43793"/>
    <w:rsid w:val="00A438C5"/>
    <w:rsid w:val="00A43EA1"/>
    <w:rsid w:val="00A4405D"/>
    <w:rsid w:val="00A44347"/>
    <w:rsid w:val="00A4489F"/>
    <w:rsid w:val="00A44B20"/>
    <w:rsid w:val="00A44BBE"/>
    <w:rsid w:val="00A451A3"/>
    <w:rsid w:val="00A45435"/>
    <w:rsid w:val="00A45954"/>
    <w:rsid w:val="00A45D7C"/>
    <w:rsid w:val="00A46A60"/>
    <w:rsid w:val="00A47113"/>
    <w:rsid w:val="00A47CFE"/>
    <w:rsid w:val="00A5062B"/>
    <w:rsid w:val="00A50812"/>
    <w:rsid w:val="00A508BB"/>
    <w:rsid w:val="00A5151C"/>
    <w:rsid w:val="00A51557"/>
    <w:rsid w:val="00A51BB1"/>
    <w:rsid w:val="00A51E92"/>
    <w:rsid w:val="00A52067"/>
    <w:rsid w:val="00A52213"/>
    <w:rsid w:val="00A524BA"/>
    <w:rsid w:val="00A527FD"/>
    <w:rsid w:val="00A53624"/>
    <w:rsid w:val="00A53949"/>
    <w:rsid w:val="00A53C8B"/>
    <w:rsid w:val="00A53ED9"/>
    <w:rsid w:val="00A54014"/>
    <w:rsid w:val="00A541AA"/>
    <w:rsid w:val="00A5424C"/>
    <w:rsid w:val="00A54846"/>
    <w:rsid w:val="00A55014"/>
    <w:rsid w:val="00A55379"/>
    <w:rsid w:val="00A55C36"/>
    <w:rsid w:val="00A55D96"/>
    <w:rsid w:val="00A56A1A"/>
    <w:rsid w:val="00A56BBC"/>
    <w:rsid w:val="00A570FF"/>
    <w:rsid w:val="00A57D45"/>
    <w:rsid w:val="00A6014F"/>
    <w:rsid w:val="00A6026D"/>
    <w:rsid w:val="00A605D1"/>
    <w:rsid w:val="00A60E20"/>
    <w:rsid w:val="00A61E05"/>
    <w:rsid w:val="00A623B1"/>
    <w:rsid w:val="00A62AF8"/>
    <w:rsid w:val="00A62EE8"/>
    <w:rsid w:val="00A63441"/>
    <w:rsid w:val="00A634E2"/>
    <w:rsid w:val="00A64D47"/>
    <w:rsid w:val="00A64D78"/>
    <w:rsid w:val="00A650C7"/>
    <w:rsid w:val="00A65410"/>
    <w:rsid w:val="00A65585"/>
    <w:rsid w:val="00A65AD3"/>
    <w:rsid w:val="00A65C58"/>
    <w:rsid w:val="00A65ED0"/>
    <w:rsid w:val="00A66714"/>
    <w:rsid w:val="00A667F9"/>
    <w:rsid w:val="00A67328"/>
    <w:rsid w:val="00A675F1"/>
    <w:rsid w:val="00A67F30"/>
    <w:rsid w:val="00A707F9"/>
    <w:rsid w:val="00A70B63"/>
    <w:rsid w:val="00A70C85"/>
    <w:rsid w:val="00A7161F"/>
    <w:rsid w:val="00A71A67"/>
    <w:rsid w:val="00A732AE"/>
    <w:rsid w:val="00A73CE9"/>
    <w:rsid w:val="00A74688"/>
    <w:rsid w:val="00A749AB"/>
    <w:rsid w:val="00A74F78"/>
    <w:rsid w:val="00A75427"/>
    <w:rsid w:val="00A75A63"/>
    <w:rsid w:val="00A76354"/>
    <w:rsid w:val="00A76FA8"/>
    <w:rsid w:val="00A77AEF"/>
    <w:rsid w:val="00A811B5"/>
    <w:rsid w:val="00A818ED"/>
    <w:rsid w:val="00A819A2"/>
    <w:rsid w:val="00A8271A"/>
    <w:rsid w:val="00A827E1"/>
    <w:rsid w:val="00A83409"/>
    <w:rsid w:val="00A83713"/>
    <w:rsid w:val="00A83BE7"/>
    <w:rsid w:val="00A83C45"/>
    <w:rsid w:val="00A83D59"/>
    <w:rsid w:val="00A8437F"/>
    <w:rsid w:val="00A84809"/>
    <w:rsid w:val="00A84EA9"/>
    <w:rsid w:val="00A85039"/>
    <w:rsid w:val="00A85876"/>
    <w:rsid w:val="00A85FFB"/>
    <w:rsid w:val="00A86347"/>
    <w:rsid w:val="00A86AAB"/>
    <w:rsid w:val="00A8768E"/>
    <w:rsid w:val="00A8791A"/>
    <w:rsid w:val="00A903B9"/>
    <w:rsid w:val="00A90CDC"/>
    <w:rsid w:val="00A9171F"/>
    <w:rsid w:val="00A920CF"/>
    <w:rsid w:val="00A92221"/>
    <w:rsid w:val="00A92C3A"/>
    <w:rsid w:val="00A934FE"/>
    <w:rsid w:val="00A93EB0"/>
    <w:rsid w:val="00A94694"/>
    <w:rsid w:val="00A946EC"/>
    <w:rsid w:val="00A94ACD"/>
    <w:rsid w:val="00A94B01"/>
    <w:rsid w:val="00A94EA9"/>
    <w:rsid w:val="00A950CE"/>
    <w:rsid w:val="00A95157"/>
    <w:rsid w:val="00A9585D"/>
    <w:rsid w:val="00A958A7"/>
    <w:rsid w:val="00A95B8D"/>
    <w:rsid w:val="00A96EC0"/>
    <w:rsid w:val="00A97838"/>
    <w:rsid w:val="00A97868"/>
    <w:rsid w:val="00A97FBA"/>
    <w:rsid w:val="00AA01F4"/>
    <w:rsid w:val="00AA02D4"/>
    <w:rsid w:val="00AA09C6"/>
    <w:rsid w:val="00AA0A9C"/>
    <w:rsid w:val="00AA0D4D"/>
    <w:rsid w:val="00AA2523"/>
    <w:rsid w:val="00AA28FA"/>
    <w:rsid w:val="00AA2E5C"/>
    <w:rsid w:val="00AA2EE9"/>
    <w:rsid w:val="00AA358D"/>
    <w:rsid w:val="00AA3B90"/>
    <w:rsid w:val="00AA49A6"/>
    <w:rsid w:val="00AA57D9"/>
    <w:rsid w:val="00AA59D7"/>
    <w:rsid w:val="00AA5AA0"/>
    <w:rsid w:val="00AA5EBE"/>
    <w:rsid w:val="00AA632E"/>
    <w:rsid w:val="00AA68B6"/>
    <w:rsid w:val="00AA72BD"/>
    <w:rsid w:val="00AA7593"/>
    <w:rsid w:val="00AA7870"/>
    <w:rsid w:val="00AB0911"/>
    <w:rsid w:val="00AB0BB1"/>
    <w:rsid w:val="00AB190A"/>
    <w:rsid w:val="00AB2364"/>
    <w:rsid w:val="00AB2479"/>
    <w:rsid w:val="00AB26F3"/>
    <w:rsid w:val="00AB28A6"/>
    <w:rsid w:val="00AB3996"/>
    <w:rsid w:val="00AB3E4C"/>
    <w:rsid w:val="00AB3FD7"/>
    <w:rsid w:val="00AB473D"/>
    <w:rsid w:val="00AB4E64"/>
    <w:rsid w:val="00AB4FCE"/>
    <w:rsid w:val="00AB5520"/>
    <w:rsid w:val="00AB581D"/>
    <w:rsid w:val="00AB5CC4"/>
    <w:rsid w:val="00AB60EB"/>
    <w:rsid w:val="00AB6522"/>
    <w:rsid w:val="00AB6CCB"/>
    <w:rsid w:val="00AB7970"/>
    <w:rsid w:val="00AC0CB4"/>
    <w:rsid w:val="00AC0EBF"/>
    <w:rsid w:val="00AC153C"/>
    <w:rsid w:val="00AC1BF0"/>
    <w:rsid w:val="00AC1DAC"/>
    <w:rsid w:val="00AC20AA"/>
    <w:rsid w:val="00AC24E6"/>
    <w:rsid w:val="00AC2D94"/>
    <w:rsid w:val="00AC2F11"/>
    <w:rsid w:val="00AC30EE"/>
    <w:rsid w:val="00AC3513"/>
    <w:rsid w:val="00AC3548"/>
    <w:rsid w:val="00AC3F73"/>
    <w:rsid w:val="00AC4129"/>
    <w:rsid w:val="00AC43C7"/>
    <w:rsid w:val="00AC4536"/>
    <w:rsid w:val="00AC52B5"/>
    <w:rsid w:val="00AC6CFE"/>
    <w:rsid w:val="00AC7A60"/>
    <w:rsid w:val="00AC7D2C"/>
    <w:rsid w:val="00AC7DDE"/>
    <w:rsid w:val="00AD038E"/>
    <w:rsid w:val="00AD0E04"/>
    <w:rsid w:val="00AD11BB"/>
    <w:rsid w:val="00AD14AA"/>
    <w:rsid w:val="00AD1F71"/>
    <w:rsid w:val="00AD2307"/>
    <w:rsid w:val="00AD2E6C"/>
    <w:rsid w:val="00AD32B1"/>
    <w:rsid w:val="00AD3D92"/>
    <w:rsid w:val="00AD4218"/>
    <w:rsid w:val="00AD4460"/>
    <w:rsid w:val="00AD4910"/>
    <w:rsid w:val="00AD4FA8"/>
    <w:rsid w:val="00AD4FE5"/>
    <w:rsid w:val="00AD505A"/>
    <w:rsid w:val="00AD549F"/>
    <w:rsid w:val="00AD5A81"/>
    <w:rsid w:val="00AD66C4"/>
    <w:rsid w:val="00AD6753"/>
    <w:rsid w:val="00AD6AE7"/>
    <w:rsid w:val="00AD70EE"/>
    <w:rsid w:val="00AD758E"/>
    <w:rsid w:val="00AD7C6F"/>
    <w:rsid w:val="00AE1BC3"/>
    <w:rsid w:val="00AE2180"/>
    <w:rsid w:val="00AE2733"/>
    <w:rsid w:val="00AE2D58"/>
    <w:rsid w:val="00AE2EB0"/>
    <w:rsid w:val="00AE4715"/>
    <w:rsid w:val="00AE476C"/>
    <w:rsid w:val="00AE4CEA"/>
    <w:rsid w:val="00AE4F39"/>
    <w:rsid w:val="00AE5434"/>
    <w:rsid w:val="00AE568A"/>
    <w:rsid w:val="00AE6D7A"/>
    <w:rsid w:val="00AE6F45"/>
    <w:rsid w:val="00AE6F73"/>
    <w:rsid w:val="00AE7DC4"/>
    <w:rsid w:val="00AF018E"/>
    <w:rsid w:val="00AF155F"/>
    <w:rsid w:val="00AF2272"/>
    <w:rsid w:val="00AF256E"/>
    <w:rsid w:val="00AF257A"/>
    <w:rsid w:val="00AF29AC"/>
    <w:rsid w:val="00AF2DCF"/>
    <w:rsid w:val="00AF4219"/>
    <w:rsid w:val="00AF4289"/>
    <w:rsid w:val="00AF4C3E"/>
    <w:rsid w:val="00AF4CA9"/>
    <w:rsid w:val="00AF5030"/>
    <w:rsid w:val="00AF5BBC"/>
    <w:rsid w:val="00AF6B0D"/>
    <w:rsid w:val="00AF7183"/>
    <w:rsid w:val="00AF7F77"/>
    <w:rsid w:val="00B00AD0"/>
    <w:rsid w:val="00B00D7F"/>
    <w:rsid w:val="00B00DDD"/>
    <w:rsid w:val="00B00E66"/>
    <w:rsid w:val="00B00FA6"/>
    <w:rsid w:val="00B014F9"/>
    <w:rsid w:val="00B0191F"/>
    <w:rsid w:val="00B01D37"/>
    <w:rsid w:val="00B01E17"/>
    <w:rsid w:val="00B02A76"/>
    <w:rsid w:val="00B02DBD"/>
    <w:rsid w:val="00B03767"/>
    <w:rsid w:val="00B03793"/>
    <w:rsid w:val="00B03CDC"/>
    <w:rsid w:val="00B03F24"/>
    <w:rsid w:val="00B041C5"/>
    <w:rsid w:val="00B050FA"/>
    <w:rsid w:val="00B058B8"/>
    <w:rsid w:val="00B059C2"/>
    <w:rsid w:val="00B06293"/>
    <w:rsid w:val="00B065FA"/>
    <w:rsid w:val="00B0669C"/>
    <w:rsid w:val="00B06AE9"/>
    <w:rsid w:val="00B06F1D"/>
    <w:rsid w:val="00B0714C"/>
    <w:rsid w:val="00B071A6"/>
    <w:rsid w:val="00B07688"/>
    <w:rsid w:val="00B076E2"/>
    <w:rsid w:val="00B07BF1"/>
    <w:rsid w:val="00B07E3D"/>
    <w:rsid w:val="00B10E5B"/>
    <w:rsid w:val="00B112B7"/>
    <w:rsid w:val="00B11518"/>
    <w:rsid w:val="00B1152C"/>
    <w:rsid w:val="00B11C37"/>
    <w:rsid w:val="00B11CB9"/>
    <w:rsid w:val="00B1205A"/>
    <w:rsid w:val="00B129D4"/>
    <w:rsid w:val="00B12DF7"/>
    <w:rsid w:val="00B12EA9"/>
    <w:rsid w:val="00B12FC6"/>
    <w:rsid w:val="00B14606"/>
    <w:rsid w:val="00B15ABC"/>
    <w:rsid w:val="00B15B7F"/>
    <w:rsid w:val="00B15FF6"/>
    <w:rsid w:val="00B16923"/>
    <w:rsid w:val="00B17050"/>
    <w:rsid w:val="00B17E20"/>
    <w:rsid w:val="00B20C1A"/>
    <w:rsid w:val="00B20C36"/>
    <w:rsid w:val="00B20D59"/>
    <w:rsid w:val="00B216DC"/>
    <w:rsid w:val="00B21894"/>
    <w:rsid w:val="00B220A9"/>
    <w:rsid w:val="00B22624"/>
    <w:rsid w:val="00B22A98"/>
    <w:rsid w:val="00B22CA3"/>
    <w:rsid w:val="00B23119"/>
    <w:rsid w:val="00B236A0"/>
    <w:rsid w:val="00B2377A"/>
    <w:rsid w:val="00B2476B"/>
    <w:rsid w:val="00B2533A"/>
    <w:rsid w:val="00B25559"/>
    <w:rsid w:val="00B25D90"/>
    <w:rsid w:val="00B25F0C"/>
    <w:rsid w:val="00B262C4"/>
    <w:rsid w:val="00B264D3"/>
    <w:rsid w:val="00B269B7"/>
    <w:rsid w:val="00B26A02"/>
    <w:rsid w:val="00B26ABF"/>
    <w:rsid w:val="00B272B2"/>
    <w:rsid w:val="00B300E5"/>
    <w:rsid w:val="00B309B3"/>
    <w:rsid w:val="00B30BE4"/>
    <w:rsid w:val="00B3149B"/>
    <w:rsid w:val="00B322E3"/>
    <w:rsid w:val="00B325AB"/>
    <w:rsid w:val="00B329BC"/>
    <w:rsid w:val="00B32E29"/>
    <w:rsid w:val="00B333D9"/>
    <w:rsid w:val="00B339DC"/>
    <w:rsid w:val="00B3402D"/>
    <w:rsid w:val="00B3508B"/>
    <w:rsid w:val="00B352B2"/>
    <w:rsid w:val="00B35BCC"/>
    <w:rsid w:val="00B35D7C"/>
    <w:rsid w:val="00B36B72"/>
    <w:rsid w:val="00B36FCD"/>
    <w:rsid w:val="00B378CD"/>
    <w:rsid w:val="00B415B8"/>
    <w:rsid w:val="00B41909"/>
    <w:rsid w:val="00B41CC5"/>
    <w:rsid w:val="00B41D4E"/>
    <w:rsid w:val="00B42C2B"/>
    <w:rsid w:val="00B4334F"/>
    <w:rsid w:val="00B435CB"/>
    <w:rsid w:val="00B438B5"/>
    <w:rsid w:val="00B43B2A"/>
    <w:rsid w:val="00B441C9"/>
    <w:rsid w:val="00B44A4C"/>
    <w:rsid w:val="00B44D1F"/>
    <w:rsid w:val="00B46216"/>
    <w:rsid w:val="00B46408"/>
    <w:rsid w:val="00B46C1F"/>
    <w:rsid w:val="00B4717D"/>
    <w:rsid w:val="00B47445"/>
    <w:rsid w:val="00B477F8"/>
    <w:rsid w:val="00B47926"/>
    <w:rsid w:val="00B47A60"/>
    <w:rsid w:val="00B47AF3"/>
    <w:rsid w:val="00B50A71"/>
    <w:rsid w:val="00B50F3B"/>
    <w:rsid w:val="00B51604"/>
    <w:rsid w:val="00B52605"/>
    <w:rsid w:val="00B5371E"/>
    <w:rsid w:val="00B53BA2"/>
    <w:rsid w:val="00B53D6B"/>
    <w:rsid w:val="00B53FB6"/>
    <w:rsid w:val="00B54057"/>
    <w:rsid w:val="00B540DB"/>
    <w:rsid w:val="00B548DB"/>
    <w:rsid w:val="00B54A0C"/>
    <w:rsid w:val="00B55B4B"/>
    <w:rsid w:val="00B566CA"/>
    <w:rsid w:val="00B5685E"/>
    <w:rsid w:val="00B56AAC"/>
    <w:rsid w:val="00B57388"/>
    <w:rsid w:val="00B57E9C"/>
    <w:rsid w:val="00B600DB"/>
    <w:rsid w:val="00B60FF0"/>
    <w:rsid w:val="00B61554"/>
    <w:rsid w:val="00B61556"/>
    <w:rsid w:val="00B61D5A"/>
    <w:rsid w:val="00B61D76"/>
    <w:rsid w:val="00B62313"/>
    <w:rsid w:val="00B62B2C"/>
    <w:rsid w:val="00B633C3"/>
    <w:rsid w:val="00B6365D"/>
    <w:rsid w:val="00B63E85"/>
    <w:rsid w:val="00B63F26"/>
    <w:rsid w:val="00B64017"/>
    <w:rsid w:val="00B643C3"/>
    <w:rsid w:val="00B645D6"/>
    <w:rsid w:val="00B64700"/>
    <w:rsid w:val="00B6512A"/>
    <w:rsid w:val="00B6512E"/>
    <w:rsid w:val="00B6514F"/>
    <w:rsid w:val="00B65A97"/>
    <w:rsid w:val="00B65B8B"/>
    <w:rsid w:val="00B66423"/>
    <w:rsid w:val="00B66F7A"/>
    <w:rsid w:val="00B67C3C"/>
    <w:rsid w:val="00B70694"/>
    <w:rsid w:val="00B70D91"/>
    <w:rsid w:val="00B713A8"/>
    <w:rsid w:val="00B716B0"/>
    <w:rsid w:val="00B71B11"/>
    <w:rsid w:val="00B71C88"/>
    <w:rsid w:val="00B71D1C"/>
    <w:rsid w:val="00B723EC"/>
    <w:rsid w:val="00B725C8"/>
    <w:rsid w:val="00B725E3"/>
    <w:rsid w:val="00B72798"/>
    <w:rsid w:val="00B72B78"/>
    <w:rsid w:val="00B73097"/>
    <w:rsid w:val="00B7473B"/>
    <w:rsid w:val="00B7473F"/>
    <w:rsid w:val="00B74A08"/>
    <w:rsid w:val="00B74BEF"/>
    <w:rsid w:val="00B74FF6"/>
    <w:rsid w:val="00B757E4"/>
    <w:rsid w:val="00B758EA"/>
    <w:rsid w:val="00B759CF"/>
    <w:rsid w:val="00B760F7"/>
    <w:rsid w:val="00B7650F"/>
    <w:rsid w:val="00B76844"/>
    <w:rsid w:val="00B77104"/>
    <w:rsid w:val="00B77BBD"/>
    <w:rsid w:val="00B77F60"/>
    <w:rsid w:val="00B80AF1"/>
    <w:rsid w:val="00B80B5F"/>
    <w:rsid w:val="00B80C52"/>
    <w:rsid w:val="00B80CED"/>
    <w:rsid w:val="00B81062"/>
    <w:rsid w:val="00B816CF"/>
    <w:rsid w:val="00B81ACB"/>
    <w:rsid w:val="00B82151"/>
    <w:rsid w:val="00B82A35"/>
    <w:rsid w:val="00B82F01"/>
    <w:rsid w:val="00B82FF1"/>
    <w:rsid w:val="00B8350A"/>
    <w:rsid w:val="00B835E5"/>
    <w:rsid w:val="00B8369A"/>
    <w:rsid w:val="00B838C6"/>
    <w:rsid w:val="00B8416E"/>
    <w:rsid w:val="00B84618"/>
    <w:rsid w:val="00B846B6"/>
    <w:rsid w:val="00B84FC3"/>
    <w:rsid w:val="00B8599D"/>
    <w:rsid w:val="00B86DB7"/>
    <w:rsid w:val="00B90964"/>
    <w:rsid w:val="00B91497"/>
    <w:rsid w:val="00B919EE"/>
    <w:rsid w:val="00B91A5A"/>
    <w:rsid w:val="00B91B30"/>
    <w:rsid w:val="00B92CF5"/>
    <w:rsid w:val="00B93260"/>
    <w:rsid w:val="00B93582"/>
    <w:rsid w:val="00B93BAB"/>
    <w:rsid w:val="00B93E99"/>
    <w:rsid w:val="00B9452C"/>
    <w:rsid w:val="00B94572"/>
    <w:rsid w:val="00B95869"/>
    <w:rsid w:val="00B9746B"/>
    <w:rsid w:val="00B9751C"/>
    <w:rsid w:val="00B97803"/>
    <w:rsid w:val="00B97930"/>
    <w:rsid w:val="00B97D0D"/>
    <w:rsid w:val="00BA0170"/>
    <w:rsid w:val="00BA077F"/>
    <w:rsid w:val="00BA0AE6"/>
    <w:rsid w:val="00BA1584"/>
    <w:rsid w:val="00BA19D0"/>
    <w:rsid w:val="00BA21DC"/>
    <w:rsid w:val="00BA29C3"/>
    <w:rsid w:val="00BA3776"/>
    <w:rsid w:val="00BA3F59"/>
    <w:rsid w:val="00BA40CA"/>
    <w:rsid w:val="00BA42BD"/>
    <w:rsid w:val="00BA472F"/>
    <w:rsid w:val="00BA4BDD"/>
    <w:rsid w:val="00BA4E56"/>
    <w:rsid w:val="00BA4FB4"/>
    <w:rsid w:val="00BA500C"/>
    <w:rsid w:val="00BA571D"/>
    <w:rsid w:val="00BA5780"/>
    <w:rsid w:val="00BA58A1"/>
    <w:rsid w:val="00BA5FCB"/>
    <w:rsid w:val="00BA6A33"/>
    <w:rsid w:val="00BA6CB3"/>
    <w:rsid w:val="00BA6D1A"/>
    <w:rsid w:val="00BA6F8E"/>
    <w:rsid w:val="00BA70F8"/>
    <w:rsid w:val="00BA74F7"/>
    <w:rsid w:val="00BA7793"/>
    <w:rsid w:val="00BA7867"/>
    <w:rsid w:val="00BA7D4C"/>
    <w:rsid w:val="00BB021F"/>
    <w:rsid w:val="00BB07E6"/>
    <w:rsid w:val="00BB0FB8"/>
    <w:rsid w:val="00BB16D2"/>
    <w:rsid w:val="00BB1739"/>
    <w:rsid w:val="00BB23E5"/>
    <w:rsid w:val="00BB25FC"/>
    <w:rsid w:val="00BB2602"/>
    <w:rsid w:val="00BB2EEC"/>
    <w:rsid w:val="00BB33D3"/>
    <w:rsid w:val="00BB3545"/>
    <w:rsid w:val="00BB3EC1"/>
    <w:rsid w:val="00BB4F88"/>
    <w:rsid w:val="00BB5D6B"/>
    <w:rsid w:val="00BB5ECA"/>
    <w:rsid w:val="00BB61EF"/>
    <w:rsid w:val="00BB62E0"/>
    <w:rsid w:val="00BB6ECC"/>
    <w:rsid w:val="00BB7195"/>
    <w:rsid w:val="00BB78D3"/>
    <w:rsid w:val="00BC047F"/>
    <w:rsid w:val="00BC05EB"/>
    <w:rsid w:val="00BC06A0"/>
    <w:rsid w:val="00BC1869"/>
    <w:rsid w:val="00BC1A15"/>
    <w:rsid w:val="00BC1E90"/>
    <w:rsid w:val="00BC1EBB"/>
    <w:rsid w:val="00BC21FB"/>
    <w:rsid w:val="00BC27AA"/>
    <w:rsid w:val="00BC348B"/>
    <w:rsid w:val="00BC3965"/>
    <w:rsid w:val="00BC3CD2"/>
    <w:rsid w:val="00BC4459"/>
    <w:rsid w:val="00BC450E"/>
    <w:rsid w:val="00BC4837"/>
    <w:rsid w:val="00BC4A88"/>
    <w:rsid w:val="00BC5A4E"/>
    <w:rsid w:val="00BC5C9A"/>
    <w:rsid w:val="00BC60EB"/>
    <w:rsid w:val="00BC7847"/>
    <w:rsid w:val="00BC7D02"/>
    <w:rsid w:val="00BD0130"/>
    <w:rsid w:val="00BD0CF3"/>
    <w:rsid w:val="00BD0E92"/>
    <w:rsid w:val="00BD1605"/>
    <w:rsid w:val="00BD1943"/>
    <w:rsid w:val="00BD2F31"/>
    <w:rsid w:val="00BD3469"/>
    <w:rsid w:val="00BD3CC6"/>
    <w:rsid w:val="00BD3E40"/>
    <w:rsid w:val="00BD43F1"/>
    <w:rsid w:val="00BD458D"/>
    <w:rsid w:val="00BD4920"/>
    <w:rsid w:val="00BD4C1D"/>
    <w:rsid w:val="00BD5E35"/>
    <w:rsid w:val="00BD75FF"/>
    <w:rsid w:val="00BD7673"/>
    <w:rsid w:val="00BE0A0D"/>
    <w:rsid w:val="00BE0DCB"/>
    <w:rsid w:val="00BE0EBC"/>
    <w:rsid w:val="00BE2935"/>
    <w:rsid w:val="00BE3871"/>
    <w:rsid w:val="00BE3AB4"/>
    <w:rsid w:val="00BE3BE5"/>
    <w:rsid w:val="00BE4796"/>
    <w:rsid w:val="00BE4D14"/>
    <w:rsid w:val="00BE50F7"/>
    <w:rsid w:val="00BE59C7"/>
    <w:rsid w:val="00BE5B3A"/>
    <w:rsid w:val="00BE5BFF"/>
    <w:rsid w:val="00BE6CF3"/>
    <w:rsid w:val="00BE6CF7"/>
    <w:rsid w:val="00BE702F"/>
    <w:rsid w:val="00BE70BD"/>
    <w:rsid w:val="00BE7850"/>
    <w:rsid w:val="00BE7EAB"/>
    <w:rsid w:val="00BF0721"/>
    <w:rsid w:val="00BF10EE"/>
    <w:rsid w:val="00BF14E9"/>
    <w:rsid w:val="00BF1A61"/>
    <w:rsid w:val="00BF1ECA"/>
    <w:rsid w:val="00BF2049"/>
    <w:rsid w:val="00BF2186"/>
    <w:rsid w:val="00BF2551"/>
    <w:rsid w:val="00BF277B"/>
    <w:rsid w:val="00BF279D"/>
    <w:rsid w:val="00BF28EC"/>
    <w:rsid w:val="00BF2F68"/>
    <w:rsid w:val="00BF3089"/>
    <w:rsid w:val="00BF3230"/>
    <w:rsid w:val="00BF39D9"/>
    <w:rsid w:val="00BF3B6C"/>
    <w:rsid w:val="00BF3D47"/>
    <w:rsid w:val="00BF3F78"/>
    <w:rsid w:val="00BF41CA"/>
    <w:rsid w:val="00BF47CA"/>
    <w:rsid w:val="00BF574D"/>
    <w:rsid w:val="00BF5D41"/>
    <w:rsid w:val="00BF5F3C"/>
    <w:rsid w:val="00BF6940"/>
    <w:rsid w:val="00BF6962"/>
    <w:rsid w:val="00BF6F93"/>
    <w:rsid w:val="00BF71F7"/>
    <w:rsid w:val="00BF75C1"/>
    <w:rsid w:val="00BF7E18"/>
    <w:rsid w:val="00C004F8"/>
    <w:rsid w:val="00C00BA3"/>
    <w:rsid w:val="00C01890"/>
    <w:rsid w:val="00C018A4"/>
    <w:rsid w:val="00C01FAC"/>
    <w:rsid w:val="00C0225F"/>
    <w:rsid w:val="00C024C4"/>
    <w:rsid w:val="00C0295B"/>
    <w:rsid w:val="00C02CD6"/>
    <w:rsid w:val="00C03761"/>
    <w:rsid w:val="00C0485A"/>
    <w:rsid w:val="00C05A80"/>
    <w:rsid w:val="00C05AB8"/>
    <w:rsid w:val="00C05E9C"/>
    <w:rsid w:val="00C065D2"/>
    <w:rsid w:val="00C069EB"/>
    <w:rsid w:val="00C06D1E"/>
    <w:rsid w:val="00C07B51"/>
    <w:rsid w:val="00C104F6"/>
    <w:rsid w:val="00C1074D"/>
    <w:rsid w:val="00C11376"/>
    <w:rsid w:val="00C11A8F"/>
    <w:rsid w:val="00C1278C"/>
    <w:rsid w:val="00C128C8"/>
    <w:rsid w:val="00C129BE"/>
    <w:rsid w:val="00C12A28"/>
    <w:rsid w:val="00C12BA1"/>
    <w:rsid w:val="00C13336"/>
    <w:rsid w:val="00C13A2A"/>
    <w:rsid w:val="00C13D99"/>
    <w:rsid w:val="00C140F6"/>
    <w:rsid w:val="00C14382"/>
    <w:rsid w:val="00C149AF"/>
    <w:rsid w:val="00C14C38"/>
    <w:rsid w:val="00C153C9"/>
    <w:rsid w:val="00C161CC"/>
    <w:rsid w:val="00C16700"/>
    <w:rsid w:val="00C16D8E"/>
    <w:rsid w:val="00C17A9D"/>
    <w:rsid w:val="00C17B84"/>
    <w:rsid w:val="00C17CC4"/>
    <w:rsid w:val="00C17E5B"/>
    <w:rsid w:val="00C20AF4"/>
    <w:rsid w:val="00C227C6"/>
    <w:rsid w:val="00C22B34"/>
    <w:rsid w:val="00C22D9C"/>
    <w:rsid w:val="00C2348B"/>
    <w:rsid w:val="00C23740"/>
    <w:rsid w:val="00C23756"/>
    <w:rsid w:val="00C24B0D"/>
    <w:rsid w:val="00C25659"/>
    <w:rsid w:val="00C25E24"/>
    <w:rsid w:val="00C2608C"/>
    <w:rsid w:val="00C26777"/>
    <w:rsid w:val="00C27C65"/>
    <w:rsid w:val="00C304E5"/>
    <w:rsid w:val="00C30B0B"/>
    <w:rsid w:val="00C30FE3"/>
    <w:rsid w:val="00C31185"/>
    <w:rsid w:val="00C31671"/>
    <w:rsid w:val="00C316F5"/>
    <w:rsid w:val="00C31825"/>
    <w:rsid w:val="00C31C17"/>
    <w:rsid w:val="00C31C26"/>
    <w:rsid w:val="00C3235E"/>
    <w:rsid w:val="00C323BA"/>
    <w:rsid w:val="00C32D97"/>
    <w:rsid w:val="00C33806"/>
    <w:rsid w:val="00C34197"/>
    <w:rsid w:val="00C347DD"/>
    <w:rsid w:val="00C3519E"/>
    <w:rsid w:val="00C3521C"/>
    <w:rsid w:val="00C35CFD"/>
    <w:rsid w:val="00C361D7"/>
    <w:rsid w:val="00C3677B"/>
    <w:rsid w:val="00C36D42"/>
    <w:rsid w:val="00C373C2"/>
    <w:rsid w:val="00C37607"/>
    <w:rsid w:val="00C37ABD"/>
    <w:rsid w:val="00C37ECE"/>
    <w:rsid w:val="00C404B3"/>
    <w:rsid w:val="00C40556"/>
    <w:rsid w:val="00C40BBC"/>
    <w:rsid w:val="00C41480"/>
    <w:rsid w:val="00C41806"/>
    <w:rsid w:val="00C41F45"/>
    <w:rsid w:val="00C41F70"/>
    <w:rsid w:val="00C421D2"/>
    <w:rsid w:val="00C4220F"/>
    <w:rsid w:val="00C424D1"/>
    <w:rsid w:val="00C438BD"/>
    <w:rsid w:val="00C439E9"/>
    <w:rsid w:val="00C43E7A"/>
    <w:rsid w:val="00C44171"/>
    <w:rsid w:val="00C44B28"/>
    <w:rsid w:val="00C44BE8"/>
    <w:rsid w:val="00C44F3D"/>
    <w:rsid w:val="00C46671"/>
    <w:rsid w:val="00C46FE6"/>
    <w:rsid w:val="00C472A2"/>
    <w:rsid w:val="00C4748D"/>
    <w:rsid w:val="00C47A74"/>
    <w:rsid w:val="00C50AD6"/>
    <w:rsid w:val="00C50AFD"/>
    <w:rsid w:val="00C50B0B"/>
    <w:rsid w:val="00C50F7E"/>
    <w:rsid w:val="00C515A2"/>
    <w:rsid w:val="00C51997"/>
    <w:rsid w:val="00C52111"/>
    <w:rsid w:val="00C524B3"/>
    <w:rsid w:val="00C52A24"/>
    <w:rsid w:val="00C52B75"/>
    <w:rsid w:val="00C539B7"/>
    <w:rsid w:val="00C541F7"/>
    <w:rsid w:val="00C54344"/>
    <w:rsid w:val="00C5440C"/>
    <w:rsid w:val="00C545EB"/>
    <w:rsid w:val="00C54A10"/>
    <w:rsid w:val="00C553C6"/>
    <w:rsid w:val="00C55B20"/>
    <w:rsid w:val="00C55BE5"/>
    <w:rsid w:val="00C5603B"/>
    <w:rsid w:val="00C56493"/>
    <w:rsid w:val="00C568CD"/>
    <w:rsid w:val="00C56A64"/>
    <w:rsid w:val="00C5773F"/>
    <w:rsid w:val="00C578B4"/>
    <w:rsid w:val="00C57E5C"/>
    <w:rsid w:val="00C57E7E"/>
    <w:rsid w:val="00C6024B"/>
    <w:rsid w:val="00C60429"/>
    <w:rsid w:val="00C60EC9"/>
    <w:rsid w:val="00C6110D"/>
    <w:rsid w:val="00C612AE"/>
    <w:rsid w:val="00C61466"/>
    <w:rsid w:val="00C61B87"/>
    <w:rsid w:val="00C62CE8"/>
    <w:rsid w:val="00C634D7"/>
    <w:rsid w:val="00C63D90"/>
    <w:rsid w:val="00C6465A"/>
    <w:rsid w:val="00C650B5"/>
    <w:rsid w:val="00C651FC"/>
    <w:rsid w:val="00C65FA0"/>
    <w:rsid w:val="00C6670E"/>
    <w:rsid w:val="00C66ECC"/>
    <w:rsid w:val="00C67304"/>
    <w:rsid w:val="00C67549"/>
    <w:rsid w:val="00C7057E"/>
    <w:rsid w:val="00C70626"/>
    <w:rsid w:val="00C7071C"/>
    <w:rsid w:val="00C70A48"/>
    <w:rsid w:val="00C70C81"/>
    <w:rsid w:val="00C71519"/>
    <w:rsid w:val="00C71F61"/>
    <w:rsid w:val="00C72417"/>
    <w:rsid w:val="00C7283C"/>
    <w:rsid w:val="00C72A96"/>
    <w:rsid w:val="00C734F0"/>
    <w:rsid w:val="00C73CEE"/>
    <w:rsid w:val="00C73D30"/>
    <w:rsid w:val="00C73DB7"/>
    <w:rsid w:val="00C74019"/>
    <w:rsid w:val="00C7412C"/>
    <w:rsid w:val="00C74388"/>
    <w:rsid w:val="00C7442D"/>
    <w:rsid w:val="00C74796"/>
    <w:rsid w:val="00C7491B"/>
    <w:rsid w:val="00C750C2"/>
    <w:rsid w:val="00C763C7"/>
    <w:rsid w:val="00C7642D"/>
    <w:rsid w:val="00C764FC"/>
    <w:rsid w:val="00C769F3"/>
    <w:rsid w:val="00C773B6"/>
    <w:rsid w:val="00C77DA3"/>
    <w:rsid w:val="00C809B5"/>
    <w:rsid w:val="00C810C0"/>
    <w:rsid w:val="00C81378"/>
    <w:rsid w:val="00C81C36"/>
    <w:rsid w:val="00C8235E"/>
    <w:rsid w:val="00C825F7"/>
    <w:rsid w:val="00C827B2"/>
    <w:rsid w:val="00C82913"/>
    <w:rsid w:val="00C83119"/>
    <w:rsid w:val="00C8318B"/>
    <w:rsid w:val="00C83E4B"/>
    <w:rsid w:val="00C8403C"/>
    <w:rsid w:val="00C851B5"/>
    <w:rsid w:val="00C8566F"/>
    <w:rsid w:val="00C868BD"/>
    <w:rsid w:val="00C877DE"/>
    <w:rsid w:val="00C8785C"/>
    <w:rsid w:val="00C87D9D"/>
    <w:rsid w:val="00C90488"/>
    <w:rsid w:val="00C90556"/>
    <w:rsid w:val="00C90D1E"/>
    <w:rsid w:val="00C90E18"/>
    <w:rsid w:val="00C91F3F"/>
    <w:rsid w:val="00C92362"/>
    <w:rsid w:val="00C927F1"/>
    <w:rsid w:val="00C92D7C"/>
    <w:rsid w:val="00C92EDC"/>
    <w:rsid w:val="00C9455D"/>
    <w:rsid w:val="00C946C3"/>
    <w:rsid w:val="00C9481A"/>
    <w:rsid w:val="00C94B2B"/>
    <w:rsid w:val="00C94D88"/>
    <w:rsid w:val="00C95377"/>
    <w:rsid w:val="00C954C6"/>
    <w:rsid w:val="00C9554C"/>
    <w:rsid w:val="00C95591"/>
    <w:rsid w:val="00C95C0A"/>
    <w:rsid w:val="00C963B1"/>
    <w:rsid w:val="00C968FE"/>
    <w:rsid w:val="00C97827"/>
    <w:rsid w:val="00C97B57"/>
    <w:rsid w:val="00CA074F"/>
    <w:rsid w:val="00CA0F2C"/>
    <w:rsid w:val="00CA11FE"/>
    <w:rsid w:val="00CA19AD"/>
    <w:rsid w:val="00CA4EA5"/>
    <w:rsid w:val="00CA4ECC"/>
    <w:rsid w:val="00CA5186"/>
    <w:rsid w:val="00CA6855"/>
    <w:rsid w:val="00CA77FC"/>
    <w:rsid w:val="00CA7C02"/>
    <w:rsid w:val="00CA7DF4"/>
    <w:rsid w:val="00CB004C"/>
    <w:rsid w:val="00CB026C"/>
    <w:rsid w:val="00CB104A"/>
    <w:rsid w:val="00CB1A43"/>
    <w:rsid w:val="00CB235E"/>
    <w:rsid w:val="00CB31FA"/>
    <w:rsid w:val="00CB33E5"/>
    <w:rsid w:val="00CB405F"/>
    <w:rsid w:val="00CB41D2"/>
    <w:rsid w:val="00CB4DBF"/>
    <w:rsid w:val="00CB4F4F"/>
    <w:rsid w:val="00CB50F6"/>
    <w:rsid w:val="00CB5885"/>
    <w:rsid w:val="00CB5927"/>
    <w:rsid w:val="00CB611C"/>
    <w:rsid w:val="00CB7E3B"/>
    <w:rsid w:val="00CC02FA"/>
    <w:rsid w:val="00CC0478"/>
    <w:rsid w:val="00CC0F4B"/>
    <w:rsid w:val="00CC1CE0"/>
    <w:rsid w:val="00CC1E9E"/>
    <w:rsid w:val="00CC2126"/>
    <w:rsid w:val="00CC23CC"/>
    <w:rsid w:val="00CC244A"/>
    <w:rsid w:val="00CC26D8"/>
    <w:rsid w:val="00CC2EE6"/>
    <w:rsid w:val="00CC321F"/>
    <w:rsid w:val="00CC369F"/>
    <w:rsid w:val="00CC38B5"/>
    <w:rsid w:val="00CC476F"/>
    <w:rsid w:val="00CC499F"/>
    <w:rsid w:val="00CC4E24"/>
    <w:rsid w:val="00CC4E4E"/>
    <w:rsid w:val="00CC4E86"/>
    <w:rsid w:val="00CC5856"/>
    <w:rsid w:val="00CC5E60"/>
    <w:rsid w:val="00CC642E"/>
    <w:rsid w:val="00CC6C3B"/>
    <w:rsid w:val="00CC6DCC"/>
    <w:rsid w:val="00CD10E1"/>
    <w:rsid w:val="00CD13E7"/>
    <w:rsid w:val="00CD1815"/>
    <w:rsid w:val="00CD19C5"/>
    <w:rsid w:val="00CD2115"/>
    <w:rsid w:val="00CD27E7"/>
    <w:rsid w:val="00CD30CC"/>
    <w:rsid w:val="00CD3521"/>
    <w:rsid w:val="00CD4662"/>
    <w:rsid w:val="00CD49EF"/>
    <w:rsid w:val="00CD599E"/>
    <w:rsid w:val="00CD65AE"/>
    <w:rsid w:val="00CD7198"/>
    <w:rsid w:val="00CD719D"/>
    <w:rsid w:val="00CD71A8"/>
    <w:rsid w:val="00CD7BC5"/>
    <w:rsid w:val="00CD7FFE"/>
    <w:rsid w:val="00CE07A0"/>
    <w:rsid w:val="00CE07D0"/>
    <w:rsid w:val="00CE1180"/>
    <w:rsid w:val="00CE22A9"/>
    <w:rsid w:val="00CE25EF"/>
    <w:rsid w:val="00CE372C"/>
    <w:rsid w:val="00CE3A7A"/>
    <w:rsid w:val="00CE3B53"/>
    <w:rsid w:val="00CE406B"/>
    <w:rsid w:val="00CE43A9"/>
    <w:rsid w:val="00CE4610"/>
    <w:rsid w:val="00CE49FD"/>
    <w:rsid w:val="00CE5913"/>
    <w:rsid w:val="00CE5A5D"/>
    <w:rsid w:val="00CE60ED"/>
    <w:rsid w:val="00CE62C5"/>
    <w:rsid w:val="00CE65F4"/>
    <w:rsid w:val="00CE6A45"/>
    <w:rsid w:val="00CE6C48"/>
    <w:rsid w:val="00CE6F5E"/>
    <w:rsid w:val="00CE6F65"/>
    <w:rsid w:val="00CE70D1"/>
    <w:rsid w:val="00CE74E0"/>
    <w:rsid w:val="00CE7575"/>
    <w:rsid w:val="00CF0558"/>
    <w:rsid w:val="00CF0A46"/>
    <w:rsid w:val="00CF0D3D"/>
    <w:rsid w:val="00CF15F8"/>
    <w:rsid w:val="00CF19BB"/>
    <w:rsid w:val="00CF26B7"/>
    <w:rsid w:val="00CF2BD7"/>
    <w:rsid w:val="00CF31E5"/>
    <w:rsid w:val="00CF32A2"/>
    <w:rsid w:val="00CF35A6"/>
    <w:rsid w:val="00CF372E"/>
    <w:rsid w:val="00CF408C"/>
    <w:rsid w:val="00CF4B44"/>
    <w:rsid w:val="00CF549B"/>
    <w:rsid w:val="00CF5637"/>
    <w:rsid w:val="00CF5B64"/>
    <w:rsid w:val="00CF613B"/>
    <w:rsid w:val="00CF6688"/>
    <w:rsid w:val="00CF76DE"/>
    <w:rsid w:val="00CF7D25"/>
    <w:rsid w:val="00D00107"/>
    <w:rsid w:val="00D00167"/>
    <w:rsid w:val="00D00D2D"/>
    <w:rsid w:val="00D01162"/>
    <w:rsid w:val="00D0174C"/>
    <w:rsid w:val="00D03129"/>
    <w:rsid w:val="00D03573"/>
    <w:rsid w:val="00D03779"/>
    <w:rsid w:val="00D03C04"/>
    <w:rsid w:val="00D043D8"/>
    <w:rsid w:val="00D043FF"/>
    <w:rsid w:val="00D04731"/>
    <w:rsid w:val="00D04C49"/>
    <w:rsid w:val="00D0556C"/>
    <w:rsid w:val="00D05B43"/>
    <w:rsid w:val="00D060B8"/>
    <w:rsid w:val="00D063AD"/>
    <w:rsid w:val="00D06CDC"/>
    <w:rsid w:val="00D0746B"/>
    <w:rsid w:val="00D07542"/>
    <w:rsid w:val="00D076EE"/>
    <w:rsid w:val="00D07CDC"/>
    <w:rsid w:val="00D104E1"/>
    <w:rsid w:val="00D10772"/>
    <w:rsid w:val="00D10D4D"/>
    <w:rsid w:val="00D10F6C"/>
    <w:rsid w:val="00D119F0"/>
    <w:rsid w:val="00D12067"/>
    <w:rsid w:val="00D12299"/>
    <w:rsid w:val="00D12F6B"/>
    <w:rsid w:val="00D141FC"/>
    <w:rsid w:val="00D1452C"/>
    <w:rsid w:val="00D149E7"/>
    <w:rsid w:val="00D15BA4"/>
    <w:rsid w:val="00D15E38"/>
    <w:rsid w:val="00D15EAF"/>
    <w:rsid w:val="00D168E3"/>
    <w:rsid w:val="00D16EEC"/>
    <w:rsid w:val="00D1715F"/>
    <w:rsid w:val="00D17320"/>
    <w:rsid w:val="00D175F7"/>
    <w:rsid w:val="00D17822"/>
    <w:rsid w:val="00D17C5F"/>
    <w:rsid w:val="00D20309"/>
    <w:rsid w:val="00D2049A"/>
    <w:rsid w:val="00D20B72"/>
    <w:rsid w:val="00D20C05"/>
    <w:rsid w:val="00D21B3A"/>
    <w:rsid w:val="00D21F90"/>
    <w:rsid w:val="00D229C9"/>
    <w:rsid w:val="00D23640"/>
    <w:rsid w:val="00D23882"/>
    <w:rsid w:val="00D23BED"/>
    <w:rsid w:val="00D24602"/>
    <w:rsid w:val="00D2605B"/>
    <w:rsid w:val="00D26825"/>
    <w:rsid w:val="00D307D6"/>
    <w:rsid w:val="00D30962"/>
    <w:rsid w:val="00D309E5"/>
    <w:rsid w:val="00D30D99"/>
    <w:rsid w:val="00D315D2"/>
    <w:rsid w:val="00D316D7"/>
    <w:rsid w:val="00D31D29"/>
    <w:rsid w:val="00D32510"/>
    <w:rsid w:val="00D3310C"/>
    <w:rsid w:val="00D332A3"/>
    <w:rsid w:val="00D33539"/>
    <w:rsid w:val="00D33869"/>
    <w:rsid w:val="00D33A1A"/>
    <w:rsid w:val="00D33E0D"/>
    <w:rsid w:val="00D344C1"/>
    <w:rsid w:val="00D34757"/>
    <w:rsid w:val="00D3508F"/>
    <w:rsid w:val="00D359A3"/>
    <w:rsid w:val="00D3660B"/>
    <w:rsid w:val="00D36DE4"/>
    <w:rsid w:val="00D37169"/>
    <w:rsid w:val="00D373D6"/>
    <w:rsid w:val="00D37AA2"/>
    <w:rsid w:val="00D37B47"/>
    <w:rsid w:val="00D4064A"/>
    <w:rsid w:val="00D41090"/>
    <w:rsid w:val="00D41E9D"/>
    <w:rsid w:val="00D41EAE"/>
    <w:rsid w:val="00D4291E"/>
    <w:rsid w:val="00D429CA"/>
    <w:rsid w:val="00D42EB5"/>
    <w:rsid w:val="00D43666"/>
    <w:rsid w:val="00D43C00"/>
    <w:rsid w:val="00D442D2"/>
    <w:rsid w:val="00D44511"/>
    <w:rsid w:val="00D451BF"/>
    <w:rsid w:val="00D454C6"/>
    <w:rsid w:val="00D45630"/>
    <w:rsid w:val="00D45AD8"/>
    <w:rsid w:val="00D45B19"/>
    <w:rsid w:val="00D462F9"/>
    <w:rsid w:val="00D5141A"/>
    <w:rsid w:val="00D5146F"/>
    <w:rsid w:val="00D5175F"/>
    <w:rsid w:val="00D519A2"/>
    <w:rsid w:val="00D51C36"/>
    <w:rsid w:val="00D52484"/>
    <w:rsid w:val="00D5267F"/>
    <w:rsid w:val="00D52E47"/>
    <w:rsid w:val="00D53330"/>
    <w:rsid w:val="00D540C1"/>
    <w:rsid w:val="00D541BE"/>
    <w:rsid w:val="00D545E8"/>
    <w:rsid w:val="00D555EB"/>
    <w:rsid w:val="00D55758"/>
    <w:rsid w:val="00D55EFA"/>
    <w:rsid w:val="00D55F94"/>
    <w:rsid w:val="00D55FA6"/>
    <w:rsid w:val="00D5695C"/>
    <w:rsid w:val="00D573EF"/>
    <w:rsid w:val="00D577A0"/>
    <w:rsid w:val="00D60661"/>
    <w:rsid w:val="00D606BA"/>
    <w:rsid w:val="00D60B58"/>
    <w:rsid w:val="00D60D0D"/>
    <w:rsid w:val="00D61416"/>
    <w:rsid w:val="00D62575"/>
    <w:rsid w:val="00D62670"/>
    <w:rsid w:val="00D628B8"/>
    <w:rsid w:val="00D6387D"/>
    <w:rsid w:val="00D63B15"/>
    <w:rsid w:val="00D6435C"/>
    <w:rsid w:val="00D651A9"/>
    <w:rsid w:val="00D651F6"/>
    <w:rsid w:val="00D65920"/>
    <w:rsid w:val="00D65F9B"/>
    <w:rsid w:val="00D66013"/>
    <w:rsid w:val="00D6610B"/>
    <w:rsid w:val="00D67D76"/>
    <w:rsid w:val="00D71F93"/>
    <w:rsid w:val="00D721B1"/>
    <w:rsid w:val="00D72579"/>
    <w:rsid w:val="00D726D7"/>
    <w:rsid w:val="00D73C86"/>
    <w:rsid w:val="00D73D72"/>
    <w:rsid w:val="00D7422E"/>
    <w:rsid w:val="00D7436F"/>
    <w:rsid w:val="00D74ED5"/>
    <w:rsid w:val="00D750CF"/>
    <w:rsid w:val="00D7575B"/>
    <w:rsid w:val="00D75C54"/>
    <w:rsid w:val="00D7615A"/>
    <w:rsid w:val="00D76675"/>
    <w:rsid w:val="00D76AC6"/>
    <w:rsid w:val="00D76F59"/>
    <w:rsid w:val="00D774F7"/>
    <w:rsid w:val="00D77A5A"/>
    <w:rsid w:val="00D77CA4"/>
    <w:rsid w:val="00D800A5"/>
    <w:rsid w:val="00D80C55"/>
    <w:rsid w:val="00D80DA2"/>
    <w:rsid w:val="00D80FE9"/>
    <w:rsid w:val="00D813DC"/>
    <w:rsid w:val="00D820D3"/>
    <w:rsid w:val="00D824B8"/>
    <w:rsid w:val="00D824C7"/>
    <w:rsid w:val="00D82546"/>
    <w:rsid w:val="00D83032"/>
    <w:rsid w:val="00D83454"/>
    <w:rsid w:val="00D84E17"/>
    <w:rsid w:val="00D84FE3"/>
    <w:rsid w:val="00D8562C"/>
    <w:rsid w:val="00D86076"/>
    <w:rsid w:val="00D860DB"/>
    <w:rsid w:val="00D8690D"/>
    <w:rsid w:val="00D87739"/>
    <w:rsid w:val="00D90078"/>
    <w:rsid w:val="00D90569"/>
    <w:rsid w:val="00D90F96"/>
    <w:rsid w:val="00D911EE"/>
    <w:rsid w:val="00D919A3"/>
    <w:rsid w:val="00D922EA"/>
    <w:rsid w:val="00D93283"/>
    <w:rsid w:val="00D936FF"/>
    <w:rsid w:val="00D93802"/>
    <w:rsid w:val="00D93AAE"/>
    <w:rsid w:val="00D93DFA"/>
    <w:rsid w:val="00D94462"/>
    <w:rsid w:val="00D94EA0"/>
    <w:rsid w:val="00D95CA2"/>
    <w:rsid w:val="00D96305"/>
    <w:rsid w:val="00D96E4D"/>
    <w:rsid w:val="00D974F1"/>
    <w:rsid w:val="00D9796E"/>
    <w:rsid w:val="00DA0E65"/>
    <w:rsid w:val="00DA0E75"/>
    <w:rsid w:val="00DA0FAA"/>
    <w:rsid w:val="00DA13A3"/>
    <w:rsid w:val="00DA19F6"/>
    <w:rsid w:val="00DA2D04"/>
    <w:rsid w:val="00DA42BB"/>
    <w:rsid w:val="00DA4736"/>
    <w:rsid w:val="00DA49B0"/>
    <w:rsid w:val="00DA4A89"/>
    <w:rsid w:val="00DA4BC7"/>
    <w:rsid w:val="00DA4D60"/>
    <w:rsid w:val="00DA523C"/>
    <w:rsid w:val="00DA5E6C"/>
    <w:rsid w:val="00DA6073"/>
    <w:rsid w:val="00DA61E1"/>
    <w:rsid w:val="00DA663D"/>
    <w:rsid w:val="00DA67D4"/>
    <w:rsid w:val="00DA7492"/>
    <w:rsid w:val="00DB00AB"/>
    <w:rsid w:val="00DB0C9A"/>
    <w:rsid w:val="00DB18FA"/>
    <w:rsid w:val="00DB20D2"/>
    <w:rsid w:val="00DB24A5"/>
    <w:rsid w:val="00DB2697"/>
    <w:rsid w:val="00DB33A5"/>
    <w:rsid w:val="00DB399C"/>
    <w:rsid w:val="00DB3C87"/>
    <w:rsid w:val="00DB4296"/>
    <w:rsid w:val="00DB4823"/>
    <w:rsid w:val="00DB4B69"/>
    <w:rsid w:val="00DB51C3"/>
    <w:rsid w:val="00DB5764"/>
    <w:rsid w:val="00DB61F1"/>
    <w:rsid w:val="00DB6292"/>
    <w:rsid w:val="00DB6325"/>
    <w:rsid w:val="00DB675B"/>
    <w:rsid w:val="00DB7095"/>
    <w:rsid w:val="00DB74BA"/>
    <w:rsid w:val="00DB794B"/>
    <w:rsid w:val="00DB7EAF"/>
    <w:rsid w:val="00DC09AB"/>
    <w:rsid w:val="00DC0B60"/>
    <w:rsid w:val="00DC0C70"/>
    <w:rsid w:val="00DC117B"/>
    <w:rsid w:val="00DC1B38"/>
    <w:rsid w:val="00DC24E8"/>
    <w:rsid w:val="00DC26A2"/>
    <w:rsid w:val="00DC2B95"/>
    <w:rsid w:val="00DC33F1"/>
    <w:rsid w:val="00DC4712"/>
    <w:rsid w:val="00DC56E3"/>
    <w:rsid w:val="00DC71D1"/>
    <w:rsid w:val="00DC7BEF"/>
    <w:rsid w:val="00DD050E"/>
    <w:rsid w:val="00DD0990"/>
    <w:rsid w:val="00DD0A60"/>
    <w:rsid w:val="00DD0B1B"/>
    <w:rsid w:val="00DD0BB4"/>
    <w:rsid w:val="00DD15F1"/>
    <w:rsid w:val="00DD16EA"/>
    <w:rsid w:val="00DD197F"/>
    <w:rsid w:val="00DD36E8"/>
    <w:rsid w:val="00DD3B72"/>
    <w:rsid w:val="00DD3E00"/>
    <w:rsid w:val="00DD4273"/>
    <w:rsid w:val="00DD4665"/>
    <w:rsid w:val="00DD4AD2"/>
    <w:rsid w:val="00DD4D89"/>
    <w:rsid w:val="00DD4F8E"/>
    <w:rsid w:val="00DD50A3"/>
    <w:rsid w:val="00DD5142"/>
    <w:rsid w:val="00DD5222"/>
    <w:rsid w:val="00DD53AB"/>
    <w:rsid w:val="00DD53CE"/>
    <w:rsid w:val="00DD6CBA"/>
    <w:rsid w:val="00DD769C"/>
    <w:rsid w:val="00DD7DAE"/>
    <w:rsid w:val="00DD7F60"/>
    <w:rsid w:val="00DD7FA2"/>
    <w:rsid w:val="00DE0192"/>
    <w:rsid w:val="00DE0679"/>
    <w:rsid w:val="00DE0A2A"/>
    <w:rsid w:val="00DE112F"/>
    <w:rsid w:val="00DE133F"/>
    <w:rsid w:val="00DE15C9"/>
    <w:rsid w:val="00DE1D7E"/>
    <w:rsid w:val="00DE1E24"/>
    <w:rsid w:val="00DE2AA2"/>
    <w:rsid w:val="00DE2E0F"/>
    <w:rsid w:val="00DE3988"/>
    <w:rsid w:val="00DE3F95"/>
    <w:rsid w:val="00DE41D1"/>
    <w:rsid w:val="00DE470A"/>
    <w:rsid w:val="00DE4823"/>
    <w:rsid w:val="00DE5325"/>
    <w:rsid w:val="00DE53FB"/>
    <w:rsid w:val="00DE5954"/>
    <w:rsid w:val="00DE5CB0"/>
    <w:rsid w:val="00DE61BE"/>
    <w:rsid w:val="00DE635E"/>
    <w:rsid w:val="00DE6C89"/>
    <w:rsid w:val="00DF05AB"/>
    <w:rsid w:val="00DF0F11"/>
    <w:rsid w:val="00DF1887"/>
    <w:rsid w:val="00DF194C"/>
    <w:rsid w:val="00DF1CD0"/>
    <w:rsid w:val="00DF2060"/>
    <w:rsid w:val="00DF2C6A"/>
    <w:rsid w:val="00DF2CC0"/>
    <w:rsid w:val="00DF2D61"/>
    <w:rsid w:val="00DF2DCA"/>
    <w:rsid w:val="00DF39C9"/>
    <w:rsid w:val="00DF3AC7"/>
    <w:rsid w:val="00DF3F89"/>
    <w:rsid w:val="00DF3FE3"/>
    <w:rsid w:val="00DF4251"/>
    <w:rsid w:val="00DF47A8"/>
    <w:rsid w:val="00DF5B6C"/>
    <w:rsid w:val="00DF6917"/>
    <w:rsid w:val="00DF6AAE"/>
    <w:rsid w:val="00DF7F5B"/>
    <w:rsid w:val="00E00291"/>
    <w:rsid w:val="00E003A2"/>
    <w:rsid w:val="00E00FE7"/>
    <w:rsid w:val="00E0159D"/>
    <w:rsid w:val="00E01695"/>
    <w:rsid w:val="00E019AD"/>
    <w:rsid w:val="00E01A27"/>
    <w:rsid w:val="00E02753"/>
    <w:rsid w:val="00E047AA"/>
    <w:rsid w:val="00E05542"/>
    <w:rsid w:val="00E057A7"/>
    <w:rsid w:val="00E05B7E"/>
    <w:rsid w:val="00E05DC2"/>
    <w:rsid w:val="00E06643"/>
    <w:rsid w:val="00E066A0"/>
    <w:rsid w:val="00E06746"/>
    <w:rsid w:val="00E06DA4"/>
    <w:rsid w:val="00E06DCD"/>
    <w:rsid w:val="00E071CD"/>
    <w:rsid w:val="00E1111E"/>
    <w:rsid w:val="00E11981"/>
    <w:rsid w:val="00E11985"/>
    <w:rsid w:val="00E12768"/>
    <w:rsid w:val="00E136B6"/>
    <w:rsid w:val="00E1374D"/>
    <w:rsid w:val="00E14643"/>
    <w:rsid w:val="00E148A4"/>
    <w:rsid w:val="00E14BB7"/>
    <w:rsid w:val="00E15319"/>
    <w:rsid w:val="00E154F8"/>
    <w:rsid w:val="00E15ADD"/>
    <w:rsid w:val="00E15B1E"/>
    <w:rsid w:val="00E15CC2"/>
    <w:rsid w:val="00E168A8"/>
    <w:rsid w:val="00E16921"/>
    <w:rsid w:val="00E16933"/>
    <w:rsid w:val="00E169E0"/>
    <w:rsid w:val="00E16CEA"/>
    <w:rsid w:val="00E200CC"/>
    <w:rsid w:val="00E20684"/>
    <w:rsid w:val="00E20849"/>
    <w:rsid w:val="00E22100"/>
    <w:rsid w:val="00E22A8E"/>
    <w:rsid w:val="00E22B58"/>
    <w:rsid w:val="00E23034"/>
    <w:rsid w:val="00E238F2"/>
    <w:rsid w:val="00E242BB"/>
    <w:rsid w:val="00E24B0F"/>
    <w:rsid w:val="00E24B1B"/>
    <w:rsid w:val="00E256DE"/>
    <w:rsid w:val="00E26F6A"/>
    <w:rsid w:val="00E27A7C"/>
    <w:rsid w:val="00E27EB9"/>
    <w:rsid w:val="00E30619"/>
    <w:rsid w:val="00E30D85"/>
    <w:rsid w:val="00E30DDA"/>
    <w:rsid w:val="00E30F08"/>
    <w:rsid w:val="00E315A3"/>
    <w:rsid w:val="00E315DF"/>
    <w:rsid w:val="00E31CF6"/>
    <w:rsid w:val="00E3232C"/>
    <w:rsid w:val="00E32D05"/>
    <w:rsid w:val="00E3346D"/>
    <w:rsid w:val="00E337B4"/>
    <w:rsid w:val="00E3394D"/>
    <w:rsid w:val="00E33DB8"/>
    <w:rsid w:val="00E349E5"/>
    <w:rsid w:val="00E351BD"/>
    <w:rsid w:val="00E35ADB"/>
    <w:rsid w:val="00E36737"/>
    <w:rsid w:val="00E36A45"/>
    <w:rsid w:val="00E3752C"/>
    <w:rsid w:val="00E3775E"/>
    <w:rsid w:val="00E37A89"/>
    <w:rsid w:val="00E37DDA"/>
    <w:rsid w:val="00E413FE"/>
    <w:rsid w:val="00E4164F"/>
    <w:rsid w:val="00E41CD1"/>
    <w:rsid w:val="00E4254D"/>
    <w:rsid w:val="00E43213"/>
    <w:rsid w:val="00E43476"/>
    <w:rsid w:val="00E44E8C"/>
    <w:rsid w:val="00E454C9"/>
    <w:rsid w:val="00E455A9"/>
    <w:rsid w:val="00E45786"/>
    <w:rsid w:val="00E457AE"/>
    <w:rsid w:val="00E45FEB"/>
    <w:rsid w:val="00E478AF"/>
    <w:rsid w:val="00E501D3"/>
    <w:rsid w:val="00E50247"/>
    <w:rsid w:val="00E5162C"/>
    <w:rsid w:val="00E526B2"/>
    <w:rsid w:val="00E5298E"/>
    <w:rsid w:val="00E531A4"/>
    <w:rsid w:val="00E53E39"/>
    <w:rsid w:val="00E549CD"/>
    <w:rsid w:val="00E54FC8"/>
    <w:rsid w:val="00E56072"/>
    <w:rsid w:val="00E576DD"/>
    <w:rsid w:val="00E57CD3"/>
    <w:rsid w:val="00E57D1E"/>
    <w:rsid w:val="00E57EDE"/>
    <w:rsid w:val="00E603CC"/>
    <w:rsid w:val="00E605D0"/>
    <w:rsid w:val="00E609C2"/>
    <w:rsid w:val="00E6116F"/>
    <w:rsid w:val="00E6123C"/>
    <w:rsid w:val="00E61764"/>
    <w:rsid w:val="00E61A9B"/>
    <w:rsid w:val="00E61FA9"/>
    <w:rsid w:val="00E6226E"/>
    <w:rsid w:val="00E6265D"/>
    <w:rsid w:val="00E62A21"/>
    <w:rsid w:val="00E64501"/>
    <w:rsid w:val="00E65280"/>
    <w:rsid w:val="00E6528D"/>
    <w:rsid w:val="00E65DCC"/>
    <w:rsid w:val="00E65FA1"/>
    <w:rsid w:val="00E6630F"/>
    <w:rsid w:val="00E666B0"/>
    <w:rsid w:val="00E671C0"/>
    <w:rsid w:val="00E6726B"/>
    <w:rsid w:val="00E70162"/>
    <w:rsid w:val="00E701A9"/>
    <w:rsid w:val="00E723C8"/>
    <w:rsid w:val="00E729BB"/>
    <w:rsid w:val="00E734A9"/>
    <w:rsid w:val="00E74F5B"/>
    <w:rsid w:val="00E75065"/>
    <w:rsid w:val="00E75696"/>
    <w:rsid w:val="00E76A6B"/>
    <w:rsid w:val="00E76C56"/>
    <w:rsid w:val="00E773DC"/>
    <w:rsid w:val="00E7793D"/>
    <w:rsid w:val="00E77B6F"/>
    <w:rsid w:val="00E77DAE"/>
    <w:rsid w:val="00E77F7E"/>
    <w:rsid w:val="00E80071"/>
    <w:rsid w:val="00E804DC"/>
    <w:rsid w:val="00E80529"/>
    <w:rsid w:val="00E80A88"/>
    <w:rsid w:val="00E80D4E"/>
    <w:rsid w:val="00E81425"/>
    <w:rsid w:val="00E814D9"/>
    <w:rsid w:val="00E8153A"/>
    <w:rsid w:val="00E81BF9"/>
    <w:rsid w:val="00E81F9E"/>
    <w:rsid w:val="00E83363"/>
    <w:rsid w:val="00E83A54"/>
    <w:rsid w:val="00E84433"/>
    <w:rsid w:val="00E84683"/>
    <w:rsid w:val="00E84BEF"/>
    <w:rsid w:val="00E85420"/>
    <w:rsid w:val="00E855F0"/>
    <w:rsid w:val="00E85B13"/>
    <w:rsid w:val="00E85E36"/>
    <w:rsid w:val="00E8634E"/>
    <w:rsid w:val="00E86433"/>
    <w:rsid w:val="00E8676B"/>
    <w:rsid w:val="00E86E0E"/>
    <w:rsid w:val="00E87340"/>
    <w:rsid w:val="00E87675"/>
    <w:rsid w:val="00E9026B"/>
    <w:rsid w:val="00E907A2"/>
    <w:rsid w:val="00E90BEF"/>
    <w:rsid w:val="00E90F5A"/>
    <w:rsid w:val="00E91EFE"/>
    <w:rsid w:val="00E91F47"/>
    <w:rsid w:val="00E92D34"/>
    <w:rsid w:val="00E92FB0"/>
    <w:rsid w:val="00E9314C"/>
    <w:rsid w:val="00E932C6"/>
    <w:rsid w:val="00E939B1"/>
    <w:rsid w:val="00E940DB"/>
    <w:rsid w:val="00E94301"/>
    <w:rsid w:val="00E951C8"/>
    <w:rsid w:val="00E955DE"/>
    <w:rsid w:val="00E968B7"/>
    <w:rsid w:val="00E9712D"/>
    <w:rsid w:val="00E9771F"/>
    <w:rsid w:val="00E97ADD"/>
    <w:rsid w:val="00E97DA2"/>
    <w:rsid w:val="00EA00F0"/>
    <w:rsid w:val="00EA02FD"/>
    <w:rsid w:val="00EA1C9B"/>
    <w:rsid w:val="00EA1E89"/>
    <w:rsid w:val="00EA2367"/>
    <w:rsid w:val="00EA29C7"/>
    <w:rsid w:val="00EA29F0"/>
    <w:rsid w:val="00EA2A05"/>
    <w:rsid w:val="00EA2D88"/>
    <w:rsid w:val="00EA364F"/>
    <w:rsid w:val="00EA3DAA"/>
    <w:rsid w:val="00EA3F72"/>
    <w:rsid w:val="00EA46EC"/>
    <w:rsid w:val="00EA48E1"/>
    <w:rsid w:val="00EA4EA0"/>
    <w:rsid w:val="00EA4F54"/>
    <w:rsid w:val="00EA5824"/>
    <w:rsid w:val="00EA5A37"/>
    <w:rsid w:val="00EA63D0"/>
    <w:rsid w:val="00EA641C"/>
    <w:rsid w:val="00EA6D36"/>
    <w:rsid w:val="00EA7887"/>
    <w:rsid w:val="00EA7924"/>
    <w:rsid w:val="00EA79AC"/>
    <w:rsid w:val="00EA7EFD"/>
    <w:rsid w:val="00EA7F02"/>
    <w:rsid w:val="00EB028E"/>
    <w:rsid w:val="00EB1569"/>
    <w:rsid w:val="00EB1C5D"/>
    <w:rsid w:val="00EB1DCC"/>
    <w:rsid w:val="00EB2210"/>
    <w:rsid w:val="00EB2D57"/>
    <w:rsid w:val="00EB354F"/>
    <w:rsid w:val="00EB3CA0"/>
    <w:rsid w:val="00EB4503"/>
    <w:rsid w:val="00EB561C"/>
    <w:rsid w:val="00EB5F48"/>
    <w:rsid w:val="00EB6169"/>
    <w:rsid w:val="00EB6830"/>
    <w:rsid w:val="00EB68CA"/>
    <w:rsid w:val="00EB69D9"/>
    <w:rsid w:val="00EC02DA"/>
    <w:rsid w:val="00EC058A"/>
    <w:rsid w:val="00EC17A6"/>
    <w:rsid w:val="00EC1844"/>
    <w:rsid w:val="00EC21A9"/>
    <w:rsid w:val="00EC2E5E"/>
    <w:rsid w:val="00EC33B9"/>
    <w:rsid w:val="00EC3414"/>
    <w:rsid w:val="00EC35BC"/>
    <w:rsid w:val="00EC37F1"/>
    <w:rsid w:val="00EC3CE6"/>
    <w:rsid w:val="00EC3F9A"/>
    <w:rsid w:val="00EC409A"/>
    <w:rsid w:val="00EC44B4"/>
    <w:rsid w:val="00EC46F9"/>
    <w:rsid w:val="00EC482F"/>
    <w:rsid w:val="00EC5275"/>
    <w:rsid w:val="00EC5615"/>
    <w:rsid w:val="00EC56A1"/>
    <w:rsid w:val="00EC6424"/>
    <w:rsid w:val="00EC64B4"/>
    <w:rsid w:val="00EC64FF"/>
    <w:rsid w:val="00EC6643"/>
    <w:rsid w:val="00EC70C3"/>
    <w:rsid w:val="00EC70FB"/>
    <w:rsid w:val="00EC7DF0"/>
    <w:rsid w:val="00ED050A"/>
    <w:rsid w:val="00ED1055"/>
    <w:rsid w:val="00ED1441"/>
    <w:rsid w:val="00ED29D6"/>
    <w:rsid w:val="00ED3049"/>
    <w:rsid w:val="00ED32F5"/>
    <w:rsid w:val="00ED3523"/>
    <w:rsid w:val="00ED3A5A"/>
    <w:rsid w:val="00ED3D1D"/>
    <w:rsid w:val="00ED4646"/>
    <w:rsid w:val="00ED481C"/>
    <w:rsid w:val="00ED4B3E"/>
    <w:rsid w:val="00ED51F0"/>
    <w:rsid w:val="00ED531D"/>
    <w:rsid w:val="00ED561A"/>
    <w:rsid w:val="00ED5840"/>
    <w:rsid w:val="00ED5D90"/>
    <w:rsid w:val="00ED6F88"/>
    <w:rsid w:val="00ED7553"/>
    <w:rsid w:val="00ED7CDF"/>
    <w:rsid w:val="00ED7F2A"/>
    <w:rsid w:val="00EE0072"/>
    <w:rsid w:val="00EE02A4"/>
    <w:rsid w:val="00EE05E2"/>
    <w:rsid w:val="00EE0D7F"/>
    <w:rsid w:val="00EE113A"/>
    <w:rsid w:val="00EE1A5B"/>
    <w:rsid w:val="00EE230F"/>
    <w:rsid w:val="00EE2679"/>
    <w:rsid w:val="00EE305A"/>
    <w:rsid w:val="00EE35AF"/>
    <w:rsid w:val="00EE408E"/>
    <w:rsid w:val="00EE4B57"/>
    <w:rsid w:val="00EE5137"/>
    <w:rsid w:val="00EE5143"/>
    <w:rsid w:val="00EE515E"/>
    <w:rsid w:val="00EE5321"/>
    <w:rsid w:val="00EE5782"/>
    <w:rsid w:val="00EE5879"/>
    <w:rsid w:val="00EE5C2A"/>
    <w:rsid w:val="00EE5EF4"/>
    <w:rsid w:val="00EE61AD"/>
    <w:rsid w:val="00EE66FE"/>
    <w:rsid w:val="00EE67DF"/>
    <w:rsid w:val="00EE74AA"/>
    <w:rsid w:val="00EE7D79"/>
    <w:rsid w:val="00EF02C1"/>
    <w:rsid w:val="00EF0650"/>
    <w:rsid w:val="00EF0E04"/>
    <w:rsid w:val="00EF1193"/>
    <w:rsid w:val="00EF134F"/>
    <w:rsid w:val="00EF15E4"/>
    <w:rsid w:val="00EF1839"/>
    <w:rsid w:val="00EF1A53"/>
    <w:rsid w:val="00EF1B69"/>
    <w:rsid w:val="00EF2365"/>
    <w:rsid w:val="00EF2742"/>
    <w:rsid w:val="00EF2D9E"/>
    <w:rsid w:val="00EF2EA4"/>
    <w:rsid w:val="00EF2F13"/>
    <w:rsid w:val="00EF33F5"/>
    <w:rsid w:val="00EF4844"/>
    <w:rsid w:val="00EF4F1E"/>
    <w:rsid w:val="00EF529A"/>
    <w:rsid w:val="00EF5A7C"/>
    <w:rsid w:val="00EF60A8"/>
    <w:rsid w:val="00EF6428"/>
    <w:rsid w:val="00EF6963"/>
    <w:rsid w:val="00EF6AC2"/>
    <w:rsid w:val="00EF6CD5"/>
    <w:rsid w:val="00EF7BE3"/>
    <w:rsid w:val="00EF7D7E"/>
    <w:rsid w:val="00EF7FA2"/>
    <w:rsid w:val="00F0025E"/>
    <w:rsid w:val="00F00857"/>
    <w:rsid w:val="00F01360"/>
    <w:rsid w:val="00F01BD8"/>
    <w:rsid w:val="00F02E12"/>
    <w:rsid w:val="00F03AC6"/>
    <w:rsid w:val="00F0402C"/>
    <w:rsid w:val="00F041A8"/>
    <w:rsid w:val="00F04B7C"/>
    <w:rsid w:val="00F0586B"/>
    <w:rsid w:val="00F05CD8"/>
    <w:rsid w:val="00F05F0D"/>
    <w:rsid w:val="00F0637F"/>
    <w:rsid w:val="00F06652"/>
    <w:rsid w:val="00F066A8"/>
    <w:rsid w:val="00F06C75"/>
    <w:rsid w:val="00F06F90"/>
    <w:rsid w:val="00F073A2"/>
    <w:rsid w:val="00F07818"/>
    <w:rsid w:val="00F07BF5"/>
    <w:rsid w:val="00F1026E"/>
    <w:rsid w:val="00F10B94"/>
    <w:rsid w:val="00F10DA5"/>
    <w:rsid w:val="00F10E72"/>
    <w:rsid w:val="00F11323"/>
    <w:rsid w:val="00F1151F"/>
    <w:rsid w:val="00F117CD"/>
    <w:rsid w:val="00F12402"/>
    <w:rsid w:val="00F124D0"/>
    <w:rsid w:val="00F126C2"/>
    <w:rsid w:val="00F128EF"/>
    <w:rsid w:val="00F12B69"/>
    <w:rsid w:val="00F12C21"/>
    <w:rsid w:val="00F131B3"/>
    <w:rsid w:val="00F13EA1"/>
    <w:rsid w:val="00F15A02"/>
    <w:rsid w:val="00F15F07"/>
    <w:rsid w:val="00F16100"/>
    <w:rsid w:val="00F16EA3"/>
    <w:rsid w:val="00F20172"/>
    <w:rsid w:val="00F209B1"/>
    <w:rsid w:val="00F21754"/>
    <w:rsid w:val="00F21DE6"/>
    <w:rsid w:val="00F22248"/>
    <w:rsid w:val="00F22756"/>
    <w:rsid w:val="00F22FA9"/>
    <w:rsid w:val="00F23F0E"/>
    <w:rsid w:val="00F24947"/>
    <w:rsid w:val="00F24DCC"/>
    <w:rsid w:val="00F25081"/>
    <w:rsid w:val="00F25921"/>
    <w:rsid w:val="00F25BBB"/>
    <w:rsid w:val="00F25DD1"/>
    <w:rsid w:val="00F26C6A"/>
    <w:rsid w:val="00F2704D"/>
    <w:rsid w:val="00F30A03"/>
    <w:rsid w:val="00F31F7E"/>
    <w:rsid w:val="00F32D23"/>
    <w:rsid w:val="00F33021"/>
    <w:rsid w:val="00F33EAD"/>
    <w:rsid w:val="00F34268"/>
    <w:rsid w:val="00F34DD2"/>
    <w:rsid w:val="00F351EB"/>
    <w:rsid w:val="00F35E91"/>
    <w:rsid w:val="00F36121"/>
    <w:rsid w:val="00F3684C"/>
    <w:rsid w:val="00F373E0"/>
    <w:rsid w:val="00F37686"/>
    <w:rsid w:val="00F40DC6"/>
    <w:rsid w:val="00F412D0"/>
    <w:rsid w:val="00F413A2"/>
    <w:rsid w:val="00F41753"/>
    <w:rsid w:val="00F41D6C"/>
    <w:rsid w:val="00F4265A"/>
    <w:rsid w:val="00F4276D"/>
    <w:rsid w:val="00F42AC6"/>
    <w:rsid w:val="00F42D58"/>
    <w:rsid w:val="00F438CC"/>
    <w:rsid w:val="00F43E41"/>
    <w:rsid w:val="00F449E9"/>
    <w:rsid w:val="00F44D67"/>
    <w:rsid w:val="00F44FDF"/>
    <w:rsid w:val="00F45341"/>
    <w:rsid w:val="00F45BE7"/>
    <w:rsid w:val="00F46536"/>
    <w:rsid w:val="00F46820"/>
    <w:rsid w:val="00F46EA6"/>
    <w:rsid w:val="00F470E0"/>
    <w:rsid w:val="00F50224"/>
    <w:rsid w:val="00F5158B"/>
    <w:rsid w:val="00F5171C"/>
    <w:rsid w:val="00F52A9E"/>
    <w:rsid w:val="00F52AED"/>
    <w:rsid w:val="00F52E2B"/>
    <w:rsid w:val="00F53FA3"/>
    <w:rsid w:val="00F54157"/>
    <w:rsid w:val="00F549D5"/>
    <w:rsid w:val="00F552BE"/>
    <w:rsid w:val="00F554B6"/>
    <w:rsid w:val="00F5563F"/>
    <w:rsid w:val="00F55EF5"/>
    <w:rsid w:val="00F56537"/>
    <w:rsid w:val="00F56A26"/>
    <w:rsid w:val="00F56F85"/>
    <w:rsid w:val="00F57472"/>
    <w:rsid w:val="00F57DA4"/>
    <w:rsid w:val="00F6054C"/>
    <w:rsid w:val="00F60BBD"/>
    <w:rsid w:val="00F61BD3"/>
    <w:rsid w:val="00F61ED3"/>
    <w:rsid w:val="00F61F28"/>
    <w:rsid w:val="00F627D0"/>
    <w:rsid w:val="00F62C6F"/>
    <w:rsid w:val="00F62C8F"/>
    <w:rsid w:val="00F63292"/>
    <w:rsid w:val="00F632F3"/>
    <w:rsid w:val="00F63402"/>
    <w:rsid w:val="00F63E85"/>
    <w:rsid w:val="00F63F48"/>
    <w:rsid w:val="00F63FB6"/>
    <w:rsid w:val="00F649A0"/>
    <w:rsid w:val="00F65A2E"/>
    <w:rsid w:val="00F65B19"/>
    <w:rsid w:val="00F66298"/>
    <w:rsid w:val="00F666B1"/>
    <w:rsid w:val="00F66801"/>
    <w:rsid w:val="00F66EA9"/>
    <w:rsid w:val="00F673BD"/>
    <w:rsid w:val="00F6790B"/>
    <w:rsid w:val="00F67E40"/>
    <w:rsid w:val="00F67E50"/>
    <w:rsid w:val="00F7085F"/>
    <w:rsid w:val="00F7090F"/>
    <w:rsid w:val="00F70D0D"/>
    <w:rsid w:val="00F71160"/>
    <w:rsid w:val="00F71514"/>
    <w:rsid w:val="00F71BA0"/>
    <w:rsid w:val="00F72373"/>
    <w:rsid w:val="00F72B3D"/>
    <w:rsid w:val="00F73421"/>
    <w:rsid w:val="00F73449"/>
    <w:rsid w:val="00F73AEF"/>
    <w:rsid w:val="00F74111"/>
    <w:rsid w:val="00F751E8"/>
    <w:rsid w:val="00F75504"/>
    <w:rsid w:val="00F7575D"/>
    <w:rsid w:val="00F75840"/>
    <w:rsid w:val="00F7653F"/>
    <w:rsid w:val="00F77A80"/>
    <w:rsid w:val="00F77EBE"/>
    <w:rsid w:val="00F802FE"/>
    <w:rsid w:val="00F80F89"/>
    <w:rsid w:val="00F80FE1"/>
    <w:rsid w:val="00F81404"/>
    <w:rsid w:val="00F81C95"/>
    <w:rsid w:val="00F82416"/>
    <w:rsid w:val="00F825F5"/>
    <w:rsid w:val="00F8274A"/>
    <w:rsid w:val="00F82752"/>
    <w:rsid w:val="00F8330E"/>
    <w:rsid w:val="00F83405"/>
    <w:rsid w:val="00F83423"/>
    <w:rsid w:val="00F83790"/>
    <w:rsid w:val="00F83850"/>
    <w:rsid w:val="00F83CDF"/>
    <w:rsid w:val="00F84B75"/>
    <w:rsid w:val="00F84B85"/>
    <w:rsid w:val="00F84D82"/>
    <w:rsid w:val="00F84DFE"/>
    <w:rsid w:val="00F858A4"/>
    <w:rsid w:val="00F86CA3"/>
    <w:rsid w:val="00F87249"/>
    <w:rsid w:val="00F87399"/>
    <w:rsid w:val="00F8749B"/>
    <w:rsid w:val="00F878CC"/>
    <w:rsid w:val="00F9008A"/>
    <w:rsid w:val="00F903B8"/>
    <w:rsid w:val="00F90BFE"/>
    <w:rsid w:val="00F90CF1"/>
    <w:rsid w:val="00F90E15"/>
    <w:rsid w:val="00F91017"/>
    <w:rsid w:val="00F91100"/>
    <w:rsid w:val="00F9275A"/>
    <w:rsid w:val="00F9465C"/>
    <w:rsid w:val="00F94EEF"/>
    <w:rsid w:val="00F95604"/>
    <w:rsid w:val="00F95C3F"/>
    <w:rsid w:val="00F96BF8"/>
    <w:rsid w:val="00F96CE6"/>
    <w:rsid w:val="00F9705D"/>
    <w:rsid w:val="00F97098"/>
    <w:rsid w:val="00F972E0"/>
    <w:rsid w:val="00F97539"/>
    <w:rsid w:val="00F97820"/>
    <w:rsid w:val="00F978C5"/>
    <w:rsid w:val="00FA095A"/>
    <w:rsid w:val="00FA09D7"/>
    <w:rsid w:val="00FA1113"/>
    <w:rsid w:val="00FA14AC"/>
    <w:rsid w:val="00FA1A9B"/>
    <w:rsid w:val="00FA1BC5"/>
    <w:rsid w:val="00FA1FCE"/>
    <w:rsid w:val="00FA2540"/>
    <w:rsid w:val="00FA27B8"/>
    <w:rsid w:val="00FA351D"/>
    <w:rsid w:val="00FA3827"/>
    <w:rsid w:val="00FA419A"/>
    <w:rsid w:val="00FA44EE"/>
    <w:rsid w:val="00FA4545"/>
    <w:rsid w:val="00FA4969"/>
    <w:rsid w:val="00FA49AF"/>
    <w:rsid w:val="00FA502A"/>
    <w:rsid w:val="00FA5453"/>
    <w:rsid w:val="00FA5A0B"/>
    <w:rsid w:val="00FA608D"/>
    <w:rsid w:val="00FA6162"/>
    <w:rsid w:val="00FA62A5"/>
    <w:rsid w:val="00FA6CCA"/>
    <w:rsid w:val="00FA71BE"/>
    <w:rsid w:val="00FA7A9D"/>
    <w:rsid w:val="00FA7B0F"/>
    <w:rsid w:val="00FB06C9"/>
    <w:rsid w:val="00FB0722"/>
    <w:rsid w:val="00FB1F3A"/>
    <w:rsid w:val="00FB200D"/>
    <w:rsid w:val="00FB210E"/>
    <w:rsid w:val="00FB2176"/>
    <w:rsid w:val="00FB24AC"/>
    <w:rsid w:val="00FB34B1"/>
    <w:rsid w:val="00FB4105"/>
    <w:rsid w:val="00FB414E"/>
    <w:rsid w:val="00FB4670"/>
    <w:rsid w:val="00FB47C6"/>
    <w:rsid w:val="00FB4854"/>
    <w:rsid w:val="00FB568D"/>
    <w:rsid w:val="00FB5A5C"/>
    <w:rsid w:val="00FB5B44"/>
    <w:rsid w:val="00FB60A0"/>
    <w:rsid w:val="00FB63DD"/>
    <w:rsid w:val="00FB75FD"/>
    <w:rsid w:val="00FB7604"/>
    <w:rsid w:val="00FB7A3F"/>
    <w:rsid w:val="00FC01FE"/>
    <w:rsid w:val="00FC07D5"/>
    <w:rsid w:val="00FC0A88"/>
    <w:rsid w:val="00FC0D9F"/>
    <w:rsid w:val="00FC314B"/>
    <w:rsid w:val="00FC3210"/>
    <w:rsid w:val="00FC403E"/>
    <w:rsid w:val="00FC445D"/>
    <w:rsid w:val="00FC4CF4"/>
    <w:rsid w:val="00FC531A"/>
    <w:rsid w:val="00FC59C6"/>
    <w:rsid w:val="00FC5BF8"/>
    <w:rsid w:val="00FC6585"/>
    <w:rsid w:val="00FC6CB3"/>
    <w:rsid w:val="00FC7FD5"/>
    <w:rsid w:val="00FD0213"/>
    <w:rsid w:val="00FD07C7"/>
    <w:rsid w:val="00FD2B0A"/>
    <w:rsid w:val="00FD2F6C"/>
    <w:rsid w:val="00FD2F79"/>
    <w:rsid w:val="00FD2FDC"/>
    <w:rsid w:val="00FD3D17"/>
    <w:rsid w:val="00FD3F5C"/>
    <w:rsid w:val="00FD406F"/>
    <w:rsid w:val="00FD4728"/>
    <w:rsid w:val="00FD4B45"/>
    <w:rsid w:val="00FD5ABF"/>
    <w:rsid w:val="00FD5AD7"/>
    <w:rsid w:val="00FD5F26"/>
    <w:rsid w:val="00FD5F99"/>
    <w:rsid w:val="00FD6353"/>
    <w:rsid w:val="00FD74BE"/>
    <w:rsid w:val="00FD770A"/>
    <w:rsid w:val="00FD7840"/>
    <w:rsid w:val="00FD7E44"/>
    <w:rsid w:val="00FE04C5"/>
    <w:rsid w:val="00FE0AAB"/>
    <w:rsid w:val="00FE0B92"/>
    <w:rsid w:val="00FE0CFD"/>
    <w:rsid w:val="00FE1575"/>
    <w:rsid w:val="00FE1D12"/>
    <w:rsid w:val="00FE3DB9"/>
    <w:rsid w:val="00FE4CED"/>
    <w:rsid w:val="00FE5C24"/>
    <w:rsid w:val="00FE612F"/>
    <w:rsid w:val="00FE629F"/>
    <w:rsid w:val="00FE7814"/>
    <w:rsid w:val="00FE7967"/>
    <w:rsid w:val="00FE79AC"/>
    <w:rsid w:val="00FE7EA4"/>
    <w:rsid w:val="00FF062B"/>
    <w:rsid w:val="00FF0E03"/>
    <w:rsid w:val="00FF17FB"/>
    <w:rsid w:val="00FF2027"/>
    <w:rsid w:val="00FF2758"/>
    <w:rsid w:val="00FF2771"/>
    <w:rsid w:val="00FF27D0"/>
    <w:rsid w:val="00FF2A6A"/>
    <w:rsid w:val="00FF2ABE"/>
    <w:rsid w:val="00FF2B04"/>
    <w:rsid w:val="00FF3B98"/>
    <w:rsid w:val="00FF41E5"/>
    <w:rsid w:val="00FF4E78"/>
    <w:rsid w:val="00FF505E"/>
    <w:rsid w:val="00FF5194"/>
    <w:rsid w:val="00FF5435"/>
    <w:rsid w:val="00FF5E80"/>
    <w:rsid w:val="00FF60D9"/>
    <w:rsid w:val="00FF68FD"/>
    <w:rsid w:val="00FF759E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214CFA"/>
  <w15:docId w15:val="{85E0C166-3192-4FB6-893F-D1800707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BA4"/>
    <w:pPr>
      <w:spacing w:after="200" w:line="276" w:lineRule="auto"/>
    </w:pPr>
    <w:rPr>
      <w:sz w:val="22"/>
      <w:szCs w:val="22"/>
      <w:lang w:eastAsia="en-US"/>
    </w:rPr>
  </w:style>
  <w:style w:type="paragraph" w:styleId="10">
    <w:name w:val="heading 1"/>
    <w:basedOn w:val="a"/>
    <w:link w:val="11"/>
    <w:uiPriority w:val="9"/>
    <w:qFormat/>
    <w:rsid w:val="00BF20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A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7BA4"/>
  </w:style>
  <w:style w:type="paragraph" w:styleId="a5">
    <w:name w:val="footer"/>
    <w:basedOn w:val="a"/>
    <w:link w:val="a6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7BA4"/>
  </w:style>
  <w:style w:type="paragraph" w:styleId="a7">
    <w:name w:val="Balloon Text"/>
    <w:basedOn w:val="a"/>
    <w:link w:val="a8"/>
    <w:uiPriority w:val="99"/>
    <w:semiHidden/>
    <w:unhideWhenUsed/>
    <w:rsid w:val="006B7BA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6B7BA4"/>
    <w:rPr>
      <w:rFonts w:ascii="Tahoma" w:hAnsi="Tahoma" w:cs="Tahoma"/>
      <w:sz w:val="16"/>
      <w:szCs w:val="16"/>
    </w:rPr>
  </w:style>
  <w:style w:type="paragraph" w:styleId="3">
    <w:name w:val="Body Text Indent 3"/>
    <w:basedOn w:val="a"/>
    <w:link w:val="30"/>
    <w:uiPriority w:val="99"/>
    <w:rsid w:val="00232502"/>
    <w:pPr>
      <w:tabs>
        <w:tab w:val="left" w:pos="3402"/>
        <w:tab w:val="left" w:pos="4111"/>
        <w:tab w:val="left" w:pos="4820"/>
        <w:tab w:val="left" w:pos="8364"/>
      </w:tabs>
      <w:spacing w:after="0" w:line="240" w:lineRule="auto"/>
      <w:ind w:firstLine="540"/>
      <w:jc w:val="both"/>
    </w:pPr>
    <w:rPr>
      <w:rFonts w:ascii="Times New Roman" w:eastAsia="Times New Roman" w:hAnsi="Times New Roman"/>
      <w:sz w:val="28"/>
      <w:szCs w:val="24"/>
      <w:lang w:val="x-none" w:eastAsia="ru-RU"/>
    </w:rPr>
  </w:style>
  <w:style w:type="character" w:customStyle="1" w:styleId="30">
    <w:name w:val="Основной текст с отступом 3 Знак"/>
    <w:link w:val="3"/>
    <w:uiPriority w:val="99"/>
    <w:rsid w:val="002325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Plain Text"/>
    <w:basedOn w:val="a"/>
    <w:link w:val="aa"/>
    <w:rsid w:val="006E170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val="x-none" w:eastAsia="ru-RU"/>
    </w:rPr>
  </w:style>
  <w:style w:type="character" w:customStyle="1" w:styleId="aa">
    <w:name w:val="Текст Знак"/>
    <w:link w:val="a9"/>
    <w:rsid w:val="006E1701"/>
    <w:rPr>
      <w:rFonts w:ascii="Arial" w:eastAsia="Times New Roman" w:hAnsi="Arial" w:cs="Arial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C72A96"/>
    <w:pPr>
      <w:spacing w:after="120" w:line="480" w:lineRule="auto"/>
    </w:pPr>
    <w:rPr>
      <w:sz w:val="20"/>
      <w:szCs w:val="20"/>
      <w:lang w:val="x-none" w:eastAsia="x-none"/>
    </w:rPr>
  </w:style>
  <w:style w:type="character" w:customStyle="1" w:styleId="22">
    <w:name w:val="Основной текст 2 Знак"/>
    <w:link w:val="21"/>
    <w:uiPriority w:val="99"/>
    <w:semiHidden/>
    <w:rsid w:val="00C72A96"/>
    <w:rPr>
      <w:rFonts w:ascii="Calibri" w:eastAsia="Calibri" w:hAnsi="Calibri" w:cs="Times New Roman"/>
    </w:rPr>
  </w:style>
  <w:style w:type="paragraph" w:styleId="ab">
    <w:name w:val="List Paragraph"/>
    <w:basedOn w:val="a"/>
    <w:link w:val="ac"/>
    <w:uiPriority w:val="34"/>
    <w:qFormat/>
    <w:rsid w:val="006A77FF"/>
    <w:pPr>
      <w:ind w:left="720"/>
      <w:contextualSpacing/>
    </w:pPr>
  </w:style>
  <w:style w:type="paragraph" w:styleId="ad">
    <w:name w:val="Body Text Indent"/>
    <w:basedOn w:val="a"/>
    <w:link w:val="ae"/>
    <w:uiPriority w:val="99"/>
    <w:unhideWhenUsed/>
    <w:rsid w:val="009B5263"/>
    <w:pPr>
      <w:spacing w:after="120"/>
      <w:ind w:left="283"/>
    </w:pPr>
    <w:rPr>
      <w:sz w:val="20"/>
      <w:szCs w:val="20"/>
      <w:lang w:val="x-none" w:eastAsia="x-none"/>
    </w:rPr>
  </w:style>
  <w:style w:type="character" w:customStyle="1" w:styleId="ae">
    <w:name w:val="Основной текст с отступом Знак"/>
    <w:link w:val="ad"/>
    <w:uiPriority w:val="99"/>
    <w:rsid w:val="009B5263"/>
    <w:rPr>
      <w:rFonts w:ascii="Calibri" w:eastAsia="Calibri" w:hAnsi="Calibri" w:cs="Times New Roman"/>
    </w:rPr>
  </w:style>
  <w:style w:type="paragraph" w:customStyle="1" w:styleId="FORMATTEXT">
    <w:name w:val=".FORMATTEXT"/>
    <w:uiPriority w:val="99"/>
    <w:rsid w:val="005E45D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formattext0">
    <w:name w:val="formattext"/>
    <w:basedOn w:val="a"/>
    <w:rsid w:val="005E28C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2">
    <w:name w:val="Основной текст Знак1"/>
    <w:uiPriority w:val="99"/>
    <w:rsid w:val="0085501D"/>
    <w:rPr>
      <w:rFonts w:ascii="Arial" w:hAnsi="Arial" w:cs="Arial"/>
      <w:sz w:val="19"/>
      <w:szCs w:val="19"/>
      <w:u w:val="none"/>
    </w:rPr>
  </w:style>
  <w:style w:type="paragraph" w:customStyle="1" w:styleId="FR3">
    <w:name w:val="FR3"/>
    <w:basedOn w:val="a"/>
    <w:next w:val="a"/>
    <w:uiPriority w:val="99"/>
    <w:rsid w:val="00CE43A9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rsid w:val="00B47445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24">
    <w:name w:val="Основной текст с отступом 2 Знак"/>
    <w:link w:val="23"/>
    <w:rsid w:val="00B47445"/>
    <w:rPr>
      <w:rFonts w:ascii="Times New Roman" w:eastAsia="Times New Roman" w:hAnsi="Times New Roman"/>
    </w:rPr>
  </w:style>
  <w:style w:type="paragraph" w:styleId="af">
    <w:name w:val="Title"/>
    <w:basedOn w:val="a"/>
    <w:link w:val="af0"/>
    <w:qFormat/>
    <w:rsid w:val="001B00C0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x-none" w:eastAsia="x-none"/>
    </w:rPr>
  </w:style>
  <w:style w:type="character" w:customStyle="1" w:styleId="af0">
    <w:name w:val="Заголовок Знак"/>
    <w:link w:val="af"/>
    <w:rsid w:val="001B00C0"/>
    <w:rPr>
      <w:rFonts w:ascii="Times New Roman" w:eastAsia="Times New Roman" w:hAnsi="Times New Roman"/>
      <w:b/>
      <w:bCs/>
      <w:sz w:val="28"/>
      <w:szCs w:val="24"/>
    </w:rPr>
  </w:style>
  <w:style w:type="table" w:styleId="af1">
    <w:name w:val="Table Grid"/>
    <w:basedOn w:val="a1"/>
    <w:uiPriority w:val="59"/>
    <w:rsid w:val="001A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2F1421"/>
  </w:style>
  <w:style w:type="character" w:customStyle="1" w:styleId="match">
    <w:name w:val="match"/>
    <w:rsid w:val="002F1421"/>
  </w:style>
  <w:style w:type="character" w:customStyle="1" w:styleId="FontStyle43">
    <w:name w:val="Font Style43"/>
    <w:rsid w:val="003B131A"/>
    <w:rPr>
      <w:rFonts w:ascii="Arial" w:hAnsi="Arial" w:cs="Arial"/>
      <w:sz w:val="18"/>
      <w:szCs w:val="18"/>
    </w:rPr>
  </w:style>
  <w:style w:type="character" w:styleId="af2">
    <w:name w:val="annotation reference"/>
    <w:uiPriority w:val="99"/>
    <w:semiHidden/>
    <w:unhideWhenUsed/>
    <w:rsid w:val="00692976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692976"/>
    <w:rPr>
      <w:sz w:val="20"/>
      <w:szCs w:val="20"/>
      <w:lang w:val="x-none"/>
    </w:rPr>
  </w:style>
  <w:style w:type="character" w:customStyle="1" w:styleId="af4">
    <w:name w:val="Текст примечания Знак"/>
    <w:link w:val="af3"/>
    <w:uiPriority w:val="99"/>
    <w:rsid w:val="00692976"/>
    <w:rPr>
      <w:lang w:eastAsia="en-US"/>
    </w:rPr>
  </w:style>
  <w:style w:type="paragraph" w:customStyle="1" w:styleId="13">
    <w:name w:val="Обычный + 13 пт"/>
    <w:aliases w:val="По ширине,Первая строка:  1.25 см"/>
    <w:basedOn w:val="a"/>
    <w:link w:val="132"/>
    <w:rsid w:val="005D4708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132">
    <w:name w:val="Обычный + 13 пт2"/>
    <w:aliases w:val="По ширине2,Первая строка:  1.25 см Знак Знак"/>
    <w:link w:val="13"/>
    <w:locked/>
    <w:rsid w:val="005D4708"/>
    <w:rPr>
      <w:rFonts w:ascii="Times New Roman" w:eastAsia="Times New Roman" w:hAnsi="Times New Roman"/>
    </w:rPr>
  </w:style>
  <w:style w:type="paragraph" w:styleId="af5">
    <w:name w:val="Body Text"/>
    <w:basedOn w:val="a"/>
    <w:link w:val="af6"/>
    <w:uiPriority w:val="99"/>
    <w:unhideWhenUsed/>
    <w:rsid w:val="00EB69D9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EB69D9"/>
    <w:rPr>
      <w:sz w:val="22"/>
      <w:szCs w:val="22"/>
      <w:lang w:eastAsia="en-US"/>
    </w:rPr>
  </w:style>
  <w:style w:type="paragraph" w:styleId="af7">
    <w:name w:val="caption"/>
    <w:basedOn w:val="a"/>
    <w:qFormat/>
    <w:rsid w:val="00EB69D9"/>
    <w:pPr>
      <w:spacing w:after="0" w:line="240" w:lineRule="auto"/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-">
    <w:name w:val="Титул - Книга"/>
    <w:basedOn w:val="a"/>
    <w:rsid w:val="00EB69D9"/>
    <w:pPr>
      <w:suppressAutoHyphens/>
      <w:spacing w:after="60" w:line="240" w:lineRule="auto"/>
      <w:ind w:firstLine="709"/>
      <w:jc w:val="center"/>
    </w:pPr>
    <w:rPr>
      <w:rFonts w:ascii="Times New Roman" w:eastAsia="Times New Roman" w:hAnsi="Times New Roman" w:cs="Arial"/>
      <w:b/>
      <w:kern w:val="28"/>
      <w:sz w:val="24"/>
      <w:szCs w:val="24"/>
      <w:lang w:eastAsia="ru-RU"/>
    </w:rPr>
  </w:style>
  <w:style w:type="paragraph" w:customStyle="1" w:styleId="headertext">
    <w:name w:val="headertext"/>
    <w:basedOn w:val="a"/>
    <w:rsid w:val="00A20C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8">
    <w:name w:val="Hyperlink"/>
    <w:uiPriority w:val="99"/>
    <w:unhideWhenUsed/>
    <w:rsid w:val="00A20C19"/>
    <w:rPr>
      <w:color w:val="0000FF"/>
      <w:u w:val="single"/>
    </w:rPr>
  </w:style>
  <w:style w:type="paragraph" w:customStyle="1" w:styleId="af9">
    <w:name w:val="Знак Знак Знак Знак Знак Знак Знак Знак Знак Знак Знак Знак Знак Знак Знак Знак Знак Знак Знак Знак"/>
    <w:basedOn w:val="a"/>
    <w:rsid w:val="00502CDB"/>
    <w:pPr>
      <w:spacing w:before="100" w:beforeAutospacing="1" w:after="100" w:afterAutospacing="1" w:line="240" w:lineRule="auto"/>
    </w:pPr>
    <w:rPr>
      <w:rFonts w:ascii="Tahoma" w:eastAsia="Times New Roman" w:hAnsi="Tahoma"/>
      <w:sz w:val="20"/>
      <w:szCs w:val="20"/>
      <w:lang w:val="en-US"/>
    </w:rPr>
  </w:style>
  <w:style w:type="character" w:customStyle="1" w:styleId="11">
    <w:name w:val="Заголовок 1 Знак"/>
    <w:link w:val="10"/>
    <w:uiPriority w:val="9"/>
    <w:rsid w:val="00BF20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a">
    <w:name w:val="Основной текст_"/>
    <w:link w:val="25"/>
    <w:rsid w:val="00386956"/>
    <w:rPr>
      <w:rFonts w:ascii="Arial" w:eastAsia="Arial" w:hAnsi="Arial" w:cs="Arial"/>
      <w:sz w:val="17"/>
      <w:szCs w:val="17"/>
      <w:shd w:val="clear" w:color="auto" w:fill="FFFFFF"/>
    </w:rPr>
  </w:style>
  <w:style w:type="paragraph" w:customStyle="1" w:styleId="25">
    <w:name w:val="Основной текст2"/>
    <w:basedOn w:val="a"/>
    <w:link w:val="afa"/>
    <w:rsid w:val="00386956"/>
    <w:pPr>
      <w:widowControl w:val="0"/>
      <w:shd w:val="clear" w:color="auto" w:fill="FFFFFF"/>
      <w:spacing w:before="240" w:after="0" w:line="223" w:lineRule="exact"/>
      <w:ind w:hanging="2060"/>
      <w:jc w:val="both"/>
    </w:pPr>
    <w:rPr>
      <w:rFonts w:ascii="Arial" w:eastAsia="Arial" w:hAnsi="Arial" w:cs="Arial"/>
      <w:sz w:val="17"/>
      <w:szCs w:val="17"/>
      <w:lang w:eastAsia="ru-RU"/>
    </w:rPr>
  </w:style>
  <w:style w:type="paragraph" w:customStyle="1" w:styleId="Style10">
    <w:name w:val="Style10"/>
    <w:basedOn w:val="a"/>
    <w:rsid w:val="00E36A45"/>
    <w:pPr>
      <w:widowControl w:val="0"/>
      <w:autoSpaceDE w:val="0"/>
      <w:autoSpaceDN w:val="0"/>
      <w:adjustRightInd w:val="0"/>
      <w:spacing w:after="0" w:line="245" w:lineRule="exact"/>
      <w:ind w:firstLine="499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57">
    <w:name w:val="Font Style57"/>
    <w:rsid w:val="00E36A45"/>
    <w:rPr>
      <w:rFonts w:ascii="Arial" w:hAnsi="Arial" w:cs="Arial"/>
      <w:sz w:val="18"/>
      <w:szCs w:val="18"/>
    </w:rPr>
  </w:style>
  <w:style w:type="paragraph" w:customStyle="1" w:styleId="Style13">
    <w:name w:val="Style13"/>
    <w:basedOn w:val="a"/>
    <w:rsid w:val="0005025D"/>
    <w:pPr>
      <w:widowControl w:val="0"/>
      <w:autoSpaceDE w:val="0"/>
      <w:autoSpaceDN w:val="0"/>
      <w:adjustRightInd w:val="0"/>
      <w:spacing w:after="0" w:line="240" w:lineRule="exact"/>
      <w:ind w:firstLine="514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45">
    <w:name w:val="Font Style45"/>
    <w:rsid w:val="0005025D"/>
    <w:rPr>
      <w:rFonts w:ascii="Arial" w:hAnsi="Arial" w:cs="Arial"/>
      <w:sz w:val="18"/>
      <w:szCs w:val="18"/>
    </w:rPr>
  </w:style>
  <w:style w:type="paragraph" w:customStyle="1" w:styleId="Style14">
    <w:name w:val="Style14"/>
    <w:basedOn w:val="a"/>
    <w:rsid w:val="003A71CB"/>
    <w:pPr>
      <w:widowControl w:val="0"/>
      <w:autoSpaceDE w:val="0"/>
      <w:autoSpaceDN w:val="0"/>
      <w:adjustRightInd w:val="0"/>
      <w:spacing w:after="0" w:line="240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6">
    <w:name w:val="Font Style36"/>
    <w:rsid w:val="003A71CB"/>
    <w:rPr>
      <w:rFonts w:ascii="Arial" w:hAnsi="Arial" w:cs="Arial"/>
      <w:sz w:val="18"/>
      <w:szCs w:val="18"/>
    </w:rPr>
  </w:style>
  <w:style w:type="paragraph" w:customStyle="1" w:styleId="Style9">
    <w:name w:val="Style9"/>
    <w:basedOn w:val="a"/>
    <w:rsid w:val="003A71C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eastAsia="ru-RU"/>
    </w:rPr>
  </w:style>
  <w:style w:type="paragraph" w:customStyle="1" w:styleId="Style11">
    <w:name w:val="Style11"/>
    <w:basedOn w:val="a"/>
    <w:rsid w:val="003A71CB"/>
    <w:pPr>
      <w:widowControl w:val="0"/>
      <w:autoSpaceDE w:val="0"/>
      <w:autoSpaceDN w:val="0"/>
      <w:adjustRightInd w:val="0"/>
      <w:spacing w:after="0" w:line="238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8">
    <w:name w:val="Font Style38"/>
    <w:rsid w:val="003A71CB"/>
    <w:rPr>
      <w:rFonts w:ascii="Arial" w:hAnsi="Arial" w:cs="Arial"/>
      <w:b/>
      <w:bCs/>
      <w:sz w:val="22"/>
      <w:szCs w:val="22"/>
    </w:rPr>
  </w:style>
  <w:style w:type="character" w:customStyle="1" w:styleId="14">
    <w:name w:val="Основной текст1"/>
    <w:rsid w:val="00B00FA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5"/>
      <w:szCs w:val="25"/>
      <w:u w:val="single"/>
      <w:shd w:val="clear" w:color="auto" w:fill="FFFFFF"/>
      <w:lang w:val="ru-RU"/>
    </w:rPr>
  </w:style>
  <w:style w:type="paragraph" w:customStyle="1" w:styleId="31">
    <w:name w:val="Основной текст3"/>
    <w:basedOn w:val="a"/>
    <w:rsid w:val="00B00FA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color w:val="000000"/>
      <w:spacing w:val="2"/>
      <w:sz w:val="25"/>
      <w:szCs w:val="25"/>
      <w:lang w:eastAsia="ru-RU"/>
    </w:rPr>
  </w:style>
  <w:style w:type="paragraph" w:styleId="afb">
    <w:name w:val="footnote text"/>
    <w:basedOn w:val="a"/>
    <w:link w:val="afc"/>
    <w:uiPriority w:val="99"/>
    <w:semiHidden/>
    <w:unhideWhenUsed/>
    <w:rsid w:val="00FB5B44"/>
    <w:rPr>
      <w:sz w:val="20"/>
      <w:szCs w:val="20"/>
    </w:rPr>
  </w:style>
  <w:style w:type="character" w:customStyle="1" w:styleId="afc">
    <w:name w:val="Текст сноски Знак"/>
    <w:link w:val="afb"/>
    <w:uiPriority w:val="99"/>
    <w:semiHidden/>
    <w:rsid w:val="00FB5B44"/>
    <w:rPr>
      <w:lang w:eastAsia="en-US"/>
    </w:rPr>
  </w:style>
  <w:style w:type="character" w:styleId="afd">
    <w:name w:val="footnote reference"/>
    <w:uiPriority w:val="99"/>
    <w:semiHidden/>
    <w:unhideWhenUsed/>
    <w:rsid w:val="00FB5B44"/>
    <w:rPr>
      <w:vertAlign w:val="superscript"/>
    </w:rPr>
  </w:style>
  <w:style w:type="character" w:customStyle="1" w:styleId="ac">
    <w:name w:val="Абзац списка Знак"/>
    <w:link w:val="ab"/>
    <w:uiPriority w:val="34"/>
    <w:rsid w:val="00F82752"/>
    <w:rPr>
      <w:sz w:val="22"/>
      <w:szCs w:val="22"/>
      <w:lang w:eastAsia="en-US"/>
    </w:rPr>
  </w:style>
  <w:style w:type="character" w:customStyle="1" w:styleId="afe">
    <w:name w:val="Подпись к картинке_"/>
    <w:link w:val="aff"/>
    <w:rsid w:val="00C23740"/>
    <w:rPr>
      <w:rFonts w:ascii="Arial" w:eastAsia="Arial" w:hAnsi="Arial" w:cs="Arial"/>
      <w:spacing w:val="-5"/>
      <w:sz w:val="15"/>
      <w:szCs w:val="15"/>
      <w:shd w:val="clear" w:color="auto" w:fill="FFFFFF"/>
    </w:rPr>
  </w:style>
  <w:style w:type="character" w:customStyle="1" w:styleId="0pt">
    <w:name w:val="Подпись к картинке + Интервал 0 pt"/>
    <w:rsid w:val="00C2374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5"/>
      <w:szCs w:val="15"/>
      <w:u w:val="none"/>
      <w:lang w:val="ru-RU"/>
    </w:rPr>
  </w:style>
  <w:style w:type="paragraph" w:customStyle="1" w:styleId="aff">
    <w:name w:val="Подпись к картинке"/>
    <w:basedOn w:val="a"/>
    <w:link w:val="afe"/>
    <w:rsid w:val="00C23740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spacing w:val="-5"/>
      <w:sz w:val="15"/>
      <w:szCs w:val="15"/>
      <w:lang w:eastAsia="ru-RU"/>
    </w:rPr>
  </w:style>
  <w:style w:type="paragraph" w:customStyle="1" w:styleId="Default">
    <w:name w:val="Default"/>
    <w:rsid w:val="0058566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6">
    <w:name w:val="Основной текст6"/>
    <w:basedOn w:val="a"/>
    <w:rsid w:val="000F30F0"/>
    <w:pPr>
      <w:widowControl w:val="0"/>
      <w:shd w:val="clear" w:color="auto" w:fill="FFFFFF"/>
      <w:spacing w:before="180" w:after="0" w:line="206" w:lineRule="exact"/>
      <w:jc w:val="both"/>
    </w:pPr>
    <w:rPr>
      <w:rFonts w:ascii="Arial" w:eastAsia="Arial" w:hAnsi="Arial" w:cs="Arial"/>
      <w:color w:val="000000"/>
      <w:sz w:val="15"/>
      <w:szCs w:val="15"/>
      <w:lang w:eastAsia="ru-RU"/>
    </w:rPr>
  </w:style>
  <w:style w:type="paragraph" w:styleId="aff0">
    <w:name w:val="annotation subject"/>
    <w:basedOn w:val="af3"/>
    <w:next w:val="af3"/>
    <w:link w:val="aff1"/>
    <w:uiPriority w:val="99"/>
    <w:semiHidden/>
    <w:unhideWhenUsed/>
    <w:rsid w:val="00A44BBE"/>
    <w:rPr>
      <w:b/>
      <w:bCs/>
      <w:lang w:val="ru-RU"/>
    </w:rPr>
  </w:style>
  <w:style w:type="character" w:customStyle="1" w:styleId="aff1">
    <w:name w:val="Тема примечания Знак"/>
    <w:link w:val="aff0"/>
    <w:uiPriority w:val="99"/>
    <w:semiHidden/>
    <w:rsid w:val="00A44BBE"/>
    <w:rPr>
      <w:b/>
      <w:bCs/>
      <w:lang w:eastAsia="en-US"/>
    </w:rPr>
  </w:style>
  <w:style w:type="paragraph" w:customStyle="1" w:styleId="1">
    <w:name w:val="Загол 1 ур нум"/>
    <w:basedOn w:val="a"/>
    <w:autoRedefine/>
    <w:qFormat/>
    <w:rsid w:val="004A4583"/>
    <w:pPr>
      <w:keepNext/>
      <w:numPr>
        <w:numId w:val="17"/>
      </w:numPr>
      <w:tabs>
        <w:tab w:val="left" w:pos="851"/>
      </w:tabs>
      <w:spacing w:before="240" w:after="240" w:line="240" w:lineRule="auto"/>
      <w:outlineLvl w:val="0"/>
    </w:pPr>
    <w:rPr>
      <w:rFonts w:ascii="Arial" w:eastAsia="Times New Roman" w:hAnsi="Arial" w:cs="Arial"/>
      <w:b/>
      <w:bCs/>
      <w:sz w:val="28"/>
      <w:szCs w:val="28"/>
    </w:rPr>
  </w:style>
  <w:style w:type="paragraph" w:styleId="15">
    <w:name w:val="toc 1"/>
    <w:basedOn w:val="a"/>
    <w:next w:val="a"/>
    <w:autoRedefine/>
    <w:uiPriority w:val="39"/>
    <w:qFormat/>
    <w:rsid w:val="001E55BD"/>
    <w:pPr>
      <w:tabs>
        <w:tab w:val="left" w:pos="440"/>
        <w:tab w:val="right" w:leader="dot" w:pos="9639"/>
      </w:tabs>
      <w:spacing w:before="60" w:after="0" w:line="240" w:lineRule="auto"/>
      <w:jc w:val="both"/>
    </w:pPr>
    <w:rPr>
      <w:rFonts w:ascii="Arial" w:eastAsia="Times New Roman" w:hAnsi="Arial"/>
      <w:bCs/>
      <w:sz w:val="24"/>
      <w:szCs w:val="24"/>
      <w:lang w:eastAsia="ru-RU"/>
    </w:rPr>
  </w:style>
  <w:style w:type="paragraph" w:styleId="26">
    <w:name w:val="toc 2"/>
    <w:basedOn w:val="Default"/>
    <w:next w:val="Default"/>
    <w:link w:val="27"/>
    <w:autoRedefine/>
    <w:uiPriority w:val="39"/>
    <w:unhideWhenUsed/>
    <w:qFormat/>
    <w:rsid w:val="00B97930"/>
    <w:pPr>
      <w:tabs>
        <w:tab w:val="left" w:leader="dot" w:pos="284"/>
      </w:tabs>
      <w:spacing w:before="60"/>
      <w:ind w:left="794" w:hanging="567"/>
      <w:jc w:val="both"/>
    </w:pPr>
    <w:rPr>
      <w:rFonts w:eastAsia="Times New Roman"/>
      <w:bCs/>
      <w:lang w:val="en-US"/>
    </w:rPr>
  </w:style>
  <w:style w:type="character" w:customStyle="1" w:styleId="27">
    <w:name w:val="Оглавление 2 Знак"/>
    <w:link w:val="26"/>
    <w:uiPriority w:val="39"/>
    <w:rsid w:val="00B97930"/>
    <w:rPr>
      <w:rFonts w:ascii="Arial" w:eastAsia="Times New Roman" w:hAnsi="Arial" w:cs="Arial"/>
      <w:bCs/>
      <w:color w:val="000000"/>
      <w:sz w:val="24"/>
      <w:szCs w:val="24"/>
      <w:lang w:val="en-US"/>
    </w:rPr>
  </w:style>
  <w:style w:type="paragraph" w:customStyle="1" w:styleId="aff2">
    <w:name w:val="подзаголовок смк"/>
    <w:basedOn w:val="2"/>
    <w:link w:val="aff3"/>
    <w:qFormat/>
    <w:rsid w:val="00F42AC6"/>
    <w:pPr>
      <w:keepLines w:val="0"/>
      <w:tabs>
        <w:tab w:val="left" w:pos="1134"/>
      </w:tabs>
      <w:spacing w:before="280" w:after="280" w:line="240" w:lineRule="auto"/>
    </w:pPr>
    <w:rPr>
      <w:rFonts w:ascii="Times New Roman" w:eastAsia="Times New Roman" w:hAnsi="Times New Roman" w:cs="Times New Roman"/>
      <w:bCs w:val="0"/>
      <w:color w:val="auto"/>
      <w:lang w:eastAsia="ru-RU"/>
    </w:rPr>
  </w:style>
  <w:style w:type="character" w:customStyle="1" w:styleId="aff3">
    <w:name w:val="подзаголовок смк Знак"/>
    <w:link w:val="aff2"/>
    <w:rsid w:val="00F42AC6"/>
    <w:rPr>
      <w:rFonts w:ascii="Times New Roman" w:eastAsia="Times New Roman" w:hAnsi="Times New Roman"/>
      <w:b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F42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Style26">
    <w:name w:val="Style26"/>
    <w:basedOn w:val="a"/>
    <w:rsid w:val="00523F80"/>
    <w:pPr>
      <w:widowControl w:val="0"/>
      <w:autoSpaceDE w:val="0"/>
      <w:autoSpaceDN w:val="0"/>
      <w:adjustRightInd w:val="0"/>
      <w:spacing w:after="0" w:line="216" w:lineRule="exact"/>
      <w:ind w:firstLine="288"/>
    </w:pPr>
    <w:rPr>
      <w:rFonts w:ascii="Arial" w:eastAsia="Times New Roman" w:hAnsi="Arial"/>
      <w:sz w:val="24"/>
      <w:szCs w:val="24"/>
      <w:lang w:eastAsia="ru-RU"/>
    </w:rPr>
  </w:style>
  <w:style w:type="paragraph" w:styleId="aff4">
    <w:name w:val="Normal (Web)"/>
    <w:basedOn w:val="a"/>
    <w:uiPriority w:val="99"/>
    <w:unhideWhenUsed/>
    <w:rsid w:val="00C6754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ff5">
    <w:name w:val="TOC Heading"/>
    <w:basedOn w:val="10"/>
    <w:next w:val="a"/>
    <w:uiPriority w:val="39"/>
    <w:semiHidden/>
    <w:unhideWhenUsed/>
    <w:qFormat/>
    <w:rsid w:val="00DF691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32">
    <w:name w:val="toc 3"/>
    <w:basedOn w:val="a"/>
    <w:next w:val="a"/>
    <w:autoRedefine/>
    <w:uiPriority w:val="39"/>
    <w:semiHidden/>
    <w:unhideWhenUsed/>
    <w:qFormat/>
    <w:rsid w:val="00DF6917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2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5FE61-83AC-4374-A1BD-5D0610E92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1835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student32</cp:lastModifiedBy>
  <cp:revision>3</cp:revision>
  <cp:lastPrinted>2019-11-06T10:58:00Z</cp:lastPrinted>
  <dcterms:created xsi:type="dcterms:W3CDTF">2019-11-12T14:09:00Z</dcterms:created>
  <dcterms:modified xsi:type="dcterms:W3CDTF">2019-11-25T10:42:00Z</dcterms:modified>
</cp:coreProperties>
</file>