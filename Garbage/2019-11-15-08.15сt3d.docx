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9C" w:rsidRDefault="007323A6" w:rsidP="007674C7">
      <w:pPr>
        <w:rPr>
          <w:ins w:id="0" w:author="Сидоров С. С. (СДОУ)" w:date="2019-11-15T11:09:00Z"/>
          <w:color w:val="7030A0"/>
          <w:sz w:val="144"/>
          <w:szCs w:val="144"/>
        </w:rPr>
      </w:pPr>
      <w:r w:rsidRPr="007323A6">
        <w:rPr>
          <w:color w:val="FF0000"/>
          <w:sz w:val="144"/>
          <w:szCs w:val="144"/>
        </w:rPr>
        <w:t>с</w:t>
      </w:r>
      <w:r w:rsidRPr="007323A6">
        <w:rPr>
          <w:color w:val="7030A0"/>
          <w:sz w:val="144"/>
          <w:szCs w:val="144"/>
        </w:rPr>
        <w:t>t3d.</w:t>
      </w:r>
      <w:ins w:id="1" w:author="Синтеллект С. С." w:date="2019-11-15T11:09:00Z">
        <w:r w:rsidR="0059185D">
          <w:rPr>
            <w:color w:val="7030A0"/>
            <w:sz w:val="144"/>
            <w:szCs w:val="144"/>
          </w:rPr>
          <w:t>2</w:t>
        </w:r>
        <w:bookmarkStart w:id="2" w:name="_GoBack"/>
        <w:bookmarkEnd w:id="2"/>
        <w:r w:rsidR="0059185D">
          <w:rPr>
            <w:color w:val="7030A0"/>
            <w:sz w:val="144"/>
            <w:szCs w:val="144"/>
          </w:rPr>
          <w:t>222</w:t>
        </w:r>
        <w:r w:rsidRPr="007323A6">
          <w:rPr>
            <w:color w:val="7030A0"/>
            <w:sz w:val="144"/>
            <w:szCs w:val="144"/>
          </w:rPr>
          <w:t>d</w:t>
        </w:r>
      </w:ins>
      <w:del w:id="3" w:author="Синтеллект С. С." w:date="2019-11-15T11:09:00Z">
        <w:r w:rsidRPr="007323A6">
          <w:rPr>
            <w:color w:val="7030A0"/>
            <w:sz w:val="144"/>
            <w:szCs w:val="144"/>
          </w:rPr>
          <w:delText>sd</w:delText>
        </w:r>
      </w:del>
      <w:r w:rsidRPr="007323A6">
        <w:rPr>
          <w:color w:val="7030A0"/>
          <w:sz w:val="144"/>
          <w:szCs w:val="144"/>
        </w:rPr>
        <w:t>.ascon.ru</w:t>
      </w:r>
    </w:p>
    <w:p w:rsidR="000B039C" w:rsidRPr="007674C7" w:rsidRDefault="00A46BE4" w:rsidP="007674C7">
      <w:ins w:id="4" w:author="Сидоров С. С. (СДОУ)" w:date="2019-11-15T11:09:00Z">
        <w:r>
          <w:rPr>
            <w:color w:val="7030A0"/>
            <w:sz w:val="144"/>
            <w:szCs w:val="144"/>
          </w:rPr>
          <w:t>1111</w:t>
        </w:r>
      </w:ins>
    </w:p>
    <w:sectPr w:rsidR="000B039C" w:rsidRPr="007674C7" w:rsidSect="000B039C">
      <w:pgSz w:w="11906" w:h="16838"/>
      <w:pgMar w:top="113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92AC2"/>
    <w:multiLevelType w:val="hybridMultilevel"/>
    <w:tmpl w:val="D4623A94"/>
    <w:lvl w:ilvl="0" w:tplc="7A56AF8A">
      <w:start w:val="1"/>
      <w:numFmt w:val="decimal"/>
      <w:lvlText w:val="%1."/>
      <w:lvlJc w:val="left"/>
      <w:pPr>
        <w:ind w:left="1440" w:hanging="1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82"/>
    <w:rsid w:val="000452B2"/>
    <w:rsid w:val="000B039C"/>
    <w:rsid w:val="00101525"/>
    <w:rsid w:val="0019685E"/>
    <w:rsid w:val="00494362"/>
    <w:rsid w:val="004D719F"/>
    <w:rsid w:val="0059185D"/>
    <w:rsid w:val="006931FC"/>
    <w:rsid w:val="007323A6"/>
    <w:rsid w:val="00763D71"/>
    <w:rsid w:val="007674C7"/>
    <w:rsid w:val="008F6B8F"/>
    <w:rsid w:val="00A46BE4"/>
    <w:rsid w:val="00ED1A7D"/>
    <w:rsid w:val="00EF7782"/>
    <w:rsid w:val="00F47DFF"/>
    <w:rsid w:val="00F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136B"/>
  <w15:chartTrackingRefBased/>
  <w15:docId w15:val="{8C25E203-7EE0-4142-AC80-48806FFC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A7D"/>
    <w:pPr>
      <w:ind w:left="720"/>
      <w:contextualSpacing/>
    </w:pPr>
  </w:style>
  <w:style w:type="paragraph" w:styleId="a4">
    <w:name w:val="Revision"/>
    <w:hidden/>
    <w:uiPriority w:val="99"/>
    <w:semiHidden/>
    <w:rsid w:val="0019685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93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2019-03-18T06:54:00Z</dcterms:created>
  <dcterms:modified xsi:type="dcterms:W3CDTF">2019-11-15T08:15:00Z</dcterms:modified>
</cp:coreProperties>
</file>