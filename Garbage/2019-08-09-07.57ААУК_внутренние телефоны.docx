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13"/>
        <w:gridCol w:w="3481"/>
        <w:gridCol w:w="3208"/>
        <w:gridCol w:w="1298"/>
      </w:tblGrid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Подразделения</w:t>
            </w:r>
          </w:p>
        </w:tc>
        <w:tc>
          <w:tcPr>
            <w:tcW w:w="3481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20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Должность</w:t>
            </w: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Внутренние телефоны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C2892" w:rsidRDefault="005C2892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40E63" w:rsidRPr="009672D6" w:rsidRDefault="00C40E63" w:rsidP="00C4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Руководство</w:t>
            </w: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Сафин Айдар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Райманович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59295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706 </w:t>
            </w:r>
            <w:r w:rsidR="009B348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145</w:t>
            </w:r>
          </w:p>
        </w:tc>
      </w:tr>
      <w:tr w:rsidR="009B348D" w:rsidRPr="009672D6" w:rsidTr="009B348D">
        <w:trPr>
          <w:trHeight w:val="348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Корякин Леонид Анатольевич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Директор по развитию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Семичастнов Максим Александрович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информационным технологиям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Агошков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Станислав Васильевич</w:t>
            </w:r>
          </w:p>
        </w:tc>
        <w:tc>
          <w:tcPr>
            <w:tcW w:w="3208" w:type="dxa"/>
            <w:shd w:val="clear" w:color="auto" w:fill="auto"/>
          </w:tcPr>
          <w:p w:rsidR="00C40E63" w:rsidRPr="009672D6" w:rsidRDefault="00C40E63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развитию учетных систем</w:t>
            </w:r>
          </w:p>
        </w:tc>
        <w:tc>
          <w:tcPr>
            <w:tcW w:w="1298" w:type="dxa"/>
            <w:shd w:val="clear" w:color="auto" w:fill="auto"/>
          </w:tcPr>
          <w:p w:rsidR="00C40E63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</w:tr>
      <w:tr w:rsidR="009B348D" w:rsidRPr="009672D6" w:rsidTr="005C2892">
        <w:trPr>
          <w:trHeight w:val="31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5C2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Замкова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Эвелина Владиславовна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Моторико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Светлана Сергеевна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Заместитель главного бухгалтера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Нотберг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Юлия Викторовна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Морозова Маргарита Андреевна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Бухгалтер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Административный отдел</w:t>
            </w:r>
          </w:p>
        </w:tc>
        <w:tc>
          <w:tcPr>
            <w:tcW w:w="3481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Ферткова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Ольга Евгеньевна</w:t>
            </w:r>
          </w:p>
        </w:tc>
        <w:tc>
          <w:tcPr>
            <w:tcW w:w="3208" w:type="dxa"/>
            <w:shd w:val="clear" w:color="auto" w:fill="auto"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9B348D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9B348D" w:rsidRPr="009672D6" w:rsidRDefault="009B348D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Осипова Ольга Анатольевна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9B348D" w:rsidRPr="009672D6" w:rsidRDefault="009B348D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Офис-менеджер</w:t>
            </w:r>
          </w:p>
        </w:tc>
        <w:tc>
          <w:tcPr>
            <w:tcW w:w="1298" w:type="dxa"/>
            <w:shd w:val="clear" w:color="auto" w:fill="auto"/>
          </w:tcPr>
          <w:p w:rsidR="009B348D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130/236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347AAB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Отделение внедрения и сопровождения АС</w:t>
            </w:r>
          </w:p>
        </w:tc>
        <w:tc>
          <w:tcPr>
            <w:tcW w:w="3481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Шульпекин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 Николаевич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347AAB" w:rsidRPr="009672D6" w:rsidRDefault="00347AAB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Директор по внедрению и сопровождению АС</w:t>
            </w:r>
          </w:p>
        </w:tc>
        <w:tc>
          <w:tcPr>
            <w:tcW w:w="1298" w:type="dxa"/>
            <w:shd w:val="clear" w:color="auto" w:fill="auto"/>
          </w:tcPr>
          <w:p w:rsidR="00347AAB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05337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B05337" w:rsidP="00B05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SAP ERP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Палош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Витальевич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347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Воробьев Михаил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Юоьевич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Девятова Елена Александровна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Дрожжееедов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Денис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Красильников Алексей Сергеевич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Лазарев Антон Владимирович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Лысенко Игорь Валентинович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Семилетников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Валентин Михайлович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Тариканова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Виктория Львовна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Евглевская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Елена Павловна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726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Администратор проектов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</w:tr>
      <w:tr w:rsidR="00155174" w:rsidRPr="009672D6" w:rsidTr="009B348D">
        <w:trPr>
          <w:trHeight w:val="327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9672D6" w:rsidRDefault="009672D6" w:rsidP="009672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9672D6" w:rsidP="00967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155174"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КМИ АСУ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Исаков Дмитрий Алексеевич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Капитонов Макар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Краснов Андрей Борисович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Окладников Дмитрий Евгеньевич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Романов Сергей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A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Карельский Илья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AB7A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9B348D" w:rsidP="00B053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Отдел учетных </w:t>
            </w:r>
            <w:r w:rsidR="00B0533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Александрова Марина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Балабанова Виктория Игоревна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156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Благова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Маргарита Михайловна</w:t>
            </w:r>
          </w:p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Кутовая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Мария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Старший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Ледовских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Владислав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Леонова Марианна Максимовна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Максимова Ольга Александровна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127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Самохвалов Алексей Владимирович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Струков Александр Ильич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Стрюк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Татьяна </w:t>
            </w: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Карписовна</w:t>
            </w:r>
            <w:proofErr w:type="spellEnd"/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Чуднова Галина Анатольевна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</w:tr>
      <w:tr w:rsidR="00155174" w:rsidRPr="009672D6" w:rsidTr="009B348D">
        <w:trPr>
          <w:trHeight w:val="45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сопровождения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Макаров Сергей Владимирович 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124</w:t>
            </w:r>
          </w:p>
        </w:tc>
      </w:tr>
      <w:tr w:rsidR="00155174" w:rsidRPr="009672D6" w:rsidTr="009B348D">
        <w:trPr>
          <w:trHeight w:val="352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Грачев Никита Михайлович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</w:t>
            </w:r>
          </w:p>
        </w:tc>
      </w:tr>
      <w:tr w:rsidR="009B348D" w:rsidRPr="009672D6" w:rsidTr="009B348D">
        <w:trPr>
          <w:trHeight w:val="30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155174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систем планирования и управления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Шатохин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 Олегович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</w:tcPr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C02961" w:rsidRDefault="00C02961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155174" w:rsidRPr="009672D6" w:rsidRDefault="00C02961" w:rsidP="00C0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Отдел программирования</w:t>
            </w: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Крехов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Викторович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Пуц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Михаил Борисович 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Смирнов Алексей Олегович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155174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Шуточкин</w:t>
            </w:r>
            <w:proofErr w:type="spellEnd"/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Евгений Александрович</w:t>
            </w:r>
          </w:p>
        </w:tc>
        <w:tc>
          <w:tcPr>
            <w:tcW w:w="3208" w:type="dxa"/>
            <w:shd w:val="clear" w:color="auto" w:fill="auto"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</w:tr>
      <w:tr w:rsidR="009B348D" w:rsidRPr="009672D6" w:rsidTr="009B348D">
        <w:trPr>
          <w:trHeight w:val="450"/>
          <w:jc w:val="center"/>
        </w:trPr>
        <w:tc>
          <w:tcPr>
            <w:tcW w:w="1913" w:type="dxa"/>
            <w:shd w:val="clear" w:color="auto" w:fill="auto"/>
            <w:hideMark/>
          </w:tcPr>
          <w:p w:rsidR="00155174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корпоративного аудита</w:t>
            </w:r>
          </w:p>
        </w:tc>
        <w:tc>
          <w:tcPr>
            <w:tcW w:w="3481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Архангельский Владимир Евгеньевич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155174" w:rsidRPr="009672D6" w:rsidRDefault="00155174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Начальник отдела</w:t>
            </w:r>
          </w:p>
        </w:tc>
        <w:tc>
          <w:tcPr>
            <w:tcW w:w="1298" w:type="dxa"/>
            <w:shd w:val="clear" w:color="auto" w:fill="auto"/>
          </w:tcPr>
          <w:p w:rsidR="00155174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 w:val="restart"/>
            <w:shd w:val="clear" w:color="auto" w:fill="auto"/>
            <w:hideMark/>
          </w:tcPr>
          <w:p w:rsidR="00C360D9" w:rsidRPr="009672D6" w:rsidRDefault="00C360D9" w:rsidP="00C02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Отдел методологии учета</w:t>
            </w: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Иноземцев Андрей Сергеевич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Главный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</w:tr>
      <w:tr w:rsidR="00C360D9" w:rsidRPr="009672D6" w:rsidTr="009B348D">
        <w:trPr>
          <w:trHeight w:val="300"/>
          <w:jc w:val="center"/>
        </w:trPr>
        <w:tc>
          <w:tcPr>
            <w:tcW w:w="1913" w:type="dxa"/>
            <w:vMerge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1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Стародубцева Дарья Олеговна</w:t>
            </w:r>
          </w:p>
        </w:tc>
        <w:tc>
          <w:tcPr>
            <w:tcW w:w="3208" w:type="dxa"/>
            <w:shd w:val="clear" w:color="auto" w:fill="auto"/>
            <w:hideMark/>
          </w:tcPr>
          <w:p w:rsidR="00C360D9" w:rsidRPr="009672D6" w:rsidRDefault="00C360D9" w:rsidP="00155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672D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Ведущий консультант</w:t>
            </w:r>
          </w:p>
        </w:tc>
        <w:tc>
          <w:tcPr>
            <w:tcW w:w="1298" w:type="dxa"/>
            <w:shd w:val="clear" w:color="auto" w:fill="auto"/>
          </w:tcPr>
          <w:p w:rsidR="00C360D9" w:rsidRPr="009672D6" w:rsidRDefault="00B05337" w:rsidP="00B05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155/221</w:t>
            </w:r>
          </w:p>
        </w:tc>
      </w:tr>
    </w:tbl>
    <w:p w:rsidR="00F41948" w:rsidRDefault="00F41948">
      <w:pPr>
        <w:rPr>
          <w:ins w:id="0" w:author="Ганина Ю. В. (ДСР)" w:date="2019-08-08T13:25:00Z"/>
          <w:rFonts w:ascii="Times New Roman" w:hAnsi="Times New Roman" w:cs="Times New Roman"/>
          <w:sz w:val="20"/>
          <w:szCs w:val="20"/>
        </w:rPr>
      </w:pPr>
    </w:p>
    <w:p w:rsidR="0067446E" w:rsidRDefault="00BC5DEA">
      <w:pPr>
        <w:rPr>
          <w:ins w:id="1" w:author="Ганина Ю. В. (ДСР)" w:date="2019-08-08T13:25:00Z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Редактирую Тряпицына</w:t>
      </w:r>
    </w:p>
    <w:p w:rsidR="0067446E" w:rsidRDefault="0071145A">
      <w:pPr>
        <w:rPr>
          <w:ins w:id="2" w:author="Ганина Ю. В. (ДСР)" w:date="2019-08-08T13:25:00Z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Редактирую два раза в 10.56</w:t>
      </w:r>
      <w:bookmarkStart w:id="3" w:name="_GoBack"/>
      <w:bookmarkEnd w:id="3"/>
    </w:p>
    <w:p w:rsidR="000B1472" w:rsidRDefault="0067446E">
      <w:pPr>
        <w:rPr>
          <w:ins w:id="4" w:author="Ганина Ю. В. (ДСР)" w:date="2019-08-08T13:25:00Z"/>
          <w:rFonts w:ascii="Times New Roman" w:hAnsi="Times New Roman" w:cs="Times New Roman"/>
          <w:sz w:val="20"/>
          <w:szCs w:val="20"/>
        </w:rPr>
      </w:pPr>
      <w:ins w:id="5" w:author="Ганина Ю. В. (ДСР)" w:date="2019-08-08T13:25:00Z">
        <w:r w:rsidRPr="0067446E">
          <w:rPr>
            <w:rFonts w:ascii="Times New Roman" w:hAnsi="Times New Roman" w:cs="Times New Roman"/>
            <w:sz w:val="20"/>
            <w:szCs w:val="20"/>
            <w:highlight w:val="yellow"/>
          </w:rPr>
          <w:t>2132131321</w:t>
        </w:r>
        <w:r w:rsidR="000B1472">
          <w:rPr>
            <w:rFonts w:ascii="Times New Roman" w:hAnsi="Times New Roman" w:cs="Times New Roman"/>
            <w:sz w:val="20"/>
            <w:szCs w:val="20"/>
          </w:rPr>
          <w:t>Шгн87шн87н87шгнегеегененшн7шпгнег</w:t>
        </w:r>
      </w:ins>
    </w:p>
    <w:p w:rsidR="000B1472" w:rsidRDefault="000B1472">
      <w:pPr>
        <w:rPr>
          <w:rFonts w:ascii="Times New Roman" w:hAnsi="Times New Roman" w:cs="Times New Roman"/>
          <w:sz w:val="20"/>
          <w:szCs w:val="20"/>
        </w:rPr>
      </w:pPr>
      <w:ins w:id="6" w:author="Ганина Ю. В. (ДСР)" w:date="2019-08-08T13:25:00Z">
        <w:r>
          <w:rPr>
            <w:rFonts w:ascii="Times New Roman" w:hAnsi="Times New Roman" w:cs="Times New Roman"/>
            <w:sz w:val="20"/>
            <w:szCs w:val="20"/>
          </w:rPr>
          <w:t>Гш8ш</w:t>
        </w:r>
      </w:ins>
    </w:p>
    <w:p w:rsidR="002F17E3" w:rsidRDefault="002F17E3">
      <w:pPr>
        <w:rPr>
          <w:rFonts w:ascii="Times New Roman" w:hAnsi="Times New Roman" w:cs="Times New Roman"/>
          <w:sz w:val="20"/>
          <w:szCs w:val="20"/>
        </w:rPr>
      </w:pPr>
    </w:p>
    <w:p w:rsidR="002F17E3" w:rsidRDefault="002F17E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ДОРАБОТКА</w:t>
      </w:r>
    </w:p>
    <w:p w:rsidR="00DE4959" w:rsidRDefault="00DE4959">
      <w:pPr>
        <w:rPr>
          <w:rFonts w:ascii="Times New Roman" w:hAnsi="Times New Roman" w:cs="Times New Roman"/>
          <w:sz w:val="20"/>
          <w:szCs w:val="20"/>
        </w:rPr>
      </w:pPr>
    </w:p>
    <w:p w:rsidR="00DE4959" w:rsidRDefault="00DE49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Доработка</w:t>
      </w: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A13A6A" w:rsidRDefault="003033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333</w:t>
      </w:r>
    </w:p>
    <w:p w:rsidR="007F4048" w:rsidRDefault="007F4048">
      <w:pPr>
        <w:rPr>
          <w:rFonts w:ascii="Times New Roman" w:hAnsi="Times New Roman" w:cs="Times New Roman"/>
          <w:sz w:val="20"/>
          <w:szCs w:val="20"/>
        </w:rPr>
      </w:pPr>
    </w:p>
    <w:p w:rsidR="007F4048" w:rsidRDefault="0025165D">
      <w:pPr>
        <w:rPr>
          <w:rFonts w:ascii="Times New Roman" w:hAnsi="Times New Roman" w:cs="Times New Roman"/>
          <w:sz w:val="20"/>
          <w:szCs w:val="20"/>
        </w:rPr>
      </w:pPr>
      <w:r w:rsidRPr="007F4048">
        <w:rPr>
          <w:rFonts w:ascii="Times New Roman" w:hAnsi="Times New Roman" w:cs="Times New Roman"/>
          <w:sz w:val="20"/>
          <w:szCs w:val="20"/>
          <w:highlight w:val="red"/>
        </w:rPr>
        <w:t>Р</w:t>
      </w:r>
      <w:r w:rsidR="007F4048" w:rsidRPr="007F4048">
        <w:rPr>
          <w:rFonts w:ascii="Times New Roman" w:hAnsi="Times New Roman" w:cs="Times New Roman"/>
          <w:sz w:val="20"/>
          <w:szCs w:val="20"/>
          <w:highlight w:val="red"/>
        </w:rPr>
        <w:t>едактирование</w:t>
      </w:r>
    </w:p>
    <w:p w:rsidR="0025165D" w:rsidRDefault="0025165D">
      <w:pPr>
        <w:rPr>
          <w:rFonts w:ascii="Times New Roman" w:hAnsi="Times New Roman" w:cs="Times New Roman"/>
          <w:sz w:val="20"/>
          <w:szCs w:val="20"/>
        </w:rPr>
      </w:pPr>
    </w:p>
    <w:p w:rsidR="0025165D" w:rsidRPr="009672D6" w:rsidRDefault="0025165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66389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65D" w:rsidRPr="009672D6" w:rsidSect="00CE6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3F"/>
    <w:rsid w:val="000B1472"/>
    <w:rsid w:val="00155174"/>
    <w:rsid w:val="0025165D"/>
    <w:rsid w:val="0027183C"/>
    <w:rsid w:val="002D143D"/>
    <w:rsid w:val="002D3849"/>
    <w:rsid w:val="002F17E3"/>
    <w:rsid w:val="00303369"/>
    <w:rsid w:val="00347AAB"/>
    <w:rsid w:val="00490B6E"/>
    <w:rsid w:val="00492E57"/>
    <w:rsid w:val="00592957"/>
    <w:rsid w:val="005C2892"/>
    <w:rsid w:val="00657096"/>
    <w:rsid w:val="0067446E"/>
    <w:rsid w:val="0071145A"/>
    <w:rsid w:val="00726B43"/>
    <w:rsid w:val="007F4048"/>
    <w:rsid w:val="009672D6"/>
    <w:rsid w:val="009B348D"/>
    <w:rsid w:val="00A13A6A"/>
    <w:rsid w:val="00AB7AED"/>
    <w:rsid w:val="00B05337"/>
    <w:rsid w:val="00BC5DEA"/>
    <w:rsid w:val="00C02961"/>
    <w:rsid w:val="00C0493F"/>
    <w:rsid w:val="00C360D9"/>
    <w:rsid w:val="00C40E63"/>
    <w:rsid w:val="00CE67FA"/>
    <w:rsid w:val="00D42B54"/>
    <w:rsid w:val="00DE4959"/>
    <w:rsid w:val="00F4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7AE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7AE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1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484C-855F-4743-900E-AC7A4368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Анатольевна Осипова</dc:creator>
  <cp:keywords/>
  <dc:description/>
  <cp:lastModifiedBy>Тряпицына Анна Алексеевна</cp:lastModifiedBy>
  <cp:revision>21</cp:revision>
  <dcterms:created xsi:type="dcterms:W3CDTF">2018-08-27T11:56:00Z</dcterms:created>
  <dcterms:modified xsi:type="dcterms:W3CDTF">2019-08-09T07:56:00Z</dcterms:modified>
</cp:coreProperties>
</file>