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05B" w:rsidRPr="00BE105B" w:rsidRDefault="00BE105B" w:rsidP="00BE105B">
      <w:pPr>
        <w:keepNext/>
        <w:tabs>
          <w:tab w:val="left" w:pos="993"/>
        </w:tabs>
        <w:suppressAutoHyphens/>
        <w:spacing w:line="360" w:lineRule="auto"/>
        <w:jc w:val="both"/>
        <w:rPr>
          <w:b/>
        </w:rPr>
      </w:pPr>
      <w:r w:rsidRPr="00BE105B">
        <w:rPr>
          <w:b/>
        </w:rPr>
        <w:t>Работа с файлами РК ВНД Концерна</w:t>
      </w:r>
    </w:p>
    <w:p w:rsidR="00960390" w:rsidRDefault="002B2818" w:rsidP="00BE105B">
      <w:pPr>
        <w:suppressAutoHyphens/>
        <w:spacing w:line="360" w:lineRule="auto"/>
        <w:ind w:firstLine="709"/>
        <w:jc w:val="both"/>
      </w:pPr>
      <w:r>
        <w:t xml:space="preserve">Доступ к редактированию </w:t>
      </w:r>
      <w:r w:rsidR="00311B8E" w:rsidRPr="00960390">
        <w:t xml:space="preserve">файлов в РК </w:t>
      </w:r>
      <w:r w:rsidR="00960390">
        <w:t>дол</w:t>
      </w:r>
      <w:r>
        <w:t>жен</w:t>
      </w:r>
      <w:r w:rsidR="00960390">
        <w:t xml:space="preserve"> быть </w:t>
      </w:r>
      <w:r w:rsidR="00311B8E" w:rsidRPr="00960390">
        <w:t>доступ</w:t>
      </w:r>
      <w:r>
        <w:t>ен</w:t>
      </w:r>
      <w:r w:rsidR="00311B8E" w:rsidRPr="00960390">
        <w:t xml:space="preserve"> </w:t>
      </w:r>
      <w:r w:rsidR="00960390">
        <w:t>пользователям в зависимости от этапа согласования</w:t>
      </w:r>
      <w:r>
        <w:t xml:space="preserve"> (таблица 1).</w:t>
      </w:r>
    </w:p>
    <w:p w:rsidR="00311B8E" w:rsidRDefault="004531B7" w:rsidP="00EE0B49">
      <w:pPr>
        <w:suppressAutoHyphens/>
        <w:spacing w:line="360" w:lineRule="auto"/>
        <w:ind w:left="709"/>
        <w:jc w:val="both"/>
      </w:pPr>
      <w:r>
        <w:t xml:space="preserve">На этапах последовательного согласования файл </w:t>
      </w:r>
      <w:r w:rsidR="002B2818">
        <w:t xml:space="preserve">должен открываться на редактирование </w:t>
      </w:r>
      <w:r w:rsidR="00837EFB">
        <w:t>(</w:t>
      </w:r>
      <w:r w:rsidR="002B2818">
        <w:t>р</w:t>
      </w:r>
      <w:r>
        <w:t>ежим</w:t>
      </w:r>
      <w:r w:rsidR="002B2818">
        <w:t xml:space="preserve"> </w:t>
      </w:r>
      <w:r>
        <w:t xml:space="preserve">рецензирования </w:t>
      </w:r>
      <w:r w:rsidR="002B2818">
        <w:t xml:space="preserve">редактора </w:t>
      </w:r>
      <w:r w:rsidR="002B2818">
        <w:rPr>
          <w:lang w:val="en-US"/>
        </w:rPr>
        <w:t>Word</w:t>
      </w:r>
      <w:r w:rsidR="00837EFB">
        <w:t>)</w:t>
      </w:r>
      <w:r w:rsidR="002B2818">
        <w:t xml:space="preserve">, </w:t>
      </w:r>
      <w:r w:rsidR="00EE0B49">
        <w:t xml:space="preserve">после сохранения должна </w:t>
      </w:r>
      <w:r>
        <w:t>созда</w:t>
      </w:r>
      <w:r w:rsidR="00EE0B49">
        <w:t xml:space="preserve">ваться </w:t>
      </w:r>
      <w:r w:rsidR="00C53B35">
        <w:t>новая версия.</w:t>
      </w:r>
      <w:r w:rsidR="00837EFB">
        <w:t xml:space="preserve"> </w:t>
      </w:r>
    </w:p>
    <w:p w:rsidR="00C53B35" w:rsidRPr="00960390" w:rsidRDefault="00C53B35" w:rsidP="00BE105B">
      <w:pPr>
        <w:suppressAutoHyphens/>
        <w:spacing w:line="360" w:lineRule="auto"/>
        <w:ind w:firstLine="709"/>
        <w:jc w:val="both"/>
      </w:pPr>
      <w:r>
        <w:t>На этапах параллельного согласования</w:t>
      </w:r>
      <w:r w:rsidR="00837EFB">
        <w:t xml:space="preserve"> должна быть возможность </w:t>
      </w:r>
      <w:r>
        <w:t>создания копии согласуемого файла</w:t>
      </w:r>
      <w:r w:rsidR="006145E0">
        <w:t xml:space="preserve"> (с указанием автора копии).</w:t>
      </w:r>
    </w:p>
    <w:p w:rsidR="00311B8E" w:rsidRPr="002D13EA" w:rsidRDefault="006145E0" w:rsidP="00311B8E">
      <w:pPr>
        <w:keepNext/>
        <w:tabs>
          <w:tab w:val="left" w:pos="993"/>
        </w:tabs>
        <w:suppressAutoHyphens/>
        <w:spacing w:line="360" w:lineRule="auto"/>
        <w:jc w:val="both"/>
      </w:pPr>
      <w:r>
        <w:t>Таблица 1.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9"/>
        <w:gridCol w:w="1797"/>
        <w:gridCol w:w="7173"/>
        <w:gridCol w:w="3517"/>
      </w:tblGrid>
      <w:tr w:rsidR="005A64A1" w:rsidRPr="006E71D1" w:rsidTr="005740BB">
        <w:tc>
          <w:tcPr>
            <w:tcW w:w="2802" w:type="dxa"/>
            <w:shd w:val="clear" w:color="auto" w:fill="auto"/>
          </w:tcPr>
          <w:p w:rsidR="005740BB" w:rsidRPr="002A6033" w:rsidRDefault="005740BB" w:rsidP="008F43CA">
            <w:pPr>
              <w:keepNext/>
              <w:jc w:val="center"/>
              <w:rPr>
                <w:b/>
              </w:rPr>
            </w:pPr>
            <w:r w:rsidRPr="002A6033">
              <w:rPr>
                <w:b/>
              </w:rPr>
              <w:t>Наименование этапа</w:t>
            </w:r>
          </w:p>
        </w:tc>
        <w:tc>
          <w:tcPr>
            <w:tcW w:w="1559" w:type="dxa"/>
            <w:shd w:val="clear" w:color="auto" w:fill="auto"/>
          </w:tcPr>
          <w:p w:rsidR="005740BB" w:rsidRPr="002A6033" w:rsidRDefault="005740BB" w:rsidP="008F43C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7350" w:type="dxa"/>
          </w:tcPr>
          <w:p w:rsidR="005740BB" w:rsidRPr="002A6033" w:rsidRDefault="008F43CA" w:rsidP="008F43C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 xml:space="preserve">Права доступа </w:t>
            </w:r>
            <w:r w:rsidR="005740BB" w:rsidRPr="002A6033">
              <w:rPr>
                <w:b/>
              </w:rPr>
              <w:t>к файлам</w:t>
            </w:r>
          </w:p>
        </w:tc>
        <w:tc>
          <w:tcPr>
            <w:tcW w:w="3565" w:type="dxa"/>
          </w:tcPr>
          <w:p w:rsidR="005740BB" w:rsidRPr="002A6033" w:rsidRDefault="005740BB" w:rsidP="008F43C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5A64A1" w:rsidTr="005740BB">
        <w:tc>
          <w:tcPr>
            <w:tcW w:w="2802" w:type="dxa"/>
            <w:shd w:val="clear" w:color="auto" w:fill="auto"/>
          </w:tcPr>
          <w:p w:rsidR="005740BB" w:rsidRPr="00837EFB" w:rsidRDefault="005740BB" w:rsidP="00AA3CC1">
            <w:pPr>
              <w:jc w:val="both"/>
              <w:rPr>
                <w:b/>
              </w:rPr>
            </w:pPr>
            <w:r w:rsidRPr="00837EFB">
              <w:rPr>
                <w:b/>
              </w:rPr>
              <w:t>Создание РК, Проект</w:t>
            </w:r>
          </w:p>
        </w:tc>
        <w:tc>
          <w:tcPr>
            <w:tcW w:w="1559" w:type="dxa"/>
            <w:shd w:val="clear" w:color="auto" w:fill="auto"/>
          </w:tcPr>
          <w:p w:rsidR="005740BB" w:rsidRPr="00837EFB" w:rsidRDefault="005740BB" w:rsidP="00AA3CC1">
            <w:pPr>
              <w:jc w:val="both"/>
              <w:rPr>
                <w:b/>
              </w:rPr>
            </w:pPr>
            <w:r>
              <w:t>Куратор</w:t>
            </w:r>
          </w:p>
        </w:tc>
        <w:tc>
          <w:tcPr>
            <w:tcW w:w="7350" w:type="dxa"/>
          </w:tcPr>
          <w:p w:rsidR="005740BB" w:rsidRPr="00D8731B" w:rsidRDefault="008F43CA" w:rsidP="00171C2E">
            <w:pPr>
              <w:jc w:val="both"/>
            </w:pPr>
            <w:r>
              <w:t>Д</w:t>
            </w:r>
            <w:r w:rsidR="005740BB">
              <w:t>оступно добавление и редактирование файлов</w:t>
            </w:r>
            <w:r w:rsidR="00171C2E">
              <w:t>. Условие: в</w:t>
            </w:r>
            <w:r w:rsidR="005740BB">
              <w:t xml:space="preserve"> категории «Согласуемый документ» должен быть приложен файл в формате .</w:t>
            </w:r>
            <w:proofErr w:type="spellStart"/>
            <w:r w:rsidR="005740BB" w:rsidRPr="002A6033">
              <w:rPr>
                <w:lang w:val="en-US"/>
              </w:rPr>
              <w:t>docx</w:t>
            </w:r>
            <w:proofErr w:type="spellEnd"/>
          </w:p>
        </w:tc>
        <w:tc>
          <w:tcPr>
            <w:tcW w:w="3565" w:type="dxa"/>
          </w:tcPr>
          <w:p w:rsidR="005740BB" w:rsidRDefault="00171C2E" w:rsidP="00AA3CC1">
            <w:pPr>
              <w:jc w:val="both"/>
            </w:pPr>
            <w:r>
              <w:t>Доступны все категории, функц</w:t>
            </w:r>
            <w:bookmarkStart w:id="0" w:name="_GoBack"/>
            <w:bookmarkEnd w:id="0"/>
            <w:r>
              <w:t>ии редактирования, перемещения, удаления</w:t>
            </w:r>
          </w:p>
        </w:tc>
      </w:tr>
      <w:tr w:rsidR="005A64A1" w:rsidTr="005740BB">
        <w:tc>
          <w:tcPr>
            <w:tcW w:w="2802" w:type="dxa"/>
            <w:shd w:val="clear" w:color="auto" w:fill="auto"/>
          </w:tcPr>
          <w:p w:rsidR="005740BB" w:rsidRPr="00837EFB" w:rsidRDefault="005740BB" w:rsidP="000150FA">
            <w:pPr>
              <w:jc w:val="both"/>
              <w:rPr>
                <w:b/>
              </w:rPr>
            </w:pPr>
            <w:r w:rsidRPr="00837EFB">
              <w:rPr>
                <w:b/>
              </w:rPr>
              <w:t xml:space="preserve">На согласовании </w:t>
            </w:r>
            <w:r w:rsidRPr="00837EFB">
              <w:rPr>
                <w:b/>
                <w:lang w:val="en-US"/>
              </w:rPr>
              <w:t>c</w:t>
            </w:r>
            <w:r w:rsidRPr="00837EFB">
              <w:rPr>
                <w:b/>
              </w:rPr>
              <w:t xml:space="preserve"> Исполнителем</w:t>
            </w:r>
          </w:p>
        </w:tc>
        <w:tc>
          <w:tcPr>
            <w:tcW w:w="1559" w:type="dxa"/>
            <w:shd w:val="clear" w:color="auto" w:fill="auto"/>
          </w:tcPr>
          <w:p w:rsidR="005740BB" w:rsidRPr="00837EFB" w:rsidRDefault="005740BB" w:rsidP="000150FA">
            <w:pPr>
              <w:jc w:val="both"/>
              <w:rPr>
                <w:b/>
              </w:rPr>
            </w:pPr>
            <w:r>
              <w:t>Руководитель подразделения Исполнителя</w:t>
            </w:r>
          </w:p>
        </w:tc>
        <w:tc>
          <w:tcPr>
            <w:tcW w:w="7350" w:type="dxa"/>
          </w:tcPr>
          <w:p w:rsidR="005740BB" w:rsidRDefault="00C23A53" w:rsidP="000150FA">
            <w:pPr>
              <w:jc w:val="both"/>
            </w:pPr>
            <w:r>
              <w:t>Д</w:t>
            </w:r>
            <w:r w:rsidR="005740BB">
              <w:t xml:space="preserve">оступно редактирование файлов с возможностью создания версии. </w:t>
            </w:r>
          </w:p>
        </w:tc>
        <w:tc>
          <w:tcPr>
            <w:tcW w:w="3565" w:type="dxa"/>
          </w:tcPr>
          <w:p w:rsidR="005740BB" w:rsidRDefault="005740BB" w:rsidP="00C23A53">
            <w:pPr>
              <w:jc w:val="both"/>
            </w:pPr>
            <w:r>
              <w:t>Когда задание в работе, Куратору доступно только чтение файлов</w:t>
            </w:r>
          </w:p>
        </w:tc>
      </w:tr>
      <w:tr w:rsidR="005A64A1" w:rsidTr="005740BB">
        <w:tc>
          <w:tcPr>
            <w:tcW w:w="2802" w:type="dxa"/>
            <w:shd w:val="clear" w:color="auto" w:fill="auto"/>
          </w:tcPr>
          <w:p w:rsidR="005740BB" w:rsidRPr="00837EFB" w:rsidRDefault="005740BB" w:rsidP="00AA3CC1">
            <w:pPr>
              <w:jc w:val="both"/>
              <w:rPr>
                <w:b/>
              </w:rPr>
            </w:pPr>
            <w:r w:rsidRPr="00837EFB">
              <w:rPr>
                <w:b/>
              </w:rPr>
              <w:t>На согласовании с Инициатором</w:t>
            </w:r>
          </w:p>
        </w:tc>
        <w:tc>
          <w:tcPr>
            <w:tcW w:w="1559" w:type="dxa"/>
            <w:shd w:val="clear" w:color="auto" w:fill="auto"/>
          </w:tcPr>
          <w:p w:rsidR="005740BB" w:rsidRPr="00837EFB" w:rsidRDefault="005740BB" w:rsidP="00AA3CC1">
            <w:pPr>
              <w:jc w:val="both"/>
              <w:rPr>
                <w:b/>
              </w:rPr>
            </w:pPr>
            <w:r>
              <w:t>Инициатор</w:t>
            </w:r>
          </w:p>
        </w:tc>
        <w:tc>
          <w:tcPr>
            <w:tcW w:w="7350" w:type="dxa"/>
          </w:tcPr>
          <w:p w:rsidR="005740BB" w:rsidRPr="003800B5" w:rsidRDefault="00C23A53" w:rsidP="00B9565C">
            <w:pPr>
              <w:jc w:val="both"/>
            </w:pPr>
            <w:r>
              <w:t>Д</w:t>
            </w:r>
            <w:r w:rsidR="005740BB">
              <w:t xml:space="preserve">оступно редактирование файлов с возможностью создания версии. </w:t>
            </w:r>
            <w:commentRangeStart w:id="1"/>
            <w:r w:rsidR="005740BB" w:rsidRPr="00D80DEF">
              <w:rPr>
                <w:color w:val="FF0000"/>
              </w:rPr>
              <w:t>При необходимости мож</w:t>
            </w:r>
            <w:r w:rsidRPr="00D80DEF">
              <w:rPr>
                <w:color w:val="FF0000"/>
              </w:rPr>
              <w:t>но</w:t>
            </w:r>
            <w:r w:rsidR="005740BB" w:rsidRPr="00D80DEF">
              <w:rPr>
                <w:color w:val="FF0000"/>
              </w:rPr>
              <w:t xml:space="preserve"> добавить файл с замечаниями</w:t>
            </w:r>
            <w:r w:rsidRPr="00D80DEF">
              <w:rPr>
                <w:color w:val="FF0000"/>
              </w:rPr>
              <w:t xml:space="preserve"> в соответствующую категорию</w:t>
            </w:r>
            <w:commentRangeEnd w:id="1"/>
            <w:r w:rsidR="00D80DEF">
              <w:rPr>
                <w:rStyle w:val="a3"/>
              </w:rPr>
              <w:commentReference w:id="1"/>
            </w:r>
            <w:ins w:id="2" w:author="Федин Никита Александрович" w:date="2019-11-22T10:31:00Z">
              <w:r w:rsidR="00B9565C">
                <w:rPr>
                  <w:color w:val="FF0000"/>
                </w:rPr>
                <w:t xml:space="preserve"> (только в случае если инициатор является ответственным за группу)</w:t>
              </w:r>
            </w:ins>
          </w:p>
        </w:tc>
        <w:tc>
          <w:tcPr>
            <w:tcW w:w="3565" w:type="dxa"/>
          </w:tcPr>
          <w:p w:rsidR="005740BB" w:rsidRDefault="005740BB" w:rsidP="00C23A53">
            <w:pPr>
              <w:jc w:val="both"/>
            </w:pPr>
            <w:r>
              <w:t>Когда задание в работе, Куратору доступно только чтение файлов</w:t>
            </w:r>
          </w:p>
        </w:tc>
      </w:tr>
      <w:tr w:rsidR="005A64A1" w:rsidTr="005740BB">
        <w:tc>
          <w:tcPr>
            <w:tcW w:w="2802" w:type="dxa"/>
            <w:shd w:val="clear" w:color="auto" w:fill="auto"/>
          </w:tcPr>
          <w:p w:rsidR="005740BB" w:rsidRPr="00837EFB" w:rsidRDefault="005740BB" w:rsidP="006B161D">
            <w:pPr>
              <w:jc w:val="both"/>
              <w:rPr>
                <w:b/>
              </w:rPr>
            </w:pPr>
            <w:r w:rsidRPr="00837EFB">
              <w:rPr>
                <w:b/>
              </w:rPr>
              <w:t xml:space="preserve">На согласовании с </w:t>
            </w:r>
            <w:proofErr w:type="gramStart"/>
            <w:r w:rsidRPr="00837EFB">
              <w:rPr>
                <w:b/>
              </w:rPr>
              <w:t>Ответственным</w:t>
            </w:r>
            <w:proofErr w:type="gramEnd"/>
            <w:r w:rsidRPr="00837EFB">
              <w:rPr>
                <w:b/>
              </w:rPr>
              <w:t xml:space="preserve"> за группу</w:t>
            </w:r>
          </w:p>
        </w:tc>
        <w:tc>
          <w:tcPr>
            <w:tcW w:w="1559" w:type="dxa"/>
            <w:shd w:val="clear" w:color="auto" w:fill="auto"/>
          </w:tcPr>
          <w:p w:rsidR="005740BB" w:rsidRPr="008F43CA" w:rsidRDefault="008F43CA" w:rsidP="008F43CA">
            <w:pPr>
              <w:jc w:val="both"/>
            </w:pPr>
            <w:proofErr w:type="gramStart"/>
            <w:r w:rsidRPr="008F43CA">
              <w:t>Ответственны</w:t>
            </w:r>
            <w:r>
              <w:t>й</w:t>
            </w:r>
            <w:proofErr w:type="gramEnd"/>
            <w:r w:rsidRPr="008F43CA">
              <w:t xml:space="preserve"> за группу</w:t>
            </w:r>
          </w:p>
        </w:tc>
        <w:tc>
          <w:tcPr>
            <w:tcW w:w="7350" w:type="dxa"/>
          </w:tcPr>
          <w:p w:rsidR="00906C86" w:rsidRDefault="00906C86" w:rsidP="00170F1C">
            <w:pPr>
              <w:jc w:val="both"/>
            </w:pPr>
            <w:r>
              <w:t>Д</w:t>
            </w:r>
            <w:r w:rsidR="005740BB">
              <w:t xml:space="preserve">оступно редактирование файлов с возможностью создания версии. </w:t>
            </w:r>
          </w:p>
          <w:p w:rsidR="005740BB" w:rsidRPr="003800B5" w:rsidRDefault="00906C86" w:rsidP="00906C86">
            <w:pPr>
              <w:jc w:val="both"/>
            </w:pPr>
            <w:r>
              <w:t>При необходимости возможно добавления файла с замечан</w:t>
            </w:r>
            <w:r w:rsidR="006407FA">
              <w:t>и</w:t>
            </w:r>
            <w:r>
              <w:t>ями</w:t>
            </w:r>
            <w:r w:rsidR="00D80DEF">
              <w:t xml:space="preserve"> </w:t>
            </w:r>
            <w:ins w:id="3" w:author="Федин Никита Александрович" w:date="2019-11-22T10:20:00Z">
              <w:r w:rsidR="00D80DEF">
                <w:t>(отзыв на проект документа)</w:t>
              </w:r>
            </w:ins>
          </w:p>
        </w:tc>
        <w:tc>
          <w:tcPr>
            <w:tcW w:w="3565" w:type="dxa"/>
          </w:tcPr>
          <w:p w:rsidR="005740BB" w:rsidRDefault="005740BB" w:rsidP="00170F1C">
            <w:pPr>
              <w:jc w:val="both"/>
            </w:pPr>
            <w:r>
              <w:t>Когда задание в работе у Инициатора, Куратору доступно только чтение файлов</w:t>
            </w:r>
          </w:p>
        </w:tc>
      </w:tr>
      <w:tr w:rsidR="005A64A1" w:rsidTr="005740BB">
        <w:tc>
          <w:tcPr>
            <w:tcW w:w="2802" w:type="dxa"/>
            <w:shd w:val="clear" w:color="auto" w:fill="auto"/>
          </w:tcPr>
          <w:p w:rsidR="005740BB" w:rsidRPr="00837EFB" w:rsidRDefault="005740BB" w:rsidP="00F674C5">
            <w:pPr>
              <w:jc w:val="both"/>
              <w:rPr>
                <w:b/>
              </w:rPr>
            </w:pPr>
            <w:r w:rsidRPr="00837EFB">
              <w:rPr>
                <w:b/>
              </w:rPr>
              <w:t xml:space="preserve">На первичном </w:t>
            </w:r>
            <w:proofErr w:type="spellStart"/>
            <w:r w:rsidRPr="00837EFB">
              <w:rPr>
                <w:b/>
              </w:rPr>
              <w:t>нормоконтроле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740BB" w:rsidRPr="008F43CA" w:rsidRDefault="008F43CA" w:rsidP="00F674C5">
            <w:pPr>
              <w:jc w:val="both"/>
            </w:pPr>
            <w:r w:rsidRPr="008F43CA">
              <w:t>ДУК</w:t>
            </w:r>
          </w:p>
        </w:tc>
        <w:tc>
          <w:tcPr>
            <w:tcW w:w="7350" w:type="dxa"/>
          </w:tcPr>
          <w:p w:rsidR="005740BB" w:rsidRDefault="005740BB" w:rsidP="00D50148">
            <w:pPr>
              <w:jc w:val="both"/>
            </w:pPr>
            <w:del w:id="4" w:author="Федин Никита Александрович" w:date="2019-11-22T10:21:00Z">
              <w:r w:rsidDel="009A07D9">
                <w:delText xml:space="preserve"> </w:delText>
              </w:r>
            </w:del>
            <w:r w:rsidR="00906C86">
              <w:t>До</w:t>
            </w:r>
            <w:r>
              <w:t>ступно редактирование файлов</w:t>
            </w:r>
            <w:r w:rsidR="00906C86">
              <w:t xml:space="preserve"> с возможностью создания версии</w:t>
            </w:r>
            <w:r>
              <w:t xml:space="preserve">. </w:t>
            </w:r>
            <w:del w:id="5" w:author="Федин Никита Александрович" w:date="2019-11-22T10:21:00Z">
              <w:r w:rsidDel="009A07D9">
                <w:delText xml:space="preserve"> </w:delText>
              </w:r>
            </w:del>
            <w:r w:rsidR="00906C86">
              <w:t>Основное условие - добавление файла с отзывом в соответствующую категорию.</w:t>
            </w:r>
          </w:p>
        </w:tc>
        <w:tc>
          <w:tcPr>
            <w:tcW w:w="3565" w:type="dxa"/>
          </w:tcPr>
          <w:p w:rsidR="005740BB" w:rsidRDefault="00D50148" w:rsidP="00D50148">
            <w:pPr>
              <w:jc w:val="both"/>
            </w:pPr>
            <w:r>
              <w:t>Когда задание в работе,</w:t>
            </w:r>
            <w:r w:rsidR="005740BB">
              <w:t xml:space="preserve"> Куратору доступно только чтение файлов</w:t>
            </w:r>
          </w:p>
        </w:tc>
      </w:tr>
      <w:tr w:rsidR="005A64A1" w:rsidTr="005740BB">
        <w:tc>
          <w:tcPr>
            <w:tcW w:w="2802" w:type="dxa"/>
            <w:shd w:val="clear" w:color="auto" w:fill="auto"/>
          </w:tcPr>
          <w:p w:rsidR="005740BB" w:rsidRPr="00837EFB" w:rsidRDefault="005740BB" w:rsidP="006D1F11">
            <w:pPr>
              <w:jc w:val="both"/>
              <w:rPr>
                <w:b/>
              </w:rPr>
            </w:pPr>
            <w:r w:rsidRPr="00837EFB">
              <w:rPr>
                <w:b/>
              </w:rPr>
              <w:t>На согласовании с заинтересованными лицами</w:t>
            </w:r>
          </w:p>
        </w:tc>
        <w:tc>
          <w:tcPr>
            <w:tcW w:w="1559" w:type="dxa"/>
            <w:shd w:val="clear" w:color="auto" w:fill="auto"/>
          </w:tcPr>
          <w:p w:rsidR="005740BB" w:rsidRPr="00837EFB" w:rsidRDefault="008F43CA" w:rsidP="006D1F11">
            <w:pPr>
              <w:jc w:val="both"/>
              <w:rPr>
                <w:b/>
              </w:rPr>
            </w:pPr>
            <w:r w:rsidRPr="008F43CA">
              <w:t>ЗГД, руководители прямого подчинения ГД</w:t>
            </w:r>
          </w:p>
        </w:tc>
        <w:tc>
          <w:tcPr>
            <w:tcW w:w="7350" w:type="dxa"/>
          </w:tcPr>
          <w:p w:rsidR="005740BB" w:rsidRDefault="005740BB" w:rsidP="006D1F11">
            <w:pPr>
              <w:jc w:val="both"/>
            </w:pPr>
            <w:r>
              <w:t xml:space="preserve"> Исполнителям заданий (этап параллельного </w:t>
            </w:r>
            <w:r w:rsidRPr="00B372D8">
              <w:t>согласования) не доступно редактирование согласуемого документа, а доступна функция  создания отдельной копия</w:t>
            </w:r>
            <w:r>
              <w:t xml:space="preserve"> редактируемого файла для каждого согласующего (с указанием автора копии).</w:t>
            </w:r>
          </w:p>
          <w:p w:rsidR="005740BB" w:rsidRDefault="005740BB" w:rsidP="004A7A5E">
            <w:pPr>
              <w:jc w:val="both"/>
            </w:pPr>
            <w:commentRangeStart w:id="6"/>
            <w:r>
              <w:t>При необходимости Исполнители могут добавить файл с замечаниями «Отзыв»</w:t>
            </w:r>
            <w:r w:rsidR="00B372D8">
              <w:t xml:space="preserve"> в </w:t>
            </w:r>
            <w:proofErr w:type="gramStart"/>
            <w:r w:rsidR="00B372D8">
              <w:t>соответствующую</w:t>
            </w:r>
            <w:proofErr w:type="gramEnd"/>
            <w:r w:rsidR="00B372D8">
              <w:t xml:space="preserve"> категор</w:t>
            </w:r>
            <w:r w:rsidR="004A7A5E">
              <w:t>и</w:t>
            </w:r>
            <w:r w:rsidR="00B372D8">
              <w:t>и. В имени файла должн</w:t>
            </w:r>
            <w:r w:rsidR="004A7A5E">
              <w:t>ы</w:t>
            </w:r>
            <w:r w:rsidR="00B372D8">
              <w:t xml:space="preserve"> быть ФИО</w:t>
            </w:r>
            <w:r w:rsidR="004A7A5E">
              <w:t xml:space="preserve"> </w:t>
            </w:r>
            <w:r w:rsidR="00B372D8">
              <w:t xml:space="preserve"> </w:t>
            </w:r>
            <w:r w:rsidR="004A7A5E">
              <w:t>пользователя, вложившего файл с отзывом.</w:t>
            </w:r>
            <w:commentRangeEnd w:id="6"/>
            <w:r w:rsidR="00926858">
              <w:rPr>
                <w:rStyle w:val="a3"/>
              </w:rPr>
              <w:commentReference w:id="6"/>
            </w:r>
          </w:p>
        </w:tc>
        <w:tc>
          <w:tcPr>
            <w:tcW w:w="3565" w:type="dxa"/>
          </w:tcPr>
          <w:p w:rsidR="005740BB" w:rsidRDefault="005740BB" w:rsidP="004C093E">
            <w:pPr>
              <w:jc w:val="both"/>
            </w:pPr>
            <w:r>
              <w:t>Когда задание в работе у  заинтересованного согласующего лица, Куратору доступно только чтение файлов</w:t>
            </w:r>
          </w:p>
        </w:tc>
      </w:tr>
      <w:tr w:rsidR="005A64A1" w:rsidTr="00B231B3">
        <w:trPr>
          <w:trHeight w:val="1965"/>
        </w:trPr>
        <w:tc>
          <w:tcPr>
            <w:tcW w:w="2802" w:type="dxa"/>
            <w:shd w:val="clear" w:color="auto" w:fill="auto"/>
          </w:tcPr>
          <w:p w:rsidR="005740BB" w:rsidRPr="00837EFB" w:rsidRDefault="005740BB" w:rsidP="00AA3CC1">
            <w:pPr>
              <w:jc w:val="both"/>
              <w:rPr>
                <w:b/>
              </w:rPr>
            </w:pPr>
            <w:r w:rsidRPr="00837EFB">
              <w:rPr>
                <w:b/>
              </w:rPr>
              <w:lastRenderedPageBreak/>
              <w:t>На консолидации /</w:t>
            </w:r>
          </w:p>
          <w:p w:rsidR="005740BB" w:rsidRPr="00837EFB" w:rsidRDefault="005740BB" w:rsidP="00AA3CC1">
            <w:pPr>
              <w:jc w:val="both"/>
              <w:rPr>
                <w:b/>
              </w:rPr>
            </w:pPr>
            <w:r w:rsidRPr="00837EFB">
              <w:rPr>
                <w:b/>
              </w:rPr>
              <w:t xml:space="preserve">На доработке </w:t>
            </w:r>
          </w:p>
        </w:tc>
        <w:tc>
          <w:tcPr>
            <w:tcW w:w="1559" w:type="dxa"/>
            <w:shd w:val="clear" w:color="auto" w:fill="auto"/>
          </w:tcPr>
          <w:p w:rsidR="005740BB" w:rsidRPr="00837EFB" w:rsidRDefault="008F43CA" w:rsidP="005740BB">
            <w:pPr>
              <w:jc w:val="both"/>
              <w:rPr>
                <w:b/>
              </w:rPr>
            </w:pPr>
            <w:r w:rsidRPr="008F43CA">
              <w:t>Куратор</w:t>
            </w:r>
          </w:p>
        </w:tc>
        <w:tc>
          <w:tcPr>
            <w:tcW w:w="7350" w:type="dxa"/>
          </w:tcPr>
          <w:p w:rsidR="00203E70" w:rsidRDefault="00203E70" w:rsidP="004C093E">
            <w:pPr>
              <w:jc w:val="both"/>
            </w:pPr>
            <w:r>
              <w:t xml:space="preserve">Консолидация копий файлов ведется средствами </w:t>
            </w:r>
            <w:proofErr w:type="spellStart"/>
            <w:r w:rsidRPr="006C6795">
              <w:t>Word</w:t>
            </w:r>
            <w:proofErr w:type="spellEnd"/>
            <w:r>
              <w:t xml:space="preserve"> в режиме </w:t>
            </w:r>
            <w:proofErr w:type="spellStart"/>
            <w:r>
              <w:t>рецензировния</w:t>
            </w:r>
            <w:proofErr w:type="spellEnd"/>
            <w:r>
              <w:t>.</w:t>
            </w:r>
          </w:p>
          <w:p w:rsidR="005740BB" w:rsidRDefault="005740BB" w:rsidP="004C093E">
            <w:pPr>
              <w:jc w:val="both"/>
            </w:pPr>
            <w:commentRangeStart w:id="7"/>
            <w:r>
              <w:t xml:space="preserve">После обработки правок </w:t>
            </w:r>
            <w:r w:rsidR="00B231B3">
              <w:t xml:space="preserve">и сохранения создается </w:t>
            </w:r>
            <w:r w:rsidRPr="006C6795">
              <w:t>нов</w:t>
            </w:r>
            <w:r>
              <w:t>ая</w:t>
            </w:r>
            <w:r w:rsidRPr="006C6795">
              <w:t xml:space="preserve"> верси</w:t>
            </w:r>
            <w:r>
              <w:t>я</w:t>
            </w:r>
            <w:r w:rsidRPr="006C6795">
              <w:t xml:space="preserve"> файла</w:t>
            </w:r>
            <w:r>
              <w:t xml:space="preserve"> документа.</w:t>
            </w:r>
            <w:commentRangeEnd w:id="7"/>
            <w:r w:rsidR="00926858">
              <w:rPr>
                <w:rStyle w:val="a3"/>
              </w:rPr>
              <w:commentReference w:id="7"/>
            </w:r>
          </w:p>
          <w:p w:rsidR="005740BB" w:rsidRDefault="005740BB" w:rsidP="00060774">
            <w:pPr>
              <w:jc w:val="both"/>
            </w:pPr>
            <w:r w:rsidRPr="00B231B3">
              <w:t>Также, в последнюю версию согласуемого документа вносятся изменения, оформленные отдельными файлами (Отзывы, заключения, замечания) или комментариями в заданиях.</w:t>
            </w:r>
          </w:p>
        </w:tc>
        <w:tc>
          <w:tcPr>
            <w:tcW w:w="3565" w:type="dxa"/>
          </w:tcPr>
          <w:p w:rsidR="005740BB" w:rsidRDefault="004A7A5E" w:rsidP="004A7A5E">
            <w:pPr>
              <w:jc w:val="both"/>
            </w:pPr>
            <w:r>
              <w:t>Когда задание в работе, всем участникам согласования доступно только чтение файлов</w:t>
            </w:r>
          </w:p>
        </w:tc>
      </w:tr>
      <w:tr w:rsidR="005A64A1" w:rsidTr="005740BB">
        <w:tc>
          <w:tcPr>
            <w:tcW w:w="2802" w:type="dxa"/>
            <w:shd w:val="clear" w:color="auto" w:fill="auto"/>
          </w:tcPr>
          <w:p w:rsidR="005740BB" w:rsidRPr="00837EFB" w:rsidRDefault="005740BB" w:rsidP="00E715EB">
            <w:pPr>
              <w:jc w:val="both"/>
              <w:rPr>
                <w:b/>
              </w:rPr>
            </w:pPr>
            <w:r w:rsidRPr="00837EFB">
              <w:rPr>
                <w:b/>
              </w:rPr>
              <w:t xml:space="preserve">На согласовании с ДСР </w:t>
            </w:r>
          </w:p>
        </w:tc>
        <w:tc>
          <w:tcPr>
            <w:tcW w:w="1559" w:type="dxa"/>
            <w:shd w:val="clear" w:color="auto" w:fill="auto"/>
          </w:tcPr>
          <w:p w:rsidR="005740BB" w:rsidRPr="008F43CA" w:rsidRDefault="008F43CA" w:rsidP="00E715EB">
            <w:pPr>
              <w:jc w:val="both"/>
            </w:pPr>
            <w:r w:rsidRPr="008F43CA">
              <w:t>ДСР</w:t>
            </w:r>
          </w:p>
        </w:tc>
        <w:tc>
          <w:tcPr>
            <w:tcW w:w="7350" w:type="dxa"/>
          </w:tcPr>
          <w:p w:rsidR="005740BB" w:rsidRDefault="00B93FE8" w:rsidP="00041245">
            <w:pPr>
              <w:jc w:val="both"/>
            </w:pPr>
            <w:r>
              <w:t>Д</w:t>
            </w:r>
            <w:r w:rsidR="005740BB">
              <w:t>оступно редактирование файлов, при внесении правок создается новая версия файла.</w:t>
            </w:r>
          </w:p>
          <w:p w:rsidR="005740BB" w:rsidRDefault="005740BB" w:rsidP="00CE0ED2">
            <w:pPr>
              <w:jc w:val="both"/>
            </w:pPr>
            <w:r>
              <w:t>Основным условием является добавление файла «Заключение» в соответствующую категорию файлов</w:t>
            </w:r>
          </w:p>
        </w:tc>
        <w:tc>
          <w:tcPr>
            <w:tcW w:w="3565" w:type="dxa"/>
          </w:tcPr>
          <w:p w:rsidR="005740BB" w:rsidRDefault="00B93FE8" w:rsidP="00CE0ED2">
            <w:pPr>
              <w:jc w:val="both"/>
            </w:pPr>
            <w:r>
              <w:t xml:space="preserve">Когда задание в работе, </w:t>
            </w:r>
            <w:r w:rsidR="005740BB">
              <w:t>Куратору доступно только чтение.</w:t>
            </w:r>
          </w:p>
          <w:p w:rsidR="005740BB" w:rsidRDefault="005740BB" w:rsidP="00AA3CC1">
            <w:pPr>
              <w:jc w:val="both"/>
            </w:pPr>
          </w:p>
        </w:tc>
      </w:tr>
      <w:tr w:rsidR="005A64A1" w:rsidTr="005740BB">
        <w:tc>
          <w:tcPr>
            <w:tcW w:w="2802" w:type="dxa"/>
            <w:shd w:val="clear" w:color="auto" w:fill="auto"/>
          </w:tcPr>
          <w:p w:rsidR="005740BB" w:rsidRPr="00837EFB" w:rsidRDefault="005740BB" w:rsidP="00CE0ED2">
            <w:pPr>
              <w:jc w:val="both"/>
              <w:rPr>
                <w:b/>
              </w:rPr>
            </w:pPr>
            <w:r w:rsidRPr="00837EFB">
              <w:rPr>
                <w:b/>
              </w:rPr>
              <w:t>На согласовании с ДПОД</w:t>
            </w:r>
          </w:p>
        </w:tc>
        <w:tc>
          <w:tcPr>
            <w:tcW w:w="1559" w:type="dxa"/>
            <w:shd w:val="clear" w:color="auto" w:fill="auto"/>
          </w:tcPr>
          <w:p w:rsidR="005740BB" w:rsidRPr="00837EFB" w:rsidRDefault="008F43CA" w:rsidP="00CE0ED2">
            <w:pPr>
              <w:jc w:val="both"/>
              <w:rPr>
                <w:b/>
              </w:rPr>
            </w:pPr>
            <w:r w:rsidRPr="008F43CA">
              <w:t>ДПОД</w:t>
            </w:r>
          </w:p>
        </w:tc>
        <w:tc>
          <w:tcPr>
            <w:tcW w:w="7350" w:type="dxa"/>
          </w:tcPr>
          <w:p w:rsidR="005740BB" w:rsidRDefault="00B93FE8" w:rsidP="00041245">
            <w:pPr>
              <w:jc w:val="both"/>
            </w:pPr>
            <w:r>
              <w:t>Д</w:t>
            </w:r>
            <w:r w:rsidR="005740BB">
              <w:t>оступно редактирование файлов, при внесении правок создается новая версия файла.</w:t>
            </w:r>
          </w:p>
          <w:p w:rsidR="005740BB" w:rsidRDefault="005740BB" w:rsidP="00041245">
            <w:pPr>
              <w:jc w:val="both"/>
            </w:pPr>
            <w:r>
              <w:t>Основным условием является добавление файла «Заключение» в соответствующую категорию файлов</w:t>
            </w:r>
          </w:p>
        </w:tc>
        <w:tc>
          <w:tcPr>
            <w:tcW w:w="3565" w:type="dxa"/>
          </w:tcPr>
          <w:p w:rsidR="005740BB" w:rsidRDefault="00B93FE8" w:rsidP="001E2BF5">
            <w:pPr>
              <w:jc w:val="both"/>
            </w:pPr>
            <w:r>
              <w:t xml:space="preserve">Когда задание в работе, </w:t>
            </w:r>
            <w:r w:rsidR="005740BB">
              <w:t>Куратору доступно только чтение.</w:t>
            </w:r>
          </w:p>
        </w:tc>
      </w:tr>
      <w:tr w:rsidR="005A64A1" w:rsidTr="005740BB">
        <w:tc>
          <w:tcPr>
            <w:tcW w:w="2802" w:type="dxa"/>
            <w:shd w:val="clear" w:color="auto" w:fill="auto"/>
          </w:tcPr>
          <w:p w:rsidR="005740BB" w:rsidRPr="00837EFB" w:rsidRDefault="005740BB" w:rsidP="00E715EB">
            <w:pPr>
              <w:jc w:val="both"/>
              <w:rPr>
                <w:b/>
              </w:rPr>
            </w:pPr>
            <w:r w:rsidRPr="00837EFB">
              <w:rPr>
                <w:b/>
              </w:rPr>
              <w:t xml:space="preserve">На </w:t>
            </w:r>
            <w:proofErr w:type="spellStart"/>
            <w:r w:rsidRPr="00837EFB">
              <w:rPr>
                <w:b/>
              </w:rPr>
              <w:t>нормоконтроле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740BB" w:rsidRPr="008F43CA" w:rsidRDefault="008F43CA" w:rsidP="005740BB">
            <w:pPr>
              <w:jc w:val="both"/>
            </w:pPr>
            <w:r w:rsidRPr="008F43CA">
              <w:t>ДУК</w:t>
            </w:r>
          </w:p>
        </w:tc>
        <w:tc>
          <w:tcPr>
            <w:tcW w:w="7350" w:type="dxa"/>
          </w:tcPr>
          <w:p w:rsidR="005740BB" w:rsidRDefault="00B93FE8" w:rsidP="00AF1614">
            <w:pPr>
              <w:jc w:val="both"/>
            </w:pPr>
            <w:r>
              <w:t>Д</w:t>
            </w:r>
            <w:r w:rsidR="005740BB">
              <w:t>оступно редактирование файлов, при внесении правок создается новая версия файла</w:t>
            </w:r>
            <w:r w:rsidR="005A64A1">
              <w:t>.</w:t>
            </w:r>
          </w:p>
        </w:tc>
        <w:tc>
          <w:tcPr>
            <w:tcW w:w="3565" w:type="dxa"/>
          </w:tcPr>
          <w:p w:rsidR="005740BB" w:rsidRDefault="00B93FE8" w:rsidP="00AA3CC1">
            <w:pPr>
              <w:jc w:val="both"/>
            </w:pPr>
            <w:r>
              <w:t xml:space="preserve">Когда задание в работе, </w:t>
            </w:r>
            <w:r w:rsidR="005740BB">
              <w:t>Куратору доступно только чтение.</w:t>
            </w:r>
          </w:p>
        </w:tc>
      </w:tr>
      <w:tr w:rsidR="005A64A1" w:rsidTr="005740BB">
        <w:tc>
          <w:tcPr>
            <w:tcW w:w="2802" w:type="dxa"/>
            <w:shd w:val="clear" w:color="auto" w:fill="auto"/>
          </w:tcPr>
          <w:p w:rsidR="005740BB" w:rsidRPr="00837EFB" w:rsidRDefault="005740BB" w:rsidP="00E715EB">
            <w:pPr>
              <w:jc w:val="both"/>
              <w:rPr>
                <w:b/>
              </w:rPr>
            </w:pPr>
            <w:r w:rsidRPr="00837EFB">
              <w:rPr>
                <w:b/>
              </w:rPr>
              <w:t xml:space="preserve">На парафировании </w:t>
            </w:r>
          </w:p>
        </w:tc>
        <w:tc>
          <w:tcPr>
            <w:tcW w:w="1559" w:type="dxa"/>
            <w:shd w:val="clear" w:color="auto" w:fill="auto"/>
          </w:tcPr>
          <w:p w:rsidR="005740BB" w:rsidRPr="008F43CA" w:rsidRDefault="008F43CA" w:rsidP="005740BB">
            <w:pPr>
              <w:jc w:val="both"/>
            </w:pPr>
            <w:r w:rsidRPr="008F43CA">
              <w:t>ДУК</w:t>
            </w:r>
          </w:p>
        </w:tc>
        <w:tc>
          <w:tcPr>
            <w:tcW w:w="7350" w:type="dxa"/>
          </w:tcPr>
          <w:p w:rsidR="005740BB" w:rsidRDefault="005740BB" w:rsidP="007D6B0B">
            <w:pPr>
              <w:jc w:val="both"/>
            </w:pPr>
            <w:r>
              <w:t xml:space="preserve">Исполнителю задания данного этапа файлы доступы только на чтение и печать из РК. </w:t>
            </w:r>
          </w:p>
        </w:tc>
        <w:tc>
          <w:tcPr>
            <w:tcW w:w="3565" w:type="dxa"/>
          </w:tcPr>
          <w:p w:rsidR="005740BB" w:rsidRDefault="00B93FE8" w:rsidP="00D24953">
            <w:pPr>
              <w:jc w:val="both"/>
            </w:pPr>
            <w:r>
              <w:t xml:space="preserve">Когда задание в работе, </w:t>
            </w:r>
            <w:r w:rsidR="005740BB">
              <w:t>Куратору доступно только чтение.</w:t>
            </w:r>
          </w:p>
        </w:tc>
      </w:tr>
      <w:tr w:rsidR="005A64A1" w:rsidTr="005740BB">
        <w:tc>
          <w:tcPr>
            <w:tcW w:w="2802" w:type="dxa"/>
            <w:shd w:val="clear" w:color="auto" w:fill="auto"/>
          </w:tcPr>
          <w:p w:rsidR="005740BB" w:rsidRPr="00837EFB" w:rsidRDefault="005740BB" w:rsidP="00E715EB">
            <w:pPr>
              <w:jc w:val="both"/>
              <w:rPr>
                <w:b/>
              </w:rPr>
            </w:pPr>
            <w:r w:rsidRPr="00837EFB">
              <w:rPr>
                <w:b/>
              </w:rPr>
              <w:t>На согласовании в ВП МО</w:t>
            </w:r>
          </w:p>
        </w:tc>
        <w:tc>
          <w:tcPr>
            <w:tcW w:w="1559" w:type="dxa"/>
            <w:shd w:val="clear" w:color="auto" w:fill="auto"/>
          </w:tcPr>
          <w:p w:rsidR="005740BB" w:rsidRPr="008F43CA" w:rsidRDefault="008F43CA" w:rsidP="00E715EB">
            <w:pPr>
              <w:jc w:val="both"/>
            </w:pPr>
            <w:r w:rsidRPr="008F43CA">
              <w:t>Куратор</w:t>
            </w:r>
          </w:p>
        </w:tc>
        <w:tc>
          <w:tcPr>
            <w:tcW w:w="7350" w:type="dxa"/>
          </w:tcPr>
          <w:p w:rsidR="005740BB" w:rsidRDefault="00051DDB" w:rsidP="007D6B0B">
            <w:pPr>
              <w:jc w:val="both"/>
            </w:pPr>
            <w:r>
              <w:t>Ф</w:t>
            </w:r>
            <w:r w:rsidR="005740BB">
              <w:t>айлы доступы только на чтение и печать из РК.</w:t>
            </w:r>
          </w:p>
          <w:p w:rsidR="005740BB" w:rsidRDefault="005A64A1" w:rsidP="005A64A1">
            <w:pPr>
              <w:jc w:val="both"/>
            </w:pPr>
            <w:r>
              <w:t xml:space="preserve">При необходимости, </w:t>
            </w:r>
            <w:r w:rsidR="005740BB">
              <w:t xml:space="preserve">возможность добавления </w:t>
            </w:r>
            <w:r>
              <w:t xml:space="preserve">файла с </w:t>
            </w:r>
            <w:r w:rsidR="005740BB">
              <w:t>отзыв</w:t>
            </w:r>
            <w:r>
              <w:t>ом</w:t>
            </w:r>
            <w:r w:rsidR="005740BB">
              <w:t xml:space="preserve"> ВП МО в соответствующую категорию.</w:t>
            </w:r>
          </w:p>
        </w:tc>
        <w:tc>
          <w:tcPr>
            <w:tcW w:w="3565" w:type="dxa"/>
          </w:tcPr>
          <w:p w:rsidR="005740BB" w:rsidRDefault="005740BB" w:rsidP="00AA3CC1">
            <w:pPr>
              <w:jc w:val="both"/>
            </w:pPr>
          </w:p>
        </w:tc>
      </w:tr>
      <w:tr w:rsidR="005A64A1" w:rsidTr="005740BB">
        <w:tc>
          <w:tcPr>
            <w:tcW w:w="2802" w:type="dxa"/>
            <w:shd w:val="clear" w:color="auto" w:fill="auto"/>
          </w:tcPr>
          <w:p w:rsidR="005740BB" w:rsidRPr="00837EFB" w:rsidRDefault="005740BB" w:rsidP="002735DA">
            <w:pPr>
              <w:jc w:val="both"/>
              <w:rPr>
                <w:b/>
              </w:rPr>
            </w:pPr>
            <w:r w:rsidRPr="00837EFB">
              <w:rPr>
                <w:b/>
              </w:rPr>
              <w:t xml:space="preserve">На согласовании </w:t>
            </w:r>
            <w:proofErr w:type="gramStart"/>
            <w:r w:rsidRPr="00837EFB">
              <w:rPr>
                <w:b/>
              </w:rPr>
              <w:t>УЛ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:rsidR="005740BB" w:rsidRPr="00837EFB" w:rsidRDefault="008F43CA" w:rsidP="002735DA">
            <w:pPr>
              <w:jc w:val="both"/>
              <w:rPr>
                <w:b/>
              </w:rPr>
            </w:pPr>
            <w:r w:rsidRPr="008F43CA">
              <w:t>Куратор</w:t>
            </w:r>
          </w:p>
        </w:tc>
        <w:tc>
          <w:tcPr>
            <w:tcW w:w="7350" w:type="dxa"/>
          </w:tcPr>
          <w:p w:rsidR="005740BB" w:rsidRDefault="005740BB" w:rsidP="00B77F2F">
            <w:pPr>
              <w:jc w:val="both"/>
            </w:pPr>
            <w:r>
              <w:t>Согласованная и парафированная версия проекта документа должна быть доступна только для чтения</w:t>
            </w:r>
          </w:p>
        </w:tc>
        <w:tc>
          <w:tcPr>
            <w:tcW w:w="3565" w:type="dxa"/>
          </w:tcPr>
          <w:p w:rsidR="005740BB" w:rsidRDefault="005740BB" w:rsidP="00911FB6">
            <w:pPr>
              <w:jc w:val="both"/>
            </w:pPr>
            <w:r>
              <w:t>Куратор имеет доступ на редактирование только после отправки на доработку</w:t>
            </w:r>
          </w:p>
        </w:tc>
      </w:tr>
      <w:tr w:rsidR="005A64A1" w:rsidTr="005740BB">
        <w:tc>
          <w:tcPr>
            <w:tcW w:w="2802" w:type="dxa"/>
            <w:shd w:val="clear" w:color="auto" w:fill="auto"/>
          </w:tcPr>
          <w:p w:rsidR="005740BB" w:rsidRPr="00837EFB" w:rsidRDefault="005740BB" w:rsidP="00991E80">
            <w:pPr>
              <w:jc w:val="both"/>
              <w:rPr>
                <w:b/>
              </w:rPr>
            </w:pPr>
            <w:r w:rsidRPr="00837EFB">
              <w:rPr>
                <w:b/>
              </w:rPr>
              <w:t>На утверждении</w:t>
            </w:r>
          </w:p>
        </w:tc>
        <w:tc>
          <w:tcPr>
            <w:tcW w:w="1559" w:type="dxa"/>
            <w:shd w:val="clear" w:color="auto" w:fill="auto"/>
          </w:tcPr>
          <w:p w:rsidR="005740BB" w:rsidRPr="00837EFB" w:rsidRDefault="008F43CA" w:rsidP="005740BB">
            <w:pPr>
              <w:jc w:val="both"/>
              <w:rPr>
                <w:b/>
              </w:rPr>
            </w:pPr>
            <w:r w:rsidRPr="008F43CA">
              <w:t>Куратор</w:t>
            </w:r>
          </w:p>
        </w:tc>
        <w:tc>
          <w:tcPr>
            <w:tcW w:w="7350" w:type="dxa"/>
          </w:tcPr>
          <w:p w:rsidR="005740BB" w:rsidRDefault="005740BB" w:rsidP="00041245">
            <w:pPr>
              <w:jc w:val="both"/>
            </w:pPr>
            <w:r>
              <w:t>Файлы доступны только для чтения всем участникам процесса согласования.</w:t>
            </w:r>
          </w:p>
          <w:p w:rsidR="005740BB" w:rsidRDefault="005740BB" w:rsidP="00041245">
            <w:pPr>
              <w:jc w:val="both"/>
            </w:pPr>
            <w:r>
              <w:t>Куратору  доступно добавление файла в категорию «</w:t>
            </w:r>
            <w:r w:rsidRPr="00936DA9">
              <w:t>Подписанный экземпляр</w:t>
            </w:r>
            <w:r w:rsidRPr="002A6033">
              <w:rPr>
                <w:b/>
              </w:rPr>
              <w:t>»</w:t>
            </w:r>
            <w:r>
              <w:rPr>
                <w:b/>
              </w:rPr>
              <w:t xml:space="preserve"> </w:t>
            </w:r>
          </w:p>
        </w:tc>
        <w:tc>
          <w:tcPr>
            <w:tcW w:w="3565" w:type="dxa"/>
          </w:tcPr>
          <w:p w:rsidR="005740BB" w:rsidRDefault="005740BB" w:rsidP="00AA3CC1">
            <w:pPr>
              <w:jc w:val="both"/>
            </w:pPr>
            <w:r>
              <w:t>Файл в категорию «Подписанный экземпляр» добавляется после утверждения приказом</w:t>
            </w:r>
          </w:p>
        </w:tc>
      </w:tr>
    </w:tbl>
    <w:p w:rsidR="00311B8E" w:rsidRDefault="00311B8E" w:rsidP="00311B8E"/>
    <w:p w:rsidR="00ED4A46" w:rsidRDefault="0090232A"/>
    <w:sectPr w:rsidR="00ED4A46" w:rsidSect="00A5009F">
      <w:pgSz w:w="16838" w:h="11906" w:orient="landscape" w:code="9"/>
      <w:pgMar w:top="709" w:right="567" w:bottom="851" w:left="851" w:header="357" w:footer="23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Федин Никита Александрович" w:date="2019-11-22T10:19:00Z" w:initials="Н.А.">
    <w:p w:rsidR="00D80DEF" w:rsidRDefault="00D80DEF">
      <w:pPr>
        <w:pStyle w:val="a4"/>
      </w:pPr>
      <w:r>
        <w:rPr>
          <w:rStyle w:val="a3"/>
        </w:rPr>
        <w:annotationRef/>
      </w:r>
      <w:r>
        <w:t xml:space="preserve">Отзыв может добавлять только ответ </w:t>
      </w:r>
      <w:proofErr w:type="spellStart"/>
      <w:r>
        <w:t>ственный</w:t>
      </w:r>
      <w:proofErr w:type="spellEnd"/>
      <w:r>
        <w:t xml:space="preserve"> за группу (см. п. 5.4.4.2, п. 5.4.5.3 СТО ИПВР 00-003)</w:t>
      </w:r>
    </w:p>
  </w:comment>
  <w:comment w:id="6" w:author="Федин Никита Александрович" w:date="2019-11-22T12:13:00Z" w:initials="Н.А.">
    <w:p w:rsidR="00926858" w:rsidRDefault="00926858">
      <w:pPr>
        <w:pStyle w:val="a4"/>
      </w:pPr>
      <w:r>
        <w:rPr>
          <w:rStyle w:val="a3"/>
        </w:rPr>
        <w:annotationRef/>
      </w:r>
      <w:r>
        <w:t>Считаю, что необходимо работать с одной копией документа. Иначе потом все запутаются, заинтересованные согласующие могут прикладывать отзыв (форму можно указать) и куратор в новой версии документа, учитывает все приложенные отзывы</w:t>
      </w:r>
      <w:r w:rsidR="00494FC9">
        <w:t>. При этом куратор может отмечать принятые замечания (</w:t>
      </w:r>
      <w:proofErr w:type="gramStart"/>
      <w:r w:rsidR="00494FC9">
        <w:t>например</w:t>
      </w:r>
      <w:proofErr w:type="gramEnd"/>
      <w:r w:rsidR="00494FC9">
        <w:t xml:space="preserve"> в графе примечания приложенного отзыва) путем создания новой версии отзыва.</w:t>
      </w:r>
    </w:p>
  </w:comment>
  <w:comment w:id="7" w:author="Федин Никита Александрович" w:date="2019-11-22T11:51:00Z" w:initials="Н.А.">
    <w:p w:rsidR="00926858" w:rsidRDefault="00926858">
      <w:pPr>
        <w:pStyle w:val="a4"/>
      </w:pPr>
      <w:r>
        <w:rPr>
          <w:rStyle w:val="a3"/>
        </w:rPr>
        <w:annotationRef/>
      </w:r>
      <w:r>
        <w:t>Можно как то пометить в новой версии (</w:t>
      </w:r>
      <w:proofErr w:type="gramStart"/>
      <w:r>
        <w:t>например</w:t>
      </w:r>
      <w:proofErr w:type="gramEnd"/>
      <w:r>
        <w:t xml:space="preserve"> *название документ*_К) что данная версия консолидированная? далее </w:t>
      </w:r>
      <w:r w:rsidR="005B3231">
        <w:t>идет согласование ДСР и ДПОД,  при котором также могут быть созданы новые версии документа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AAE"/>
    <w:multiLevelType w:val="multilevel"/>
    <w:tmpl w:val="D8AE0DC0"/>
    <w:lvl w:ilvl="0">
      <w:start w:val="1"/>
      <w:numFmt w:val="decimal"/>
      <w:pStyle w:val="1"/>
      <w:suff w:val="space"/>
      <w:lvlText w:val="%1"/>
      <w:lvlJc w:val="left"/>
      <w:pPr>
        <w:ind w:left="851" w:hanging="131"/>
      </w:pPr>
      <w:rPr>
        <w:rFonts w:hint="default"/>
      </w:rPr>
    </w:lvl>
    <w:lvl w:ilvl="1">
      <w:start w:val="1"/>
      <w:numFmt w:val="decimal"/>
      <w:pStyle w:val="2-1"/>
      <w:suff w:val="space"/>
      <w:lvlText w:val="%1.%2"/>
      <w:lvlJc w:val="left"/>
      <w:pPr>
        <w:ind w:left="851" w:hanging="131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243" w:hanging="131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31" w:hanging="1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32"/>
        </w:tabs>
        <w:ind w:left="1124" w:hanging="131"/>
      </w:pPr>
      <w:rPr>
        <w:rFonts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trackRevisions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E9"/>
    <w:rsid w:val="000150FA"/>
    <w:rsid w:val="00051DDB"/>
    <w:rsid w:val="00060774"/>
    <w:rsid w:val="000F0722"/>
    <w:rsid w:val="00170F1C"/>
    <w:rsid w:val="00171C2E"/>
    <w:rsid w:val="001D1C05"/>
    <w:rsid w:val="00203E70"/>
    <w:rsid w:val="002735DA"/>
    <w:rsid w:val="002737D1"/>
    <w:rsid w:val="002B0626"/>
    <w:rsid w:val="002B2818"/>
    <w:rsid w:val="002E7AAE"/>
    <w:rsid w:val="00311B8E"/>
    <w:rsid w:val="003B7932"/>
    <w:rsid w:val="00403816"/>
    <w:rsid w:val="004531B7"/>
    <w:rsid w:val="004545FE"/>
    <w:rsid w:val="00494FC9"/>
    <w:rsid w:val="004A7A5E"/>
    <w:rsid w:val="004C093E"/>
    <w:rsid w:val="00527E0F"/>
    <w:rsid w:val="005740BB"/>
    <w:rsid w:val="005A64A1"/>
    <w:rsid w:val="005B3231"/>
    <w:rsid w:val="005D2F41"/>
    <w:rsid w:val="006145E0"/>
    <w:rsid w:val="00627605"/>
    <w:rsid w:val="006407FA"/>
    <w:rsid w:val="00683C52"/>
    <w:rsid w:val="006D1F11"/>
    <w:rsid w:val="006D5FF1"/>
    <w:rsid w:val="006D7718"/>
    <w:rsid w:val="00795AD9"/>
    <w:rsid w:val="007D6B0B"/>
    <w:rsid w:val="00837EFB"/>
    <w:rsid w:val="008E60C3"/>
    <w:rsid w:val="008F43CA"/>
    <w:rsid w:val="0090232A"/>
    <w:rsid w:val="00906C86"/>
    <w:rsid w:val="00911FB6"/>
    <w:rsid w:val="00926858"/>
    <w:rsid w:val="00960390"/>
    <w:rsid w:val="00991E80"/>
    <w:rsid w:val="009A07D9"/>
    <w:rsid w:val="009C1AE9"/>
    <w:rsid w:val="00A24BCB"/>
    <w:rsid w:val="00A5009F"/>
    <w:rsid w:val="00AF1614"/>
    <w:rsid w:val="00B231B3"/>
    <w:rsid w:val="00B372D8"/>
    <w:rsid w:val="00B77F2F"/>
    <w:rsid w:val="00B93FE8"/>
    <w:rsid w:val="00B9565C"/>
    <w:rsid w:val="00BD1C68"/>
    <w:rsid w:val="00BE105B"/>
    <w:rsid w:val="00BF6572"/>
    <w:rsid w:val="00C23A53"/>
    <w:rsid w:val="00C53B35"/>
    <w:rsid w:val="00C85248"/>
    <w:rsid w:val="00C9556A"/>
    <w:rsid w:val="00CA6ED7"/>
    <w:rsid w:val="00CE0ED2"/>
    <w:rsid w:val="00D50148"/>
    <w:rsid w:val="00D80DEF"/>
    <w:rsid w:val="00E715EB"/>
    <w:rsid w:val="00EA3F28"/>
    <w:rsid w:val="00EB3980"/>
    <w:rsid w:val="00EE0B49"/>
    <w:rsid w:val="00F54E2B"/>
    <w:rsid w:val="00F674C5"/>
    <w:rsid w:val="00FA5350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1,ch,Глава,(раздел),(раздел) + не полужирный,не все прописные,Заголовок 1 Знак1,Заголовок 1 Знак Знак,А1,heading 1,Heading"/>
    <w:basedOn w:val="a"/>
    <w:next w:val="a"/>
    <w:link w:val="10"/>
    <w:qFormat/>
    <w:rsid w:val="00311B8E"/>
    <w:pPr>
      <w:keepNext/>
      <w:pageBreakBefore/>
      <w:numPr>
        <w:numId w:val="1"/>
      </w:numPr>
      <w:spacing w:before="240" w:after="60" w:line="360" w:lineRule="auto"/>
      <w:jc w:val="both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1B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Пункт,H3,3,А3,Proposa,Minor,Level 1 - 1,h3 sub heading,Heading 3 - old,1.2.3.,alltoc,h3,h31,h32,Bold Head,bh,(1.1.1),hd3,heading 3,Знак,Heading 3 Char1"/>
    <w:basedOn w:val="a"/>
    <w:next w:val="a"/>
    <w:link w:val="30"/>
    <w:uiPriority w:val="99"/>
    <w:qFormat/>
    <w:rsid w:val="00311B8E"/>
    <w:pPr>
      <w:keepNext/>
      <w:numPr>
        <w:ilvl w:val="2"/>
        <w:numId w:val="1"/>
      </w:numPr>
      <w:spacing w:before="60" w:after="60" w:line="360" w:lineRule="auto"/>
      <w:ind w:left="851"/>
      <w:jc w:val="both"/>
      <w:outlineLvl w:val="2"/>
    </w:pPr>
    <w:rPr>
      <w:b/>
      <w:bCs/>
      <w:szCs w:val="26"/>
    </w:rPr>
  </w:style>
  <w:style w:type="paragraph" w:styleId="4">
    <w:name w:val="heading 4"/>
    <w:aliases w:val="H4,Заголовок 4 (Приложение),Level 2 - a,4,I4,l4,heading4,I41,41,l41,heading41,(Shift Ctrl 4),Titre 41,t4.T4,4heading,h4,a.,4 dash,d,4 dash1,d1,31,h41,a.1,4 dash2,d2,32,h42,a.2,4 dash3,d3,33,h43,a.3,4 dash4,d4,34,h44,a.4,Sub sub heading,d5,35"/>
    <w:basedOn w:val="a"/>
    <w:next w:val="a"/>
    <w:link w:val="40"/>
    <w:uiPriority w:val="99"/>
    <w:qFormat/>
    <w:rsid w:val="00311B8E"/>
    <w:pPr>
      <w:keepNext/>
      <w:numPr>
        <w:ilvl w:val="3"/>
        <w:numId w:val="1"/>
      </w:numPr>
      <w:spacing w:before="240" w:after="120" w:line="360" w:lineRule="auto"/>
      <w:ind w:left="6936"/>
      <w:outlineLvl w:val="3"/>
    </w:pPr>
    <w:rPr>
      <w:b/>
      <w:bCs/>
      <w:szCs w:val="28"/>
    </w:rPr>
  </w:style>
  <w:style w:type="paragraph" w:styleId="5">
    <w:name w:val="heading 5"/>
    <w:aliases w:val="H5,А5"/>
    <w:basedOn w:val="a"/>
    <w:next w:val="a"/>
    <w:link w:val="50"/>
    <w:uiPriority w:val="99"/>
    <w:qFormat/>
    <w:rsid w:val="00311B8E"/>
    <w:pPr>
      <w:keepNext/>
      <w:numPr>
        <w:ilvl w:val="4"/>
        <w:numId w:val="1"/>
      </w:numPr>
      <w:tabs>
        <w:tab w:val="clear" w:pos="2132"/>
        <w:tab w:val="num" w:pos="1859"/>
      </w:tabs>
      <w:spacing w:before="240" w:after="60" w:line="360" w:lineRule="auto"/>
      <w:ind w:left="851"/>
      <w:outlineLvl w:val="4"/>
    </w:pPr>
    <w:rPr>
      <w:bCs/>
      <w:i/>
      <w:iCs/>
      <w:sz w:val="26"/>
      <w:szCs w:val="26"/>
    </w:rPr>
  </w:style>
  <w:style w:type="paragraph" w:styleId="6">
    <w:name w:val="heading 6"/>
    <w:aliases w:val="PIM 6,H6,А6"/>
    <w:basedOn w:val="a"/>
    <w:next w:val="a"/>
    <w:link w:val="60"/>
    <w:uiPriority w:val="99"/>
    <w:qFormat/>
    <w:rsid w:val="00311B8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aliases w:val="PIM 7,H7,А7"/>
    <w:basedOn w:val="a"/>
    <w:next w:val="a"/>
    <w:link w:val="70"/>
    <w:uiPriority w:val="99"/>
    <w:qFormat/>
    <w:rsid w:val="00311B8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H8,А8"/>
    <w:basedOn w:val="a"/>
    <w:next w:val="a"/>
    <w:link w:val="80"/>
    <w:uiPriority w:val="99"/>
    <w:qFormat/>
    <w:rsid w:val="00311B8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,А9"/>
    <w:basedOn w:val="a"/>
    <w:next w:val="a"/>
    <w:link w:val="90"/>
    <w:uiPriority w:val="99"/>
    <w:qFormat/>
    <w:rsid w:val="00311B8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1 Знак,ch Знак,Глава Знак,(раздел) Знак,(раздел) + не полужирный Знак,не все прописные Знак,Заголовок 1 Знак1 Знак,Заголовок 1 Знак Знак Знак,А1 Знак,heading 1 Знак,Heading Знак"/>
    <w:basedOn w:val="a0"/>
    <w:link w:val="1"/>
    <w:rsid w:val="00311B8E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30">
    <w:name w:val="Заголовок 3 Знак"/>
    <w:aliases w:val="Пункт Знак,H3 Знак,3 Знак,А3 Знак,Proposa Знак,Minor Знак,Level 1 - 1 Знак,h3 sub heading Знак,Heading 3 - old Знак,1.2.3. Знак,alltoc Знак,h3 Знак,h31 Знак,h32 Знак,Bold Head Знак,bh Знак,(1.1.1) Знак,hd3 Знак,heading 3 Знак,Знак Знак"/>
    <w:basedOn w:val="a0"/>
    <w:link w:val="3"/>
    <w:uiPriority w:val="99"/>
    <w:rsid w:val="00311B8E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Заголовок 4 (Приложение) Знак,Level 2 - a Знак,4 Знак,I4 Знак,l4 Знак,heading4 Знак,I41 Знак,41 Знак,l41 Знак,heading41 Знак,(Shift Ctrl 4) Знак,Titre 41 Знак,t4.T4 Знак,4heading Знак,h4 Знак,a. Знак,4 dash Знак,d Знак,d1 Знак"/>
    <w:basedOn w:val="a0"/>
    <w:link w:val="4"/>
    <w:uiPriority w:val="99"/>
    <w:rsid w:val="00311B8E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А5 Знак"/>
    <w:basedOn w:val="a0"/>
    <w:link w:val="5"/>
    <w:uiPriority w:val="99"/>
    <w:rsid w:val="00311B8E"/>
    <w:rPr>
      <w:rFonts w:ascii="Times New Roman" w:eastAsia="Times New Roman" w:hAnsi="Times New Roman" w:cs="Times New Roman"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PIM 6 Знак,H6 Знак,А6 Знак"/>
    <w:basedOn w:val="a0"/>
    <w:link w:val="6"/>
    <w:uiPriority w:val="99"/>
    <w:rsid w:val="00311B8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aliases w:val="PIM 7 Знак,H7 Знак,А7 Знак"/>
    <w:basedOn w:val="a0"/>
    <w:link w:val="7"/>
    <w:uiPriority w:val="99"/>
    <w:rsid w:val="00311B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aliases w:val="H8 Знак,А8 Знак"/>
    <w:basedOn w:val="a0"/>
    <w:link w:val="8"/>
    <w:uiPriority w:val="99"/>
    <w:rsid w:val="00311B8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H9 Знак,А9 Знак"/>
    <w:basedOn w:val="a0"/>
    <w:link w:val="9"/>
    <w:uiPriority w:val="99"/>
    <w:rsid w:val="00311B8E"/>
    <w:rPr>
      <w:rFonts w:ascii="Arial" w:eastAsia="Times New Roman" w:hAnsi="Arial" w:cs="Arial"/>
      <w:lang w:eastAsia="ru-RU"/>
    </w:rPr>
  </w:style>
  <w:style w:type="paragraph" w:customStyle="1" w:styleId="2-1">
    <w:name w:val="Стиль Заголовок 2-1"/>
    <w:basedOn w:val="2"/>
    <w:rsid w:val="00311B8E"/>
    <w:pPr>
      <w:keepLines w:val="0"/>
      <w:numPr>
        <w:ilvl w:val="1"/>
        <w:numId w:val="1"/>
      </w:numPr>
      <w:tabs>
        <w:tab w:val="num" w:pos="360"/>
        <w:tab w:val="num" w:pos="1427"/>
      </w:tabs>
      <w:spacing w:before="0" w:after="120" w:line="360" w:lineRule="auto"/>
      <w:ind w:left="1427" w:hanging="576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311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3">
    <w:name w:val="annotation reference"/>
    <w:basedOn w:val="a0"/>
    <w:uiPriority w:val="99"/>
    <w:semiHidden/>
    <w:unhideWhenUsed/>
    <w:rsid w:val="00D80DE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80DE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80D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80DE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80D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80DE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0DE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1,ch,Глава,(раздел),(раздел) + не полужирный,не все прописные,Заголовок 1 Знак1,Заголовок 1 Знак Знак,А1,heading 1,Heading"/>
    <w:basedOn w:val="a"/>
    <w:next w:val="a"/>
    <w:link w:val="10"/>
    <w:qFormat/>
    <w:rsid w:val="00311B8E"/>
    <w:pPr>
      <w:keepNext/>
      <w:pageBreakBefore/>
      <w:numPr>
        <w:numId w:val="1"/>
      </w:numPr>
      <w:spacing w:before="240" w:after="60" w:line="360" w:lineRule="auto"/>
      <w:jc w:val="both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1B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Пункт,H3,3,А3,Proposa,Minor,Level 1 - 1,h3 sub heading,Heading 3 - old,1.2.3.,alltoc,h3,h31,h32,Bold Head,bh,(1.1.1),hd3,heading 3,Знак,Heading 3 Char1"/>
    <w:basedOn w:val="a"/>
    <w:next w:val="a"/>
    <w:link w:val="30"/>
    <w:uiPriority w:val="99"/>
    <w:qFormat/>
    <w:rsid w:val="00311B8E"/>
    <w:pPr>
      <w:keepNext/>
      <w:numPr>
        <w:ilvl w:val="2"/>
        <w:numId w:val="1"/>
      </w:numPr>
      <w:spacing w:before="60" w:after="60" w:line="360" w:lineRule="auto"/>
      <w:ind w:left="851"/>
      <w:jc w:val="both"/>
      <w:outlineLvl w:val="2"/>
    </w:pPr>
    <w:rPr>
      <w:b/>
      <w:bCs/>
      <w:szCs w:val="26"/>
    </w:rPr>
  </w:style>
  <w:style w:type="paragraph" w:styleId="4">
    <w:name w:val="heading 4"/>
    <w:aliases w:val="H4,Заголовок 4 (Приложение),Level 2 - a,4,I4,l4,heading4,I41,41,l41,heading41,(Shift Ctrl 4),Titre 41,t4.T4,4heading,h4,a.,4 dash,d,4 dash1,d1,31,h41,a.1,4 dash2,d2,32,h42,a.2,4 dash3,d3,33,h43,a.3,4 dash4,d4,34,h44,a.4,Sub sub heading,d5,35"/>
    <w:basedOn w:val="a"/>
    <w:next w:val="a"/>
    <w:link w:val="40"/>
    <w:uiPriority w:val="99"/>
    <w:qFormat/>
    <w:rsid w:val="00311B8E"/>
    <w:pPr>
      <w:keepNext/>
      <w:numPr>
        <w:ilvl w:val="3"/>
        <w:numId w:val="1"/>
      </w:numPr>
      <w:spacing w:before="240" w:after="120" w:line="360" w:lineRule="auto"/>
      <w:ind w:left="6936"/>
      <w:outlineLvl w:val="3"/>
    </w:pPr>
    <w:rPr>
      <w:b/>
      <w:bCs/>
      <w:szCs w:val="28"/>
    </w:rPr>
  </w:style>
  <w:style w:type="paragraph" w:styleId="5">
    <w:name w:val="heading 5"/>
    <w:aliases w:val="H5,А5"/>
    <w:basedOn w:val="a"/>
    <w:next w:val="a"/>
    <w:link w:val="50"/>
    <w:uiPriority w:val="99"/>
    <w:qFormat/>
    <w:rsid w:val="00311B8E"/>
    <w:pPr>
      <w:keepNext/>
      <w:numPr>
        <w:ilvl w:val="4"/>
        <w:numId w:val="1"/>
      </w:numPr>
      <w:tabs>
        <w:tab w:val="clear" w:pos="2132"/>
        <w:tab w:val="num" w:pos="1859"/>
      </w:tabs>
      <w:spacing w:before="240" w:after="60" w:line="360" w:lineRule="auto"/>
      <w:ind w:left="851"/>
      <w:outlineLvl w:val="4"/>
    </w:pPr>
    <w:rPr>
      <w:bCs/>
      <w:i/>
      <w:iCs/>
      <w:sz w:val="26"/>
      <w:szCs w:val="26"/>
    </w:rPr>
  </w:style>
  <w:style w:type="paragraph" w:styleId="6">
    <w:name w:val="heading 6"/>
    <w:aliases w:val="PIM 6,H6,А6"/>
    <w:basedOn w:val="a"/>
    <w:next w:val="a"/>
    <w:link w:val="60"/>
    <w:uiPriority w:val="99"/>
    <w:qFormat/>
    <w:rsid w:val="00311B8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aliases w:val="PIM 7,H7,А7"/>
    <w:basedOn w:val="a"/>
    <w:next w:val="a"/>
    <w:link w:val="70"/>
    <w:uiPriority w:val="99"/>
    <w:qFormat/>
    <w:rsid w:val="00311B8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H8,А8"/>
    <w:basedOn w:val="a"/>
    <w:next w:val="a"/>
    <w:link w:val="80"/>
    <w:uiPriority w:val="99"/>
    <w:qFormat/>
    <w:rsid w:val="00311B8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,А9"/>
    <w:basedOn w:val="a"/>
    <w:next w:val="a"/>
    <w:link w:val="90"/>
    <w:uiPriority w:val="99"/>
    <w:qFormat/>
    <w:rsid w:val="00311B8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1 Знак,ch Знак,Глава Знак,(раздел) Знак,(раздел) + не полужирный Знак,не все прописные Знак,Заголовок 1 Знак1 Знак,Заголовок 1 Знак Знак Знак,А1 Знак,heading 1 Знак,Heading Знак"/>
    <w:basedOn w:val="a0"/>
    <w:link w:val="1"/>
    <w:rsid w:val="00311B8E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30">
    <w:name w:val="Заголовок 3 Знак"/>
    <w:aliases w:val="Пункт Знак,H3 Знак,3 Знак,А3 Знак,Proposa Знак,Minor Знак,Level 1 - 1 Знак,h3 sub heading Знак,Heading 3 - old Знак,1.2.3. Знак,alltoc Знак,h3 Знак,h31 Знак,h32 Знак,Bold Head Знак,bh Знак,(1.1.1) Знак,hd3 Знак,heading 3 Знак,Знак Знак"/>
    <w:basedOn w:val="a0"/>
    <w:link w:val="3"/>
    <w:uiPriority w:val="99"/>
    <w:rsid w:val="00311B8E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Заголовок 4 (Приложение) Знак,Level 2 - a Знак,4 Знак,I4 Знак,l4 Знак,heading4 Знак,I41 Знак,41 Знак,l41 Знак,heading41 Знак,(Shift Ctrl 4) Знак,Titre 41 Знак,t4.T4 Знак,4heading Знак,h4 Знак,a. Знак,4 dash Знак,d Знак,d1 Знак"/>
    <w:basedOn w:val="a0"/>
    <w:link w:val="4"/>
    <w:uiPriority w:val="99"/>
    <w:rsid w:val="00311B8E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А5 Знак"/>
    <w:basedOn w:val="a0"/>
    <w:link w:val="5"/>
    <w:uiPriority w:val="99"/>
    <w:rsid w:val="00311B8E"/>
    <w:rPr>
      <w:rFonts w:ascii="Times New Roman" w:eastAsia="Times New Roman" w:hAnsi="Times New Roman" w:cs="Times New Roman"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PIM 6 Знак,H6 Знак,А6 Знак"/>
    <w:basedOn w:val="a0"/>
    <w:link w:val="6"/>
    <w:uiPriority w:val="99"/>
    <w:rsid w:val="00311B8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aliases w:val="PIM 7 Знак,H7 Знак,А7 Знак"/>
    <w:basedOn w:val="a0"/>
    <w:link w:val="7"/>
    <w:uiPriority w:val="99"/>
    <w:rsid w:val="00311B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aliases w:val="H8 Знак,А8 Знак"/>
    <w:basedOn w:val="a0"/>
    <w:link w:val="8"/>
    <w:uiPriority w:val="99"/>
    <w:rsid w:val="00311B8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H9 Знак,А9 Знак"/>
    <w:basedOn w:val="a0"/>
    <w:link w:val="9"/>
    <w:uiPriority w:val="99"/>
    <w:rsid w:val="00311B8E"/>
    <w:rPr>
      <w:rFonts w:ascii="Arial" w:eastAsia="Times New Roman" w:hAnsi="Arial" w:cs="Arial"/>
      <w:lang w:eastAsia="ru-RU"/>
    </w:rPr>
  </w:style>
  <w:style w:type="paragraph" w:customStyle="1" w:styleId="2-1">
    <w:name w:val="Стиль Заголовок 2-1"/>
    <w:basedOn w:val="2"/>
    <w:rsid w:val="00311B8E"/>
    <w:pPr>
      <w:keepLines w:val="0"/>
      <w:numPr>
        <w:ilvl w:val="1"/>
        <w:numId w:val="1"/>
      </w:numPr>
      <w:tabs>
        <w:tab w:val="num" w:pos="360"/>
        <w:tab w:val="num" w:pos="1427"/>
      </w:tabs>
      <w:spacing w:before="0" w:after="120" w:line="360" w:lineRule="auto"/>
      <w:ind w:left="1427" w:hanging="576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311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3">
    <w:name w:val="annotation reference"/>
    <w:basedOn w:val="a0"/>
    <w:uiPriority w:val="99"/>
    <w:semiHidden/>
    <w:unhideWhenUsed/>
    <w:rsid w:val="00D80DE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80DE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80D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80DE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80D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80DE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0DE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А.Ю.</cp:lastModifiedBy>
  <cp:revision>2</cp:revision>
  <dcterms:created xsi:type="dcterms:W3CDTF">2019-12-10T08:28:00Z</dcterms:created>
  <dcterms:modified xsi:type="dcterms:W3CDTF">2019-12-10T08:28:00Z</dcterms:modified>
</cp:coreProperties>
</file>