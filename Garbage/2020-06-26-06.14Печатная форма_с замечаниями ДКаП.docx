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0" w:type="auto"/>
        <w:tblInd w:w="5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</w:tblGrid>
      <w:tr w:rsidR="00344A46" w:rsidRPr="004335BC" w:rsidTr="00F73913">
        <w:tc>
          <w:tcPr>
            <w:tcW w:w="5142" w:type="dxa"/>
          </w:tcPr>
          <w:p w:rsidR="00344A46" w:rsidRPr="004335BC" w:rsidRDefault="00344A46" w:rsidP="00E65A4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  <w:pPrChange w:id="0" w:author="Харькова Лариса Флерьяновна" w:date="2020-06-26T09:05:00Z">
                <w:pPr>
                  <w:spacing w:line="360" w:lineRule="auto"/>
                </w:pPr>
              </w:pPrChange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Генеральному директору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E65A4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  <w:pPrChange w:id="1" w:author="Харькова Лариса Флерьяновна" w:date="2020-06-26T09:05:00Z">
                <w:pPr>
                  <w:spacing w:line="360" w:lineRule="auto"/>
                </w:pPr>
              </w:pPrChange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АО «Концерн ВКО «Алмаз – Антей»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E65A4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  <w:pPrChange w:id="2" w:author="Харькова Лариса Флерьяновна" w:date="2020-06-26T09:05:00Z">
                <w:pPr>
                  <w:spacing w:line="360" w:lineRule="auto"/>
                </w:pPr>
              </w:pPrChange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Я.В. Новикову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745800" w:rsidRDefault="00344A46" w:rsidP="00E65A4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  <w:pPrChange w:id="3" w:author="Харькова Лариса Флерьяновна" w:date="2020-06-26T09:05:00Z">
                <w:pPr>
                  <w:spacing w:line="360" w:lineRule="auto"/>
                </w:pPr>
              </w:pPrChange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B97F8F" w:rsidRPr="000245A0">
              <w:rPr>
                <w:rFonts w:ascii="Times New Roman" w:hAnsi="Times New Roman" w:cs="Times New Roman"/>
                <w:sz w:val="28"/>
                <w:szCs w:val="28"/>
                <w:rPrChange w:id="4" w:author="Харькова Лариса Флерьяновна" w:date="2020-06-26T08:55:00Z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t xml:space="preserve"> </w:t>
            </w:r>
            <w:r w:rsidR="008901F1" w:rsidRPr="004335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ins w:id="5" w:author="Харькова Лариса Флерьяновна" w:date="2020-06-26T09:05:00Z">
              <w:r w:rsidR="00E65A48">
                <w:rPr>
                  <w:rFonts w:ascii="Times New Roman" w:hAnsi="Times New Roman" w:cs="Times New Roman"/>
                  <w:sz w:val="28"/>
                  <w:szCs w:val="28"/>
                </w:rPr>
                <w:t>с</w:t>
              </w:r>
            </w:ins>
            <w:del w:id="6" w:author="Харькова Лариса Флерьяновна" w:date="2020-06-26T09:05:00Z">
              <w:r w:rsidR="00182FF6" w:rsidRPr="00E704D3" w:rsidDel="00E65A48">
                <w:rPr>
                  <w:rFonts w:ascii="Times New Roman" w:hAnsi="Times New Roman" w:cs="Times New Roman"/>
                  <w:sz w:val="28"/>
                  <w:szCs w:val="28"/>
                </w:rPr>
                <w:delText>С</w:delText>
              </w:r>
            </w:del>
            <w:r w:rsidR="00182FF6" w:rsidRPr="00E704D3">
              <w:rPr>
                <w:rFonts w:ascii="Times New Roman" w:hAnsi="Times New Roman" w:cs="Times New Roman"/>
                <w:sz w:val="28"/>
                <w:szCs w:val="28"/>
              </w:rPr>
              <w:t>пециалиста технологического обеспечения системы электронного документооборота</w:t>
            </w:r>
            <w:ins w:id="7" w:author="Харькова Лариса Флерьяновна" w:date="2020-06-26T09:07:00Z">
              <w:r w:rsidR="002C6E0D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</w:ins>
            <w:ins w:id="8" w:author="Харькова Лариса Флерьяновна" w:date="2020-06-26T09:08:00Z">
              <w:r w:rsidR="002C6E0D">
                <w:t xml:space="preserve"> </w:t>
              </w:r>
              <w:r w:rsidR="002C6E0D" w:rsidRPr="002C6E0D">
                <w:rPr>
                  <w:rFonts w:ascii="Times New Roman" w:hAnsi="Times New Roman" w:cs="Times New Roman"/>
                  <w:sz w:val="28"/>
                  <w:szCs w:val="28"/>
                </w:rPr>
                <w:t>Департамент стратегического развития</w:t>
              </w:r>
            </w:ins>
            <w:bookmarkStart w:id="9" w:name="_GoBack"/>
            <w:bookmarkEnd w:id="9"/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182FF6" w:rsidP="00E65A4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  <w:pPrChange w:id="10" w:author="Харькова Лариса Флерьяновна" w:date="2020-06-26T09:05:00Z">
                <w:pPr>
                  <w:spacing w:line="360" w:lineRule="auto"/>
                </w:pPr>
              </w:pPrChange>
            </w:pPr>
            <w:r w:rsidRPr="00E704D3">
              <w:rPr>
                <w:rFonts w:ascii="Times New Roman" w:hAnsi="Times New Roman" w:cs="Times New Roman"/>
                <w:sz w:val="28"/>
                <w:szCs w:val="28"/>
              </w:rPr>
              <w:t>А.Ю. Крылосовой</w:t>
            </w:r>
          </w:p>
        </w:tc>
      </w:tr>
    </w:tbl>
    <w:p w:rsidR="002855BF" w:rsidRPr="004335BC" w:rsidRDefault="002855BF" w:rsidP="002855BF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6063"/>
      <w:bookmarkStart w:id="12" w:name="_Toc9974"/>
    </w:p>
    <w:p w:rsidR="002855BF" w:rsidRPr="000F1EBD" w:rsidRDefault="002855BF" w:rsidP="00A85830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EBD">
        <w:rPr>
          <w:rFonts w:ascii="Times New Roman" w:hAnsi="Times New Roman" w:cs="Times New Roman"/>
          <w:sz w:val="24"/>
          <w:szCs w:val="24"/>
        </w:rPr>
        <w:t>ЗАЯВЛЕНИЕ</w:t>
      </w:r>
    </w:p>
    <w:tbl>
      <w:tblPr>
        <w:tblW w:w="1017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2855BF" w:rsidRPr="00813719" w:rsidTr="002118CE"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5BF" w:rsidRPr="003C38C0" w:rsidRDefault="005571D3" w:rsidP="00634BB5">
            <w:pPr>
              <w:spacing w:after="12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семейным обстоятельствам (реабилитационный период) прошу отменить пункт приказа от 30.05.2020 </w:t>
            </w:r>
            <w:commentRangeStart w:id="13"/>
            <w:ins w:id="14" w:author="Харькова Лариса Флерьяновна" w:date="2020-06-26T08:55:00Z">
              <w:r w:rsidR="000245A0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№</w:t>
              </w:r>
              <w:commentRangeEnd w:id="13"/>
              <w:r w:rsidR="000245A0">
                <w:rPr>
                  <w:rStyle w:val="af4"/>
                </w:rPr>
                <w:commentReference w:id="13"/>
              </w:r>
            </w:ins>
            <w:r w:rsidRPr="005571D3">
              <w:rPr>
                <w:rFonts w:ascii="Times New Roman" w:hAnsi="Times New Roman" w:cs="Times New Roman"/>
                <w:bCs/>
                <w:sz w:val="24"/>
                <w:szCs w:val="24"/>
              </w:rPr>
              <w:t>12 о предоставлении отпуска</w:t>
            </w:r>
            <w:r w:rsidR="003C38C0" w:rsidRPr="003C38C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C38C0" w:rsidRPr="003C38C0" w:rsidRDefault="003C38C0" w:rsidP="00634BB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8C0">
              <w:rPr>
                <w:rFonts w:ascii="Times New Roman" w:hAnsi="Times New Roman" w:cs="Times New Roman"/>
                <w:sz w:val="24"/>
                <w:szCs w:val="24"/>
              </w:rPr>
              <w:t xml:space="preserve">Перенести </w:t>
            </w:r>
            <w:ins w:id="15" w:author="Харькова Лариса Флерьяновна" w:date="2020-06-26T08:57:00Z">
              <w:r w:rsidR="000245A0" w:rsidRPr="000245A0">
                <w:rPr>
                  <w:rFonts w:ascii="Times New Roman" w:hAnsi="Times New Roman" w:cs="Times New Roman"/>
                  <w:sz w:val="24"/>
                  <w:szCs w:val="24"/>
                </w:rPr>
                <w:t xml:space="preserve">ежегодный </w:t>
              </w:r>
            </w:ins>
            <w:r w:rsidRPr="003C38C0">
              <w:rPr>
                <w:rFonts w:ascii="Times New Roman" w:hAnsi="Times New Roman" w:cs="Times New Roman"/>
                <w:sz w:val="24"/>
                <w:szCs w:val="24"/>
              </w:rPr>
              <w:t xml:space="preserve">отпуск </w:t>
            </w:r>
            <w:proofErr w:type="gramStart"/>
            <w:r w:rsidRPr="003C38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3C38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D5B60" w:rsidRPr="00B83B9C" w:rsidTr="00B83B9C">
              <w:tc>
                <w:tcPr>
                  <w:tcW w:w="9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60" w:rsidRPr="00B83B9C" w:rsidRDefault="00BD5B60" w:rsidP="00634BB5">
                  <w:pPr>
                    <w:spacing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del w:id="16" w:author="Харькова Лариса Флерьяновна" w:date="2020-06-26T08:57:00Z">
                    <w:r w:rsidRPr="00B83B9C" w:rsidDel="000245A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delText xml:space="preserve">Ежегодный c </w:delText>
                    </w:r>
                  </w:del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01.07.2020 продолжительностью «5» </w:t>
                  </w:r>
                  <w:proofErr w:type="spellStart"/>
                  <w:ins w:id="17" w:author="Харькова Лариса Флерьяновна" w:date="2020-06-26T08:56:00Z">
                    <w:r w:rsidR="000245A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кл.</w:t>
                    </w:r>
                  </w:ins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дн</w:t>
                  </w:r>
                  <w:proofErr w:type="spellEnd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5BF" w:rsidRPr="00B83B9C" w:rsidRDefault="00182FF6" w:rsidP="00634BB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855BF" w:rsidRPr="00B83B9C">
              <w:rPr>
                <w:rFonts w:ascii="Times New Roman" w:hAnsi="Times New Roman" w:cs="Times New Roman"/>
                <w:sz w:val="24"/>
                <w:szCs w:val="24"/>
              </w:rPr>
              <w:t>а:</w:t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D5B60" w:rsidRPr="00B83B9C" w:rsidTr="00B83B9C">
              <w:tc>
                <w:tcPr>
                  <w:tcW w:w="9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60" w:rsidRPr="003C38C0" w:rsidRDefault="00BD5B60" w:rsidP="00634BB5">
                  <w:pPr>
                    <w:spacing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del w:id="18" w:author="Харькова Лариса Флерьяновна" w:date="2020-06-26T08:57:00Z">
                    <w:r w:rsidRPr="00B83B9C" w:rsidDel="000245A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delText xml:space="preserve">Ежегодный c </w:delText>
                    </w:r>
                  </w:del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13.07.2020 продолжительностью «5» </w:t>
                  </w:r>
                  <w:proofErr w:type="spellStart"/>
                  <w:ins w:id="19" w:author="Харькова Лариса Флерьяновна" w:date="2020-06-26T08:57:00Z">
                    <w:r w:rsidR="000245A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кл.</w:t>
                    </w:r>
                  </w:ins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дн</w:t>
                  </w:r>
                  <w:proofErr w:type="spellEnd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5BF" w:rsidRPr="00B83B9C" w:rsidRDefault="002855BF" w:rsidP="001B466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5BF" w:rsidRPr="00813719" w:rsidTr="002118CE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bottom w:val="nil"/>
            </w:tcBorders>
          </w:tcPr>
          <w:p w:rsidR="002855BF" w:rsidRPr="002855BF" w:rsidRDefault="002855BF" w:rsidP="00EB04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5BF" w:rsidRPr="00813719" w:rsidTr="002118CE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1559"/>
              <w:gridCol w:w="2273"/>
              <w:gridCol w:w="2004"/>
            </w:tblGrid>
            <w:tr w:rsidR="004335BC" w:rsidRPr="003C38C0" w:rsidTr="002118CE">
              <w:trPr>
                <w:trHeight w:val="818"/>
              </w:trPr>
              <w:tc>
                <w:tcPr>
                  <w:tcW w:w="4106" w:type="dxa"/>
                  <w:vAlign w:val="bottom"/>
                </w:tcPr>
                <w:p w:rsidR="004335BC" w:rsidRPr="000245A0" w:rsidRDefault="00197644" w:rsidP="009026E4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  <w:rPrChange w:id="20" w:author="Харькова Лариса Флерьяновна" w:date="2020-06-26T08:55:00Z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</w:rPrChange>
                    </w:rPr>
                  </w:pPr>
                  <w:r w:rsidRPr="000245A0">
                    <w:rPr>
                      <w:rFonts w:ascii="Times New Roman" w:hAnsi="Times New Roman" w:cs="Times New Roman"/>
                      <w:sz w:val="24"/>
                      <w:szCs w:val="24"/>
                      <w:rPrChange w:id="21" w:author="Харькова Лариса Флерьяновна" w:date="2020-06-26T08:55:00Z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rPrChange>
                    </w:rPr>
                    <w:t>Специалист технологического обеспечения системы электронного документооборота</w:t>
                  </w:r>
                </w:p>
              </w:tc>
              <w:tc>
                <w:tcPr>
                  <w:tcW w:w="1559" w:type="dxa"/>
                  <w:vAlign w:val="bottom"/>
                </w:tcPr>
                <w:p w:rsidR="004335BC" w:rsidRPr="00B83B9C" w:rsidRDefault="00197644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25.06.2020</w:t>
                  </w:r>
                </w:p>
              </w:tc>
              <w:tc>
                <w:tcPr>
                  <w:tcW w:w="2273" w:type="dxa"/>
                  <w:vAlign w:val="bottom"/>
                </w:tcPr>
                <w:p w:rsidR="004335BC" w:rsidRPr="00B83B9C" w:rsidRDefault="004335BC" w:rsidP="006E70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004" w:type="dxa"/>
                  <w:vAlign w:val="bottom"/>
                </w:tcPr>
                <w:p w:rsidR="004335BC" w:rsidRPr="00B83B9C" w:rsidRDefault="00684F29" w:rsidP="009026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Крылосова А.Ю.</w:t>
                  </w:r>
                </w:p>
              </w:tc>
            </w:tr>
          </w:tbl>
          <w:p w:rsidR="00553B2A" w:rsidRPr="00B83B9C" w:rsidRDefault="00553B2A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245A0" w:rsidRPr="00E65A48" w:rsidRDefault="000245A0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53B2A" w:rsidRPr="00B83B9C" w:rsidRDefault="00553B2A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305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  <w:r w:rsidRPr="00B8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335BC" w:rsidRPr="00B83B9C" w:rsidRDefault="004335BC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1559"/>
              <w:gridCol w:w="2273"/>
              <w:gridCol w:w="2004"/>
            </w:tblGrid>
            <w:tr w:rsidR="00553B2A" w:rsidTr="004335BC">
              <w:trPr>
                <w:trHeight w:val="818"/>
              </w:trPr>
              <w:tc>
                <w:tcPr>
                  <w:tcW w:w="4106" w:type="dxa"/>
                  <w:tcBorders>
                    <w:bottom w:val="single" w:sz="4" w:space="0" w:color="auto"/>
                  </w:tcBorders>
                  <w:vAlign w:val="bottom"/>
                </w:tcPr>
                <w:p w:rsidR="004335BC" w:rsidRPr="00BD5B60" w:rsidRDefault="006E702E" w:rsidP="00E65A4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Заместитель генерального директора по стратегическому развитию</w:t>
                  </w:r>
                  <w:del w:id="22" w:author="Харькова Лариса Флерьяновна" w:date="2020-06-26T09:04:00Z">
                    <w:r w:rsidRPr="00BD5B60" w:rsidDel="00E65A48"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lang w:eastAsia="ru-RU"/>
                      </w:rPr>
                      <w:delText>/ЗГД по стратегическому развитию</w:delText>
                    </w:r>
                  </w:del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25.06.2020 16:23:16</w:t>
                  </w:r>
                </w:p>
              </w:tc>
              <w:tc>
                <w:tcPr>
                  <w:tcW w:w="2273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6E702E" w:rsidRDefault="006E702E" w:rsidP="004335B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Коваль А.Г.</w:t>
                  </w:r>
                </w:p>
              </w:tc>
            </w:tr>
            <w:tr w:rsidR="00553B2A" w:rsidTr="004335BC">
              <w:trPr>
                <w:trHeight w:val="818"/>
              </w:trPr>
              <w:tc>
                <w:tcPr>
                  <w:tcW w:w="4106" w:type="dxa"/>
                  <w:tcBorders>
                    <w:bottom w:val="single" w:sz="4" w:space="0" w:color="auto"/>
                  </w:tcBorders>
                  <w:vAlign w:val="bottom"/>
                </w:tcPr>
                <w:p w:rsidR="004335BC" w:rsidRPr="00BD5B60" w:rsidRDefault="006E702E" w:rsidP="006E702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Начальник отдела/Отдел развития системы управления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25.06.2020 16:23:59</w:t>
                  </w:r>
                </w:p>
              </w:tc>
              <w:tc>
                <w:tcPr>
                  <w:tcW w:w="2273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6E702E" w:rsidRDefault="006E702E" w:rsidP="004335B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Миносьянц А.Ю.</w:t>
                  </w:r>
                </w:p>
              </w:tc>
            </w:tr>
            <w:tr w:rsidR="00553B2A" w:rsidTr="004335BC">
              <w:trPr>
                <w:trHeight w:val="818"/>
              </w:trPr>
              <w:tc>
                <w:tcPr>
                  <w:tcW w:w="4106" w:type="dxa"/>
                  <w:tcBorders>
                    <w:bottom w:val="single" w:sz="4" w:space="0" w:color="auto"/>
                  </w:tcBorders>
                  <w:vAlign w:val="bottom"/>
                </w:tcPr>
                <w:p w:rsidR="004335BC" w:rsidRPr="00BD5B60" w:rsidRDefault="006E702E" w:rsidP="006E702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Директор департамента/Департамент стратегического развития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25.06.2020 16:24:03</w:t>
                  </w:r>
                </w:p>
              </w:tc>
              <w:tc>
                <w:tcPr>
                  <w:tcW w:w="2273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6E702E" w:rsidRDefault="006E702E" w:rsidP="004335B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Волков Г.В.</w:t>
                  </w:r>
                </w:p>
              </w:tc>
            </w:tr>
          </w:tbl>
          <w:p w:rsidR="00E52207" w:rsidRPr="00401305" w:rsidRDefault="00E52207" w:rsidP="004335BC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</w:p>
        </w:tc>
      </w:tr>
      <w:bookmarkEnd w:id="11"/>
      <w:bookmarkEnd w:id="12"/>
    </w:tbl>
    <w:p w:rsidR="006530D6" w:rsidRDefault="006530D6"/>
    <w:sectPr w:rsidR="006530D6" w:rsidSect="00E65A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134" w:right="709" w:bottom="1134" w:left="1418" w:header="720" w:footer="720" w:gutter="0"/>
      <w:cols w:space="708"/>
      <w:docGrid w:linePitch="326"/>
      <w:sectPrChange w:id="23" w:author="Харькова Лариса Флерьяновна" w:date="2020-06-26T09:06:00Z">
        <w:sectPr w:rsidR="006530D6" w:rsidSect="00E65A48">
          <w:pgMar w:top="1134" w:right="709" w:bottom="1134" w:left="992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Харькова Лариса Флерьяновна" w:date="2020-06-26T09:08:00Z" w:initials="Л.Ф.">
    <w:p w:rsidR="000245A0" w:rsidRDefault="000245A0">
      <w:pPr>
        <w:pStyle w:val="a9"/>
      </w:pPr>
      <w:r>
        <w:rPr>
          <w:rStyle w:val="af4"/>
        </w:rPr>
        <w:annotationRef/>
      </w:r>
    </w:p>
    <w:p w:rsidR="000245A0" w:rsidRDefault="000245A0">
      <w:pPr>
        <w:pStyle w:val="a9"/>
      </w:pPr>
      <w:r>
        <w:t>Предусмотреть номер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B43" w:rsidRDefault="007D0B43" w:rsidP="00791EED">
      <w:pPr>
        <w:spacing w:after="0" w:line="240" w:lineRule="auto"/>
      </w:pPr>
      <w:r>
        <w:separator/>
      </w:r>
    </w:p>
  </w:endnote>
  <w:endnote w:type="continuationSeparator" w:id="0">
    <w:p w:rsidR="007D0B43" w:rsidRDefault="007D0B43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EED" w:rsidRPr="00182FF6" w:rsidRDefault="00801E41">
    <w:pPr>
      <w:pStyle w:val="ad"/>
      <w:rPr>
        <w:sz w:val="18"/>
        <w:szCs w:val="18"/>
      </w:rPr>
    </w:pPr>
    <w:proofErr w:type="spellStart"/>
    <w:r w:rsidRPr="00801E41">
      <w:rPr>
        <w:sz w:val="18"/>
        <w:szCs w:val="18"/>
      </w:rPr>
      <w:t>Рег</w:t>
    </w:r>
    <w:proofErr w:type="spellEnd"/>
    <w:r w:rsidR="0075579E">
      <w:rPr>
        <w:sz w:val="18"/>
        <w:szCs w:val="18"/>
        <w:lang w:val="en-US"/>
      </w:rPr>
      <w:t>.</w:t>
    </w:r>
    <w:r w:rsidRPr="00801E41">
      <w:rPr>
        <w:sz w:val="18"/>
        <w:szCs w:val="18"/>
      </w:rPr>
      <w:t xml:space="preserve"> № </w:t>
    </w:r>
    <w:r w:rsidR="00791EED" w:rsidRPr="00801E41">
      <w:rPr>
        <w:sz w:val="18"/>
        <w:szCs w:val="18"/>
        <w:lang w:val="en-US"/>
      </w:rPr>
      <w:t>3</w:t>
    </w:r>
    <w:r w:rsidR="00182FF6">
      <w:rPr>
        <w:sz w:val="18"/>
        <w:szCs w:val="18"/>
      </w:rPr>
      <w:t xml:space="preserve"> от </w:t>
    </w:r>
  </w:p>
  <w:p w:rsidR="00791EED" w:rsidRDefault="00791EED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B43" w:rsidRDefault="007D0B43" w:rsidP="00791EED">
      <w:pPr>
        <w:spacing w:after="0" w:line="240" w:lineRule="auto"/>
      </w:pPr>
      <w:r>
        <w:separator/>
      </w:r>
    </w:p>
  </w:footnote>
  <w:footnote w:type="continuationSeparator" w:id="0">
    <w:p w:rsidR="007D0B43" w:rsidRDefault="007D0B43" w:rsidP="0079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Румянцева Ю.В.">
    <w15:presenceInfo w15:providerId="None" w15:userId="Румянцева Ю.В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trackRevisions/>
  <w:defaultTabStop w:val="708"/>
  <w:drawingGridHorizontalSpacing w:val="120"/>
  <w:drawingGridVerticalSpacing w:val="16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5A0"/>
    <w:rsid w:val="00024A12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80256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E1F"/>
    <w:rsid w:val="000B406C"/>
    <w:rsid w:val="000B4945"/>
    <w:rsid w:val="000B520E"/>
    <w:rsid w:val="000B5BF2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6E0D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DAA"/>
    <w:rsid w:val="002D7F14"/>
    <w:rsid w:val="002D7F57"/>
    <w:rsid w:val="002E0A0B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52E0"/>
    <w:rsid w:val="002F5874"/>
    <w:rsid w:val="002F6B90"/>
    <w:rsid w:val="002F6D09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6351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811"/>
    <w:rsid w:val="003A7B2E"/>
    <w:rsid w:val="003A7D70"/>
    <w:rsid w:val="003A7D77"/>
    <w:rsid w:val="003B0BE4"/>
    <w:rsid w:val="003B1169"/>
    <w:rsid w:val="003B138B"/>
    <w:rsid w:val="003B1939"/>
    <w:rsid w:val="003B2625"/>
    <w:rsid w:val="003B26D9"/>
    <w:rsid w:val="003B276C"/>
    <w:rsid w:val="003B2A2D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8C0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C1D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1EE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C14"/>
    <w:rsid w:val="00555E50"/>
    <w:rsid w:val="005569F3"/>
    <w:rsid w:val="005571D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951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84B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9E4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43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6BE"/>
    <w:rsid w:val="007E67A0"/>
    <w:rsid w:val="007E6ACD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FE"/>
    <w:rsid w:val="00AA36D2"/>
    <w:rsid w:val="00AA4150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034"/>
    <w:rsid w:val="00CB18DA"/>
    <w:rsid w:val="00CB1A46"/>
    <w:rsid w:val="00CB1DA5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A48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536"/>
    <w:rsid w:val="00EF4544"/>
    <w:rsid w:val="00EF5E41"/>
    <w:rsid w:val="00EF6387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70337"/>
    <w:rsid w:val="00F703DB"/>
    <w:rsid w:val="00F70631"/>
    <w:rsid w:val="00F715DE"/>
    <w:rsid w:val="00F7182F"/>
    <w:rsid w:val="00F71A18"/>
    <w:rsid w:val="00F71F66"/>
    <w:rsid w:val="00F71FA4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B91"/>
    <w:rsid w:val="00F95D05"/>
    <w:rsid w:val="00F96718"/>
    <w:rsid w:val="00F96C4B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paragraph" w:customStyle="1" w:styleId="13">
    <w:name w:val="Без интервала1"/>
    <w:uiPriority w:val="99"/>
    <w:qFormat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</w:style>
  <w:style w:type="character" w:customStyle="1" w:styleId="ae">
    <w:name w:val="Нижний колонтитул Знак"/>
    <w:basedOn w:val="a0"/>
    <w:link w:val="ad"/>
    <w:uiPriority w:val="99"/>
    <w:qFormat/>
  </w:style>
  <w:style w:type="character" w:customStyle="1" w:styleId="af0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</w:style>
  <w:style w:type="character" w:customStyle="1" w:styleId="afb">
    <w:name w:val="Без интервала Знак"/>
    <w:basedOn w:val="a0"/>
    <w:link w:val="afa"/>
    <w:uiPriority w:val="1"/>
    <w:qFormat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110">
    <w:name w:val="_Нумерованный 1 Знак1"/>
    <w:basedOn w:val="a0"/>
    <w:link w:val="1"/>
    <w:qFormat/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fd">
    <w:name w:val="_Текст таблицы"/>
    <w:basedOn w:val="a"/>
    <w:link w:val="afe"/>
    <w:qFormat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paragraph" w:customStyle="1" w:styleId="13">
    <w:name w:val="Без интервала1"/>
    <w:uiPriority w:val="99"/>
    <w:qFormat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</w:style>
  <w:style w:type="character" w:customStyle="1" w:styleId="ae">
    <w:name w:val="Нижний колонтитул Знак"/>
    <w:basedOn w:val="a0"/>
    <w:link w:val="ad"/>
    <w:uiPriority w:val="99"/>
    <w:qFormat/>
  </w:style>
  <w:style w:type="character" w:customStyle="1" w:styleId="af0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</w:style>
  <w:style w:type="character" w:customStyle="1" w:styleId="afb">
    <w:name w:val="Без интервала Знак"/>
    <w:basedOn w:val="a0"/>
    <w:link w:val="afa"/>
    <w:uiPriority w:val="1"/>
    <w:qFormat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110">
    <w:name w:val="_Нумерованный 1 Знак1"/>
    <w:basedOn w:val="a0"/>
    <w:link w:val="1"/>
    <w:qFormat/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fd">
    <w:name w:val="_Текст таблицы"/>
    <w:basedOn w:val="a"/>
    <w:link w:val="afe"/>
    <w:qFormat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59CF27-68E7-45E3-AF27-6A4AFCC9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Харькова Лариса Флерьяновна</cp:lastModifiedBy>
  <cp:revision>15</cp:revision>
  <dcterms:created xsi:type="dcterms:W3CDTF">2020-06-16T14:24:00Z</dcterms:created>
  <dcterms:modified xsi:type="dcterms:W3CDTF">2020-06-26T06:08:00Z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