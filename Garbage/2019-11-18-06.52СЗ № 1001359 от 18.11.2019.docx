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Аппарат генерального директора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18.11.2019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8B7F5C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</w:t>
            </w:r>
            <w:proofErr w:type="spellStart"/>
            <w:r w:rsidRPr="00931072">
              <w:rPr>
                <w:rFonts w:eastAsia="Arial Unicode MS"/>
                <w:sz w:val="24"/>
                <w:lang w:val="en-US"/>
              </w:rPr>
              <w:t>предоставлении</w:t>
            </w:r>
            <w:proofErr w:type="spellEnd"/>
            <w:r w:rsidRPr="00931072">
              <w:rPr>
                <w:rFonts w:eastAsia="Arial Unicode MS"/>
                <w:sz w:val="24"/>
                <w:lang w:val="en-US"/>
              </w:rPr>
              <w:t xml:space="preserve"> </w:t>
            </w:r>
            <w:proofErr w:type="spellStart"/>
            <w:r w:rsidRPr="00931072">
              <w:rPr>
                <w:rFonts w:eastAsia="Arial Unicode MS"/>
                <w:sz w:val="24"/>
                <w:lang w:val="en-US"/>
              </w:rPr>
              <w:t>чего</w:t>
            </w:r>
            <w:proofErr w:type="spellEnd"/>
            <w:r w:rsidRPr="00931072">
              <w:rPr>
                <w:rFonts w:eastAsia="Arial Unicode MS"/>
                <w:sz w:val="24"/>
                <w:lang w:val="en-US"/>
              </w:rPr>
              <w:t xml:space="preserve"> </w:t>
            </w:r>
            <w:proofErr w:type="spellStart"/>
            <w:r w:rsidRPr="00931072">
              <w:rPr>
                <w:rFonts w:eastAsia="Arial Unicode MS"/>
                <w:sz w:val="24"/>
                <w:lang w:val="en-US"/>
              </w:rPr>
              <w:t>то</w:t>
            </w:r>
            <w:proofErr w:type="spellEnd"/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963585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Ян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Валентинович</w:t>
            </w:r>
            <w:proofErr w:type="spellEnd"/>
            <w:r>
              <w:rPr>
                <w:szCs w:val="28"/>
              </w:rPr>
              <w:t>!</w:t>
            </w:r>
          </w:p>
        </w:tc>
      </w:tr>
    </w:tbl>
    <w:p w:rsidR="002F78BB" w:rsidRDefault="008B7F5C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Прошу сделать то </w:t>
      </w:r>
      <w:proofErr w:type="spellStart"/>
      <w:r>
        <w:rPr>
          <w:sz w:val="28"/>
          <w:szCs w:val="28"/>
        </w:rPr>
        <w:t>то</w:t>
      </w:r>
      <w:proofErr w:type="spellEnd"/>
      <w:r>
        <w:rPr>
          <w:sz w:val="28"/>
          <w:szCs w:val="28"/>
        </w:rPr>
        <w:t xml:space="preserve"> и то </w:t>
      </w:r>
      <w:proofErr w:type="spellStart"/>
      <w:r>
        <w:rPr>
          <w:sz w:val="28"/>
          <w:szCs w:val="28"/>
        </w:rPr>
        <w:t>то</w:t>
      </w:r>
      <w:proofErr w:type="spellEnd"/>
      <w:ins w:id="0" w:author="Сидоров С. С. (СДОУ)" w:date="2019-11-18T09:51:00Z">
        <w:r w:rsidR="00A83283">
          <w:rPr>
            <w:sz w:val="28"/>
            <w:szCs w:val="28"/>
          </w:rPr>
          <w:t>.</w:t>
        </w:r>
      </w:ins>
    </w:p>
    <w:p w:rsidR="00A83283" w:rsidRDefault="00A83283" w:rsidP="007F7C9A">
      <w:pPr>
        <w:spacing w:line="276" w:lineRule="auto"/>
        <w:ind w:firstLine="709"/>
        <w:rPr>
          <w:ins w:id="1" w:author="Сидоров С. С. (СДОУ)" w:date="2019-11-18T09:51:00Z"/>
          <w:sz w:val="28"/>
          <w:szCs w:val="28"/>
        </w:rPr>
      </w:pPr>
      <w:ins w:id="2" w:author="Сидоров С. С. (СДОУ)" w:date="2019-11-18T09:51:00Z">
        <w:r>
          <w:rPr>
            <w:sz w:val="28"/>
            <w:szCs w:val="28"/>
          </w:rPr>
          <w:t xml:space="preserve">Сделать </w:t>
        </w:r>
        <w:bookmarkStart w:id="3" w:name="_GoBack"/>
        <w:bookmarkEnd w:id="3"/>
        <w:r>
          <w:rPr>
            <w:sz w:val="28"/>
            <w:szCs w:val="28"/>
          </w:rPr>
          <w:t>то-то.</w:t>
        </w:r>
      </w:ins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proofErr w:type="spellStart"/>
            <w:r w:rsidRPr="003D05A3">
              <w:rPr>
                <w:sz w:val="28"/>
                <w:lang w:val="en-US"/>
              </w:rPr>
              <w:t>Руководитель</w:t>
            </w:r>
            <w:proofErr w:type="spellEnd"/>
            <w:r w:rsidRPr="003D05A3">
              <w:rPr>
                <w:sz w:val="28"/>
                <w:lang w:val="en-US"/>
              </w:rPr>
              <w:t xml:space="preserve"> </w:t>
            </w:r>
            <w:proofErr w:type="spellStart"/>
            <w:r w:rsidRPr="003D05A3">
              <w:rPr>
                <w:sz w:val="28"/>
                <w:lang w:val="en-US"/>
              </w:rPr>
              <w:t>аппарата</w:t>
            </w:r>
            <w:proofErr w:type="spellEnd"/>
            <w:r w:rsidRPr="003D05A3">
              <w:rPr>
                <w:sz w:val="28"/>
                <w:lang w:val="en-US"/>
              </w:rPr>
              <w:t xml:space="preserve"> </w:t>
            </w:r>
            <w:proofErr w:type="spellStart"/>
            <w:r w:rsidRPr="003D05A3">
              <w:rPr>
                <w:sz w:val="28"/>
                <w:lang w:val="en-US"/>
              </w:rPr>
              <w:t>генерального</w:t>
            </w:r>
            <w:proofErr w:type="spellEnd"/>
            <w:r w:rsidRPr="003D05A3">
              <w:rPr>
                <w:sz w:val="28"/>
                <w:lang w:val="en-US"/>
              </w:rPr>
              <w:t xml:space="preserve"> </w:t>
            </w:r>
            <w:proofErr w:type="spellStart"/>
            <w:r w:rsidRPr="003D05A3">
              <w:rPr>
                <w:sz w:val="28"/>
                <w:lang w:val="en-US"/>
              </w:rPr>
              <w:t>директора</w:t>
            </w:r>
            <w:proofErr w:type="spellEnd"/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Д.С. </w:t>
            </w:r>
            <w:proofErr w:type="spellStart"/>
            <w:r w:rsidRPr="003D05A3">
              <w:rPr>
                <w:sz w:val="28"/>
                <w:lang w:val="en-US"/>
              </w:rPr>
              <w:t>Джепа</w:t>
            </w:r>
            <w:proofErr w:type="spellEnd"/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headerReference w:type="default" r:id="rId6"/>
      <w:footerReference w:type="default" r:id="rId7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0C9" w:rsidRDefault="006D70C9" w:rsidP="0029241D">
      <w:r>
        <w:separator/>
      </w:r>
    </w:p>
  </w:endnote>
  <w:endnote w:type="continuationSeparator" w:id="0">
    <w:p w:rsidR="006D70C9" w:rsidRDefault="006D70C9" w:rsidP="0029241D">
      <w:r>
        <w:continuationSeparator/>
      </w:r>
    </w:p>
  </w:endnote>
  <w:endnote w:type="continuationNotice" w:id="1">
    <w:p w:rsidR="006D70C9" w:rsidRDefault="006D7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 xml:space="preserve">И.И. </w:t>
          </w:r>
          <w:proofErr w:type="spellStart"/>
          <w:r w:rsidRPr="003D05A3">
            <w:rPr>
              <w:sz w:val="20"/>
              <w:szCs w:val="20"/>
              <w:lang w:val="en-US"/>
            </w:rPr>
            <w:t>Иванов</w:t>
          </w:r>
          <w:proofErr w:type="spellEnd"/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0C9" w:rsidRDefault="006D70C9" w:rsidP="0029241D">
      <w:r>
        <w:separator/>
      </w:r>
    </w:p>
  </w:footnote>
  <w:footnote w:type="continuationSeparator" w:id="0">
    <w:p w:rsidR="006D70C9" w:rsidRDefault="006D70C9" w:rsidP="0029241D">
      <w:r>
        <w:continuationSeparator/>
      </w:r>
    </w:p>
  </w:footnote>
  <w:footnote w:type="continuationNotice" w:id="1">
    <w:p w:rsidR="006D70C9" w:rsidRDefault="006D70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05C" w:rsidRDefault="005D105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421F3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59A"/>
    <w:rsid w:val="005D083F"/>
    <w:rsid w:val="005D105C"/>
    <w:rsid w:val="006C4F9F"/>
    <w:rsid w:val="006D70C9"/>
    <w:rsid w:val="00742724"/>
    <w:rsid w:val="0078373D"/>
    <w:rsid w:val="007C5FE2"/>
    <w:rsid w:val="007F7C9A"/>
    <w:rsid w:val="00816540"/>
    <w:rsid w:val="0083226E"/>
    <w:rsid w:val="00872C3C"/>
    <w:rsid w:val="008A6A5B"/>
    <w:rsid w:val="008B7F5C"/>
    <w:rsid w:val="008D7FBD"/>
    <w:rsid w:val="008F2F7E"/>
    <w:rsid w:val="00931072"/>
    <w:rsid w:val="00931461"/>
    <w:rsid w:val="0093158E"/>
    <w:rsid w:val="009447A0"/>
    <w:rsid w:val="00963585"/>
    <w:rsid w:val="00973E09"/>
    <w:rsid w:val="009B12D2"/>
    <w:rsid w:val="00A128B6"/>
    <w:rsid w:val="00A509FA"/>
    <w:rsid w:val="00A675B1"/>
    <w:rsid w:val="00A736B6"/>
    <w:rsid w:val="00A81BA9"/>
    <w:rsid w:val="00A83283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06969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62ED3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44CA8D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teacher</cp:lastModifiedBy>
  <cp:revision>32</cp:revision>
  <cp:lastPrinted>2018-07-02T11:57:00Z</cp:lastPrinted>
  <dcterms:created xsi:type="dcterms:W3CDTF">2018-12-17T11:44:00Z</dcterms:created>
  <dcterms:modified xsi:type="dcterms:W3CDTF">2019-11-18T06:52:00Z</dcterms:modified>
</cp:coreProperties>
</file>