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CC" w:rsidRDefault="003E764D">
      <w:ins w:id="0" w:author="Student3" w:date="2019-07-15T14:32:00Z">
        <w:r>
          <w:t>Исправлено</w:t>
        </w:r>
      </w:ins>
      <w:bookmarkStart w:id="1" w:name="_GoBack"/>
      <w:bookmarkEnd w:id="1"/>
    </w:p>
    <w:sectPr w:rsidR="00E8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dent3">
    <w15:presenceInfo w15:providerId="None" w15:userId="Student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41"/>
    <w:rsid w:val="003E764D"/>
    <w:rsid w:val="00B53A41"/>
    <w:rsid w:val="00E8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5B19"/>
  <w15:chartTrackingRefBased/>
  <w15:docId w15:val="{66D767B9-F6A6-4385-85DB-DEC11AE0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</dc:creator>
  <cp:keywords/>
  <dc:description/>
  <cp:lastModifiedBy>Student3</cp:lastModifiedBy>
  <cp:revision>2</cp:revision>
  <dcterms:created xsi:type="dcterms:W3CDTF">2019-07-15T11:32:00Z</dcterms:created>
  <dcterms:modified xsi:type="dcterms:W3CDTF">2019-07-15T11:32:00Z</dcterms:modified>
</cp:coreProperties>
</file>