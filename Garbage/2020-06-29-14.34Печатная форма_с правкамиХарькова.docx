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f7"/>
        <w:tblW w:w="0" w:type="auto"/>
        <w:tblInd w:w="52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2"/>
      </w:tblGrid>
      <w:tr w:rsidR="00344A46" w:rsidRPr="004335BC" w:rsidTr="00F73913">
        <w:tc>
          <w:tcPr>
            <w:tcW w:w="5142" w:type="dxa"/>
          </w:tcPr>
          <w:p w:rsidR="00344A46" w:rsidRPr="004335BC" w:rsidRDefault="00344A46" w:rsidP="00C23D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35BC">
              <w:rPr>
                <w:rFonts w:ascii="Times New Roman" w:hAnsi="Times New Roman" w:cs="Times New Roman"/>
                <w:sz w:val="28"/>
                <w:szCs w:val="28"/>
              </w:rPr>
              <w:t>Генеральному директору</w:t>
            </w:r>
          </w:p>
        </w:tc>
      </w:tr>
      <w:tr w:rsidR="00344A46" w:rsidRPr="004335BC" w:rsidTr="00F73913">
        <w:tc>
          <w:tcPr>
            <w:tcW w:w="5142" w:type="dxa"/>
          </w:tcPr>
          <w:p w:rsidR="00344A46" w:rsidRPr="004335BC" w:rsidRDefault="00344A46" w:rsidP="00C23D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35BC">
              <w:rPr>
                <w:rFonts w:ascii="Times New Roman" w:hAnsi="Times New Roman" w:cs="Times New Roman"/>
                <w:sz w:val="28"/>
                <w:szCs w:val="28"/>
              </w:rPr>
              <w:t>АО «Концерн ВКО «Алмаз – Антей»</w:t>
            </w:r>
          </w:p>
        </w:tc>
      </w:tr>
      <w:tr w:rsidR="00344A46" w:rsidRPr="004335BC" w:rsidTr="00F73913">
        <w:tc>
          <w:tcPr>
            <w:tcW w:w="5142" w:type="dxa"/>
          </w:tcPr>
          <w:p w:rsidR="00344A46" w:rsidRPr="004335BC" w:rsidRDefault="00344A46" w:rsidP="00C23D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35BC">
              <w:rPr>
                <w:rFonts w:ascii="Times New Roman" w:hAnsi="Times New Roman" w:cs="Times New Roman"/>
                <w:sz w:val="28"/>
                <w:szCs w:val="28"/>
              </w:rPr>
              <w:t>Я.В. Новикову</w:t>
            </w:r>
          </w:p>
        </w:tc>
      </w:tr>
      <w:tr w:rsidR="00344A46" w:rsidRPr="004335BC" w:rsidTr="00F73913">
        <w:tc>
          <w:tcPr>
            <w:tcW w:w="5142" w:type="dxa"/>
          </w:tcPr>
          <w:p w:rsidR="00344A46" w:rsidRPr="00745800" w:rsidRDefault="00344A46" w:rsidP="00182FF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35BC">
              <w:rPr>
                <w:rFonts w:ascii="Times New Roman" w:hAnsi="Times New Roman" w:cs="Times New Roman"/>
                <w:sz w:val="28"/>
                <w:szCs w:val="28"/>
              </w:rPr>
              <w:t>От</w:t>
            </w:r>
            <w:r w:rsidR="00B97F8F" w:rsidRPr="00870F9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901F1" w:rsidRPr="004335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82FF6" w:rsidRPr="00E704D3">
              <w:rPr>
                <w:rFonts w:ascii="Times New Roman" w:hAnsi="Times New Roman" w:cs="Times New Roman"/>
                <w:sz w:val="28"/>
                <w:szCs w:val="28"/>
              </w:rPr>
              <w:t>Руководителя направления внедрения автоматизированных систем</w:t>
            </w:r>
          </w:p>
        </w:tc>
      </w:tr>
      <w:tr w:rsidR="00344A46" w:rsidRPr="004335BC" w:rsidTr="00F73913">
        <w:tc>
          <w:tcPr>
            <w:tcW w:w="5142" w:type="dxa"/>
          </w:tcPr>
          <w:p w:rsidR="00344A46" w:rsidRPr="004335BC" w:rsidRDefault="00182FF6" w:rsidP="00182FF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04D3">
              <w:rPr>
                <w:rFonts w:ascii="Times New Roman" w:hAnsi="Times New Roman" w:cs="Times New Roman"/>
                <w:sz w:val="28"/>
                <w:szCs w:val="28"/>
              </w:rPr>
              <w:t>Ю.В. Ганиной</w:t>
            </w:r>
          </w:p>
        </w:tc>
      </w:tr>
    </w:tbl>
    <w:p w:rsidR="002855BF" w:rsidRPr="004335BC" w:rsidRDefault="002855BF" w:rsidP="002855BF">
      <w:pPr>
        <w:ind w:left="927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Toc6063"/>
      <w:bookmarkStart w:id="1" w:name="_Toc9974"/>
    </w:p>
    <w:p w:rsidR="002855BF" w:rsidRPr="000F1EBD" w:rsidRDefault="002855BF" w:rsidP="00A85830">
      <w:pPr>
        <w:jc w:val="center"/>
        <w:rPr>
          <w:rFonts w:ascii="Times New Roman" w:hAnsi="Times New Roman" w:cs="Times New Roman"/>
          <w:sz w:val="24"/>
          <w:szCs w:val="24"/>
        </w:rPr>
      </w:pPr>
      <w:r w:rsidRPr="000F1EBD">
        <w:rPr>
          <w:rFonts w:ascii="Times New Roman" w:hAnsi="Times New Roman" w:cs="Times New Roman"/>
          <w:sz w:val="24"/>
          <w:szCs w:val="24"/>
        </w:rPr>
        <w:t>ЗАЯВЛЕНИЕ</w:t>
      </w:r>
    </w:p>
    <w:tbl>
      <w:tblPr>
        <w:tblW w:w="10173" w:type="dxa"/>
        <w:tblBorders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73"/>
      </w:tblGrid>
      <w:tr w:rsidR="002855BF" w:rsidRPr="00813719" w:rsidTr="002118CE">
        <w:trPr>
          <w:cantSplit/>
        </w:trPr>
        <w:tc>
          <w:tcPr>
            <w:tcW w:w="1017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855BF" w:rsidRPr="003C38C0" w:rsidRDefault="005571D3" w:rsidP="00634BB5">
            <w:pPr>
              <w:spacing w:after="12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71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 соответствии с законодательством Российской Федерации и внутренними нормативными документами Концерна (временная нетрудоспособность) прошу отменить пункт приказа от 01.06.2020 </w:t>
            </w:r>
            <w:ins w:id="2" w:author="Харькова Лариса Флерьяновна" w:date="2020-06-29T17:24:00Z">
              <w:r w:rsidR="00870F9E">
                <w:rPr>
                  <w:rFonts w:ascii="Times New Roman" w:hAnsi="Times New Roman" w:cs="Times New Roman"/>
                  <w:bCs/>
                  <w:sz w:val="24"/>
                  <w:szCs w:val="24"/>
                </w:rPr>
                <w:t xml:space="preserve">№ </w:t>
              </w:r>
            </w:ins>
            <w:r w:rsidRPr="005571D3">
              <w:rPr>
                <w:rFonts w:ascii="Times New Roman" w:hAnsi="Times New Roman" w:cs="Times New Roman"/>
                <w:bCs/>
                <w:sz w:val="24"/>
                <w:szCs w:val="24"/>
              </w:rPr>
              <w:t>123</w:t>
            </w:r>
            <w:ins w:id="3" w:author="Харькова Лариса Флерьяновна" w:date="2020-06-29T17:24:00Z">
              <w:r w:rsidR="00870F9E">
                <w:rPr>
                  <w:rFonts w:ascii="Times New Roman" w:hAnsi="Times New Roman" w:cs="Times New Roman"/>
                  <w:bCs/>
                  <w:sz w:val="24"/>
                  <w:szCs w:val="24"/>
                </w:rPr>
                <w:t>-</w:t>
              </w:r>
            </w:ins>
            <w:r w:rsidRPr="005571D3">
              <w:rPr>
                <w:rFonts w:ascii="Times New Roman" w:hAnsi="Times New Roman" w:cs="Times New Roman"/>
                <w:bCs/>
                <w:sz w:val="24"/>
                <w:szCs w:val="24"/>
              </w:rPr>
              <w:t>к о предоставлении отпуска</w:t>
            </w:r>
            <w:ins w:id="4" w:author="Харькова Лариса Флерьяновна" w:date="2020-06-29T17:24:00Z">
              <w:r w:rsidR="00870F9E">
                <w:rPr>
                  <w:rFonts w:ascii="Times New Roman" w:hAnsi="Times New Roman" w:cs="Times New Roman"/>
                  <w:bCs/>
                  <w:sz w:val="24"/>
                  <w:szCs w:val="24"/>
                </w:rPr>
                <w:t>:</w:t>
              </w:r>
            </w:ins>
            <w:del w:id="5" w:author="Харькова Лариса Флерьяновна" w:date="2020-06-29T17:24:00Z">
              <w:r w:rsidR="003C38C0" w:rsidRPr="003C38C0" w:rsidDel="00870F9E">
                <w:rPr>
                  <w:rFonts w:ascii="Times New Roman" w:hAnsi="Times New Roman" w:cs="Times New Roman"/>
                  <w:bCs/>
                  <w:sz w:val="24"/>
                  <w:szCs w:val="24"/>
                </w:rPr>
                <w:delText>.</w:delText>
              </w:r>
            </w:del>
          </w:p>
          <w:p w:rsidR="003C38C0" w:rsidRPr="003C38C0" w:rsidRDefault="003C38C0" w:rsidP="00634BB5">
            <w:pPr>
              <w:spacing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del w:id="6" w:author="Харькова Лариса Флерьяновна" w:date="2020-06-29T17:23:00Z">
              <w:r w:rsidRPr="003C38C0" w:rsidDel="00870F9E">
                <w:rPr>
                  <w:rFonts w:ascii="Times New Roman" w:hAnsi="Times New Roman" w:cs="Times New Roman"/>
                  <w:sz w:val="24"/>
                  <w:szCs w:val="24"/>
                </w:rPr>
                <w:delText>Перенести отпуск с:</w:delText>
              </w:r>
            </w:del>
          </w:p>
          <w:tbl>
            <w:tblPr>
              <w:tblStyle w:val="af7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942"/>
            </w:tblGrid>
            <w:tr w:rsidR="00BD5B60" w:rsidRPr="00B83B9C" w:rsidTr="00B83B9C">
              <w:tc>
                <w:tcPr>
                  <w:tcW w:w="994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D5B60" w:rsidRPr="00B83B9C" w:rsidRDefault="00BD5B60" w:rsidP="00634BB5">
                  <w:pPr>
                    <w:spacing w:after="120"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B83B9C">
                    <w:rPr>
                      <w:rFonts w:ascii="Times New Roman" w:hAnsi="Times New Roman" w:cs="Times New Roman"/>
                      <w:sz w:val="24"/>
                      <w:szCs w:val="24"/>
                    </w:rPr>
                    <w:t>Ежегодный</w:t>
                  </w:r>
                  <w:proofErr w:type="gramEnd"/>
                  <w:r w:rsidRPr="00B83B9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 15.06.2020 продолжительностью «5» </w:t>
                  </w:r>
                  <w:ins w:id="7" w:author="Харькова Лариса Флерьяновна" w:date="2020-06-29T17:27:00Z">
                    <w:r w:rsidR="006B384B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к/</w:t>
                    </w:r>
                  </w:ins>
                  <w:proofErr w:type="spellStart"/>
                  <w:r w:rsidRPr="00B83B9C">
                    <w:rPr>
                      <w:rFonts w:ascii="Times New Roman" w:hAnsi="Times New Roman" w:cs="Times New Roman"/>
                      <w:sz w:val="24"/>
                      <w:szCs w:val="24"/>
                    </w:rPr>
                    <w:t>дн</w:t>
                  </w:r>
                  <w:proofErr w:type="spellEnd"/>
                  <w:r w:rsidRPr="00B83B9C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2855BF" w:rsidRPr="00B83B9C" w:rsidRDefault="00870F9E" w:rsidP="00634BB5">
            <w:pPr>
              <w:spacing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ins w:id="8" w:author="Харькова Лариса Флерьяновна" w:date="2020-06-29T17:26:00Z"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 и перенести </w:t>
              </w:r>
            </w:ins>
            <w:r w:rsidR="00182FF6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2855BF" w:rsidRPr="00B83B9C">
              <w:rPr>
                <w:rFonts w:ascii="Times New Roman" w:hAnsi="Times New Roman" w:cs="Times New Roman"/>
                <w:sz w:val="24"/>
                <w:szCs w:val="24"/>
              </w:rPr>
              <w:t>а:</w:t>
            </w:r>
          </w:p>
          <w:tbl>
            <w:tblPr>
              <w:tblStyle w:val="af7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942"/>
            </w:tblGrid>
            <w:tr w:rsidR="00BD5B60" w:rsidRPr="00B83B9C" w:rsidTr="00B83B9C">
              <w:tc>
                <w:tcPr>
                  <w:tcW w:w="994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D5B60" w:rsidRPr="003C38C0" w:rsidRDefault="00BD5B60" w:rsidP="00634BB5">
                  <w:pPr>
                    <w:spacing w:after="120"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commentRangeStart w:id="9"/>
                  <w:proofErr w:type="gramStart"/>
                  <w:r w:rsidRPr="00B83B9C">
                    <w:rPr>
                      <w:rFonts w:ascii="Times New Roman" w:hAnsi="Times New Roman" w:cs="Times New Roman"/>
                      <w:sz w:val="24"/>
                      <w:szCs w:val="24"/>
                    </w:rPr>
                    <w:t>Ежегодный</w:t>
                  </w:r>
                  <w:proofErr w:type="gramEnd"/>
                  <w:r w:rsidRPr="00B83B9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</w:t>
                  </w:r>
                  <w:commentRangeEnd w:id="9"/>
                  <w:r w:rsidR="006B384B">
                    <w:rPr>
                      <w:rStyle w:val="af4"/>
                    </w:rPr>
                    <w:commentReference w:id="9"/>
                  </w:r>
                  <w:r w:rsidRPr="00B83B9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22.06.2020 продолжительностью «5» </w:t>
                  </w:r>
                  <w:ins w:id="11" w:author="Харькова Лариса Флерьяновна" w:date="2020-06-29T17:27:00Z">
                    <w:r w:rsidR="006B384B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к/</w:t>
                    </w:r>
                  </w:ins>
                  <w:proofErr w:type="spellStart"/>
                  <w:r w:rsidRPr="00B83B9C">
                    <w:rPr>
                      <w:rFonts w:ascii="Times New Roman" w:hAnsi="Times New Roman" w:cs="Times New Roman"/>
                      <w:sz w:val="24"/>
                      <w:szCs w:val="24"/>
                    </w:rPr>
                    <w:t>дн</w:t>
                  </w:r>
                  <w:proofErr w:type="spellEnd"/>
                  <w:r w:rsidRPr="00B83B9C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2855BF" w:rsidRPr="00B83B9C" w:rsidRDefault="002855BF" w:rsidP="001B4669">
            <w:pPr>
              <w:spacing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55BF" w:rsidRPr="00813719" w:rsidTr="002118CE">
        <w:tblPrEx>
          <w:tblBorders>
            <w:bottom w:val="none" w:sz="0" w:space="0" w:color="auto"/>
            <w:insideV w:val="single" w:sz="4" w:space="0" w:color="auto"/>
          </w:tblBorders>
        </w:tblPrEx>
        <w:trPr>
          <w:trHeight w:val="269"/>
        </w:trPr>
        <w:tc>
          <w:tcPr>
            <w:tcW w:w="10173" w:type="dxa"/>
            <w:tcBorders>
              <w:top w:val="nil"/>
              <w:bottom w:val="nil"/>
            </w:tcBorders>
          </w:tcPr>
          <w:p w:rsidR="002855BF" w:rsidRPr="002855BF" w:rsidRDefault="002855BF" w:rsidP="00EB04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55BF" w:rsidRPr="00813719" w:rsidTr="002118CE">
        <w:tblPrEx>
          <w:tblBorders>
            <w:bottom w:val="none" w:sz="0" w:space="0" w:color="auto"/>
            <w:insideV w:val="single" w:sz="4" w:space="0" w:color="auto"/>
          </w:tblBorders>
        </w:tblPrEx>
        <w:trPr>
          <w:trHeight w:val="269"/>
        </w:trPr>
        <w:tc>
          <w:tcPr>
            <w:tcW w:w="101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tbl>
            <w:tblPr>
              <w:tblStyle w:val="af7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106"/>
              <w:gridCol w:w="1559"/>
              <w:gridCol w:w="2273"/>
              <w:gridCol w:w="2004"/>
            </w:tblGrid>
            <w:tr w:rsidR="004335BC" w:rsidRPr="003C38C0" w:rsidTr="002118CE">
              <w:trPr>
                <w:trHeight w:val="818"/>
              </w:trPr>
              <w:tc>
                <w:tcPr>
                  <w:tcW w:w="4106" w:type="dxa"/>
                  <w:vAlign w:val="bottom"/>
                </w:tcPr>
                <w:p w:rsidR="004335BC" w:rsidRPr="00870F9E" w:rsidRDefault="00197644" w:rsidP="009026E4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870F9E">
                    <w:rPr>
                      <w:rFonts w:ascii="Times New Roman" w:hAnsi="Times New Roman" w:cs="Times New Roman"/>
                      <w:sz w:val="24"/>
                      <w:szCs w:val="24"/>
                    </w:rPr>
                    <w:t>Руководитель направления внедрения автоматизированных систем</w:t>
                  </w:r>
                </w:p>
              </w:tc>
              <w:tc>
                <w:tcPr>
                  <w:tcW w:w="1559" w:type="dxa"/>
                  <w:vAlign w:val="bottom"/>
                </w:tcPr>
                <w:p w:rsidR="004335BC" w:rsidRPr="00B83B9C" w:rsidRDefault="00197644" w:rsidP="004335B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B83B9C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29.06.2020</w:t>
                  </w:r>
                </w:p>
              </w:tc>
              <w:tc>
                <w:tcPr>
                  <w:tcW w:w="2273" w:type="dxa"/>
                  <w:vAlign w:val="bottom"/>
                </w:tcPr>
                <w:p w:rsidR="004335BC" w:rsidRPr="00B83B9C" w:rsidRDefault="004335BC" w:rsidP="006E702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2004" w:type="dxa"/>
                  <w:vAlign w:val="bottom"/>
                </w:tcPr>
                <w:p w:rsidR="004335BC" w:rsidRPr="00B83B9C" w:rsidRDefault="00684F29" w:rsidP="009026E4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B83B9C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Ганина Ю.В.</w:t>
                  </w:r>
                </w:p>
              </w:tc>
            </w:tr>
          </w:tbl>
          <w:p w:rsidR="00553B2A" w:rsidRPr="00B83B9C" w:rsidRDefault="00553B2A" w:rsidP="004335BC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4335BC" w:rsidRPr="00B83B9C" w:rsidRDefault="004335BC" w:rsidP="004335BC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553B2A" w:rsidRPr="00B83B9C" w:rsidRDefault="00553B2A" w:rsidP="004335BC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1305">
              <w:rPr>
                <w:rFonts w:ascii="Times New Roman" w:hAnsi="Times New Roman" w:cs="Times New Roman"/>
                <w:sz w:val="28"/>
                <w:szCs w:val="28"/>
              </w:rPr>
              <w:t>Согласовано</w:t>
            </w:r>
            <w:r w:rsidRPr="00B83B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:rsidR="004335BC" w:rsidRPr="00B83B9C" w:rsidRDefault="004335BC" w:rsidP="004335BC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tbl>
            <w:tblPr>
              <w:tblStyle w:val="af7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106"/>
              <w:gridCol w:w="1559"/>
              <w:gridCol w:w="2273"/>
              <w:gridCol w:w="2004"/>
            </w:tblGrid>
            <w:tr w:rsidR="00553B2A" w:rsidTr="004335BC">
              <w:trPr>
                <w:trHeight w:val="818"/>
              </w:trPr>
              <w:tc>
                <w:tcPr>
                  <w:tcW w:w="4106" w:type="dxa"/>
                  <w:tcBorders>
                    <w:bottom w:val="single" w:sz="4" w:space="0" w:color="auto"/>
                  </w:tcBorders>
                  <w:vAlign w:val="bottom"/>
                </w:tcPr>
                <w:p w:rsidR="004335BC" w:rsidRPr="00BD5B60" w:rsidRDefault="006E702E" w:rsidP="006E702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BD5B6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Начальник отдела/Отдел развития системы управления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vAlign w:val="bottom"/>
                </w:tcPr>
                <w:p w:rsidR="00553B2A" w:rsidRPr="00BD5B60" w:rsidRDefault="006E702E" w:rsidP="004335B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D5B6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29.06.2020 17:14:55</w:t>
                  </w:r>
                </w:p>
              </w:tc>
              <w:tc>
                <w:tcPr>
                  <w:tcW w:w="2273" w:type="dxa"/>
                  <w:tcBorders>
                    <w:bottom w:val="single" w:sz="4" w:space="0" w:color="auto"/>
                  </w:tcBorders>
                  <w:vAlign w:val="bottom"/>
                </w:tcPr>
                <w:p w:rsidR="00553B2A" w:rsidRPr="00BD5B60" w:rsidRDefault="006E702E" w:rsidP="004335B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D5B6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Согласовано</w:t>
                  </w:r>
                </w:p>
              </w:tc>
              <w:tc>
                <w:tcPr>
                  <w:tcW w:w="2004" w:type="dxa"/>
                  <w:tcBorders>
                    <w:bottom w:val="single" w:sz="4" w:space="0" w:color="auto"/>
                  </w:tcBorders>
                  <w:vAlign w:val="bottom"/>
                </w:tcPr>
                <w:p w:rsidR="00553B2A" w:rsidRPr="006E702E" w:rsidRDefault="006E702E" w:rsidP="004335BC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BD5B6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Миносьянц А.Ю.</w:t>
                  </w:r>
                </w:p>
              </w:tc>
            </w:tr>
            <w:tr w:rsidR="00553B2A" w:rsidTr="004335BC">
              <w:trPr>
                <w:trHeight w:val="818"/>
              </w:trPr>
              <w:tc>
                <w:tcPr>
                  <w:tcW w:w="4106" w:type="dxa"/>
                  <w:tcBorders>
                    <w:bottom w:val="single" w:sz="4" w:space="0" w:color="auto"/>
                  </w:tcBorders>
                  <w:vAlign w:val="bottom"/>
                </w:tcPr>
                <w:p w:rsidR="004335BC" w:rsidRPr="00BD5B60" w:rsidRDefault="006E702E" w:rsidP="006E702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BD5B6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Директор департамента/Департамент стратегического развития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vAlign w:val="bottom"/>
                </w:tcPr>
                <w:p w:rsidR="00553B2A" w:rsidRPr="00BD5B60" w:rsidRDefault="006E702E" w:rsidP="004335B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D5B6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29.06.2020 17:15:00</w:t>
                  </w:r>
                </w:p>
              </w:tc>
              <w:tc>
                <w:tcPr>
                  <w:tcW w:w="2273" w:type="dxa"/>
                  <w:tcBorders>
                    <w:bottom w:val="single" w:sz="4" w:space="0" w:color="auto"/>
                  </w:tcBorders>
                  <w:vAlign w:val="bottom"/>
                </w:tcPr>
                <w:p w:rsidR="00553B2A" w:rsidRPr="00BD5B60" w:rsidRDefault="006E702E" w:rsidP="004335B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D5B6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Согласовано</w:t>
                  </w:r>
                </w:p>
              </w:tc>
              <w:tc>
                <w:tcPr>
                  <w:tcW w:w="2004" w:type="dxa"/>
                  <w:tcBorders>
                    <w:bottom w:val="single" w:sz="4" w:space="0" w:color="auto"/>
                  </w:tcBorders>
                  <w:vAlign w:val="bottom"/>
                </w:tcPr>
                <w:p w:rsidR="00553B2A" w:rsidRPr="006E702E" w:rsidRDefault="006E702E" w:rsidP="004335BC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BD5B6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Волков Г.В.</w:t>
                  </w:r>
                </w:p>
              </w:tc>
            </w:tr>
          </w:tbl>
          <w:p w:rsidR="00E52207" w:rsidRPr="00401305" w:rsidRDefault="00E52207" w:rsidP="004335BC">
            <w:pPr>
              <w:suppressAutoHyphens/>
              <w:spacing w:after="0" w:line="240" w:lineRule="auto"/>
              <w:rPr>
                <w:sz w:val="28"/>
                <w:szCs w:val="28"/>
              </w:rPr>
            </w:pPr>
          </w:p>
        </w:tc>
      </w:tr>
      <w:bookmarkEnd w:id="0"/>
      <w:bookmarkEnd w:id="1"/>
    </w:tbl>
    <w:p w:rsidR="006530D6" w:rsidRDefault="006530D6"/>
    <w:sectPr w:rsidR="006530D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/>
      <w:pgMar w:top="1134" w:right="709" w:bottom="1134" w:left="992" w:header="720" w:footer="720" w:gutter="0"/>
      <w:cols w:space="708"/>
      <w:docGrid w:linePitch="326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9" w:author="Харькова Лариса Флерьяновна" w:date="2020-06-29T17:32:00Z" w:initials="Л.Ф.">
    <w:p w:rsidR="006B384B" w:rsidRDefault="006B384B">
      <w:pPr>
        <w:pStyle w:val="a9"/>
      </w:pPr>
      <w:r>
        <w:rPr>
          <w:rStyle w:val="af4"/>
        </w:rPr>
        <w:annotationRef/>
      </w:r>
      <w:r>
        <w:t xml:space="preserve">Предлагаю не дублировать ежегодный </w:t>
      </w:r>
      <w:r w:rsidR="00361F91">
        <w:t xml:space="preserve"> либо  дополнительный</w:t>
      </w:r>
      <w:r>
        <w:t xml:space="preserve">, предлагаю отмечать </w:t>
      </w:r>
      <w:r w:rsidR="00361F91">
        <w:t>когда есть</w:t>
      </w:r>
      <w:bookmarkStart w:id="10" w:name="_GoBack"/>
      <w:bookmarkEnd w:id="10"/>
      <w:r w:rsidR="007215C1">
        <w:t xml:space="preserve"> ежегодный и дополнительный 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3BDB" w:rsidRDefault="00AB3BDB" w:rsidP="00791EED">
      <w:pPr>
        <w:spacing w:after="0" w:line="240" w:lineRule="auto"/>
      </w:pPr>
      <w:r>
        <w:separator/>
      </w:r>
    </w:p>
  </w:endnote>
  <w:endnote w:type="continuationSeparator" w:id="0">
    <w:p w:rsidR="00AB3BDB" w:rsidRDefault="00AB3BDB" w:rsidP="00791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579E" w:rsidRDefault="0075579E">
    <w:pPr>
      <w:pStyle w:val="a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1EED" w:rsidRPr="00182FF6" w:rsidRDefault="00801E41">
    <w:pPr>
      <w:pStyle w:val="ad"/>
      <w:rPr>
        <w:sz w:val="18"/>
        <w:szCs w:val="18"/>
      </w:rPr>
    </w:pPr>
    <w:proofErr w:type="spellStart"/>
    <w:r w:rsidRPr="00801E41">
      <w:rPr>
        <w:sz w:val="18"/>
        <w:szCs w:val="18"/>
      </w:rPr>
      <w:t>Рег</w:t>
    </w:r>
    <w:proofErr w:type="spellEnd"/>
    <w:r w:rsidR="0075579E">
      <w:rPr>
        <w:sz w:val="18"/>
        <w:szCs w:val="18"/>
        <w:lang w:val="en-US"/>
      </w:rPr>
      <w:t>.</w:t>
    </w:r>
    <w:r w:rsidRPr="00801E41">
      <w:rPr>
        <w:sz w:val="18"/>
        <w:szCs w:val="18"/>
      </w:rPr>
      <w:t xml:space="preserve"> № </w:t>
    </w:r>
    <w:r w:rsidR="00791EED" w:rsidRPr="00801E41">
      <w:rPr>
        <w:sz w:val="18"/>
        <w:szCs w:val="18"/>
        <w:lang w:val="en-US"/>
      </w:rPr>
      <w:t>19</w:t>
    </w:r>
    <w:r w:rsidR="00182FF6">
      <w:rPr>
        <w:sz w:val="18"/>
        <w:szCs w:val="18"/>
      </w:rPr>
      <w:t xml:space="preserve"> от </w:t>
    </w:r>
  </w:p>
  <w:p w:rsidR="00791EED" w:rsidRDefault="00791EED">
    <w:pPr>
      <w:pStyle w:val="ad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579E" w:rsidRDefault="0075579E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3BDB" w:rsidRDefault="00AB3BDB" w:rsidP="00791EED">
      <w:pPr>
        <w:spacing w:after="0" w:line="240" w:lineRule="auto"/>
      </w:pPr>
      <w:r>
        <w:separator/>
      </w:r>
    </w:p>
  </w:footnote>
  <w:footnote w:type="continuationSeparator" w:id="0">
    <w:p w:rsidR="00AB3BDB" w:rsidRDefault="00AB3BDB" w:rsidP="00791E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579E" w:rsidRDefault="0075579E">
    <w:pPr>
      <w:pStyle w:val="af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579E" w:rsidRDefault="0075579E">
    <w:pPr>
      <w:pStyle w:val="af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579E" w:rsidRDefault="0075579E">
    <w:pPr>
      <w:pStyle w:val="af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D2236B"/>
    <w:multiLevelType w:val="singleLevel"/>
    <w:tmpl w:val="95D2236B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AE2C8184"/>
    <w:multiLevelType w:val="singleLevel"/>
    <w:tmpl w:val="AE2C818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>
    <w:nsid w:val="C8FED79C"/>
    <w:multiLevelType w:val="singleLevel"/>
    <w:tmpl w:val="C8FED79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>
    <w:nsid w:val="F601E3E8"/>
    <w:multiLevelType w:val="singleLevel"/>
    <w:tmpl w:val="F601E3E8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>
    <w:nsid w:val="F8F00CD8"/>
    <w:multiLevelType w:val="singleLevel"/>
    <w:tmpl w:val="F8F00CD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>
    <w:nsid w:val="018C070B"/>
    <w:multiLevelType w:val="singleLevel"/>
    <w:tmpl w:val="018C070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>
    <w:nsid w:val="075C15A7"/>
    <w:multiLevelType w:val="hybridMultilevel"/>
    <w:tmpl w:val="B0B836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9D56B91"/>
    <w:multiLevelType w:val="multilevel"/>
    <w:tmpl w:val="09D56B91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141460"/>
    <w:multiLevelType w:val="hybridMultilevel"/>
    <w:tmpl w:val="D29C50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0DACA5"/>
    <w:multiLevelType w:val="singleLevel"/>
    <w:tmpl w:val="170DACA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0">
    <w:nsid w:val="19B36203"/>
    <w:multiLevelType w:val="singleLevel"/>
    <w:tmpl w:val="19B36203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1">
    <w:nsid w:val="1AC9320B"/>
    <w:multiLevelType w:val="singleLevel"/>
    <w:tmpl w:val="1AC9320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2">
    <w:nsid w:val="1C4B1D03"/>
    <w:multiLevelType w:val="multilevel"/>
    <w:tmpl w:val="1C4B1D03"/>
    <w:lvl w:ilvl="0">
      <w:start w:val="1"/>
      <w:numFmt w:val="bullet"/>
      <w:lvlText w:val="-"/>
      <w:lvlJc w:val="left"/>
      <w:pPr>
        <w:ind w:left="720" w:hanging="360"/>
      </w:pPr>
      <w:rPr>
        <w:rFonts w:ascii="Vladimir Script" w:hAnsi="Vladimir Script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DFC0D2E"/>
    <w:multiLevelType w:val="hybridMultilevel"/>
    <w:tmpl w:val="91AACD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615229"/>
    <w:multiLevelType w:val="multilevel"/>
    <w:tmpl w:val="2B615229"/>
    <w:lvl w:ilvl="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D07AAB"/>
    <w:multiLevelType w:val="hybridMultilevel"/>
    <w:tmpl w:val="756EA1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711FBC"/>
    <w:multiLevelType w:val="singleLevel"/>
    <w:tmpl w:val="40711FB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7">
    <w:nsid w:val="4670682A"/>
    <w:multiLevelType w:val="hybridMultilevel"/>
    <w:tmpl w:val="A34E70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121D34"/>
    <w:multiLevelType w:val="hybridMultilevel"/>
    <w:tmpl w:val="06C05E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0034BC"/>
    <w:multiLevelType w:val="hybridMultilevel"/>
    <w:tmpl w:val="8E70E7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3561E4"/>
    <w:multiLevelType w:val="multilevel"/>
    <w:tmpl w:val="573561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0D4115"/>
    <w:multiLevelType w:val="multilevel"/>
    <w:tmpl w:val="580D4115"/>
    <w:lvl w:ilvl="0">
      <w:start w:val="1"/>
      <w:numFmt w:val="decimal"/>
      <w:pStyle w:val="1"/>
      <w:lvlText w:val="%1."/>
      <w:lvlJc w:val="left"/>
      <w:pPr>
        <w:tabs>
          <w:tab w:val="left" w:pos="-777"/>
        </w:tabs>
        <w:ind w:left="340" w:hanging="5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8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left" w:pos="284"/>
        </w:tabs>
        <w:ind w:left="453" w:hanging="169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-624"/>
        </w:tabs>
        <w:ind w:left="454" w:firstLine="113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310"/>
        </w:tabs>
        <w:ind w:left="31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814"/>
        </w:tabs>
        <w:ind w:left="81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318"/>
        </w:tabs>
        <w:ind w:left="131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822"/>
        </w:tabs>
        <w:ind w:left="182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2326"/>
        </w:tabs>
        <w:ind w:left="232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2902"/>
        </w:tabs>
        <w:ind w:left="2902" w:hanging="1440"/>
      </w:pPr>
      <w:rPr>
        <w:rFonts w:hint="default"/>
      </w:rPr>
    </w:lvl>
  </w:abstractNum>
  <w:abstractNum w:abstractNumId="22">
    <w:nsid w:val="5E8E3BF7"/>
    <w:multiLevelType w:val="multilevel"/>
    <w:tmpl w:val="5E8E3BF7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267C76"/>
    <w:multiLevelType w:val="hybridMultilevel"/>
    <w:tmpl w:val="119838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3A75306"/>
    <w:multiLevelType w:val="multilevel"/>
    <w:tmpl w:val="63A75306"/>
    <w:lvl w:ilvl="0">
      <w:start w:val="1"/>
      <w:numFmt w:val="decimal"/>
      <w:lvlText w:val="%1."/>
      <w:lvlJc w:val="left"/>
      <w:pPr>
        <w:ind w:left="502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4706436"/>
    <w:multiLevelType w:val="hybridMultilevel"/>
    <w:tmpl w:val="71BA71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132DE4"/>
    <w:multiLevelType w:val="multilevel"/>
    <w:tmpl w:val="66132D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84B4AE2"/>
    <w:multiLevelType w:val="singleLevel"/>
    <w:tmpl w:val="684B4AE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8">
    <w:nsid w:val="6BC9A0FA"/>
    <w:multiLevelType w:val="multilevel"/>
    <w:tmpl w:val="6BC9A0F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344969F"/>
    <w:multiLevelType w:val="multilevel"/>
    <w:tmpl w:val="7344969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5161E9E"/>
    <w:multiLevelType w:val="multilevel"/>
    <w:tmpl w:val="75161E9E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7CF19FF"/>
    <w:multiLevelType w:val="multilevel"/>
    <w:tmpl w:val="77CF19FF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2">
    <w:nsid w:val="785C417E"/>
    <w:multiLevelType w:val="hybridMultilevel"/>
    <w:tmpl w:val="7890BE9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B325450"/>
    <w:multiLevelType w:val="multilevel"/>
    <w:tmpl w:val="7B3254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left" w:pos="-777"/>
          </w:tabs>
          <w:ind w:left="340" w:hanging="56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kern w:val="0"/>
          <w:position w:val="0"/>
          <w:u w:val="none"/>
          <w:vertAlign w:val="baseline"/>
        </w:rPr>
      </w:lvl>
    </w:lvlOverride>
    <w:lvlOverride w:ilvl="1">
      <w:lvl w:ilvl="1" w:tentative="1">
        <w:start w:val="1"/>
        <w:numFmt w:val="decimal"/>
        <w:lvlText w:val="%1.%2."/>
        <w:lvlJc w:val="left"/>
        <w:pPr>
          <w:tabs>
            <w:tab w:val="left" w:pos="284"/>
          </w:tabs>
          <w:ind w:left="453" w:hanging="169"/>
        </w:pPr>
        <w:rPr>
          <w:rFonts w:hint="default"/>
        </w:rPr>
      </w:lvl>
    </w:lvlOverride>
    <w:lvlOverride w:ilvl="2">
      <w:lvl w:ilvl="2" w:tentative="1">
        <w:start w:val="1"/>
        <w:numFmt w:val="decimal"/>
        <w:lvlText w:val="%1.%2.%3."/>
        <w:lvlJc w:val="left"/>
        <w:pPr>
          <w:tabs>
            <w:tab w:val="left" w:pos="-624"/>
          </w:tabs>
          <w:ind w:left="454" w:firstLine="113"/>
        </w:pPr>
        <w:rPr>
          <w:rFonts w:hint="default"/>
        </w:rPr>
      </w:lvl>
    </w:lvlOverride>
    <w:lvlOverride w:ilvl="3">
      <w:lvl w:ilvl="3" w:tentative="1">
        <w:start w:val="1"/>
        <w:numFmt w:val="decimal"/>
        <w:lvlText w:val="%1.%2.%3.%4."/>
        <w:lvlJc w:val="left"/>
        <w:pPr>
          <w:tabs>
            <w:tab w:val="left" w:pos="310"/>
          </w:tabs>
          <w:ind w:left="310" w:hanging="648"/>
        </w:pPr>
        <w:rPr>
          <w:rFonts w:hint="default"/>
        </w:rPr>
      </w:lvl>
    </w:lvlOverride>
    <w:lvlOverride w:ilvl="4">
      <w:lvl w:ilvl="4" w:tentative="1">
        <w:start w:val="1"/>
        <w:numFmt w:val="decimal"/>
        <w:lvlText w:val="%1.%2.%3.%4.%5."/>
        <w:lvlJc w:val="left"/>
        <w:pPr>
          <w:tabs>
            <w:tab w:val="left" w:pos="814"/>
          </w:tabs>
          <w:ind w:left="814" w:hanging="792"/>
        </w:pPr>
        <w:rPr>
          <w:rFonts w:hint="default"/>
        </w:rPr>
      </w:lvl>
    </w:lvlOverride>
    <w:lvlOverride w:ilvl="5">
      <w:lvl w:ilvl="5" w:tentative="1">
        <w:start w:val="1"/>
        <w:numFmt w:val="decimal"/>
        <w:lvlText w:val="%1.%2.%3.%4.%5.%6."/>
        <w:lvlJc w:val="left"/>
        <w:pPr>
          <w:tabs>
            <w:tab w:val="left" w:pos="1318"/>
          </w:tabs>
          <w:ind w:left="1318" w:hanging="936"/>
        </w:pPr>
        <w:rPr>
          <w:rFonts w:hint="default"/>
        </w:rPr>
      </w:lvl>
    </w:lvlOverride>
    <w:lvlOverride w:ilvl="6">
      <w:lvl w:ilvl="6" w:tentative="1">
        <w:start w:val="1"/>
        <w:numFmt w:val="decimal"/>
        <w:lvlText w:val="%1.%2.%3.%4.%5.%6.%7."/>
        <w:lvlJc w:val="left"/>
        <w:pPr>
          <w:tabs>
            <w:tab w:val="left" w:pos="1822"/>
          </w:tabs>
          <w:ind w:left="1822" w:hanging="1080"/>
        </w:pPr>
        <w:rPr>
          <w:rFonts w:hint="default"/>
        </w:rPr>
      </w:lvl>
    </w:lvlOverride>
    <w:lvlOverride w:ilvl="7">
      <w:lvl w:ilvl="7" w:tentative="1">
        <w:start w:val="1"/>
        <w:numFmt w:val="decimal"/>
        <w:lvlText w:val="%1.%2.%3.%4.%5.%6.%7.%8."/>
        <w:lvlJc w:val="left"/>
        <w:pPr>
          <w:tabs>
            <w:tab w:val="left" w:pos="2326"/>
          </w:tabs>
          <w:ind w:left="2326" w:hanging="1224"/>
        </w:pPr>
        <w:rPr>
          <w:rFonts w:hint="default"/>
        </w:rPr>
      </w:lvl>
    </w:lvlOverride>
    <w:lvlOverride w:ilvl="8">
      <w:lvl w:ilvl="8" w:tentative="1">
        <w:start w:val="1"/>
        <w:numFmt w:val="decimal"/>
        <w:lvlText w:val="%1.%2.%3.%4.%5.%6.%7.%8.%9."/>
        <w:lvlJc w:val="left"/>
        <w:pPr>
          <w:tabs>
            <w:tab w:val="left" w:pos="2902"/>
          </w:tabs>
          <w:ind w:left="2902" w:hanging="1440"/>
        </w:pPr>
        <w:rPr>
          <w:rFonts w:hint="default"/>
        </w:rPr>
      </w:lvl>
    </w:lvlOverride>
  </w:num>
  <w:num w:numId="2">
    <w:abstractNumId w:val="31"/>
  </w:num>
  <w:num w:numId="3">
    <w:abstractNumId w:val="16"/>
  </w:num>
  <w:num w:numId="4">
    <w:abstractNumId w:val="30"/>
  </w:num>
  <w:num w:numId="5">
    <w:abstractNumId w:val="12"/>
  </w:num>
  <w:num w:numId="6">
    <w:abstractNumId w:val="14"/>
  </w:num>
  <w:num w:numId="7">
    <w:abstractNumId w:val="7"/>
  </w:num>
  <w:num w:numId="8">
    <w:abstractNumId w:val="10"/>
  </w:num>
  <w:num w:numId="9">
    <w:abstractNumId w:val="3"/>
  </w:num>
  <w:num w:numId="10">
    <w:abstractNumId w:val="0"/>
  </w:num>
  <w:num w:numId="11">
    <w:abstractNumId w:val="22"/>
  </w:num>
  <w:num w:numId="12">
    <w:abstractNumId w:val="20"/>
  </w:num>
  <w:num w:numId="13">
    <w:abstractNumId w:val="21"/>
    <w:lvlOverride w:ilvl="0">
      <w:startOverride w:val="1"/>
      <w:lvl w:ilvl="0">
        <w:start w:val="1"/>
        <w:numFmt w:val="decimal"/>
        <w:pStyle w:val="1"/>
        <w:lvlText w:val="%1."/>
        <w:lvlJc w:val="left"/>
        <w:pPr>
          <w:tabs>
            <w:tab w:val="left" w:pos="-777"/>
          </w:tabs>
          <w:ind w:left="340" w:hanging="56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kern w:val="0"/>
          <w:position w:val="0"/>
          <w:u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tabs>
            <w:tab w:val="left" w:pos="284"/>
          </w:tabs>
          <w:ind w:left="453" w:hanging="169"/>
        </w:pPr>
        <w:rPr>
          <w:rFonts w:hint="default"/>
        </w:rPr>
      </w:lvl>
    </w:lvlOverride>
    <w:lvlOverride w:ilvl="2">
      <w:startOverride w:val="1"/>
      <w:lvl w:ilvl="2" w:tentative="1">
        <w:start w:val="1"/>
        <w:numFmt w:val="decimal"/>
        <w:lvlText w:val="%1.%2.%3."/>
        <w:lvlJc w:val="left"/>
        <w:pPr>
          <w:tabs>
            <w:tab w:val="left" w:pos="-624"/>
          </w:tabs>
          <w:ind w:left="454" w:firstLine="113"/>
        </w:pPr>
        <w:rPr>
          <w:rFonts w:hint="default"/>
        </w:rPr>
      </w:lvl>
    </w:lvlOverride>
    <w:lvlOverride w:ilvl="3">
      <w:startOverride w:val="1"/>
      <w:lvl w:ilvl="3" w:tentative="1">
        <w:start w:val="1"/>
        <w:numFmt w:val="decimal"/>
        <w:lvlText w:val="%1.%2.%3.%4."/>
        <w:lvlJc w:val="left"/>
        <w:pPr>
          <w:tabs>
            <w:tab w:val="left" w:pos="310"/>
          </w:tabs>
          <w:ind w:left="310" w:hanging="648"/>
        </w:pPr>
        <w:rPr>
          <w:rFonts w:hint="default"/>
        </w:rPr>
      </w:lvl>
    </w:lvlOverride>
    <w:lvlOverride w:ilvl="4">
      <w:startOverride w:val="1"/>
      <w:lvl w:ilvl="4" w:tentative="1">
        <w:start w:val="1"/>
        <w:numFmt w:val="decimal"/>
        <w:lvlText w:val="%1.%2.%3.%4.%5."/>
        <w:lvlJc w:val="left"/>
        <w:pPr>
          <w:tabs>
            <w:tab w:val="left" w:pos="814"/>
          </w:tabs>
          <w:ind w:left="814" w:hanging="792"/>
        </w:pPr>
        <w:rPr>
          <w:rFonts w:hint="default"/>
        </w:rPr>
      </w:lvl>
    </w:lvlOverride>
    <w:lvlOverride w:ilvl="5">
      <w:startOverride w:val="1"/>
      <w:lvl w:ilvl="5" w:tentative="1">
        <w:start w:val="1"/>
        <w:numFmt w:val="decimal"/>
        <w:lvlText w:val="%1.%2.%3.%4.%5.%6."/>
        <w:lvlJc w:val="left"/>
        <w:pPr>
          <w:tabs>
            <w:tab w:val="left" w:pos="1318"/>
          </w:tabs>
          <w:ind w:left="1318" w:hanging="936"/>
        </w:pPr>
        <w:rPr>
          <w:rFonts w:hint="default"/>
        </w:rPr>
      </w:lvl>
    </w:lvlOverride>
    <w:lvlOverride w:ilvl="6">
      <w:startOverride w:val="1"/>
      <w:lvl w:ilvl="6" w:tentative="1">
        <w:start w:val="1"/>
        <w:numFmt w:val="decimal"/>
        <w:lvlText w:val="%1.%2.%3.%4.%5.%6.%7."/>
        <w:lvlJc w:val="left"/>
        <w:pPr>
          <w:tabs>
            <w:tab w:val="left" w:pos="1822"/>
          </w:tabs>
          <w:ind w:left="1822" w:hanging="1080"/>
        </w:pPr>
        <w:rPr>
          <w:rFonts w:hint="default"/>
        </w:rPr>
      </w:lvl>
    </w:lvlOverride>
    <w:lvlOverride w:ilvl="7">
      <w:startOverride w:val="1"/>
      <w:lvl w:ilvl="7" w:tentative="1">
        <w:start w:val="1"/>
        <w:numFmt w:val="decimal"/>
        <w:lvlText w:val="%1.%2.%3.%4.%5.%6.%7.%8."/>
        <w:lvlJc w:val="left"/>
        <w:pPr>
          <w:tabs>
            <w:tab w:val="left" w:pos="2326"/>
          </w:tabs>
          <w:ind w:left="2326" w:hanging="1224"/>
        </w:pPr>
        <w:rPr>
          <w:rFonts w:hint="default"/>
        </w:rPr>
      </w:lvl>
    </w:lvlOverride>
    <w:lvlOverride w:ilvl="8">
      <w:startOverride w:val="1"/>
      <w:lvl w:ilvl="8" w:tentative="1">
        <w:start w:val="1"/>
        <w:numFmt w:val="decimal"/>
        <w:lvlText w:val="%1.%2.%3.%4.%5.%6.%7.%8.%9."/>
        <w:lvlJc w:val="left"/>
        <w:pPr>
          <w:tabs>
            <w:tab w:val="left" w:pos="2902"/>
          </w:tabs>
          <w:ind w:left="2902" w:hanging="1440"/>
        </w:pPr>
        <w:rPr>
          <w:rFonts w:hint="default"/>
        </w:rPr>
      </w:lvl>
    </w:lvlOverride>
  </w:num>
  <w:num w:numId="14">
    <w:abstractNumId w:val="11"/>
  </w:num>
  <w:num w:numId="15">
    <w:abstractNumId w:val="27"/>
  </w:num>
  <w:num w:numId="16">
    <w:abstractNumId w:val="5"/>
  </w:num>
  <w:num w:numId="17">
    <w:abstractNumId w:val="26"/>
  </w:num>
  <w:num w:numId="18">
    <w:abstractNumId w:val="2"/>
  </w:num>
  <w:num w:numId="19">
    <w:abstractNumId w:val="29"/>
  </w:num>
  <w:num w:numId="20">
    <w:abstractNumId w:val="1"/>
  </w:num>
  <w:num w:numId="21">
    <w:abstractNumId w:val="33"/>
  </w:num>
  <w:num w:numId="22">
    <w:abstractNumId w:val="28"/>
  </w:num>
  <w:num w:numId="23">
    <w:abstractNumId w:val="24"/>
  </w:num>
  <w:num w:numId="24">
    <w:abstractNumId w:val="21"/>
    <w:lvlOverride w:ilvl="0">
      <w:startOverride w:val="1"/>
      <w:lvl w:ilvl="0">
        <w:start w:val="1"/>
        <w:numFmt w:val="decimal"/>
        <w:pStyle w:val="1"/>
        <w:lvlText w:val="%1."/>
        <w:lvlJc w:val="left"/>
        <w:pPr>
          <w:tabs>
            <w:tab w:val="left" w:pos="-777"/>
          </w:tabs>
          <w:ind w:left="340" w:hanging="56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tabs>
            <w:tab w:val="left" w:pos="284"/>
          </w:tabs>
          <w:ind w:left="453" w:hanging="169"/>
        </w:pPr>
        <w:rPr>
          <w:rFonts w:hint="default"/>
        </w:rPr>
      </w:lvl>
    </w:lvlOverride>
    <w:lvlOverride w:ilvl="2">
      <w:startOverride w:val="1"/>
      <w:lvl w:ilvl="2" w:tentative="1">
        <w:start w:val="1"/>
        <w:numFmt w:val="decimal"/>
        <w:lvlText w:val="%1.%2.%3."/>
        <w:lvlJc w:val="left"/>
        <w:pPr>
          <w:tabs>
            <w:tab w:val="left" w:pos="-624"/>
          </w:tabs>
          <w:ind w:left="454" w:firstLine="113"/>
        </w:pPr>
        <w:rPr>
          <w:rFonts w:hint="default"/>
        </w:rPr>
      </w:lvl>
    </w:lvlOverride>
    <w:lvlOverride w:ilvl="3">
      <w:startOverride w:val="1"/>
      <w:lvl w:ilvl="3" w:tentative="1">
        <w:start w:val="1"/>
        <w:numFmt w:val="decimal"/>
        <w:lvlText w:val="%1.%2.%3.%4."/>
        <w:lvlJc w:val="left"/>
        <w:pPr>
          <w:tabs>
            <w:tab w:val="left" w:pos="310"/>
          </w:tabs>
          <w:ind w:left="310" w:hanging="648"/>
        </w:pPr>
        <w:rPr>
          <w:rFonts w:hint="default"/>
        </w:rPr>
      </w:lvl>
    </w:lvlOverride>
    <w:lvlOverride w:ilvl="4">
      <w:startOverride w:val="1"/>
      <w:lvl w:ilvl="4" w:tentative="1">
        <w:start w:val="1"/>
        <w:numFmt w:val="decimal"/>
        <w:lvlText w:val="%1.%2.%3.%4.%5."/>
        <w:lvlJc w:val="left"/>
        <w:pPr>
          <w:tabs>
            <w:tab w:val="left" w:pos="814"/>
          </w:tabs>
          <w:ind w:left="814" w:hanging="792"/>
        </w:pPr>
        <w:rPr>
          <w:rFonts w:hint="default"/>
        </w:rPr>
      </w:lvl>
    </w:lvlOverride>
    <w:lvlOverride w:ilvl="5">
      <w:startOverride w:val="1"/>
      <w:lvl w:ilvl="5" w:tentative="1">
        <w:start w:val="1"/>
        <w:numFmt w:val="decimal"/>
        <w:lvlText w:val="%1.%2.%3.%4.%5.%6."/>
        <w:lvlJc w:val="left"/>
        <w:pPr>
          <w:tabs>
            <w:tab w:val="left" w:pos="1318"/>
          </w:tabs>
          <w:ind w:left="1318" w:hanging="936"/>
        </w:pPr>
        <w:rPr>
          <w:rFonts w:hint="default"/>
        </w:rPr>
      </w:lvl>
    </w:lvlOverride>
    <w:lvlOverride w:ilvl="6">
      <w:startOverride w:val="1"/>
      <w:lvl w:ilvl="6" w:tentative="1">
        <w:start w:val="1"/>
        <w:numFmt w:val="decimal"/>
        <w:lvlText w:val="%1.%2.%3.%4.%5.%6.%7."/>
        <w:lvlJc w:val="left"/>
        <w:pPr>
          <w:tabs>
            <w:tab w:val="left" w:pos="1822"/>
          </w:tabs>
          <w:ind w:left="1822" w:hanging="1080"/>
        </w:pPr>
        <w:rPr>
          <w:rFonts w:hint="default"/>
        </w:rPr>
      </w:lvl>
    </w:lvlOverride>
    <w:lvlOverride w:ilvl="7">
      <w:startOverride w:val="1"/>
      <w:lvl w:ilvl="7" w:tentative="1">
        <w:start w:val="1"/>
        <w:numFmt w:val="decimal"/>
        <w:lvlText w:val="%1.%2.%3.%4.%5.%6.%7.%8."/>
        <w:lvlJc w:val="left"/>
        <w:pPr>
          <w:tabs>
            <w:tab w:val="left" w:pos="2326"/>
          </w:tabs>
          <w:ind w:left="2326" w:hanging="1224"/>
        </w:pPr>
        <w:rPr>
          <w:rFonts w:hint="default"/>
        </w:rPr>
      </w:lvl>
    </w:lvlOverride>
    <w:lvlOverride w:ilvl="8">
      <w:startOverride w:val="1"/>
      <w:lvl w:ilvl="8" w:tentative="1">
        <w:start w:val="1"/>
        <w:numFmt w:val="decimal"/>
        <w:lvlText w:val="%1.%2.%3.%4.%5.%6.%7.%8.%9."/>
        <w:lvlJc w:val="left"/>
        <w:pPr>
          <w:tabs>
            <w:tab w:val="left" w:pos="2902"/>
          </w:tabs>
          <w:ind w:left="2902" w:hanging="1440"/>
        </w:pPr>
        <w:rPr>
          <w:rFonts w:hint="default"/>
        </w:rPr>
      </w:lvl>
    </w:lvlOverride>
  </w:num>
  <w:num w:numId="25">
    <w:abstractNumId w:val="9"/>
  </w:num>
  <w:num w:numId="26">
    <w:abstractNumId w:val="19"/>
  </w:num>
  <w:num w:numId="27">
    <w:abstractNumId w:val="18"/>
  </w:num>
  <w:num w:numId="28">
    <w:abstractNumId w:val="25"/>
  </w:num>
  <w:num w:numId="29">
    <w:abstractNumId w:val="15"/>
  </w:num>
  <w:num w:numId="30">
    <w:abstractNumId w:val="8"/>
  </w:num>
  <w:num w:numId="31">
    <w:abstractNumId w:val="13"/>
  </w:num>
  <w:num w:numId="32">
    <w:abstractNumId w:val="17"/>
  </w:num>
  <w:num w:numId="33">
    <w:abstractNumId w:val="32"/>
  </w:num>
  <w:num w:numId="34">
    <w:abstractNumId w:val="4"/>
  </w:num>
  <w:num w:numId="35">
    <w:abstractNumId w:val="23"/>
  </w:num>
  <w:num w:numId="36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Румянцева Ю.В.">
    <w15:presenceInfo w15:providerId="None" w15:userId="Румянцева Ю.В.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trackRevisions/>
  <w:defaultTabStop w:val="708"/>
  <w:drawingGridHorizontalSpacing w:val="120"/>
  <w:drawingGridVerticalSpacing w:val="163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1EA"/>
    <w:rsid w:val="000009C3"/>
    <w:rsid w:val="00001412"/>
    <w:rsid w:val="000014E4"/>
    <w:rsid w:val="00001A4F"/>
    <w:rsid w:val="00001CC3"/>
    <w:rsid w:val="00002313"/>
    <w:rsid w:val="00002633"/>
    <w:rsid w:val="00002CCF"/>
    <w:rsid w:val="00002EDF"/>
    <w:rsid w:val="000038AD"/>
    <w:rsid w:val="00004C63"/>
    <w:rsid w:val="00004E0F"/>
    <w:rsid w:val="00005053"/>
    <w:rsid w:val="000051CA"/>
    <w:rsid w:val="00005885"/>
    <w:rsid w:val="00005B54"/>
    <w:rsid w:val="00005CA1"/>
    <w:rsid w:val="000068CE"/>
    <w:rsid w:val="000069C2"/>
    <w:rsid w:val="00006BCB"/>
    <w:rsid w:val="00006E73"/>
    <w:rsid w:val="000076EC"/>
    <w:rsid w:val="00007B5F"/>
    <w:rsid w:val="00007C29"/>
    <w:rsid w:val="00010BDE"/>
    <w:rsid w:val="00011B23"/>
    <w:rsid w:val="00012086"/>
    <w:rsid w:val="000146EA"/>
    <w:rsid w:val="00014B5E"/>
    <w:rsid w:val="000162A0"/>
    <w:rsid w:val="00016390"/>
    <w:rsid w:val="0001663C"/>
    <w:rsid w:val="00016B0D"/>
    <w:rsid w:val="00016F58"/>
    <w:rsid w:val="0001705A"/>
    <w:rsid w:val="000170A9"/>
    <w:rsid w:val="00017128"/>
    <w:rsid w:val="000202B4"/>
    <w:rsid w:val="000202C2"/>
    <w:rsid w:val="000204DA"/>
    <w:rsid w:val="00020E04"/>
    <w:rsid w:val="000212D3"/>
    <w:rsid w:val="000221EB"/>
    <w:rsid w:val="000222B5"/>
    <w:rsid w:val="000228F6"/>
    <w:rsid w:val="00022999"/>
    <w:rsid w:val="00022C27"/>
    <w:rsid w:val="00022F7A"/>
    <w:rsid w:val="00023156"/>
    <w:rsid w:val="000233F8"/>
    <w:rsid w:val="000237AD"/>
    <w:rsid w:val="000240A4"/>
    <w:rsid w:val="00024A12"/>
    <w:rsid w:val="0002535F"/>
    <w:rsid w:val="0002537E"/>
    <w:rsid w:val="00026C11"/>
    <w:rsid w:val="000270D2"/>
    <w:rsid w:val="000272FE"/>
    <w:rsid w:val="000300AE"/>
    <w:rsid w:val="000313E7"/>
    <w:rsid w:val="00031A3E"/>
    <w:rsid w:val="00031D55"/>
    <w:rsid w:val="00031D75"/>
    <w:rsid w:val="00031F49"/>
    <w:rsid w:val="00032062"/>
    <w:rsid w:val="00032F00"/>
    <w:rsid w:val="00032F56"/>
    <w:rsid w:val="0003313B"/>
    <w:rsid w:val="0003344B"/>
    <w:rsid w:val="00033FBD"/>
    <w:rsid w:val="000346F3"/>
    <w:rsid w:val="00034ACA"/>
    <w:rsid w:val="00035058"/>
    <w:rsid w:val="000355F0"/>
    <w:rsid w:val="00036B7C"/>
    <w:rsid w:val="00036D62"/>
    <w:rsid w:val="00037429"/>
    <w:rsid w:val="0003743D"/>
    <w:rsid w:val="000378BE"/>
    <w:rsid w:val="0003799C"/>
    <w:rsid w:val="00040B13"/>
    <w:rsid w:val="00041661"/>
    <w:rsid w:val="00041FBC"/>
    <w:rsid w:val="0004257E"/>
    <w:rsid w:val="00043025"/>
    <w:rsid w:val="00043614"/>
    <w:rsid w:val="0004366C"/>
    <w:rsid w:val="00043F37"/>
    <w:rsid w:val="000446F1"/>
    <w:rsid w:val="00044768"/>
    <w:rsid w:val="00044976"/>
    <w:rsid w:val="00044B89"/>
    <w:rsid w:val="000454A4"/>
    <w:rsid w:val="000458A9"/>
    <w:rsid w:val="00045D07"/>
    <w:rsid w:val="00046448"/>
    <w:rsid w:val="00047C7D"/>
    <w:rsid w:val="00050958"/>
    <w:rsid w:val="00050AA8"/>
    <w:rsid w:val="00051462"/>
    <w:rsid w:val="00051F31"/>
    <w:rsid w:val="00051F7F"/>
    <w:rsid w:val="00052599"/>
    <w:rsid w:val="000527FC"/>
    <w:rsid w:val="0005293C"/>
    <w:rsid w:val="00052EFD"/>
    <w:rsid w:val="00052F16"/>
    <w:rsid w:val="0005312A"/>
    <w:rsid w:val="00053558"/>
    <w:rsid w:val="00054947"/>
    <w:rsid w:val="00054B3A"/>
    <w:rsid w:val="00054B57"/>
    <w:rsid w:val="00054BDD"/>
    <w:rsid w:val="00054FF6"/>
    <w:rsid w:val="00055144"/>
    <w:rsid w:val="0005592F"/>
    <w:rsid w:val="000560FB"/>
    <w:rsid w:val="00056A3B"/>
    <w:rsid w:val="00056CF6"/>
    <w:rsid w:val="0005782A"/>
    <w:rsid w:val="000600EE"/>
    <w:rsid w:val="00060494"/>
    <w:rsid w:val="00060882"/>
    <w:rsid w:val="000608BD"/>
    <w:rsid w:val="00060A94"/>
    <w:rsid w:val="00060B80"/>
    <w:rsid w:val="00060BA0"/>
    <w:rsid w:val="00060CDF"/>
    <w:rsid w:val="00060E9E"/>
    <w:rsid w:val="000610A3"/>
    <w:rsid w:val="00061580"/>
    <w:rsid w:val="00061631"/>
    <w:rsid w:val="0006197C"/>
    <w:rsid w:val="00061A18"/>
    <w:rsid w:val="00062285"/>
    <w:rsid w:val="00062496"/>
    <w:rsid w:val="00062B5E"/>
    <w:rsid w:val="00062DBA"/>
    <w:rsid w:val="00063735"/>
    <w:rsid w:val="00063F1D"/>
    <w:rsid w:val="00064594"/>
    <w:rsid w:val="00064BE8"/>
    <w:rsid w:val="00064C27"/>
    <w:rsid w:val="00064D2A"/>
    <w:rsid w:val="00065284"/>
    <w:rsid w:val="00066058"/>
    <w:rsid w:val="00066A0F"/>
    <w:rsid w:val="000670EF"/>
    <w:rsid w:val="000674A1"/>
    <w:rsid w:val="0007022D"/>
    <w:rsid w:val="000704B5"/>
    <w:rsid w:val="00071791"/>
    <w:rsid w:val="00071928"/>
    <w:rsid w:val="00072216"/>
    <w:rsid w:val="000724EB"/>
    <w:rsid w:val="000724F6"/>
    <w:rsid w:val="00072D53"/>
    <w:rsid w:val="00073183"/>
    <w:rsid w:val="00073760"/>
    <w:rsid w:val="00073E13"/>
    <w:rsid w:val="00074559"/>
    <w:rsid w:val="00074F84"/>
    <w:rsid w:val="00075B78"/>
    <w:rsid w:val="000765FB"/>
    <w:rsid w:val="00076648"/>
    <w:rsid w:val="00076680"/>
    <w:rsid w:val="00080256"/>
    <w:rsid w:val="00080CD1"/>
    <w:rsid w:val="00080D69"/>
    <w:rsid w:val="00081633"/>
    <w:rsid w:val="00081E6F"/>
    <w:rsid w:val="00081F53"/>
    <w:rsid w:val="00082214"/>
    <w:rsid w:val="000849CD"/>
    <w:rsid w:val="00084DF6"/>
    <w:rsid w:val="000853E0"/>
    <w:rsid w:val="00085BA2"/>
    <w:rsid w:val="00086163"/>
    <w:rsid w:val="00086AF7"/>
    <w:rsid w:val="00087346"/>
    <w:rsid w:val="00087713"/>
    <w:rsid w:val="00087FB7"/>
    <w:rsid w:val="00090263"/>
    <w:rsid w:val="00090F34"/>
    <w:rsid w:val="0009101A"/>
    <w:rsid w:val="000910B8"/>
    <w:rsid w:val="00091180"/>
    <w:rsid w:val="000919BE"/>
    <w:rsid w:val="000919D6"/>
    <w:rsid w:val="00091E8F"/>
    <w:rsid w:val="000920CD"/>
    <w:rsid w:val="00092269"/>
    <w:rsid w:val="0009231A"/>
    <w:rsid w:val="0009240C"/>
    <w:rsid w:val="00092B4C"/>
    <w:rsid w:val="00093507"/>
    <w:rsid w:val="00093AAA"/>
    <w:rsid w:val="000945A9"/>
    <w:rsid w:val="000945C8"/>
    <w:rsid w:val="00094F23"/>
    <w:rsid w:val="00094FB9"/>
    <w:rsid w:val="00095487"/>
    <w:rsid w:val="00096DA9"/>
    <w:rsid w:val="00096F45"/>
    <w:rsid w:val="000A12D9"/>
    <w:rsid w:val="000A1597"/>
    <w:rsid w:val="000A15D3"/>
    <w:rsid w:val="000A2205"/>
    <w:rsid w:val="000A243F"/>
    <w:rsid w:val="000A288C"/>
    <w:rsid w:val="000A35B4"/>
    <w:rsid w:val="000A4046"/>
    <w:rsid w:val="000A4557"/>
    <w:rsid w:val="000A46C9"/>
    <w:rsid w:val="000A4730"/>
    <w:rsid w:val="000A4979"/>
    <w:rsid w:val="000A4AC5"/>
    <w:rsid w:val="000A5365"/>
    <w:rsid w:val="000A5E08"/>
    <w:rsid w:val="000A5FA7"/>
    <w:rsid w:val="000A67A8"/>
    <w:rsid w:val="000A7906"/>
    <w:rsid w:val="000A7B6D"/>
    <w:rsid w:val="000B0292"/>
    <w:rsid w:val="000B09D6"/>
    <w:rsid w:val="000B0FFD"/>
    <w:rsid w:val="000B1616"/>
    <w:rsid w:val="000B1A95"/>
    <w:rsid w:val="000B227B"/>
    <w:rsid w:val="000B2A04"/>
    <w:rsid w:val="000B2AD7"/>
    <w:rsid w:val="000B2C30"/>
    <w:rsid w:val="000B33BD"/>
    <w:rsid w:val="000B3E1F"/>
    <w:rsid w:val="000B406C"/>
    <w:rsid w:val="000B4945"/>
    <w:rsid w:val="000B520E"/>
    <w:rsid w:val="000B5BF2"/>
    <w:rsid w:val="000B665D"/>
    <w:rsid w:val="000B7FD8"/>
    <w:rsid w:val="000C018A"/>
    <w:rsid w:val="000C1802"/>
    <w:rsid w:val="000C23CB"/>
    <w:rsid w:val="000C27D8"/>
    <w:rsid w:val="000C2D5D"/>
    <w:rsid w:val="000C3879"/>
    <w:rsid w:val="000C3EAC"/>
    <w:rsid w:val="000C4078"/>
    <w:rsid w:val="000C424C"/>
    <w:rsid w:val="000C4410"/>
    <w:rsid w:val="000C4840"/>
    <w:rsid w:val="000C4F88"/>
    <w:rsid w:val="000C53E2"/>
    <w:rsid w:val="000C5714"/>
    <w:rsid w:val="000C5CA1"/>
    <w:rsid w:val="000C612C"/>
    <w:rsid w:val="000C63F5"/>
    <w:rsid w:val="000C6954"/>
    <w:rsid w:val="000C6AA0"/>
    <w:rsid w:val="000C6B8F"/>
    <w:rsid w:val="000C783C"/>
    <w:rsid w:val="000C7C67"/>
    <w:rsid w:val="000D0339"/>
    <w:rsid w:val="000D0376"/>
    <w:rsid w:val="000D054A"/>
    <w:rsid w:val="000D058E"/>
    <w:rsid w:val="000D076D"/>
    <w:rsid w:val="000D0C9A"/>
    <w:rsid w:val="000D0F79"/>
    <w:rsid w:val="000D14FC"/>
    <w:rsid w:val="000D2DA6"/>
    <w:rsid w:val="000D2E1C"/>
    <w:rsid w:val="000D34FD"/>
    <w:rsid w:val="000D529F"/>
    <w:rsid w:val="000D57C5"/>
    <w:rsid w:val="000D5DE0"/>
    <w:rsid w:val="000D66E9"/>
    <w:rsid w:val="000D79EA"/>
    <w:rsid w:val="000D7A99"/>
    <w:rsid w:val="000D7CA2"/>
    <w:rsid w:val="000E053C"/>
    <w:rsid w:val="000E06AE"/>
    <w:rsid w:val="000E0D4D"/>
    <w:rsid w:val="000E0FC3"/>
    <w:rsid w:val="000E1800"/>
    <w:rsid w:val="000E2525"/>
    <w:rsid w:val="000E2829"/>
    <w:rsid w:val="000E30A5"/>
    <w:rsid w:val="000E3FD6"/>
    <w:rsid w:val="000E4DC5"/>
    <w:rsid w:val="000E4EB5"/>
    <w:rsid w:val="000E6183"/>
    <w:rsid w:val="000E65F9"/>
    <w:rsid w:val="000E7007"/>
    <w:rsid w:val="000E7047"/>
    <w:rsid w:val="000E718E"/>
    <w:rsid w:val="000E74D8"/>
    <w:rsid w:val="000E7588"/>
    <w:rsid w:val="000E75AB"/>
    <w:rsid w:val="000E75EE"/>
    <w:rsid w:val="000E7CB1"/>
    <w:rsid w:val="000E7D4F"/>
    <w:rsid w:val="000E7D6F"/>
    <w:rsid w:val="000E7E07"/>
    <w:rsid w:val="000E7E67"/>
    <w:rsid w:val="000F001D"/>
    <w:rsid w:val="000F010F"/>
    <w:rsid w:val="000F07AB"/>
    <w:rsid w:val="000F0F7A"/>
    <w:rsid w:val="000F156B"/>
    <w:rsid w:val="000F1683"/>
    <w:rsid w:val="000F182A"/>
    <w:rsid w:val="000F19B2"/>
    <w:rsid w:val="000F24BE"/>
    <w:rsid w:val="000F32AC"/>
    <w:rsid w:val="000F3D70"/>
    <w:rsid w:val="000F4139"/>
    <w:rsid w:val="000F45E3"/>
    <w:rsid w:val="000F4983"/>
    <w:rsid w:val="000F54AA"/>
    <w:rsid w:val="000F62A0"/>
    <w:rsid w:val="000F6325"/>
    <w:rsid w:val="000F6716"/>
    <w:rsid w:val="000F6947"/>
    <w:rsid w:val="000F71C4"/>
    <w:rsid w:val="001002BF"/>
    <w:rsid w:val="0010057E"/>
    <w:rsid w:val="00100D0F"/>
    <w:rsid w:val="001011C2"/>
    <w:rsid w:val="00101790"/>
    <w:rsid w:val="00101A91"/>
    <w:rsid w:val="00101BC2"/>
    <w:rsid w:val="00102671"/>
    <w:rsid w:val="00102A96"/>
    <w:rsid w:val="00104EDD"/>
    <w:rsid w:val="00105425"/>
    <w:rsid w:val="00105820"/>
    <w:rsid w:val="00105A66"/>
    <w:rsid w:val="00105DC7"/>
    <w:rsid w:val="00105FD0"/>
    <w:rsid w:val="001064C2"/>
    <w:rsid w:val="001065CA"/>
    <w:rsid w:val="00106C7E"/>
    <w:rsid w:val="00106CCB"/>
    <w:rsid w:val="0010711C"/>
    <w:rsid w:val="00110886"/>
    <w:rsid w:val="00110B8E"/>
    <w:rsid w:val="00110C7A"/>
    <w:rsid w:val="001110B5"/>
    <w:rsid w:val="00111116"/>
    <w:rsid w:val="00111E34"/>
    <w:rsid w:val="0011231B"/>
    <w:rsid w:val="00112AA3"/>
    <w:rsid w:val="00112E4F"/>
    <w:rsid w:val="00112E8F"/>
    <w:rsid w:val="00112FEC"/>
    <w:rsid w:val="0011300B"/>
    <w:rsid w:val="00113B5B"/>
    <w:rsid w:val="0011404D"/>
    <w:rsid w:val="001140B8"/>
    <w:rsid w:val="001141C8"/>
    <w:rsid w:val="00114458"/>
    <w:rsid w:val="00114A58"/>
    <w:rsid w:val="00114F03"/>
    <w:rsid w:val="001156E7"/>
    <w:rsid w:val="00115A31"/>
    <w:rsid w:val="00116179"/>
    <w:rsid w:val="00116DA8"/>
    <w:rsid w:val="00117A31"/>
    <w:rsid w:val="00117F2F"/>
    <w:rsid w:val="00120652"/>
    <w:rsid w:val="001217C9"/>
    <w:rsid w:val="00122246"/>
    <w:rsid w:val="0012239B"/>
    <w:rsid w:val="001227CE"/>
    <w:rsid w:val="00122902"/>
    <w:rsid w:val="00122E97"/>
    <w:rsid w:val="00122FA3"/>
    <w:rsid w:val="0012308A"/>
    <w:rsid w:val="001233E0"/>
    <w:rsid w:val="00123854"/>
    <w:rsid w:val="001241FB"/>
    <w:rsid w:val="001250B8"/>
    <w:rsid w:val="001253CC"/>
    <w:rsid w:val="001256A0"/>
    <w:rsid w:val="00125CA5"/>
    <w:rsid w:val="00125E76"/>
    <w:rsid w:val="00125FAF"/>
    <w:rsid w:val="0012628C"/>
    <w:rsid w:val="001265B5"/>
    <w:rsid w:val="001276E8"/>
    <w:rsid w:val="00130356"/>
    <w:rsid w:val="00131777"/>
    <w:rsid w:val="00131D09"/>
    <w:rsid w:val="00131DB0"/>
    <w:rsid w:val="00131EB3"/>
    <w:rsid w:val="001323A6"/>
    <w:rsid w:val="001323E9"/>
    <w:rsid w:val="001327B9"/>
    <w:rsid w:val="00133308"/>
    <w:rsid w:val="00133F35"/>
    <w:rsid w:val="0013429F"/>
    <w:rsid w:val="001345EB"/>
    <w:rsid w:val="00134A1E"/>
    <w:rsid w:val="00134A6C"/>
    <w:rsid w:val="00134A78"/>
    <w:rsid w:val="00134C5C"/>
    <w:rsid w:val="00134D9F"/>
    <w:rsid w:val="001365FA"/>
    <w:rsid w:val="00136A9C"/>
    <w:rsid w:val="00136E6C"/>
    <w:rsid w:val="00137977"/>
    <w:rsid w:val="001402A0"/>
    <w:rsid w:val="00140657"/>
    <w:rsid w:val="00141279"/>
    <w:rsid w:val="001412DD"/>
    <w:rsid w:val="00141812"/>
    <w:rsid w:val="001419D5"/>
    <w:rsid w:val="00141C90"/>
    <w:rsid w:val="001420E8"/>
    <w:rsid w:val="001424B2"/>
    <w:rsid w:val="001425A9"/>
    <w:rsid w:val="00143E1E"/>
    <w:rsid w:val="001446D4"/>
    <w:rsid w:val="00144770"/>
    <w:rsid w:val="001447FD"/>
    <w:rsid w:val="00144884"/>
    <w:rsid w:val="00144AE6"/>
    <w:rsid w:val="00145732"/>
    <w:rsid w:val="00145845"/>
    <w:rsid w:val="00145A8D"/>
    <w:rsid w:val="00145AD9"/>
    <w:rsid w:val="00145E44"/>
    <w:rsid w:val="00145EE1"/>
    <w:rsid w:val="001468D6"/>
    <w:rsid w:val="00147442"/>
    <w:rsid w:val="00147A4D"/>
    <w:rsid w:val="00150035"/>
    <w:rsid w:val="001500A3"/>
    <w:rsid w:val="00150363"/>
    <w:rsid w:val="001514D7"/>
    <w:rsid w:val="001517E6"/>
    <w:rsid w:val="001518F3"/>
    <w:rsid w:val="00151FBE"/>
    <w:rsid w:val="00152714"/>
    <w:rsid w:val="0015282C"/>
    <w:rsid w:val="00153B19"/>
    <w:rsid w:val="00153CEC"/>
    <w:rsid w:val="00153E66"/>
    <w:rsid w:val="00154066"/>
    <w:rsid w:val="00154912"/>
    <w:rsid w:val="00154E2E"/>
    <w:rsid w:val="0015569B"/>
    <w:rsid w:val="001559CD"/>
    <w:rsid w:val="001565AE"/>
    <w:rsid w:val="00156769"/>
    <w:rsid w:val="001570BB"/>
    <w:rsid w:val="001571B2"/>
    <w:rsid w:val="00157F2C"/>
    <w:rsid w:val="00160998"/>
    <w:rsid w:val="0016191C"/>
    <w:rsid w:val="0016196E"/>
    <w:rsid w:val="00161BE7"/>
    <w:rsid w:val="00162051"/>
    <w:rsid w:val="00163255"/>
    <w:rsid w:val="00164578"/>
    <w:rsid w:val="00164ACE"/>
    <w:rsid w:val="00164AE2"/>
    <w:rsid w:val="00164BFC"/>
    <w:rsid w:val="00164C32"/>
    <w:rsid w:val="001653EC"/>
    <w:rsid w:val="001654B4"/>
    <w:rsid w:val="001656BD"/>
    <w:rsid w:val="0016607D"/>
    <w:rsid w:val="0016719A"/>
    <w:rsid w:val="00167851"/>
    <w:rsid w:val="00170FBD"/>
    <w:rsid w:val="001716DF"/>
    <w:rsid w:val="00171DAD"/>
    <w:rsid w:val="00172223"/>
    <w:rsid w:val="00172C7A"/>
    <w:rsid w:val="00172FD3"/>
    <w:rsid w:val="00173027"/>
    <w:rsid w:val="00173047"/>
    <w:rsid w:val="00173372"/>
    <w:rsid w:val="00173410"/>
    <w:rsid w:val="001735D0"/>
    <w:rsid w:val="001749CF"/>
    <w:rsid w:val="00174A87"/>
    <w:rsid w:val="001754E1"/>
    <w:rsid w:val="00175842"/>
    <w:rsid w:val="00175C7B"/>
    <w:rsid w:val="00175F93"/>
    <w:rsid w:val="00177026"/>
    <w:rsid w:val="001778E3"/>
    <w:rsid w:val="00177B41"/>
    <w:rsid w:val="00180209"/>
    <w:rsid w:val="00181558"/>
    <w:rsid w:val="00182A6A"/>
    <w:rsid w:val="00182FF6"/>
    <w:rsid w:val="0018383E"/>
    <w:rsid w:val="00183B13"/>
    <w:rsid w:val="001842A0"/>
    <w:rsid w:val="0018478E"/>
    <w:rsid w:val="00184B24"/>
    <w:rsid w:val="0018545F"/>
    <w:rsid w:val="00185825"/>
    <w:rsid w:val="00185C0D"/>
    <w:rsid w:val="001863C6"/>
    <w:rsid w:val="00186736"/>
    <w:rsid w:val="00186C59"/>
    <w:rsid w:val="00186FD5"/>
    <w:rsid w:val="001870B7"/>
    <w:rsid w:val="0018732E"/>
    <w:rsid w:val="0018757F"/>
    <w:rsid w:val="00187997"/>
    <w:rsid w:val="00187CE7"/>
    <w:rsid w:val="00187E60"/>
    <w:rsid w:val="00190399"/>
    <w:rsid w:val="001906FC"/>
    <w:rsid w:val="001908F2"/>
    <w:rsid w:val="00191A19"/>
    <w:rsid w:val="00192B35"/>
    <w:rsid w:val="00193050"/>
    <w:rsid w:val="001931B5"/>
    <w:rsid w:val="00193648"/>
    <w:rsid w:val="00193E42"/>
    <w:rsid w:val="00194BFD"/>
    <w:rsid w:val="00194D17"/>
    <w:rsid w:val="0019534F"/>
    <w:rsid w:val="00195621"/>
    <w:rsid w:val="001958D1"/>
    <w:rsid w:val="00196120"/>
    <w:rsid w:val="00196798"/>
    <w:rsid w:val="00196AC3"/>
    <w:rsid w:val="00196B17"/>
    <w:rsid w:val="00196C3F"/>
    <w:rsid w:val="00197644"/>
    <w:rsid w:val="001A019D"/>
    <w:rsid w:val="001A05FE"/>
    <w:rsid w:val="001A0A2F"/>
    <w:rsid w:val="001A0CDC"/>
    <w:rsid w:val="001A1162"/>
    <w:rsid w:val="001A1448"/>
    <w:rsid w:val="001A172E"/>
    <w:rsid w:val="001A2524"/>
    <w:rsid w:val="001A263D"/>
    <w:rsid w:val="001A3481"/>
    <w:rsid w:val="001A3A4A"/>
    <w:rsid w:val="001A4291"/>
    <w:rsid w:val="001A44D9"/>
    <w:rsid w:val="001A45B9"/>
    <w:rsid w:val="001A4AA0"/>
    <w:rsid w:val="001A4BE4"/>
    <w:rsid w:val="001A4C4F"/>
    <w:rsid w:val="001A522A"/>
    <w:rsid w:val="001A53EA"/>
    <w:rsid w:val="001A547D"/>
    <w:rsid w:val="001A54CE"/>
    <w:rsid w:val="001A56E0"/>
    <w:rsid w:val="001A572B"/>
    <w:rsid w:val="001A5A80"/>
    <w:rsid w:val="001A5B1A"/>
    <w:rsid w:val="001A5F2A"/>
    <w:rsid w:val="001A60DA"/>
    <w:rsid w:val="001A6A82"/>
    <w:rsid w:val="001A6FF6"/>
    <w:rsid w:val="001A729F"/>
    <w:rsid w:val="001A7EB3"/>
    <w:rsid w:val="001A7F0E"/>
    <w:rsid w:val="001B09EB"/>
    <w:rsid w:val="001B1324"/>
    <w:rsid w:val="001B1616"/>
    <w:rsid w:val="001B17BC"/>
    <w:rsid w:val="001B1C65"/>
    <w:rsid w:val="001B2160"/>
    <w:rsid w:val="001B223F"/>
    <w:rsid w:val="001B248C"/>
    <w:rsid w:val="001B24B8"/>
    <w:rsid w:val="001B2A3D"/>
    <w:rsid w:val="001B2E67"/>
    <w:rsid w:val="001B395C"/>
    <w:rsid w:val="001B3DCD"/>
    <w:rsid w:val="001B4381"/>
    <w:rsid w:val="001B4669"/>
    <w:rsid w:val="001B4A5C"/>
    <w:rsid w:val="001B4BC7"/>
    <w:rsid w:val="001B5066"/>
    <w:rsid w:val="001B5AE9"/>
    <w:rsid w:val="001B5EFE"/>
    <w:rsid w:val="001C12F0"/>
    <w:rsid w:val="001C2AD1"/>
    <w:rsid w:val="001C2BCE"/>
    <w:rsid w:val="001C304D"/>
    <w:rsid w:val="001C3648"/>
    <w:rsid w:val="001C3E3C"/>
    <w:rsid w:val="001C44CA"/>
    <w:rsid w:val="001C45B6"/>
    <w:rsid w:val="001C4924"/>
    <w:rsid w:val="001C49D7"/>
    <w:rsid w:val="001C5048"/>
    <w:rsid w:val="001C52B4"/>
    <w:rsid w:val="001C5588"/>
    <w:rsid w:val="001C562B"/>
    <w:rsid w:val="001C5B64"/>
    <w:rsid w:val="001C5D6F"/>
    <w:rsid w:val="001C5DD3"/>
    <w:rsid w:val="001C702D"/>
    <w:rsid w:val="001C760F"/>
    <w:rsid w:val="001C7ADE"/>
    <w:rsid w:val="001D05AC"/>
    <w:rsid w:val="001D0CC0"/>
    <w:rsid w:val="001D15D8"/>
    <w:rsid w:val="001D2179"/>
    <w:rsid w:val="001D2BBD"/>
    <w:rsid w:val="001D2D13"/>
    <w:rsid w:val="001D2E17"/>
    <w:rsid w:val="001D344C"/>
    <w:rsid w:val="001D35DF"/>
    <w:rsid w:val="001D3CFB"/>
    <w:rsid w:val="001D427A"/>
    <w:rsid w:val="001D4401"/>
    <w:rsid w:val="001D4C73"/>
    <w:rsid w:val="001D501F"/>
    <w:rsid w:val="001D55DC"/>
    <w:rsid w:val="001D5D4C"/>
    <w:rsid w:val="001D756D"/>
    <w:rsid w:val="001E068D"/>
    <w:rsid w:val="001E1351"/>
    <w:rsid w:val="001E2036"/>
    <w:rsid w:val="001E2A7A"/>
    <w:rsid w:val="001E319D"/>
    <w:rsid w:val="001E3551"/>
    <w:rsid w:val="001E3786"/>
    <w:rsid w:val="001E3E64"/>
    <w:rsid w:val="001E4C9A"/>
    <w:rsid w:val="001E61D6"/>
    <w:rsid w:val="001E624F"/>
    <w:rsid w:val="001E65E4"/>
    <w:rsid w:val="001E76FC"/>
    <w:rsid w:val="001E776E"/>
    <w:rsid w:val="001E7D2F"/>
    <w:rsid w:val="001E7D4A"/>
    <w:rsid w:val="001E7E3E"/>
    <w:rsid w:val="001E7F29"/>
    <w:rsid w:val="001F07FE"/>
    <w:rsid w:val="001F2065"/>
    <w:rsid w:val="001F227E"/>
    <w:rsid w:val="001F26B7"/>
    <w:rsid w:val="001F29A1"/>
    <w:rsid w:val="001F387E"/>
    <w:rsid w:val="001F3958"/>
    <w:rsid w:val="001F45D6"/>
    <w:rsid w:val="001F45DF"/>
    <w:rsid w:val="001F4D02"/>
    <w:rsid w:val="001F4F3C"/>
    <w:rsid w:val="001F51E4"/>
    <w:rsid w:val="001F5247"/>
    <w:rsid w:val="001F5376"/>
    <w:rsid w:val="001F5C57"/>
    <w:rsid w:val="001F5F79"/>
    <w:rsid w:val="001F64AB"/>
    <w:rsid w:val="001F66AA"/>
    <w:rsid w:val="001F6F2A"/>
    <w:rsid w:val="001F73E1"/>
    <w:rsid w:val="001F7BF6"/>
    <w:rsid w:val="001F7C25"/>
    <w:rsid w:val="001F7E95"/>
    <w:rsid w:val="001F7F87"/>
    <w:rsid w:val="002002B5"/>
    <w:rsid w:val="00200B73"/>
    <w:rsid w:val="00201204"/>
    <w:rsid w:val="00201816"/>
    <w:rsid w:val="00201988"/>
    <w:rsid w:val="002025CD"/>
    <w:rsid w:val="00202BC1"/>
    <w:rsid w:val="00203B35"/>
    <w:rsid w:val="002048DA"/>
    <w:rsid w:val="002048EC"/>
    <w:rsid w:val="00205D13"/>
    <w:rsid w:val="00206142"/>
    <w:rsid w:val="00206A4D"/>
    <w:rsid w:val="00206B18"/>
    <w:rsid w:val="00206F65"/>
    <w:rsid w:val="00207769"/>
    <w:rsid w:val="0021020B"/>
    <w:rsid w:val="0021023B"/>
    <w:rsid w:val="00210519"/>
    <w:rsid w:val="00210B53"/>
    <w:rsid w:val="00210D9F"/>
    <w:rsid w:val="00211241"/>
    <w:rsid w:val="00211512"/>
    <w:rsid w:val="002118CE"/>
    <w:rsid w:val="00211970"/>
    <w:rsid w:val="002126FB"/>
    <w:rsid w:val="00212791"/>
    <w:rsid w:val="00212D77"/>
    <w:rsid w:val="00212E92"/>
    <w:rsid w:val="00212FDC"/>
    <w:rsid w:val="00213955"/>
    <w:rsid w:val="00214157"/>
    <w:rsid w:val="0021427E"/>
    <w:rsid w:val="002144A3"/>
    <w:rsid w:val="002145F6"/>
    <w:rsid w:val="00214B4F"/>
    <w:rsid w:val="002152DF"/>
    <w:rsid w:val="00215350"/>
    <w:rsid w:val="00215509"/>
    <w:rsid w:val="002156A1"/>
    <w:rsid w:val="0021573C"/>
    <w:rsid w:val="00215CB8"/>
    <w:rsid w:val="00215DB2"/>
    <w:rsid w:val="00216D1A"/>
    <w:rsid w:val="002177F7"/>
    <w:rsid w:val="002200E9"/>
    <w:rsid w:val="00220260"/>
    <w:rsid w:val="002205DF"/>
    <w:rsid w:val="00220935"/>
    <w:rsid w:val="00220FBC"/>
    <w:rsid w:val="002218DB"/>
    <w:rsid w:val="00221AB7"/>
    <w:rsid w:val="00221C1F"/>
    <w:rsid w:val="00221CAB"/>
    <w:rsid w:val="0022247B"/>
    <w:rsid w:val="00222717"/>
    <w:rsid w:val="00222F64"/>
    <w:rsid w:val="00223253"/>
    <w:rsid w:val="00223A10"/>
    <w:rsid w:val="00224160"/>
    <w:rsid w:val="00224C8B"/>
    <w:rsid w:val="002256BF"/>
    <w:rsid w:val="00225DCE"/>
    <w:rsid w:val="00225FFE"/>
    <w:rsid w:val="002261C5"/>
    <w:rsid w:val="00227082"/>
    <w:rsid w:val="0022757A"/>
    <w:rsid w:val="0022773F"/>
    <w:rsid w:val="00227A8B"/>
    <w:rsid w:val="00231209"/>
    <w:rsid w:val="002316E6"/>
    <w:rsid w:val="00232495"/>
    <w:rsid w:val="00232924"/>
    <w:rsid w:val="00232971"/>
    <w:rsid w:val="00232A94"/>
    <w:rsid w:val="002330B7"/>
    <w:rsid w:val="00233191"/>
    <w:rsid w:val="00233B5F"/>
    <w:rsid w:val="00234932"/>
    <w:rsid w:val="00234DBF"/>
    <w:rsid w:val="00235F06"/>
    <w:rsid w:val="00236224"/>
    <w:rsid w:val="002362DF"/>
    <w:rsid w:val="002364D5"/>
    <w:rsid w:val="00236525"/>
    <w:rsid w:val="00236AD2"/>
    <w:rsid w:val="00237697"/>
    <w:rsid w:val="002376F8"/>
    <w:rsid w:val="00237BE9"/>
    <w:rsid w:val="00237E49"/>
    <w:rsid w:val="0024006A"/>
    <w:rsid w:val="00240283"/>
    <w:rsid w:val="0024177B"/>
    <w:rsid w:val="002419BE"/>
    <w:rsid w:val="00241A49"/>
    <w:rsid w:val="002423FF"/>
    <w:rsid w:val="00242510"/>
    <w:rsid w:val="002428DB"/>
    <w:rsid w:val="00242F21"/>
    <w:rsid w:val="00242F4B"/>
    <w:rsid w:val="00243243"/>
    <w:rsid w:val="002436D5"/>
    <w:rsid w:val="00244111"/>
    <w:rsid w:val="002441CF"/>
    <w:rsid w:val="00244289"/>
    <w:rsid w:val="00244367"/>
    <w:rsid w:val="00244666"/>
    <w:rsid w:val="00244955"/>
    <w:rsid w:val="002449E6"/>
    <w:rsid w:val="0024663F"/>
    <w:rsid w:val="00246D06"/>
    <w:rsid w:val="00247388"/>
    <w:rsid w:val="00247491"/>
    <w:rsid w:val="00247604"/>
    <w:rsid w:val="00247BC1"/>
    <w:rsid w:val="00247BDF"/>
    <w:rsid w:val="00247C67"/>
    <w:rsid w:val="00247D0E"/>
    <w:rsid w:val="002500B5"/>
    <w:rsid w:val="002508B9"/>
    <w:rsid w:val="00250D6F"/>
    <w:rsid w:val="002514E9"/>
    <w:rsid w:val="00251B02"/>
    <w:rsid w:val="00251EA9"/>
    <w:rsid w:val="00251F52"/>
    <w:rsid w:val="00251FF2"/>
    <w:rsid w:val="00252421"/>
    <w:rsid w:val="0025257D"/>
    <w:rsid w:val="00252F59"/>
    <w:rsid w:val="00253048"/>
    <w:rsid w:val="0025307C"/>
    <w:rsid w:val="002533E9"/>
    <w:rsid w:val="0025386A"/>
    <w:rsid w:val="002539DC"/>
    <w:rsid w:val="00253BB2"/>
    <w:rsid w:val="002546D0"/>
    <w:rsid w:val="0025477A"/>
    <w:rsid w:val="00254DD5"/>
    <w:rsid w:val="00255F44"/>
    <w:rsid w:val="002565F6"/>
    <w:rsid w:val="002568D7"/>
    <w:rsid w:val="002568F3"/>
    <w:rsid w:val="00256F24"/>
    <w:rsid w:val="0025793C"/>
    <w:rsid w:val="00260A3D"/>
    <w:rsid w:val="00260C30"/>
    <w:rsid w:val="00260F8A"/>
    <w:rsid w:val="00261315"/>
    <w:rsid w:val="00261F0F"/>
    <w:rsid w:val="002620EE"/>
    <w:rsid w:val="00262EB4"/>
    <w:rsid w:val="00263211"/>
    <w:rsid w:val="002632AA"/>
    <w:rsid w:val="0026366F"/>
    <w:rsid w:val="0026382A"/>
    <w:rsid w:val="00263A20"/>
    <w:rsid w:val="00263F69"/>
    <w:rsid w:val="002646C9"/>
    <w:rsid w:val="00264932"/>
    <w:rsid w:val="0026495C"/>
    <w:rsid w:val="002654F5"/>
    <w:rsid w:val="0026560C"/>
    <w:rsid w:val="002659B5"/>
    <w:rsid w:val="0026632E"/>
    <w:rsid w:val="00266D03"/>
    <w:rsid w:val="00266E51"/>
    <w:rsid w:val="00270508"/>
    <w:rsid w:val="002706A6"/>
    <w:rsid w:val="00271153"/>
    <w:rsid w:val="00271728"/>
    <w:rsid w:val="00272A1C"/>
    <w:rsid w:val="00272D5E"/>
    <w:rsid w:val="00272F4E"/>
    <w:rsid w:val="002737DD"/>
    <w:rsid w:val="00273848"/>
    <w:rsid w:val="00273DE0"/>
    <w:rsid w:val="002741F6"/>
    <w:rsid w:val="00274F3C"/>
    <w:rsid w:val="0027500F"/>
    <w:rsid w:val="0027621D"/>
    <w:rsid w:val="0027739F"/>
    <w:rsid w:val="002774E2"/>
    <w:rsid w:val="00277577"/>
    <w:rsid w:val="002775E6"/>
    <w:rsid w:val="00277A32"/>
    <w:rsid w:val="00277CED"/>
    <w:rsid w:val="002808EC"/>
    <w:rsid w:val="00280B88"/>
    <w:rsid w:val="00280CCF"/>
    <w:rsid w:val="0028224E"/>
    <w:rsid w:val="0028272B"/>
    <w:rsid w:val="0028277B"/>
    <w:rsid w:val="002827C9"/>
    <w:rsid w:val="0028297D"/>
    <w:rsid w:val="00282DC8"/>
    <w:rsid w:val="00283177"/>
    <w:rsid w:val="0028423D"/>
    <w:rsid w:val="00284A32"/>
    <w:rsid w:val="002852AD"/>
    <w:rsid w:val="002855BF"/>
    <w:rsid w:val="00285BB5"/>
    <w:rsid w:val="00285C1D"/>
    <w:rsid w:val="00286349"/>
    <w:rsid w:val="00286566"/>
    <w:rsid w:val="00286679"/>
    <w:rsid w:val="00286A0F"/>
    <w:rsid w:val="00286CB9"/>
    <w:rsid w:val="00286E3D"/>
    <w:rsid w:val="0028723E"/>
    <w:rsid w:val="0028738D"/>
    <w:rsid w:val="0028794D"/>
    <w:rsid w:val="002903DE"/>
    <w:rsid w:val="0029111A"/>
    <w:rsid w:val="002911AD"/>
    <w:rsid w:val="00291ACF"/>
    <w:rsid w:val="0029224F"/>
    <w:rsid w:val="002922E6"/>
    <w:rsid w:val="00292598"/>
    <w:rsid w:val="0029280C"/>
    <w:rsid w:val="00292E2C"/>
    <w:rsid w:val="00292F17"/>
    <w:rsid w:val="00293531"/>
    <w:rsid w:val="00293D87"/>
    <w:rsid w:val="00293EAD"/>
    <w:rsid w:val="002944DF"/>
    <w:rsid w:val="002945F4"/>
    <w:rsid w:val="002951FC"/>
    <w:rsid w:val="00295426"/>
    <w:rsid w:val="00295631"/>
    <w:rsid w:val="00295A0F"/>
    <w:rsid w:val="00295F99"/>
    <w:rsid w:val="0029621D"/>
    <w:rsid w:val="00296490"/>
    <w:rsid w:val="002968CA"/>
    <w:rsid w:val="00297128"/>
    <w:rsid w:val="002973DA"/>
    <w:rsid w:val="002977F2"/>
    <w:rsid w:val="00297A8D"/>
    <w:rsid w:val="002A0ADF"/>
    <w:rsid w:val="002A0FC8"/>
    <w:rsid w:val="002A132E"/>
    <w:rsid w:val="002A19E6"/>
    <w:rsid w:val="002A22DA"/>
    <w:rsid w:val="002A2312"/>
    <w:rsid w:val="002A36D6"/>
    <w:rsid w:val="002A394E"/>
    <w:rsid w:val="002A3A69"/>
    <w:rsid w:val="002A3E11"/>
    <w:rsid w:val="002A4892"/>
    <w:rsid w:val="002A59D3"/>
    <w:rsid w:val="002A59E9"/>
    <w:rsid w:val="002A5E7E"/>
    <w:rsid w:val="002A5EA6"/>
    <w:rsid w:val="002A5FB3"/>
    <w:rsid w:val="002A63EB"/>
    <w:rsid w:val="002A656B"/>
    <w:rsid w:val="002A6B03"/>
    <w:rsid w:val="002A6FB6"/>
    <w:rsid w:val="002A7551"/>
    <w:rsid w:val="002A792F"/>
    <w:rsid w:val="002A7A50"/>
    <w:rsid w:val="002A7C33"/>
    <w:rsid w:val="002A7CD3"/>
    <w:rsid w:val="002B000A"/>
    <w:rsid w:val="002B0A2A"/>
    <w:rsid w:val="002B0E15"/>
    <w:rsid w:val="002B0FCA"/>
    <w:rsid w:val="002B1366"/>
    <w:rsid w:val="002B1429"/>
    <w:rsid w:val="002B28F9"/>
    <w:rsid w:val="002B29A2"/>
    <w:rsid w:val="002B2D21"/>
    <w:rsid w:val="002B2EF3"/>
    <w:rsid w:val="002B43BA"/>
    <w:rsid w:val="002B4523"/>
    <w:rsid w:val="002B58FE"/>
    <w:rsid w:val="002B5D5F"/>
    <w:rsid w:val="002B613C"/>
    <w:rsid w:val="002B6678"/>
    <w:rsid w:val="002B6707"/>
    <w:rsid w:val="002B75C7"/>
    <w:rsid w:val="002C0055"/>
    <w:rsid w:val="002C04B5"/>
    <w:rsid w:val="002C0537"/>
    <w:rsid w:val="002C0579"/>
    <w:rsid w:val="002C08C9"/>
    <w:rsid w:val="002C08CE"/>
    <w:rsid w:val="002C10B9"/>
    <w:rsid w:val="002C1C0D"/>
    <w:rsid w:val="002C246C"/>
    <w:rsid w:val="002C2715"/>
    <w:rsid w:val="002C315C"/>
    <w:rsid w:val="002C3360"/>
    <w:rsid w:val="002C3C82"/>
    <w:rsid w:val="002C57D0"/>
    <w:rsid w:val="002C5C27"/>
    <w:rsid w:val="002C5E43"/>
    <w:rsid w:val="002C61E3"/>
    <w:rsid w:val="002C6367"/>
    <w:rsid w:val="002C6DE8"/>
    <w:rsid w:val="002C764A"/>
    <w:rsid w:val="002C7CDB"/>
    <w:rsid w:val="002D0392"/>
    <w:rsid w:val="002D0470"/>
    <w:rsid w:val="002D1021"/>
    <w:rsid w:val="002D11D3"/>
    <w:rsid w:val="002D1215"/>
    <w:rsid w:val="002D198A"/>
    <w:rsid w:val="002D2B4D"/>
    <w:rsid w:val="002D2C13"/>
    <w:rsid w:val="002D3660"/>
    <w:rsid w:val="002D3875"/>
    <w:rsid w:val="002D3A94"/>
    <w:rsid w:val="002D3BAC"/>
    <w:rsid w:val="002D3CA3"/>
    <w:rsid w:val="002D49E8"/>
    <w:rsid w:val="002D55F3"/>
    <w:rsid w:val="002D5B0C"/>
    <w:rsid w:val="002D5DA0"/>
    <w:rsid w:val="002D61BE"/>
    <w:rsid w:val="002D65DA"/>
    <w:rsid w:val="002D6C50"/>
    <w:rsid w:val="002D7A33"/>
    <w:rsid w:val="002D7D5D"/>
    <w:rsid w:val="002D7D65"/>
    <w:rsid w:val="002D7DAA"/>
    <w:rsid w:val="002D7F14"/>
    <w:rsid w:val="002D7F57"/>
    <w:rsid w:val="002E0A0B"/>
    <w:rsid w:val="002E26DF"/>
    <w:rsid w:val="002E3070"/>
    <w:rsid w:val="002E3232"/>
    <w:rsid w:val="002E33E7"/>
    <w:rsid w:val="002E3E5C"/>
    <w:rsid w:val="002E406F"/>
    <w:rsid w:val="002E4463"/>
    <w:rsid w:val="002E503F"/>
    <w:rsid w:val="002E51EF"/>
    <w:rsid w:val="002E5268"/>
    <w:rsid w:val="002E5384"/>
    <w:rsid w:val="002E592D"/>
    <w:rsid w:val="002E724C"/>
    <w:rsid w:val="002E7548"/>
    <w:rsid w:val="002E77F1"/>
    <w:rsid w:val="002F024D"/>
    <w:rsid w:val="002F06DD"/>
    <w:rsid w:val="002F2775"/>
    <w:rsid w:val="002F3520"/>
    <w:rsid w:val="002F3C6E"/>
    <w:rsid w:val="002F3EBB"/>
    <w:rsid w:val="002F3F6E"/>
    <w:rsid w:val="002F4131"/>
    <w:rsid w:val="002F47FD"/>
    <w:rsid w:val="002F48E8"/>
    <w:rsid w:val="002F4962"/>
    <w:rsid w:val="002F4A4D"/>
    <w:rsid w:val="002F4A6C"/>
    <w:rsid w:val="002F4E7C"/>
    <w:rsid w:val="002F52E0"/>
    <w:rsid w:val="002F5874"/>
    <w:rsid w:val="002F6B90"/>
    <w:rsid w:val="002F6D09"/>
    <w:rsid w:val="002F7606"/>
    <w:rsid w:val="0030060D"/>
    <w:rsid w:val="003006DD"/>
    <w:rsid w:val="00300D60"/>
    <w:rsid w:val="00301347"/>
    <w:rsid w:val="0030146C"/>
    <w:rsid w:val="00301490"/>
    <w:rsid w:val="003020AB"/>
    <w:rsid w:val="0030264D"/>
    <w:rsid w:val="00302A5A"/>
    <w:rsid w:val="00302B42"/>
    <w:rsid w:val="00302E62"/>
    <w:rsid w:val="00302F87"/>
    <w:rsid w:val="00303155"/>
    <w:rsid w:val="00303DD2"/>
    <w:rsid w:val="0030458F"/>
    <w:rsid w:val="00304797"/>
    <w:rsid w:val="00304938"/>
    <w:rsid w:val="00304A91"/>
    <w:rsid w:val="0030575F"/>
    <w:rsid w:val="00306A0C"/>
    <w:rsid w:val="003070E4"/>
    <w:rsid w:val="00307278"/>
    <w:rsid w:val="00307F8F"/>
    <w:rsid w:val="003101CB"/>
    <w:rsid w:val="00310435"/>
    <w:rsid w:val="003106A8"/>
    <w:rsid w:val="003106A9"/>
    <w:rsid w:val="00311847"/>
    <w:rsid w:val="0031200E"/>
    <w:rsid w:val="00312568"/>
    <w:rsid w:val="003125F6"/>
    <w:rsid w:val="00312B43"/>
    <w:rsid w:val="003131BE"/>
    <w:rsid w:val="00313687"/>
    <w:rsid w:val="0031459B"/>
    <w:rsid w:val="0031470B"/>
    <w:rsid w:val="003149E1"/>
    <w:rsid w:val="00314F4D"/>
    <w:rsid w:val="0031540D"/>
    <w:rsid w:val="003157C2"/>
    <w:rsid w:val="00315A57"/>
    <w:rsid w:val="00315DBD"/>
    <w:rsid w:val="0031720B"/>
    <w:rsid w:val="003176EB"/>
    <w:rsid w:val="0032030C"/>
    <w:rsid w:val="0032089D"/>
    <w:rsid w:val="003209AF"/>
    <w:rsid w:val="003211F8"/>
    <w:rsid w:val="00321424"/>
    <w:rsid w:val="0032185C"/>
    <w:rsid w:val="00321940"/>
    <w:rsid w:val="00321BF8"/>
    <w:rsid w:val="00322942"/>
    <w:rsid w:val="00322B6C"/>
    <w:rsid w:val="00322BA4"/>
    <w:rsid w:val="00322BE6"/>
    <w:rsid w:val="00323191"/>
    <w:rsid w:val="0032393A"/>
    <w:rsid w:val="00323DD3"/>
    <w:rsid w:val="00324415"/>
    <w:rsid w:val="00325647"/>
    <w:rsid w:val="00325997"/>
    <w:rsid w:val="00325A06"/>
    <w:rsid w:val="00325C19"/>
    <w:rsid w:val="0032680B"/>
    <w:rsid w:val="0032697C"/>
    <w:rsid w:val="0032699F"/>
    <w:rsid w:val="00326D59"/>
    <w:rsid w:val="003271AE"/>
    <w:rsid w:val="00327614"/>
    <w:rsid w:val="00330181"/>
    <w:rsid w:val="00330711"/>
    <w:rsid w:val="00330756"/>
    <w:rsid w:val="003307E1"/>
    <w:rsid w:val="003314AF"/>
    <w:rsid w:val="003317C6"/>
    <w:rsid w:val="003320D3"/>
    <w:rsid w:val="00332AEC"/>
    <w:rsid w:val="0033368C"/>
    <w:rsid w:val="003336B6"/>
    <w:rsid w:val="003339B2"/>
    <w:rsid w:val="00333E84"/>
    <w:rsid w:val="003341A6"/>
    <w:rsid w:val="00334353"/>
    <w:rsid w:val="00334C02"/>
    <w:rsid w:val="00334DBD"/>
    <w:rsid w:val="003356E9"/>
    <w:rsid w:val="00335D80"/>
    <w:rsid w:val="00336620"/>
    <w:rsid w:val="00336C2A"/>
    <w:rsid w:val="00336FC7"/>
    <w:rsid w:val="0033761F"/>
    <w:rsid w:val="003379BE"/>
    <w:rsid w:val="00340100"/>
    <w:rsid w:val="00340417"/>
    <w:rsid w:val="00340728"/>
    <w:rsid w:val="00342005"/>
    <w:rsid w:val="003428FB"/>
    <w:rsid w:val="00343189"/>
    <w:rsid w:val="00343CDC"/>
    <w:rsid w:val="0034430B"/>
    <w:rsid w:val="00344A46"/>
    <w:rsid w:val="00344EC6"/>
    <w:rsid w:val="003454D4"/>
    <w:rsid w:val="0034582F"/>
    <w:rsid w:val="00346351"/>
    <w:rsid w:val="00347582"/>
    <w:rsid w:val="00347762"/>
    <w:rsid w:val="003477C6"/>
    <w:rsid w:val="00347AED"/>
    <w:rsid w:val="0035045E"/>
    <w:rsid w:val="00350C0A"/>
    <w:rsid w:val="0035232D"/>
    <w:rsid w:val="0035260D"/>
    <w:rsid w:val="0035320E"/>
    <w:rsid w:val="003532C1"/>
    <w:rsid w:val="0035362B"/>
    <w:rsid w:val="00353AED"/>
    <w:rsid w:val="00353EDB"/>
    <w:rsid w:val="00353F37"/>
    <w:rsid w:val="0035470C"/>
    <w:rsid w:val="00354CFC"/>
    <w:rsid w:val="00354D32"/>
    <w:rsid w:val="00355231"/>
    <w:rsid w:val="00355537"/>
    <w:rsid w:val="003555DA"/>
    <w:rsid w:val="00355716"/>
    <w:rsid w:val="00356EAF"/>
    <w:rsid w:val="00357064"/>
    <w:rsid w:val="0035730C"/>
    <w:rsid w:val="0035762E"/>
    <w:rsid w:val="003576C5"/>
    <w:rsid w:val="00357C2B"/>
    <w:rsid w:val="00357DDB"/>
    <w:rsid w:val="00360196"/>
    <w:rsid w:val="00360BC8"/>
    <w:rsid w:val="00361F3E"/>
    <w:rsid w:val="00361F91"/>
    <w:rsid w:val="003629D5"/>
    <w:rsid w:val="00362A9B"/>
    <w:rsid w:val="00362CD7"/>
    <w:rsid w:val="00362F88"/>
    <w:rsid w:val="00363FA5"/>
    <w:rsid w:val="0036479B"/>
    <w:rsid w:val="00364F79"/>
    <w:rsid w:val="00365065"/>
    <w:rsid w:val="0036559E"/>
    <w:rsid w:val="0036597F"/>
    <w:rsid w:val="00365C86"/>
    <w:rsid w:val="00365CF5"/>
    <w:rsid w:val="003667C9"/>
    <w:rsid w:val="00366A6C"/>
    <w:rsid w:val="00367868"/>
    <w:rsid w:val="00370C19"/>
    <w:rsid w:val="00370EE3"/>
    <w:rsid w:val="00371336"/>
    <w:rsid w:val="00371466"/>
    <w:rsid w:val="003716D4"/>
    <w:rsid w:val="0037292C"/>
    <w:rsid w:val="00373193"/>
    <w:rsid w:val="003736AD"/>
    <w:rsid w:val="003742AB"/>
    <w:rsid w:val="003744BD"/>
    <w:rsid w:val="00375129"/>
    <w:rsid w:val="00376766"/>
    <w:rsid w:val="0037677D"/>
    <w:rsid w:val="00376DEE"/>
    <w:rsid w:val="00376E49"/>
    <w:rsid w:val="00377B20"/>
    <w:rsid w:val="003805F2"/>
    <w:rsid w:val="00380EFC"/>
    <w:rsid w:val="00380FA1"/>
    <w:rsid w:val="00381008"/>
    <w:rsid w:val="003811C2"/>
    <w:rsid w:val="003812E5"/>
    <w:rsid w:val="00381638"/>
    <w:rsid w:val="0038189D"/>
    <w:rsid w:val="00381EC7"/>
    <w:rsid w:val="0038258E"/>
    <w:rsid w:val="003827A5"/>
    <w:rsid w:val="00382A3D"/>
    <w:rsid w:val="00382DCD"/>
    <w:rsid w:val="0038317C"/>
    <w:rsid w:val="00383513"/>
    <w:rsid w:val="00383C06"/>
    <w:rsid w:val="00383E69"/>
    <w:rsid w:val="00383F49"/>
    <w:rsid w:val="00384E5D"/>
    <w:rsid w:val="00384E99"/>
    <w:rsid w:val="0038508F"/>
    <w:rsid w:val="00385798"/>
    <w:rsid w:val="00385B96"/>
    <w:rsid w:val="00385E2F"/>
    <w:rsid w:val="003865EF"/>
    <w:rsid w:val="00386712"/>
    <w:rsid w:val="00387542"/>
    <w:rsid w:val="003876C8"/>
    <w:rsid w:val="003879CD"/>
    <w:rsid w:val="00390737"/>
    <w:rsid w:val="00390BC3"/>
    <w:rsid w:val="00390E40"/>
    <w:rsid w:val="00391AFA"/>
    <w:rsid w:val="0039245B"/>
    <w:rsid w:val="003936AC"/>
    <w:rsid w:val="003946B9"/>
    <w:rsid w:val="00394839"/>
    <w:rsid w:val="00394898"/>
    <w:rsid w:val="00394C40"/>
    <w:rsid w:val="00395070"/>
    <w:rsid w:val="0039575C"/>
    <w:rsid w:val="00395820"/>
    <w:rsid w:val="00395903"/>
    <w:rsid w:val="003968E5"/>
    <w:rsid w:val="00396D27"/>
    <w:rsid w:val="00396FF8"/>
    <w:rsid w:val="003970B4"/>
    <w:rsid w:val="003979F4"/>
    <w:rsid w:val="003A0302"/>
    <w:rsid w:val="003A050F"/>
    <w:rsid w:val="003A079B"/>
    <w:rsid w:val="003A095A"/>
    <w:rsid w:val="003A0B57"/>
    <w:rsid w:val="003A0D78"/>
    <w:rsid w:val="003A11D2"/>
    <w:rsid w:val="003A18C4"/>
    <w:rsid w:val="003A1C50"/>
    <w:rsid w:val="003A2AF0"/>
    <w:rsid w:val="003A2B40"/>
    <w:rsid w:val="003A2B50"/>
    <w:rsid w:val="003A334F"/>
    <w:rsid w:val="003A35E3"/>
    <w:rsid w:val="003A37E9"/>
    <w:rsid w:val="003A3E97"/>
    <w:rsid w:val="003A4687"/>
    <w:rsid w:val="003A46F5"/>
    <w:rsid w:val="003A5002"/>
    <w:rsid w:val="003A7811"/>
    <w:rsid w:val="003A7B2E"/>
    <w:rsid w:val="003A7D70"/>
    <w:rsid w:val="003A7D77"/>
    <w:rsid w:val="003B0BE4"/>
    <w:rsid w:val="003B1169"/>
    <w:rsid w:val="003B138B"/>
    <w:rsid w:val="003B1939"/>
    <w:rsid w:val="003B2625"/>
    <w:rsid w:val="003B26D9"/>
    <w:rsid w:val="003B276C"/>
    <w:rsid w:val="003B2A2D"/>
    <w:rsid w:val="003B2D02"/>
    <w:rsid w:val="003B3A28"/>
    <w:rsid w:val="003B3C8A"/>
    <w:rsid w:val="003B3FD5"/>
    <w:rsid w:val="003B442B"/>
    <w:rsid w:val="003B4DAD"/>
    <w:rsid w:val="003B5511"/>
    <w:rsid w:val="003B5ED6"/>
    <w:rsid w:val="003B68CC"/>
    <w:rsid w:val="003B7005"/>
    <w:rsid w:val="003B775A"/>
    <w:rsid w:val="003B78C0"/>
    <w:rsid w:val="003B7A1F"/>
    <w:rsid w:val="003C0312"/>
    <w:rsid w:val="003C045D"/>
    <w:rsid w:val="003C1297"/>
    <w:rsid w:val="003C1689"/>
    <w:rsid w:val="003C186E"/>
    <w:rsid w:val="003C1B24"/>
    <w:rsid w:val="003C2135"/>
    <w:rsid w:val="003C21E6"/>
    <w:rsid w:val="003C2CC5"/>
    <w:rsid w:val="003C3138"/>
    <w:rsid w:val="003C38C0"/>
    <w:rsid w:val="003C3AAC"/>
    <w:rsid w:val="003C3C0C"/>
    <w:rsid w:val="003C3C4F"/>
    <w:rsid w:val="003C48B8"/>
    <w:rsid w:val="003C4C09"/>
    <w:rsid w:val="003C4C10"/>
    <w:rsid w:val="003C51DB"/>
    <w:rsid w:val="003C59B7"/>
    <w:rsid w:val="003C60A7"/>
    <w:rsid w:val="003C667D"/>
    <w:rsid w:val="003C6863"/>
    <w:rsid w:val="003C6CB8"/>
    <w:rsid w:val="003C6F5D"/>
    <w:rsid w:val="003C7F55"/>
    <w:rsid w:val="003D0196"/>
    <w:rsid w:val="003D0485"/>
    <w:rsid w:val="003D169F"/>
    <w:rsid w:val="003D16F1"/>
    <w:rsid w:val="003D24A0"/>
    <w:rsid w:val="003D27FE"/>
    <w:rsid w:val="003D2860"/>
    <w:rsid w:val="003D2A74"/>
    <w:rsid w:val="003D3114"/>
    <w:rsid w:val="003D3D7F"/>
    <w:rsid w:val="003D410C"/>
    <w:rsid w:val="003D4406"/>
    <w:rsid w:val="003D499C"/>
    <w:rsid w:val="003D4B33"/>
    <w:rsid w:val="003D5D8C"/>
    <w:rsid w:val="003D5E58"/>
    <w:rsid w:val="003D6451"/>
    <w:rsid w:val="003D7125"/>
    <w:rsid w:val="003D758F"/>
    <w:rsid w:val="003D77A2"/>
    <w:rsid w:val="003D77AE"/>
    <w:rsid w:val="003D77DF"/>
    <w:rsid w:val="003E0227"/>
    <w:rsid w:val="003E022A"/>
    <w:rsid w:val="003E0479"/>
    <w:rsid w:val="003E0E31"/>
    <w:rsid w:val="003E23FC"/>
    <w:rsid w:val="003E2EC0"/>
    <w:rsid w:val="003E405F"/>
    <w:rsid w:val="003E4406"/>
    <w:rsid w:val="003E46A9"/>
    <w:rsid w:val="003E5B7D"/>
    <w:rsid w:val="003E5D08"/>
    <w:rsid w:val="003E630A"/>
    <w:rsid w:val="003E68AD"/>
    <w:rsid w:val="003E7070"/>
    <w:rsid w:val="003E713A"/>
    <w:rsid w:val="003E78CE"/>
    <w:rsid w:val="003F02D1"/>
    <w:rsid w:val="003F0337"/>
    <w:rsid w:val="003F0DBB"/>
    <w:rsid w:val="003F0F94"/>
    <w:rsid w:val="003F0FB3"/>
    <w:rsid w:val="003F2114"/>
    <w:rsid w:val="003F23FD"/>
    <w:rsid w:val="003F2FA0"/>
    <w:rsid w:val="003F35AA"/>
    <w:rsid w:val="003F3826"/>
    <w:rsid w:val="003F387E"/>
    <w:rsid w:val="003F3B31"/>
    <w:rsid w:val="003F3F5A"/>
    <w:rsid w:val="003F42EE"/>
    <w:rsid w:val="003F4532"/>
    <w:rsid w:val="003F458A"/>
    <w:rsid w:val="003F46D2"/>
    <w:rsid w:val="003F597C"/>
    <w:rsid w:val="003F5BC3"/>
    <w:rsid w:val="003F5C95"/>
    <w:rsid w:val="003F6246"/>
    <w:rsid w:val="003F6557"/>
    <w:rsid w:val="003F6D9D"/>
    <w:rsid w:val="003F78C5"/>
    <w:rsid w:val="003F7BDB"/>
    <w:rsid w:val="004007B0"/>
    <w:rsid w:val="004008C4"/>
    <w:rsid w:val="004008E0"/>
    <w:rsid w:val="0040170D"/>
    <w:rsid w:val="00402303"/>
    <w:rsid w:val="004030C2"/>
    <w:rsid w:val="00403693"/>
    <w:rsid w:val="0040395A"/>
    <w:rsid w:val="00403F87"/>
    <w:rsid w:val="00404796"/>
    <w:rsid w:val="004048D7"/>
    <w:rsid w:val="00405971"/>
    <w:rsid w:val="00406DDA"/>
    <w:rsid w:val="004071CF"/>
    <w:rsid w:val="00407204"/>
    <w:rsid w:val="00407CB2"/>
    <w:rsid w:val="00407FC9"/>
    <w:rsid w:val="00410017"/>
    <w:rsid w:val="0041010E"/>
    <w:rsid w:val="004106E4"/>
    <w:rsid w:val="00412A75"/>
    <w:rsid w:val="00412C1D"/>
    <w:rsid w:val="00412EEE"/>
    <w:rsid w:val="00413068"/>
    <w:rsid w:val="00414073"/>
    <w:rsid w:val="00414112"/>
    <w:rsid w:val="004144A0"/>
    <w:rsid w:val="00414BB1"/>
    <w:rsid w:val="00414C5A"/>
    <w:rsid w:val="00415598"/>
    <w:rsid w:val="004157CF"/>
    <w:rsid w:val="004163C7"/>
    <w:rsid w:val="004163D4"/>
    <w:rsid w:val="00416775"/>
    <w:rsid w:val="004167FB"/>
    <w:rsid w:val="00416EEA"/>
    <w:rsid w:val="00416FC4"/>
    <w:rsid w:val="00417002"/>
    <w:rsid w:val="004177C3"/>
    <w:rsid w:val="00417829"/>
    <w:rsid w:val="00417A64"/>
    <w:rsid w:val="00417AF5"/>
    <w:rsid w:val="00420AF4"/>
    <w:rsid w:val="00420C0E"/>
    <w:rsid w:val="00421291"/>
    <w:rsid w:val="004214AD"/>
    <w:rsid w:val="004214ED"/>
    <w:rsid w:val="00421C32"/>
    <w:rsid w:val="00422767"/>
    <w:rsid w:val="004229D4"/>
    <w:rsid w:val="00423B65"/>
    <w:rsid w:val="004241DE"/>
    <w:rsid w:val="0042442B"/>
    <w:rsid w:val="00424DD6"/>
    <w:rsid w:val="004259CA"/>
    <w:rsid w:val="004259F3"/>
    <w:rsid w:val="00425B24"/>
    <w:rsid w:val="00426762"/>
    <w:rsid w:val="00426E7A"/>
    <w:rsid w:val="0042744F"/>
    <w:rsid w:val="00427A44"/>
    <w:rsid w:val="0043004A"/>
    <w:rsid w:val="00430396"/>
    <w:rsid w:val="00430991"/>
    <w:rsid w:val="00431044"/>
    <w:rsid w:val="00432542"/>
    <w:rsid w:val="00432706"/>
    <w:rsid w:val="0043289B"/>
    <w:rsid w:val="00432BB1"/>
    <w:rsid w:val="0043354A"/>
    <w:rsid w:val="004335BC"/>
    <w:rsid w:val="00433F5D"/>
    <w:rsid w:val="00433FA4"/>
    <w:rsid w:val="0043426F"/>
    <w:rsid w:val="0043427F"/>
    <w:rsid w:val="00434B00"/>
    <w:rsid w:val="00434C89"/>
    <w:rsid w:val="00434E6C"/>
    <w:rsid w:val="00435019"/>
    <w:rsid w:val="004354B9"/>
    <w:rsid w:val="00435C3D"/>
    <w:rsid w:val="00435D1D"/>
    <w:rsid w:val="00435DD7"/>
    <w:rsid w:val="004361D0"/>
    <w:rsid w:val="00437E6B"/>
    <w:rsid w:val="004409A9"/>
    <w:rsid w:val="00440A90"/>
    <w:rsid w:val="00440D1C"/>
    <w:rsid w:val="00441D42"/>
    <w:rsid w:val="00441F20"/>
    <w:rsid w:val="00442A76"/>
    <w:rsid w:val="00442EEF"/>
    <w:rsid w:val="00443109"/>
    <w:rsid w:val="004431C6"/>
    <w:rsid w:val="00443857"/>
    <w:rsid w:val="0044422A"/>
    <w:rsid w:val="004452A4"/>
    <w:rsid w:val="00445366"/>
    <w:rsid w:val="004455A4"/>
    <w:rsid w:val="00446260"/>
    <w:rsid w:val="00446D79"/>
    <w:rsid w:val="0044756E"/>
    <w:rsid w:val="00447A21"/>
    <w:rsid w:val="00450005"/>
    <w:rsid w:val="00450BFA"/>
    <w:rsid w:val="00450DA6"/>
    <w:rsid w:val="004517C4"/>
    <w:rsid w:val="00452187"/>
    <w:rsid w:val="004527B6"/>
    <w:rsid w:val="00452ED0"/>
    <w:rsid w:val="0045434D"/>
    <w:rsid w:val="00454450"/>
    <w:rsid w:val="0045519D"/>
    <w:rsid w:val="00455737"/>
    <w:rsid w:val="00455875"/>
    <w:rsid w:val="00455D94"/>
    <w:rsid w:val="004562E4"/>
    <w:rsid w:val="004568E2"/>
    <w:rsid w:val="0045692D"/>
    <w:rsid w:val="00457E7D"/>
    <w:rsid w:val="004607A1"/>
    <w:rsid w:val="00460B9E"/>
    <w:rsid w:val="004610E9"/>
    <w:rsid w:val="004613F5"/>
    <w:rsid w:val="00461C5F"/>
    <w:rsid w:val="00461D63"/>
    <w:rsid w:val="00461F00"/>
    <w:rsid w:val="004621E0"/>
    <w:rsid w:val="0046356F"/>
    <w:rsid w:val="004636A2"/>
    <w:rsid w:val="00463BD7"/>
    <w:rsid w:val="0046407B"/>
    <w:rsid w:val="00464192"/>
    <w:rsid w:val="004643DD"/>
    <w:rsid w:val="00464B18"/>
    <w:rsid w:val="00464DB3"/>
    <w:rsid w:val="004657D8"/>
    <w:rsid w:val="00465918"/>
    <w:rsid w:val="00465E5A"/>
    <w:rsid w:val="0046608F"/>
    <w:rsid w:val="00467D4C"/>
    <w:rsid w:val="00467EEB"/>
    <w:rsid w:val="00470780"/>
    <w:rsid w:val="00470DD5"/>
    <w:rsid w:val="004710B8"/>
    <w:rsid w:val="00471354"/>
    <w:rsid w:val="004717CE"/>
    <w:rsid w:val="00471E62"/>
    <w:rsid w:val="004722C6"/>
    <w:rsid w:val="00472C70"/>
    <w:rsid w:val="00473212"/>
    <w:rsid w:val="00473CAB"/>
    <w:rsid w:val="00474AA7"/>
    <w:rsid w:val="0047536B"/>
    <w:rsid w:val="00475371"/>
    <w:rsid w:val="004753E7"/>
    <w:rsid w:val="0047576F"/>
    <w:rsid w:val="00475AE4"/>
    <w:rsid w:val="00475B9C"/>
    <w:rsid w:val="0047696F"/>
    <w:rsid w:val="004769F5"/>
    <w:rsid w:val="00476DE6"/>
    <w:rsid w:val="004770DF"/>
    <w:rsid w:val="00477665"/>
    <w:rsid w:val="00477811"/>
    <w:rsid w:val="00480401"/>
    <w:rsid w:val="004805BF"/>
    <w:rsid w:val="00480E01"/>
    <w:rsid w:val="00480F35"/>
    <w:rsid w:val="004816F6"/>
    <w:rsid w:val="004817B5"/>
    <w:rsid w:val="004818FF"/>
    <w:rsid w:val="00481B74"/>
    <w:rsid w:val="004828DD"/>
    <w:rsid w:val="00482A49"/>
    <w:rsid w:val="004830D5"/>
    <w:rsid w:val="00483879"/>
    <w:rsid w:val="00483950"/>
    <w:rsid w:val="00483A7B"/>
    <w:rsid w:val="00483F04"/>
    <w:rsid w:val="00483FB8"/>
    <w:rsid w:val="004843BE"/>
    <w:rsid w:val="004845C7"/>
    <w:rsid w:val="004847F2"/>
    <w:rsid w:val="00484D81"/>
    <w:rsid w:val="0048504A"/>
    <w:rsid w:val="004850AE"/>
    <w:rsid w:val="00485332"/>
    <w:rsid w:val="0048538E"/>
    <w:rsid w:val="00485677"/>
    <w:rsid w:val="00485719"/>
    <w:rsid w:val="00485850"/>
    <w:rsid w:val="0048594D"/>
    <w:rsid w:val="00485D2C"/>
    <w:rsid w:val="00486531"/>
    <w:rsid w:val="00486882"/>
    <w:rsid w:val="004868D9"/>
    <w:rsid w:val="00486CE3"/>
    <w:rsid w:val="00490250"/>
    <w:rsid w:val="004905B0"/>
    <w:rsid w:val="00490694"/>
    <w:rsid w:val="004906B9"/>
    <w:rsid w:val="004909A0"/>
    <w:rsid w:val="00490FFE"/>
    <w:rsid w:val="0049199C"/>
    <w:rsid w:val="00491DD6"/>
    <w:rsid w:val="004923C9"/>
    <w:rsid w:val="00492455"/>
    <w:rsid w:val="004924E0"/>
    <w:rsid w:val="00492A1E"/>
    <w:rsid w:val="00492FB3"/>
    <w:rsid w:val="00493435"/>
    <w:rsid w:val="00493BF5"/>
    <w:rsid w:val="00494399"/>
    <w:rsid w:val="004945C7"/>
    <w:rsid w:val="00494666"/>
    <w:rsid w:val="004958CE"/>
    <w:rsid w:val="00495E0C"/>
    <w:rsid w:val="004960B0"/>
    <w:rsid w:val="0049638B"/>
    <w:rsid w:val="0049663A"/>
    <w:rsid w:val="0049688B"/>
    <w:rsid w:val="00497470"/>
    <w:rsid w:val="00497534"/>
    <w:rsid w:val="004A0586"/>
    <w:rsid w:val="004A05CC"/>
    <w:rsid w:val="004A0FBD"/>
    <w:rsid w:val="004A1452"/>
    <w:rsid w:val="004A16C1"/>
    <w:rsid w:val="004A33A0"/>
    <w:rsid w:val="004A38B1"/>
    <w:rsid w:val="004A38EA"/>
    <w:rsid w:val="004A3F84"/>
    <w:rsid w:val="004A4D11"/>
    <w:rsid w:val="004A4E84"/>
    <w:rsid w:val="004A5145"/>
    <w:rsid w:val="004A5668"/>
    <w:rsid w:val="004A5AD2"/>
    <w:rsid w:val="004A603C"/>
    <w:rsid w:val="004A6E7E"/>
    <w:rsid w:val="004A71F3"/>
    <w:rsid w:val="004B051E"/>
    <w:rsid w:val="004B12C0"/>
    <w:rsid w:val="004B1425"/>
    <w:rsid w:val="004B14EB"/>
    <w:rsid w:val="004B1760"/>
    <w:rsid w:val="004B1CAE"/>
    <w:rsid w:val="004B1DED"/>
    <w:rsid w:val="004B2278"/>
    <w:rsid w:val="004B288F"/>
    <w:rsid w:val="004B2BF8"/>
    <w:rsid w:val="004B2FA3"/>
    <w:rsid w:val="004B31EE"/>
    <w:rsid w:val="004B32EC"/>
    <w:rsid w:val="004B43A5"/>
    <w:rsid w:val="004B43BD"/>
    <w:rsid w:val="004B49BA"/>
    <w:rsid w:val="004B49BD"/>
    <w:rsid w:val="004B4A86"/>
    <w:rsid w:val="004B4F27"/>
    <w:rsid w:val="004B5DB9"/>
    <w:rsid w:val="004B608C"/>
    <w:rsid w:val="004B6895"/>
    <w:rsid w:val="004B6966"/>
    <w:rsid w:val="004B755F"/>
    <w:rsid w:val="004C0698"/>
    <w:rsid w:val="004C083F"/>
    <w:rsid w:val="004C0A92"/>
    <w:rsid w:val="004C0DB1"/>
    <w:rsid w:val="004C1143"/>
    <w:rsid w:val="004C1A99"/>
    <w:rsid w:val="004C1CD2"/>
    <w:rsid w:val="004C22B8"/>
    <w:rsid w:val="004C235F"/>
    <w:rsid w:val="004C249A"/>
    <w:rsid w:val="004C27E6"/>
    <w:rsid w:val="004C2B1F"/>
    <w:rsid w:val="004C2FA7"/>
    <w:rsid w:val="004C301F"/>
    <w:rsid w:val="004C382B"/>
    <w:rsid w:val="004C3B42"/>
    <w:rsid w:val="004C3C49"/>
    <w:rsid w:val="004C444B"/>
    <w:rsid w:val="004C485C"/>
    <w:rsid w:val="004C5563"/>
    <w:rsid w:val="004C5A3E"/>
    <w:rsid w:val="004C5E91"/>
    <w:rsid w:val="004C69B0"/>
    <w:rsid w:val="004C6AFF"/>
    <w:rsid w:val="004C6C8E"/>
    <w:rsid w:val="004C7EEF"/>
    <w:rsid w:val="004D03F4"/>
    <w:rsid w:val="004D0739"/>
    <w:rsid w:val="004D0F5D"/>
    <w:rsid w:val="004D18B6"/>
    <w:rsid w:val="004D2061"/>
    <w:rsid w:val="004D248D"/>
    <w:rsid w:val="004D29CB"/>
    <w:rsid w:val="004D2DDF"/>
    <w:rsid w:val="004D2FEC"/>
    <w:rsid w:val="004D30B6"/>
    <w:rsid w:val="004D326F"/>
    <w:rsid w:val="004D38D5"/>
    <w:rsid w:val="004D4E6B"/>
    <w:rsid w:val="004D5C91"/>
    <w:rsid w:val="004D627C"/>
    <w:rsid w:val="004D64E9"/>
    <w:rsid w:val="004D681B"/>
    <w:rsid w:val="004D6B2A"/>
    <w:rsid w:val="004D6DF7"/>
    <w:rsid w:val="004D6EC6"/>
    <w:rsid w:val="004D73AB"/>
    <w:rsid w:val="004D773E"/>
    <w:rsid w:val="004D7929"/>
    <w:rsid w:val="004D7E7F"/>
    <w:rsid w:val="004E01CB"/>
    <w:rsid w:val="004E0201"/>
    <w:rsid w:val="004E0BD8"/>
    <w:rsid w:val="004E12F8"/>
    <w:rsid w:val="004E1A5F"/>
    <w:rsid w:val="004E1E13"/>
    <w:rsid w:val="004E2129"/>
    <w:rsid w:val="004E220E"/>
    <w:rsid w:val="004E2509"/>
    <w:rsid w:val="004E2775"/>
    <w:rsid w:val="004E33FC"/>
    <w:rsid w:val="004E3600"/>
    <w:rsid w:val="004E369F"/>
    <w:rsid w:val="004E3BB0"/>
    <w:rsid w:val="004E3DAA"/>
    <w:rsid w:val="004E4440"/>
    <w:rsid w:val="004E46A0"/>
    <w:rsid w:val="004E4946"/>
    <w:rsid w:val="004E4AD7"/>
    <w:rsid w:val="004E4D83"/>
    <w:rsid w:val="004E4E85"/>
    <w:rsid w:val="004E60AA"/>
    <w:rsid w:val="004E635C"/>
    <w:rsid w:val="004E6D02"/>
    <w:rsid w:val="004E750C"/>
    <w:rsid w:val="004E75A4"/>
    <w:rsid w:val="004E7A89"/>
    <w:rsid w:val="004F016E"/>
    <w:rsid w:val="004F01BA"/>
    <w:rsid w:val="004F0BD9"/>
    <w:rsid w:val="004F1841"/>
    <w:rsid w:val="004F1850"/>
    <w:rsid w:val="004F1C79"/>
    <w:rsid w:val="004F2009"/>
    <w:rsid w:val="004F2310"/>
    <w:rsid w:val="004F254D"/>
    <w:rsid w:val="004F2AC2"/>
    <w:rsid w:val="004F33A5"/>
    <w:rsid w:val="004F3A8B"/>
    <w:rsid w:val="004F3ACE"/>
    <w:rsid w:val="004F5219"/>
    <w:rsid w:val="004F5EB7"/>
    <w:rsid w:val="004F624D"/>
    <w:rsid w:val="004F62C4"/>
    <w:rsid w:val="004F6CFE"/>
    <w:rsid w:val="004F6D16"/>
    <w:rsid w:val="004F731D"/>
    <w:rsid w:val="004F78B3"/>
    <w:rsid w:val="004F7925"/>
    <w:rsid w:val="004F7AEE"/>
    <w:rsid w:val="004F7F19"/>
    <w:rsid w:val="005003F3"/>
    <w:rsid w:val="00500A3C"/>
    <w:rsid w:val="00501C4D"/>
    <w:rsid w:val="005024F5"/>
    <w:rsid w:val="00502AF8"/>
    <w:rsid w:val="00502E54"/>
    <w:rsid w:val="00503481"/>
    <w:rsid w:val="00503D84"/>
    <w:rsid w:val="00504706"/>
    <w:rsid w:val="00504D7E"/>
    <w:rsid w:val="00504EDF"/>
    <w:rsid w:val="00504FDA"/>
    <w:rsid w:val="005051BB"/>
    <w:rsid w:val="00505323"/>
    <w:rsid w:val="00505546"/>
    <w:rsid w:val="00505CDC"/>
    <w:rsid w:val="005065BC"/>
    <w:rsid w:val="0050690D"/>
    <w:rsid w:val="00506CD7"/>
    <w:rsid w:val="0050748D"/>
    <w:rsid w:val="00510476"/>
    <w:rsid w:val="005107B7"/>
    <w:rsid w:val="00510F10"/>
    <w:rsid w:val="005116F0"/>
    <w:rsid w:val="00512337"/>
    <w:rsid w:val="005123AD"/>
    <w:rsid w:val="0051288F"/>
    <w:rsid w:val="005132C7"/>
    <w:rsid w:val="00513CD3"/>
    <w:rsid w:val="00513F05"/>
    <w:rsid w:val="00514724"/>
    <w:rsid w:val="00514CC8"/>
    <w:rsid w:val="00515530"/>
    <w:rsid w:val="00515D80"/>
    <w:rsid w:val="00515EE1"/>
    <w:rsid w:val="00516469"/>
    <w:rsid w:val="00516738"/>
    <w:rsid w:val="00516C74"/>
    <w:rsid w:val="00516CEA"/>
    <w:rsid w:val="00520BDC"/>
    <w:rsid w:val="0052121B"/>
    <w:rsid w:val="00521B95"/>
    <w:rsid w:val="00522424"/>
    <w:rsid w:val="00522D12"/>
    <w:rsid w:val="005235D5"/>
    <w:rsid w:val="0052466E"/>
    <w:rsid w:val="00525573"/>
    <w:rsid w:val="00525C80"/>
    <w:rsid w:val="00526368"/>
    <w:rsid w:val="00526BFA"/>
    <w:rsid w:val="0052797C"/>
    <w:rsid w:val="00527B25"/>
    <w:rsid w:val="00527D04"/>
    <w:rsid w:val="00527F2F"/>
    <w:rsid w:val="00527F9D"/>
    <w:rsid w:val="0053034A"/>
    <w:rsid w:val="005305D3"/>
    <w:rsid w:val="00530633"/>
    <w:rsid w:val="00530DD2"/>
    <w:rsid w:val="005318DD"/>
    <w:rsid w:val="00531A22"/>
    <w:rsid w:val="0053224F"/>
    <w:rsid w:val="00532740"/>
    <w:rsid w:val="005327A6"/>
    <w:rsid w:val="00533254"/>
    <w:rsid w:val="00533FAE"/>
    <w:rsid w:val="005340F0"/>
    <w:rsid w:val="005343C3"/>
    <w:rsid w:val="00534C90"/>
    <w:rsid w:val="00535905"/>
    <w:rsid w:val="0053623D"/>
    <w:rsid w:val="00536A96"/>
    <w:rsid w:val="0053793E"/>
    <w:rsid w:val="00540098"/>
    <w:rsid w:val="005406A0"/>
    <w:rsid w:val="00540A33"/>
    <w:rsid w:val="00540C54"/>
    <w:rsid w:val="0054130C"/>
    <w:rsid w:val="0054143F"/>
    <w:rsid w:val="005416D7"/>
    <w:rsid w:val="005418C0"/>
    <w:rsid w:val="00541C40"/>
    <w:rsid w:val="00542277"/>
    <w:rsid w:val="0054229A"/>
    <w:rsid w:val="005424E2"/>
    <w:rsid w:val="00542C0E"/>
    <w:rsid w:val="00542C8B"/>
    <w:rsid w:val="00542D7D"/>
    <w:rsid w:val="00543074"/>
    <w:rsid w:val="005431EA"/>
    <w:rsid w:val="00543A88"/>
    <w:rsid w:val="005441B2"/>
    <w:rsid w:val="00544AC0"/>
    <w:rsid w:val="00545562"/>
    <w:rsid w:val="00545884"/>
    <w:rsid w:val="005468BA"/>
    <w:rsid w:val="00546AF7"/>
    <w:rsid w:val="00546B9D"/>
    <w:rsid w:val="0054771A"/>
    <w:rsid w:val="00547F97"/>
    <w:rsid w:val="00551CF0"/>
    <w:rsid w:val="0055331D"/>
    <w:rsid w:val="00553B2A"/>
    <w:rsid w:val="00554843"/>
    <w:rsid w:val="00554DE3"/>
    <w:rsid w:val="00554DE4"/>
    <w:rsid w:val="0055512E"/>
    <w:rsid w:val="00555370"/>
    <w:rsid w:val="005556AF"/>
    <w:rsid w:val="00555C14"/>
    <w:rsid w:val="00555E50"/>
    <w:rsid w:val="005569F3"/>
    <w:rsid w:val="005571D3"/>
    <w:rsid w:val="0055774E"/>
    <w:rsid w:val="00557BDC"/>
    <w:rsid w:val="005605C2"/>
    <w:rsid w:val="00560DF3"/>
    <w:rsid w:val="00561032"/>
    <w:rsid w:val="0056179C"/>
    <w:rsid w:val="00562181"/>
    <w:rsid w:val="00562454"/>
    <w:rsid w:val="00562D74"/>
    <w:rsid w:val="00562FEF"/>
    <w:rsid w:val="00563555"/>
    <w:rsid w:val="00563C06"/>
    <w:rsid w:val="00563FBF"/>
    <w:rsid w:val="0056419F"/>
    <w:rsid w:val="005642FF"/>
    <w:rsid w:val="00565AF2"/>
    <w:rsid w:val="00565FDD"/>
    <w:rsid w:val="00566951"/>
    <w:rsid w:val="00566F9F"/>
    <w:rsid w:val="005673FE"/>
    <w:rsid w:val="0056755A"/>
    <w:rsid w:val="00567D51"/>
    <w:rsid w:val="00567FF4"/>
    <w:rsid w:val="005701C1"/>
    <w:rsid w:val="00570DE5"/>
    <w:rsid w:val="00570FC1"/>
    <w:rsid w:val="0057125A"/>
    <w:rsid w:val="005714CB"/>
    <w:rsid w:val="00571934"/>
    <w:rsid w:val="00571946"/>
    <w:rsid w:val="00571A2F"/>
    <w:rsid w:val="00572A59"/>
    <w:rsid w:val="00572C3B"/>
    <w:rsid w:val="00572CD5"/>
    <w:rsid w:val="00573513"/>
    <w:rsid w:val="0057415B"/>
    <w:rsid w:val="0057529E"/>
    <w:rsid w:val="005753BD"/>
    <w:rsid w:val="005756DC"/>
    <w:rsid w:val="005767C5"/>
    <w:rsid w:val="00576ABC"/>
    <w:rsid w:val="00576D09"/>
    <w:rsid w:val="005776D9"/>
    <w:rsid w:val="00577BB4"/>
    <w:rsid w:val="00577D0E"/>
    <w:rsid w:val="00580D3C"/>
    <w:rsid w:val="0058116C"/>
    <w:rsid w:val="005820A7"/>
    <w:rsid w:val="00582795"/>
    <w:rsid w:val="005827D2"/>
    <w:rsid w:val="005827F5"/>
    <w:rsid w:val="0058281D"/>
    <w:rsid w:val="00582824"/>
    <w:rsid w:val="005829D5"/>
    <w:rsid w:val="00582AE7"/>
    <w:rsid w:val="00582B7E"/>
    <w:rsid w:val="00582F44"/>
    <w:rsid w:val="00583225"/>
    <w:rsid w:val="00583292"/>
    <w:rsid w:val="005832DF"/>
    <w:rsid w:val="0058384F"/>
    <w:rsid w:val="00583D5E"/>
    <w:rsid w:val="00583EFD"/>
    <w:rsid w:val="005843F0"/>
    <w:rsid w:val="005850A9"/>
    <w:rsid w:val="0058529F"/>
    <w:rsid w:val="005857AE"/>
    <w:rsid w:val="00585934"/>
    <w:rsid w:val="00585D35"/>
    <w:rsid w:val="00585E65"/>
    <w:rsid w:val="00586020"/>
    <w:rsid w:val="00586889"/>
    <w:rsid w:val="00587CA8"/>
    <w:rsid w:val="00590E19"/>
    <w:rsid w:val="00591C26"/>
    <w:rsid w:val="005922D4"/>
    <w:rsid w:val="00592C6B"/>
    <w:rsid w:val="005931A3"/>
    <w:rsid w:val="005931FB"/>
    <w:rsid w:val="005939B9"/>
    <w:rsid w:val="00593B74"/>
    <w:rsid w:val="00593D36"/>
    <w:rsid w:val="005947BE"/>
    <w:rsid w:val="00594992"/>
    <w:rsid w:val="00594AE6"/>
    <w:rsid w:val="005951DF"/>
    <w:rsid w:val="0059525D"/>
    <w:rsid w:val="00595355"/>
    <w:rsid w:val="0059559D"/>
    <w:rsid w:val="00595B4E"/>
    <w:rsid w:val="005961D8"/>
    <w:rsid w:val="00596DFF"/>
    <w:rsid w:val="0059784B"/>
    <w:rsid w:val="00597EDA"/>
    <w:rsid w:val="005A0081"/>
    <w:rsid w:val="005A0576"/>
    <w:rsid w:val="005A0770"/>
    <w:rsid w:val="005A0D9F"/>
    <w:rsid w:val="005A0EBF"/>
    <w:rsid w:val="005A1B7D"/>
    <w:rsid w:val="005A1C78"/>
    <w:rsid w:val="005A341D"/>
    <w:rsid w:val="005A3644"/>
    <w:rsid w:val="005A3B11"/>
    <w:rsid w:val="005A3B14"/>
    <w:rsid w:val="005A3C2D"/>
    <w:rsid w:val="005A3C3E"/>
    <w:rsid w:val="005A4266"/>
    <w:rsid w:val="005A43A1"/>
    <w:rsid w:val="005A4D3E"/>
    <w:rsid w:val="005A4F3B"/>
    <w:rsid w:val="005A5592"/>
    <w:rsid w:val="005A5E81"/>
    <w:rsid w:val="005A5F37"/>
    <w:rsid w:val="005A608B"/>
    <w:rsid w:val="005A60E6"/>
    <w:rsid w:val="005A6B6C"/>
    <w:rsid w:val="005A6E6A"/>
    <w:rsid w:val="005A6F2C"/>
    <w:rsid w:val="005A732F"/>
    <w:rsid w:val="005A7BB9"/>
    <w:rsid w:val="005A7DE0"/>
    <w:rsid w:val="005B10A9"/>
    <w:rsid w:val="005B1A77"/>
    <w:rsid w:val="005B1F1C"/>
    <w:rsid w:val="005B250B"/>
    <w:rsid w:val="005B3085"/>
    <w:rsid w:val="005B40E5"/>
    <w:rsid w:val="005B4B8F"/>
    <w:rsid w:val="005B574E"/>
    <w:rsid w:val="005B5862"/>
    <w:rsid w:val="005B5A9D"/>
    <w:rsid w:val="005B6716"/>
    <w:rsid w:val="005B6E87"/>
    <w:rsid w:val="005B773A"/>
    <w:rsid w:val="005B7909"/>
    <w:rsid w:val="005B7D72"/>
    <w:rsid w:val="005C02D8"/>
    <w:rsid w:val="005C0710"/>
    <w:rsid w:val="005C0A82"/>
    <w:rsid w:val="005C0DEF"/>
    <w:rsid w:val="005C0E21"/>
    <w:rsid w:val="005C1052"/>
    <w:rsid w:val="005C1227"/>
    <w:rsid w:val="005C1298"/>
    <w:rsid w:val="005C23EE"/>
    <w:rsid w:val="005C24CC"/>
    <w:rsid w:val="005C2937"/>
    <w:rsid w:val="005C2FD4"/>
    <w:rsid w:val="005C3898"/>
    <w:rsid w:val="005C3C5E"/>
    <w:rsid w:val="005C3DE6"/>
    <w:rsid w:val="005C44A1"/>
    <w:rsid w:val="005C4C68"/>
    <w:rsid w:val="005C4CED"/>
    <w:rsid w:val="005C53F2"/>
    <w:rsid w:val="005C64DF"/>
    <w:rsid w:val="005C66C0"/>
    <w:rsid w:val="005C6AFD"/>
    <w:rsid w:val="005C6CFF"/>
    <w:rsid w:val="005C7CF4"/>
    <w:rsid w:val="005C7DAA"/>
    <w:rsid w:val="005D02D1"/>
    <w:rsid w:val="005D04FC"/>
    <w:rsid w:val="005D0913"/>
    <w:rsid w:val="005D0970"/>
    <w:rsid w:val="005D0A0B"/>
    <w:rsid w:val="005D2365"/>
    <w:rsid w:val="005D2C87"/>
    <w:rsid w:val="005D3D0F"/>
    <w:rsid w:val="005D4042"/>
    <w:rsid w:val="005D42A8"/>
    <w:rsid w:val="005D4D80"/>
    <w:rsid w:val="005D689A"/>
    <w:rsid w:val="005D68CC"/>
    <w:rsid w:val="005D7AF3"/>
    <w:rsid w:val="005E0A60"/>
    <w:rsid w:val="005E0C39"/>
    <w:rsid w:val="005E0FD4"/>
    <w:rsid w:val="005E0FD6"/>
    <w:rsid w:val="005E123F"/>
    <w:rsid w:val="005E12CE"/>
    <w:rsid w:val="005E141C"/>
    <w:rsid w:val="005E1463"/>
    <w:rsid w:val="005E17B1"/>
    <w:rsid w:val="005E1992"/>
    <w:rsid w:val="005E1CAC"/>
    <w:rsid w:val="005E22CA"/>
    <w:rsid w:val="005E2323"/>
    <w:rsid w:val="005E29C7"/>
    <w:rsid w:val="005E2D26"/>
    <w:rsid w:val="005E31D6"/>
    <w:rsid w:val="005E332B"/>
    <w:rsid w:val="005E33B4"/>
    <w:rsid w:val="005E38B4"/>
    <w:rsid w:val="005E3B89"/>
    <w:rsid w:val="005E430E"/>
    <w:rsid w:val="005E52F1"/>
    <w:rsid w:val="005E54C8"/>
    <w:rsid w:val="005E5778"/>
    <w:rsid w:val="005E6BCD"/>
    <w:rsid w:val="005E6D30"/>
    <w:rsid w:val="005E771E"/>
    <w:rsid w:val="005E7E12"/>
    <w:rsid w:val="005F0A3A"/>
    <w:rsid w:val="005F0EF3"/>
    <w:rsid w:val="005F1FB7"/>
    <w:rsid w:val="005F209E"/>
    <w:rsid w:val="005F272B"/>
    <w:rsid w:val="005F28FA"/>
    <w:rsid w:val="005F3935"/>
    <w:rsid w:val="005F397E"/>
    <w:rsid w:val="005F3A51"/>
    <w:rsid w:val="005F4C3D"/>
    <w:rsid w:val="005F545F"/>
    <w:rsid w:val="005F5DC6"/>
    <w:rsid w:val="005F624C"/>
    <w:rsid w:val="005F62F5"/>
    <w:rsid w:val="005F670F"/>
    <w:rsid w:val="005F6F47"/>
    <w:rsid w:val="005F78DE"/>
    <w:rsid w:val="00600154"/>
    <w:rsid w:val="00600E76"/>
    <w:rsid w:val="0060100B"/>
    <w:rsid w:val="00601051"/>
    <w:rsid w:val="00601CE8"/>
    <w:rsid w:val="00601CE9"/>
    <w:rsid w:val="00602B4F"/>
    <w:rsid w:val="00603D65"/>
    <w:rsid w:val="00603F99"/>
    <w:rsid w:val="006058FB"/>
    <w:rsid w:val="00605DD2"/>
    <w:rsid w:val="00606207"/>
    <w:rsid w:val="0060667D"/>
    <w:rsid w:val="00606987"/>
    <w:rsid w:val="00607BAC"/>
    <w:rsid w:val="00607C28"/>
    <w:rsid w:val="00607CE9"/>
    <w:rsid w:val="00611225"/>
    <w:rsid w:val="00611750"/>
    <w:rsid w:val="00611E93"/>
    <w:rsid w:val="006137E2"/>
    <w:rsid w:val="00613A69"/>
    <w:rsid w:val="0061423B"/>
    <w:rsid w:val="00614710"/>
    <w:rsid w:val="006154D7"/>
    <w:rsid w:val="006157D9"/>
    <w:rsid w:val="00615C41"/>
    <w:rsid w:val="00616440"/>
    <w:rsid w:val="00616660"/>
    <w:rsid w:val="00617625"/>
    <w:rsid w:val="006177F1"/>
    <w:rsid w:val="00617F4F"/>
    <w:rsid w:val="006211C6"/>
    <w:rsid w:val="006215CB"/>
    <w:rsid w:val="0062186A"/>
    <w:rsid w:val="00622224"/>
    <w:rsid w:val="00622722"/>
    <w:rsid w:val="006227A2"/>
    <w:rsid w:val="0062288B"/>
    <w:rsid w:val="006228ED"/>
    <w:rsid w:val="00622A0D"/>
    <w:rsid w:val="0062336A"/>
    <w:rsid w:val="006236BC"/>
    <w:rsid w:val="00623A66"/>
    <w:rsid w:val="00623B60"/>
    <w:rsid w:val="006240DD"/>
    <w:rsid w:val="006249E4"/>
    <w:rsid w:val="00624F23"/>
    <w:rsid w:val="006252EC"/>
    <w:rsid w:val="006259EC"/>
    <w:rsid w:val="00626829"/>
    <w:rsid w:val="00626AB6"/>
    <w:rsid w:val="00626AB9"/>
    <w:rsid w:val="00626DC1"/>
    <w:rsid w:val="00627B91"/>
    <w:rsid w:val="00627E22"/>
    <w:rsid w:val="00627FC0"/>
    <w:rsid w:val="00630AE3"/>
    <w:rsid w:val="00630C7E"/>
    <w:rsid w:val="00631335"/>
    <w:rsid w:val="0063159B"/>
    <w:rsid w:val="0063159C"/>
    <w:rsid w:val="00631B3E"/>
    <w:rsid w:val="00632088"/>
    <w:rsid w:val="006324B1"/>
    <w:rsid w:val="00632F25"/>
    <w:rsid w:val="00633644"/>
    <w:rsid w:val="0063387F"/>
    <w:rsid w:val="00633A74"/>
    <w:rsid w:val="00633EA9"/>
    <w:rsid w:val="006342C3"/>
    <w:rsid w:val="006344B1"/>
    <w:rsid w:val="006344E9"/>
    <w:rsid w:val="00634AC6"/>
    <w:rsid w:val="00635881"/>
    <w:rsid w:val="006367B9"/>
    <w:rsid w:val="00636A79"/>
    <w:rsid w:val="00636AC2"/>
    <w:rsid w:val="00636BA2"/>
    <w:rsid w:val="00636CC6"/>
    <w:rsid w:val="00636D82"/>
    <w:rsid w:val="00636DDE"/>
    <w:rsid w:val="006372E0"/>
    <w:rsid w:val="00637345"/>
    <w:rsid w:val="006374FE"/>
    <w:rsid w:val="00640433"/>
    <w:rsid w:val="00640837"/>
    <w:rsid w:val="00640B28"/>
    <w:rsid w:val="0064126D"/>
    <w:rsid w:val="00641419"/>
    <w:rsid w:val="00641485"/>
    <w:rsid w:val="00641530"/>
    <w:rsid w:val="00641587"/>
    <w:rsid w:val="006415F2"/>
    <w:rsid w:val="00641D26"/>
    <w:rsid w:val="00642533"/>
    <w:rsid w:val="00642886"/>
    <w:rsid w:val="00642A29"/>
    <w:rsid w:val="00642A2C"/>
    <w:rsid w:val="00642AF5"/>
    <w:rsid w:val="00643090"/>
    <w:rsid w:val="00643CEC"/>
    <w:rsid w:val="00643D4E"/>
    <w:rsid w:val="006446F4"/>
    <w:rsid w:val="006448F9"/>
    <w:rsid w:val="006452A2"/>
    <w:rsid w:val="006455B7"/>
    <w:rsid w:val="00645846"/>
    <w:rsid w:val="006459FD"/>
    <w:rsid w:val="00645EDB"/>
    <w:rsid w:val="006465B4"/>
    <w:rsid w:val="00646FAC"/>
    <w:rsid w:val="00647188"/>
    <w:rsid w:val="00647511"/>
    <w:rsid w:val="00647588"/>
    <w:rsid w:val="00647B0C"/>
    <w:rsid w:val="00647BCD"/>
    <w:rsid w:val="00647D25"/>
    <w:rsid w:val="00647ED8"/>
    <w:rsid w:val="0065046A"/>
    <w:rsid w:val="00650AD8"/>
    <w:rsid w:val="00651194"/>
    <w:rsid w:val="0065161A"/>
    <w:rsid w:val="00651732"/>
    <w:rsid w:val="00651825"/>
    <w:rsid w:val="00651E73"/>
    <w:rsid w:val="00651F57"/>
    <w:rsid w:val="00652BCC"/>
    <w:rsid w:val="006530D6"/>
    <w:rsid w:val="00653D81"/>
    <w:rsid w:val="00655038"/>
    <w:rsid w:val="006550BF"/>
    <w:rsid w:val="00655CB7"/>
    <w:rsid w:val="00655D95"/>
    <w:rsid w:val="0065641B"/>
    <w:rsid w:val="00657D47"/>
    <w:rsid w:val="00657E49"/>
    <w:rsid w:val="00660222"/>
    <w:rsid w:val="00660C00"/>
    <w:rsid w:val="006610E0"/>
    <w:rsid w:val="006613C2"/>
    <w:rsid w:val="006627F8"/>
    <w:rsid w:val="006629F9"/>
    <w:rsid w:val="00663074"/>
    <w:rsid w:val="00663211"/>
    <w:rsid w:val="006636CD"/>
    <w:rsid w:val="00663844"/>
    <w:rsid w:val="00663C60"/>
    <w:rsid w:val="00663C8B"/>
    <w:rsid w:val="00664F73"/>
    <w:rsid w:val="00665345"/>
    <w:rsid w:val="00665B8A"/>
    <w:rsid w:val="00665FF4"/>
    <w:rsid w:val="006660AF"/>
    <w:rsid w:val="0066673B"/>
    <w:rsid w:val="006671A9"/>
    <w:rsid w:val="00670211"/>
    <w:rsid w:val="00670BAA"/>
    <w:rsid w:val="006710AF"/>
    <w:rsid w:val="006716A9"/>
    <w:rsid w:val="006717AD"/>
    <w:rsid w:val="00671912"/>
    <w:rsid w:val="00671D19"/>
    <w:rsid w:val="00671FC7"/>
    <w:rsid w:val="006723C1"/>
    <w:rsid w:val="00672D8C"/>
    <w:rsid w:val="00673BE2"/>
    <w:rsid w:val="00674B5A"/>
    <w:rsid w:val="00674E36"/>
    <w:rsid w:val="00675EF5"/>
    <w:rsid w:val="0067643A"/>
    <w:rsid w:val="0067673D"/>
    <w:rsid w:val="00677183"/>
    <w:rsid w:val="00677BA3"/>
    <w:rsid w:val="0068010F"/>
    <w:rsid w:val="00680404"/>
    <w:rsid w:val="006807A6"/>
    <w:rsid w:val="00680DFD"/>
    <w:rsid w:val="00680E26"/>
    <w:rsid w:val="00680F5A"/>
    <w:rsid w:val="00680FB7"/>
    <w:rsid w:val="006811CB"/>
    <w:rsid w:val="0068127D"/>
    <w:rsid w:val="00681689"/>
    <w:rsid w:val="0068235C"/>
    <w:rsid w:val="006830D6"/>
    <w:rsid w:val="006835E3"/>
    <w:rsid w:val="0068362A"/>
    <w:rsid w:val="006839DE"/>
    <w:rsid w:val="00683F12"/>
    <w:rsid w:val="00684A44"/>
    <w:rsid w:val="00684F29"/>
    <w:rsid w:val="00685386"/>
    <w:rsid w:val="00685A3E"/>
    <w:rsid w:val="00685AA6"/>
    <w:rsid w:val="00685C2D"/>
    <w:rsid w:val="00685D1E"/>
    <w:rsid w:val="00686311"/>
    <w:rsid w:val="00686AA8"/>
    <w:rsid w:val="00687354"/>
    <w:rsid w:val="00690118"/>
    <w:rsid w:val="00691451"/>
    <w:rsid w:val="00691C10"/>
    <w:rsid w:val="00691D1F"/>
    <w:rsid w:val="0069253B"/>
    <w:rsid w:val="006925B1"/>
    <w:rsid w:val="00692698"/>
    <w:rsid w:val="00692BFD"/>
    <w:rsid w:val="00692CD3"/>
    <w:rsid w:val="00692E6C"/>
    <w:rsid w:val="0069335F"/>
    <w:rsid w:val="006933E0"/>
    <w:rsid w:val="00693452"/>
    <w:rsid w:val="00694437"/>
    <w:rsid w:val="00694488"/>
    <w:rsid w:val="006944C1"/>
    <w:rsid w:val="00694501"/>
    <w:rsid w:val="006949A9"/>
    <w:rsid w:val="00694B85"/>
    <w:rsid w:val="00695379"/>
    <w:rsid w:val="00695410"/>
    <w:rsid w:val="00695589"/>
    <w:rsid w:val="006955C6"/>
    <w:rsid w:val="0069573F"/>
    <w:rsid w:val="00695B45"/>
    <w:rsid w:val="00695C8A"/>
    <w:rsid w:val="00695F99"/>
    <w:rsid w:val="0069608A"/>
    <w:rsid w:val="0069637E"/>
    <w:rsid w:val="00696A55"/>
    <w:rsid w:val="00696C62"/>
    <w:rsid w:val="0069718D"/>
    <w:rsid w:val="00697362"/>
    <w:rsid w:val="006974C5"/>
    <w:rsid w:val="006A0136"/>
    <w:rsid w:val="006A24C9"/>
    <w:rsid w:val="006A345A"/>
    <w:rsid w:val="006A4B34"/>
    <w:rsid w:val="006A54EF"/>
    <w:rsid w:val="006A5656"/>
    <w:rsid w:val="006A57E4"/>
    <w:rsid w:val="006A6553"/>
    <w:rsid w:val="006A66C9"/>
    <w:rsid w:val="006A6D0E"/>
    <w:rsid w:val="006A7633"/>
    <w:rsid w:val="006A7658"/>
    <w:rsid w:val="006A78F4"/>
    <w:rsid w:val="006B07B3"/>
    <w:rsid w:val="006B07D1"/>
    <w:rsid w:val="006B0A2B"/>
    <w:rsid w:val="006B0EB3"/>
    <w:rsid w:val="006B1119"/>
    <w:rsid w:val="006B1631"/>
    <w:rsid w:val="006B1666"/>
    <w:rsid w:val="006B21B0"/>
    <w:rsid w:val="006B285B"/>
    <w:rsid w:val="006B2DDC"/>
    <w:rsid w:val="006B384B"/>
    <w:rsid w:val="006B3B64"/>
    <w:rsid w:val="006B404E"/>
    <w:rsid w:val="006B40BB"/>
    <w:rsid w:val="006B410C"/>
    <w:rsid w:val="006B45DF"/>
    <w:rsid w:val="006B47C2"/>
    <w:rsid w:val="006B6B71"/>
    <w:rsid w:val="006B6C2D"/>
    <w:rsid w:val="006B7321"/>
    <w:rsid w:val="006B7734"/>
    <w:rsid w:val="006B7743"/>
    <w:rsid w:val="006B7810"/>
    <w:rsid w:val="006B789B"/>
    <w:rsid w:val="006B7E70"/>
    <w:rsid w:val="006C0006"/>
    <w:rsid w:val="006C14F1"/>
    <w:rsid w:val="006C185D"/>
    <w:rsid w:val="006C2E53"/>
    <w:rsid w:val="006C34AA"/>
    <w:rsid w:val="006C3D4E"/>
    <w:rsid w:val="006C3F35"/>
    <w:rsid w:val="006C4843"/>
    <w:rsid w:val="006C48B5"/>
    <w:rsid w:val="006C5CCF"/>
    <w:rsid w:val="006C60C7"/>
    <w:rsid w:val="006C62A7"/>
    <w:rsid w:val="006C6BB6"/>
    <w:rsid w:val="006C7632"/>
    <w:rsid w:val="006D01CB"/>
    <w:rsid w:val="006D0944"/>
    <w:rsid w:val="006D14E4"/>
    <w:rsid w:val="006D2683"/>
    <w:rsid w:val="006D2F86"/>
    <w:rsid w:val="006D2FA6"/>
    <w:rsid w:val="006D355C"/>
    <w:rsid w:val="006D37DF"/>
    <w:rsid w:val="006D3A72"/>
    <w:rsid w:val="006D3FC6"/>
    <w:rsid w:val="006D4AE4"/>
    <w:rsid w:val="006D4DC3"/>
    <w:rsid w:val="006D4E10"/>
    <w:rsid w:val="006D5B53"/>
    <w:rsid w:val="006D5B71"/>
    <w:rsid w:val="006D5D1C"/>
    <w:rsid w:val="006D6690"/>
    <w:rsid w:val="006D6C8B"/>
    <w:rsid w:val="006D6DA6"/>
    <w:rsid w:val="006D7B00"/>
    <w:rsid w:val="006D7BAC"/>
    <w:rsid w:val="006D7DDB"/>
    <w:rsid w:val="006E125A"/>
    <w:rsid w:val="006E18A0"/>
    <w:rsid w:val="006E2049"/>
    <w:rsid w:val="006E210A"/>
    <w:rsid w:val="006E2C24"/>
    <w:rsid w:val="006E2C52"/>
    <w:rsid w:val="006E33C6"/>
    <w:rsid w:val="006E3B61"/>
    <w:rsid w:val="006E3C4C"/>
    <w:rsid w:val="006E48BA"/>
    <w:rsid w:val="006E51AF"/>
    <w:rsid w:val="006E577B"/>
    <w:rsid w:val="006E587A"/>
    <w:rsid w:val="006E5AE8"/>
    <w:rsid w:val="006E5E61"/>
    <w:rsid w:val="006E5FE1"/>
    <w:rsid w:val="006E6422"/>
    <w:rsid w:val="006E65A2"/>
    <w:rsid w:val="006E6745"/>
    <w:rsid w:val="006E684B"/>
    <w:rsid w:val="006E6DC4"/>
    <w:rsid w:val="006E702E"/>
    <w:rsid w:val="006E724F"/>
    <w:rsid w:val="006F0628"/>
    <w:rsid w:val="006F086E"/>
    <w:rsid w:val="006F1192"/>
    <w:rsid w:val="006F1382"/>
    <w:rsid w:val="006F22B5"/>
    <w:rsid w:val="006F24BB"/>
    <w:rsid w:val="006F2784"/>
    <w:rsid w:val="006F30C9"/>
    <w:rsid w:val="006F37B2"/>
    <w:rsid w:val="006F38FC"/>
    <w:rsid w:val="006F4499"/>
    <w:rsid w:val="006F53A3"/>
    <w:rsid w:val="006F5D31"/>
    <w:rsid w:val="006F5E19"/>
    <w:rsid w:val="006F5E65"/>
    <w:rsid w:val="006F6247"/>
    <w:rsid w:val="006F67A8"/>
    <w:rsid w:val="006F68F0"/>
    <w:rsid w:val="006F6C59"/>
    <w:rsid w:val="006F6D28"/>
    <w:rsid w:val="006F6D32"/>
    <w:rsid w:val="006F6DA4"/>
    <w:rsid w:val="006F7052"/>
    <w:rsid w:val="006F7CFB"/>
    <w:rsid w:val="006F7FA1"/>
    <w:rsid w:val="006F7FD1"/>
    <w:rsid w:val="00700262"/>
    <w:rsid w:val="0070077C"/>
    <w:rsid w:val="007007F9"/>
    <w:rsid w:val="0070089F"/>
    <w:rsid w:val="00700CFA"/>
    <w:rsid w:val="0070182E"/>
    <w:rsid w:val="0070224B"/>
    <w:rsid w:val="00702A24"/>
    <w:rsid w:val="00703EE5"/>
    <w:rsid w:val="0070463F"/>
    <w:rsid w:val="0070467B"/>
    <w:rsid w:val="007049D2"/>
    <w:rsid w:val="00704B3F"/>
    <w:rsid w:val="00704E33"/>
    <w:rsid w:val="007055E8"/>
    <w:rsid w:val="007057A2"/>
    <w:rsid w:val="0070585B"/>
    <w:rsid w:val="007058E6"/>
    <w:rsid w:val="00705EDB"/>
    <w:rsid w:val="007060FA"/>
    <w:rsid w:val="00706C56"/>
    <w:rsid w:val="00707562"/>
    <w:rsid w:val="00707DA8"/>
    <w:rsid w:val="00707ED3"/>
    <w:rsid w:val="0071058B"/>
    <w:rsid w:val="007106D9"/>
    <w:rsid w:val="00711383"/>
    <w:rsid w:val="007117D4"/>
    <w:rsid w:val="00711BCB"/>
    <w:rsid w:val="0071223C"/>
    <w:rsid w:val="007123C8"/>
    <w:rsid w:val="007124A3"/>
    <w:rsid w:val="0071255F"/>
    <w:rsid w:val="00712A11"/>
    <w:rsid w:val="007136DB"/>
    <w:rsid w:val="007147D5"/>
    <w:rsid w:val="0071492A"/>
    <w:rsid w:val="00714A37"/>
    <w:rsid w:val="0071525A"/>
    <w:rsid w:val="00715523"/>
    <w:rsid w:val="00715CCB"/>
    <w:rsid w:val="007165D9"/>
    <w:rsid w:val="00716F83"/>
    <w:rsid w:val="00717115"/>
    <w:rsid w:val="00717FDE"/>
    <w:rsid w:val="007200C0"/>
    <w:rsid w:val="00720428"/>
    <w:rsid w:val="007206E4"/>
    <w:rsid w:val="00720C23"/>
    <w:rsid w:val="0072108F"/>
    <w:rsid w:val="007210CF"/>
    <w:rsid w:val="007211FE"/>
    <w:rsid w:val="00721450"/>
    <w:rsid w:val="0072152D"/>
    <w:rsid w:val="007215C1"/>
    <w:rsid w:val="00722524"/>
    <w:rsid w:val="00722CD8"/>
    <w:rsid w:val="00723BF2"/>
    <w:rsid w:val="00723CCF"/>
    <w:rsid w:val="00724059"/>
    <w:rsid w:val="0072408E"/>
    <w:rsid w:val="0072475B"/>
    <w:rsid w:val="007248AB"/>
    <w:rsid w:val="0072492D"/>
    <w:rsid w:val="00724C3D"/>
    <w:rsid w:val="0072549D"/>
    <w:rsid w:val="007260ED"/>
    <w:rsid w:val="00726A7B"/>
    <w:rsid w:val="00726E41"/>
    <w:rsid w:val="00730484"/>
    <w:rsid w:val="00730577"/>
    <w:rsid w:val="00731867"/>
    <w:rsid w:val="00731A41"/>
    <w:rsid w:val="007321B2"/>
    <w:rsid w:val="00732205"/>
    <w:rsid w:val="007325CD"/>
    <w:rsid w:val="00732996"/>
    <w:rsid w:val="00732FB6"/>
    <w:rsid w:val="0073303F"/>
    <w:rsid w:val="0073324E"/>
    <w:rsid w:val="00733CEA"/>
    <w:rsid w:val="00734107"/>
    <w:rsid w:val="00734C0A"/>
    <w:rsid w:val="00734CF5"/>
    <w:rsid w:val="00735340"/>
    <w:rsid w:val="007355BD"/>
    <w:rsid w:val="0073698E"/>
    <w:rsid w:val="00737927"/>
    <w:rsid w:val="00737A35"/>
    <w:rsid w:val="00741B21"/>
    <w:rsid w:val="0074293B"/>
    <w:rsid w:val="00742992"/>
    <w:rsid w:val="00742D5B"/>
    <w:rsid w:val="00743E50"/>
    <w:rsid w:val="00744AF5"/>
    <w:rsid w:val="00745785"/>
    <w:rsid w:val="00745800"/>
    <w:rsid w:val="00745F5C"/>
    <w:rsid w:val="00746CC8"/>
    <w:rsid w:val="00747419"/>
    <w:rsid w:val="007502E4"/>
    <w:rsid w:val="0075088B"/>
    <w:rsid w:val="00750FC9"/>
    <w:rsid w:val="00751286"/>
    <w:rsid w:val="00751DF9"/>
    <w:rsid w:val="00752DAA"/>
    <w:rsid w:val="00753244"/>
    <w:rsid w:val="007532B2"/>
    <w:rsid w:val="007542FD"/>
    <w:rsid w:val="007547CA"/>
    <w:rsid w:val="00754ABB"/>
    <w:rsid w:val="0075518D"/>
    <w:rsid w:val="0075579E"/>
    <w:rsid w:val="00755F3F"/>
    <w:rsid w:val="007562DC"/>
    <w:rsid w:val="007563FA"/>
    <w:rsid w:val="00756E92"/>
    <w:rsid w:val="007570E9"/>
    <w:rsid w:val="00760215"/>
    <w:rsid w:val="007605BF"/>
    <w:rsid w:val="00760736"/>
    <w:rsid w:val="0076090A"/>
    <w:rsid w:val="007619CA"/>
    <w:rsid w:val="00761B7B"/>
    <w:rsid w:val="007628D5"/>
    <w:rsid w:val="00762A34"/>
    <w:rsid w:val="00762D2E"/>
    <w:rsid w:val="00763882"/>
    <w:rsid w:val="00764C7B"/>
    <w:rsid w:val="00764CEA"/>
    <w:rsid w:val="0076509D"/>
    <w:rsid w:val="007653E0"/>
    <w:rsid w:val="00765527"/>
    <w:rsid w:val="0076558D"/>
    <w:rsid w:val="007657E1"/>
    <w:rsid w:val="0076653A"/>
    <w:rsid w:val="00766691"/>
    <w:rsid w:val="00766AC6"/>
    <w:rsid w:val="00767625"/>
    <w:rsid w:val="00767E4B"/>
    <w:rsid w:val="00771364"/>
    <w:rsid w:val="007717DF"/>
    <w:rsid w:val="00771988"/>
    <w:rsid w:val="00771EAA"/>
    <w:rsid w:val="00772742"/>
    <w:rsid w:val="00772AC0"/>
    <w:rsid w:val="00772B3E"/>
    <w:rsid w:val="007734F3"/>
    <w:rsid w:val="00775060"/>
    <w:rsid w:val="00775793"/>
    <w:rsid w:val="00776B3E"/>
    <w:rsid w:val="007771CD"/>
    <w:rsid w:val="007778E2"/>
    <w:rsid w:val="00777AE8"/>
    <w:rsid w:val="00781120"/>
    <w:rsid w:val="00781B9F"/>
    <w:rsid w:val="00781C1C"/>
    <w:rsid w:val="00782866"/>
    <w:rsid w:val="0078336A"/>
    <w:rsid w:val="00783754"/>
    <w:rsid w:val="00783B0D"/>
    <w:rsid w:val="00783F9B"/>
    <w:rsid w:val="00784D12"/>
    <w:rsid w:val="00785A3B"/>
    <w:rsid w:val="00785A7A"/>
    <w:rsid w:val="00785AD2"/>
    <w:rsid w:val="00785CD9"/>
    <w:rsid w:val="0078611E"/>
    <w:rsid w:val="00786159"/>
    <w:rsid w:val="0078628F"/>
    <w:rsid w:val="00786367"/>
    <w:rsid w:val="00786417"/>
    <w:rsid w:val="007873A2"/>
    <w:rsid w:val="00787488"/>
    <w:rsid w:val="0078769C"/>
    <w:rsid w:val="00790312"/>
    <w:rsid w:val="00790B80"/>
    <w:rsid w:val="007919BC"/>
    <w:rsid w:val="00791EED"/>
    <w:rsid w:val="007929F5"/>
    <w:rsid w:val="00792DF0"/>
    <w:rsid w:val="0079312E"/>
    <w:rsid w:val="00794893"/>
    <w:rsid w:val="00794E48"/>
    <w:rsid w:val="007954E6"/>
    <w:rsid w:val="00795864"/>
    <w:rsid w:val="007962E1"/>
    <w:rsid w:val="00796360"/>
    <w:rsid w:val="0079636E"/>
    <w:rsid w:val="0079694D"/>
    <w:rsid w:val="00797451"/>
    <w:rsid w:val="00797C5C"/>
    <w:rsid w:val="007A03E7"/>
    <w:rsid w:val="007A1053"/>
    <w:rsid w:val="007A145F"/>
    <w:rsid w:val="007A188D"/>
    <w:rsid w:val="007A1AB7"/>
    <w:rsid w:val="007A1F6F"/>
    <w:rsid w:val="007A2050"/>
    <w:rsid w:val="007A288C"/>
    <w:rsid w:val="007A3737"/>
    <w:rsid w:val="007A3A03"/>
    <w:rsid w:val="007A3E1E"/>
    <w:rsid w:val="007A5932"/>
    <w:rsid w:val="007A5AF8"/>
    <w:rsid w:val="007A6201"/>
    <w:rsid w:val="007A7D72"/>
    <w:rsid w:val="007B0080"/>
    <w:rsid w:val="007B036D"/>
    <w:rsid w:val="007B15E8"/>
    <w:rsid w:val="007B187A"/>
    <w:rsid w:val="007B27A0"/>
    <w:rsid w:val="007B2919"/>
    <w:rsid w:val="007B2C17"/>
    <w:rsid w:val="007B4B0F"/>
    <w:rsid w:val="007B4CDA"/>
    <w:rsid w:val="007B4FBB"/>
    <w:rsid w:val="007B56AB"/>
    <w:rsid w:val="007B592C"/>
    <w:rsid w:val="007B5D17"/>
    <w:rsid w:val="007B5D19"/>
    <w:rsid w:val="007B6296"/>
    <w:rsid w:val="007B66D4"/>
    <w:rsid w:val="007B69B9"/>
    <w:rsid w:val="007B6EAE"/>
    <w:rsid w:val="007B72D0"/>
    <w:rsid w:val="007B7600"/>
    <w:rsid w:val="007B77D2"/>
    <w:rsid w:val="007B7CDC"/>
    <w:rsid w:val="007C094B"/>
    <w:rsid w:val="007C0B2A"/>
    <w:rsid w:val="007C13D4"/>
    <w:rsid w:val="007C1C54"/>
    <w:rsid w:val="007C262F"/>
    <w:rsid w:val="007C2B2A"/>
    <w:rsid w:val="007C3027"/>
    <w:rsid w:val="007C391F"/>
    <w:rsid w:val="007C3C96"/>
    <w:rsid w:val="007C3E81"/>
    <w:rsid w:val="007C4747"/>
    <w:rsid w:val="007C4AF3"/>
    <w:rsid w:val="007C537C"/>
    <w:rsid w:val="007C5A7D"/>
    <w:rsid w:val="007C610E"/>
    <w:rsid w:val="007C6207"/>
    <w:rsid w:val="007C7072"/>
    <w:rsid w:val="007C7723"/>
    <w:rsid w:val="007D07C8"/>
    <w:rsid w:val="007D0B52"/>
    <w:rsid w:val="007D0C1E"/>
    <w:rsid w:val="007D0C69"/>
    <w:rsid w:val="007D1508"/>
    <w:rsid w:val="007D1741"/>
    <w:rsid w:val="007D1CDA"/>
    <w:rsid w:val="007D1E08"/>
    <w:rsid w:val="007D1E74"/>
    <w:rsid w:val="007D261C"/>
    <w:rsid w:val="007D30E7"/>
    <w:rsid w:val="007D33FA"/>
    <w:rsid w:val="007D38C0"/>
    <w:rsid w:val="007D3A64"/>
    <w:rsid w:val="007D3BE0"/>
    <w:rsid w:val="007D4398"/>
    <w:rsid w:val="007D4DFF"/>
    <w:rsid w:val="007D56B4"/>
    <w:rsid w:val="007D5C01"/>
    <w:rsid w:val="007D6290"/>
    <w:rsid w:val="007D67C9"/>
    <w:rsid w:val="007D6B05"/>
    <w:rsid w:val="007D713F"/>
    <w:rsid w:val="007D7226"/>
    <w:rsid w:val="007D7A73"/>
    <w:rsid w:val="007D7A9A"/>
    <w:rsid w:val="007D7C7A"/>
    <w:rsid w:val="007E01C6"/>
    <w:rsid w:val="007E03F7"/>
    <w:rsid w:val="007E0408"/>
    <w:rsid w:val="007E04F8"/>
    <w:rsid w:val="007E0C07"/>
    <w:rsid w:val="007E0D8D"/>
    <w:rsid w:val="007E17DF"/>
    <w:rsid w:val="007E2174"/>
    <w:rsid w:val="007E2650"/>
    <w:rsid w:val="007E2FCC"/>
    <w:rsid w:val="007E401B"/>
    <w:rsid w:val="007E5E23"/>
    <w:rsid w:val="007E61AE"/>
    <w:rsid w:val="007E61C3"/>
    <w:rsid w:val="007E6562"/>
    <w:rsid w:val="007E66BE"/>
    <w:rsid w:val="007E67A0"/>
    <w:rsid w:val="007E6ACD"/>
    <w:rsid w:val="007F0D7D"/>
    <w:rsid w:val="007F0F11"/>
    <w:rsid w:val="007F14C1"/>
    <w:rsid w:val="007F1599"/>
    <w:rsid w:val="007F1809"/>
    <w:rsid w:val="007F1BB4"/>
    <w:rsid w:val="007F1C27"/>
    <w:rsid w:val="007F20DE"/>
    <w:rsid w:val="007F2EB0"/>
    <w:rsid w:val="007F3768"/>
    <w:rsid w:val="007F39A9"/>
    <w:rsid w:val="007F405A"/>
    <w:rsid w:val="007F40D5"/>
    <w:rsid w:val="007F4D18"/>
    <w:rsid w:val="007F4E5B"/>
    <w:rsid w:val="007F509C"/>
    <w:rsid w:val="007F55FA"/>
    <w:rsid w:val="007F56FA"/>
    <w:rsid w:val="007F60B3"/>
    <w:rsid w:val="007F6BAF"/>
    <w:rsid w:val="008000A9"/>
    <w:rsid w:val="00800773"/>
    <w:rsid w:val="00801437"/>
    <w:rsid w:val="008014DB"/>
    <w:rsid w:val="00801594"/>
    <w:rsid w:val="00801B49"/>
    <w:rsid w:val="00801C33"/>
    <w:rsid w:val="00801E41"/>
    <w:rsid w:val="00801FFA"/>
    <w:rsid w:val="00802219"/>
    <w:rsid w:val="0080274B"/>
    <w:rsid w:val="008027C4"/>
    <w:rsid w:val="00802943"/>
    <w:rsid w:val="00802944"/>
    <w:rsid w:val="00802C7D"/>
    <w:rsid w:val="00802FC5"/>
    <w:rsid w:val="00803B33"/>
    <w:rsid w:val="00803F1E"/>
    <w:rsid w:val="00804E5F"/>
    <w:rsid w:val="00805353"/>
    <w:rsid w:val="00805358"/>
    <w:rsid w:val="008058ED"/>
    <w:rsid w:val="008059A9"/>
    <w:rsid w:val="0080691B"/>
    <w:rsid w:val="00807506"/>
    <w:rsid w:val="00807652"/>
    <w:rsid w:val="0081017D"/>
    <w:rsid w:val="00810B6E"/>
    <w:rsid w:val="008114C3"/>
    <w:rsid w:val="00812225"/>
    <w:rsid w:val="008125E0"/>
    <w:rsid w:val="008131B3"/>
    <w:rsid w:val="00813E3C"/>
    <w:rsid w:val="008141B9"/>
    <w:rsid w:val="00814405"/>
    <w:rsid w:val="00814E48"/>
    <w:rsid w:val="0081567A"/>
    <w:rsid w:val="0081665D"/>
    <w:rsid w:val="00816F18"/>
    <w:rsid w:val="00817092"/>
    <w:rsid w:val="00817141"/>
    <w:rsid w:val="00817208"/>
    <w:rsid w:val="0081751C"/>
    <w:rsid w:val="00817536"/>
    <w:rsid w:val="008175C5"/>
    <w:rsid w:val="008206C1"/>
    <w:rsid w:val="00820892"/>
    <w:rsid w:val="00820898"/>
    <w:rsid w:val="008209AB"/>
    <w:rsid w:val="00821DC2"/>
    <w:rsid w:val="008220BA"/>
    <w:rsid w:val="00822481"/>
    <w:rsid w:val="008226A0"/>
    <w:rsid w:val="00822DDA"/>
    <w:rsid w:val="00823833"/>
    <w:rsid w:val="00824605"/>
    <w:rsid w:val="00825E79"/>
    <w:rsid w:val="008263FB"/>
    <w:rsid w:val="008269AF"/>
    <w:rsid w:val="00827A9D"/>
    <w:rsid w:val="00827B97"/>
    <w:rsid w:val="00827E5B"/>
    <w:rsid w:val="00827EE1"/>
    <w:rsid w:val="00830316"/>
    <w:rsid w:val="0083071B"/>
    <w:rsid w:val="00830D8E"/>
    <w:rsid w:val="008317D8"/>
    <w:rsid w:val="00832548"/>
    <w:rsid w:val="0083263D"/>
    <w:rsid w:val="00832715"/>
    <w:rsid w:val="00832742"/>
    <w:rsid w:val="00833432"/>
    <w:rsid w:val="00833638"/>
    <w:rsid w:val="00833C4E"/>
    <w:rsid w:val="00834249"/>
    <w:rsid w:val="0083657B"/>
    <w:rsid w:val="0083664D"/>
    <w:rsid w:val="00837B50"/>
    <w:rsid w:val="00840005"/>
    <w:rsid w:val="0084015E"/>
    <w:rsid w:val="0084030F"/>
    <w:rsid w:val="00841DD0"/>
    <w:rsid w:val="00842268"/>
    <w:rsid w:val="00842A03"/>
    <w:rsid w:val="00843004"/>
    <w:rsid w:val="00843A6E"/>
    <w:rsid w:val="00844519"/>
    <w:rsid w:val="00845432"/>
    <w:rsid w:val="0084583D"/>
    <w:rsid w:val="00845D67"/>
    <w:rsid w:val="008468E3"/>
    <w:rsid w:val="00846EC0"/>
    <w:rsid w:val="008472E7"/>
    <w:rsid w:val="008477DB"/>
    <w:rsid w:val="00847912"/>
    <w:rsid w:val="00847A1C"/>
    <w:rsid w:val="0085053D"/>
    <w:rsid w:val="008509F8"/>
    <w:rsid w:val="00850D21"/>
    <w:rsid w:val="00851926"/>
    <w:rsid w:val="00851A00"/>
    <w:rsid w:val="00851D4F"/>
    <w:rsid w:val="00851D79"/>
    <w:rsid w:val="008520B7"/>
    <w:rsid w:val="00852296"/>
    <w:rsid w:val="00852318"/>
    <w:rsid w:val="00852416"/>
    <w:rsid w:val="00852797"/>
    <w:rsid w:val="00852CC4"/>
    <w:rsid w:val="00852E5A"/>
    <w:rsid w:val="00852ED8"/>
    <w:rsid w:val="0085332C"/>
    <w:rsid w:val="0085509E"/>
    <w:rsid w:val="00855BE5"/>
    <w:rsid w:val="00856A3D"/>
    <w:rsid w:val="0085766E"/>
    <w:rsid w:val="00857D51"/>
    <w:rsid w:val="008602F9"/>
    <w:rsid w:val="008609B1"/>
    <w:rsid w:val="00860CD6"/>
    <w:rsid w:val="008610FB"/>
    <w:rsid w:val="0086119F"/>
    <w:rsid w:val="00861823"/>
    <w:rsid w:val="00861E9C"/>
    <w:rsid w:val="00861EA4"/>
    <w:rsid w:val="0086203E"/>
    <w:rsid w:val="00862454"/>
    <w:rsid w:val="008625F4"/>
    <w:rsid w:val="008628B3"/>
    <w:rsid w:val="00863025"/>
    <w:rsid w:val="00863913"/>
    <w:rsid w:val="00863CEF"/>
    <w:rsid w:val="0086412D"/>
    <w:rsid w:val="00864A74"/>
    <w:rsid w:val="00864A86"/>
    <w:rsid w:val="00864D24"/>
    <w:rsid w:val="00865AC1"/>
    <w:rsid w:val="00865AE2"/>
    <w:rsid w:val="00865BD9"/>
    <w:rsid w:val="00865CCE"/>
    <w:rsid w:val="00867243"/>
    <w:rsid w:val="008674A7"/>
    <w:rsid w:val="00867894"/>
    <w:rsid w:val="00867BE2"/>
    <w:rsid w:val="00870652"/>
    <w:rsid w:val="00870A06"/>
    <w:rsid w:val="00870F39"/>
    <w:rsid w:val="00870F9E"/>
    <w:rsid w:val="00871084"/>
    <w:rsid w:val="008713CE"/>
    <w:rsid w:val="00871F29"/>
    <w:rsid w:val="00872009"/>
    <w:rsid w:val="008727A2"/>
    <w:rsid w:val="0087338A"/>
    <w:rsid w:val="00873649"/>
    <w:rsid w:val="00873E66"/>
    <w:rsid w:val="00874036"/>
    <w:rsid w:val="00874170"/>
    <w:rsid w:val="00874420"/>
    <w:rsid w:val="00874599"/>
    <w:rsid w:val="00874C53"/>
    <w:rsid w:val="00874F2C"/>
    <w:rsid w:val="008751A2"/>
    <w:rsid w:val="008758F9"/>
    <w:rsid w:val="00875B33"/>
    <w:rsid w:val="00875CF8"/>
    <w:rsid w:val="0087631C"/>
    <w:rsid w:val="00876B9B"/>
    <w:rsid w:val="00880494"/>
    <w:rsid w:val="00880513"/>
    <w:rsid w:val="008813E9"/>
    <w:rsid w:val="0088168F"/>
    <w:rsid w:val="00881BB9"/>
    <w:rsid w:val="00881E37"/>
    <w:rsid w:val="00882134"/>
    <w:rsid w:val="00882341"/>
    <w:rsid w:val="00882557"/>
    <w:rsid w:val="00882752"/>
    <w:rsid w:val="00882A70"/>
    <w:rsid w:val="00882F01"/>
    <w:rsid w:val="0088346E"/>
    <w:rsid w:val="008848CA"/>
    <w:rsid w:val="00884D65"/>
    <w:rsid w:val="00885086"/>
    <w:rsid w:val="008855C9"/>
    <w:rsid w:val="00885B6E"/>
    <w:rsid w:val="00886187"/>
    <w:rsid w:val="00886226"/>
    <w:rsid w:val="008869DA"/>
    <w:rsid w:val="00886FB2"/>
    <w:rsid w:val="00886FD0"/>
    <w:rsid w:val="0089006F"/>
    <w:rsid w:val="008901F1"/>
    <w:rsid w:val="00890205"/>
    <w:rsid w:val="008907FD"/>
    <w:rsid w:val="00890D5C"/>
    <w:rsid w:val="00891296"/>
    <w:rsid w:val="00891663"/>
    <w:rsid w:val="00891718"/>
    <w:rsid w:val="008918AB"/>
    <w:rsid w:val="00891A98"/>
    <w:rsid w:val="0089285C"/>
    <w:rsid w:val="008928CB"/>
    <w:rsid w:val="00893C06"/>
    <w:rsid w:val="00893D82"/>
    <w:rsid w:val="00893FF3"/>
    <w:rsid w:val="008949B2"/>
    <w:rsid w:val="00894F3A"/>
    <w:rsid w:val="008955C2"/>
    <w:rsid w:val="00896551"/>
    <w:rsid w:val="008965D4"/>
    <w:rsid w:val="008968AD"/>
    <w:rsid w:val="00896900"/>
    <w:rsid w:val="00896F0D"/>
    <w:rsid w:val="00896F4E"/>
    <w:rsid w:val="008970B9"/>
    <w:rsid w:val="00897507"/>
    <w:rsid w:val="00897739"/>
    <w:rsid w:val="008A124B"/>
    <w:rsid w:val="008A1300"/>
    <w:rsid w:val="008A15B1"/>
    <w:rsid w:val="008A1661"/>
    <w:rsid w:val="008A1A0F"/>
    <w:rsid w:val="008A1B57"/>
    <w:rsid w:val="008A25FE"/>
    <w:rsid w:val="008A2668"/>
    <w:rsid w:val="008A2CB1"/>
    <w:rsid w:val="008A3A23"/>
    <w:rsid w:val="008A3A4D"/>
    <w:rsid w:val="008A3CA3"/>
    <w:rsid w:val="008A4597"/>
    <w:rsid w:val="008A496B"/>
    <w:rsid w:val="008A4E06"/>
    <w:rsid w:val="008A57DE"/>
    <w:rsid w:val="008A5BE6"/>
    <w:rsid w:val="008A64E3"/>
    <w:rsid w:val="008A75D5"/>
    <w:rsid w:val="008A7BDB"/>
    <w:rsid w:val="008B0420"/>
    <w:rsid w:val="008B0853"/>
    <w:rsid w:val="008B0F4A"/>
    <w:rsid w:val="008B18AE"/>
    <w:rsid w:val="008B1CFE"/>
    <w:rsid w:val="008B20F3"/>
    <w:rsid w:val="008B22B1"/>
    <w:rsid w:val="008B268A"/>
    <w:rsid w:val="008B2B1F"/>
    <w:rsid w:val="008B36C7"/>
    <w:rsid w:val="008B3B00"/>
    <w:rsid w:val="008B3B97"/>
    <w:rsid w:val="008B3E7C"/>
    <w:rsid w:val="008B44E7"/>
    <w:rsid w:val="008B4C5C"/>
    <w:rsid w:val="008B5471"/>
    <w:rsid w:val="008B54C9"/>
    <w:rsid w:val="008B583C"/>
    <w:rsid w:val="008B595E"/>
    <w:rsid w:val="008B5B58"/>
    <w:rsid w:val="008B5BDA"/>
    <w:rsid w:val="008B5C4B"/>
    <w:rsid w:val="008B6526"/>
    <w:rsid w:val="008B7067"/>
    <w:rsid w:val="008B7933"/>
    <w:rsid w:val="008B7E7A"/>
    <w:rsid w:val="008C0516"/>
    <w:rsid w:val="008C0536"/>
    <w:rsid w:val="008C0DB5"/>
    <w:rsid w:val="008C1066"/>
    <w:rsid w:val="008C191D"/>
    <w:rsid w:val="008C1A46"/>
    <w:rsid w:val="008C1A76"/>
    <w:rsid w:val="008C2121"/>
    <w:rsid w:val="008C2343"/>
    <w:rsid w:val="008C2621"/>
    <w:rsid w:val="008C27D5"/>
    <w:rsid w:val="008C2945"/>
    <w:rsid w:val="008C2A37"/>
    <w:rsid w:val="008C2AF7"/>
    <w:rsid w:val="008C3B68"/>
    <w:rsid w:val="008C3FC0"/>
    <w:rsid w:val="008C40EB"/>
    <w:rsid w:val="008C4507"/>
    <w:rsid w:val="008C4868"/>
    <w:rsid w:val="008C4993"/>
    <w:rsid w:val="008C6267"/>
    <w:rsid w:val="008C6740"/>
    <w:rsid w:val="008C6DB2"/>
    <w:rsid w:val="008D06B3"/>
    <w:rsid w:val="008D073F"/>
    <w:rsid w:val="008D0A29"/>
    <w:rsid w:val="008D0B6D"/>
    <w:rsid w:val="008D0DB3"/>
    <w:rsid w:val="008D1907"/>
    <w:rsid w:val="008D1B1D"/>
    <w:rsid w:val="008D1CE5"/>
    <w:rsid w:val="008D2793"/>
    <w:rsid w:val="008D3E5C"/>
    <w:rsid w:val="008D4868"/>
    <w:rsid w:val="008D48BA"/>
    <w:rsid w:val="008D4C46"/>
    <w:rsid w:val="008D52AB"/>
    <w:rsid w:val="008D5ACA"/>
    <w:rsid w:val="008D5B9D"/>
    <w:rsid w:val="008D5E1A"/>
    <w:rsid w:val="008D5F75"/>
    <w:rsid w:val="008D61DD"/>
    <w:rsid w:val="008D65CF"/>
    <w:rsid w:val="008D6BA1"/>
    <w:rsid w:val="008D767C"/>
    <w:rsid w:val="008E023E"/>
    <w:rsid w:val="008E045D"/>
    <w:rsid w:val="008E048C"/>
    <w:rsid w:val="008E05B8"/>
    <w:rsid w:val="008E28CB"/>
    <w:rsid w:val="008E2C1B"/>
    <w:rsid w:val="008E2C57"/>
    <w:rsid w:val="008E3496"/>
    <w:rsid w:val="008E3914"/>
    <w:rsid w:val="008E3C07"/>
    <w:rsid w:val="008E5436"/>
    <w:rsid w:val="008E6138"/>
    <w:rsid w:val="008E636D"/>
    <w:rsid w:val="008E63E7"/>
    <w:rsid w:val="008E6C46"/>
    <w:rsid w:val="008E71E8"/>
    <w:rsid w:val="008E7431"/>
    <w:rsid w:val="008E79C3"/>
    <w:rsid w:val="008E7D12"/>
    <w:rsid w:val="008E7D9D"/>
    <w:rsid w:val="008E7DC5"/>
    <w:rsid w:val="008F071E"/>
    <w:rsid w:val="008F0889"/>
    <w:rsid w:val="008F0C57"/>
    <w:rsid w:val="008F1751"/>
    <w:rsid w:val="008F179C"/>
    <w:rsid w:val="008F1875"/>
    <w:rsid w:val="008F1CBA"/>
    <w:rsid w:val="008F32FC"/>
    <w:rsid w:val="008F38A8"/>
    <w:rsid w:val="008F397F"/>
    <w:rsid w:val="008F447D"/>
    <w:rsid w:val="008F4882"/>
    <w:rsid w:val="008F4B99"/>
    <w:rsid w:val="008F5233"/>
    <w:rsid w:val="008F52AF"/>
    <w:rsid w:val="008F5D51"/>
    <w:rsid w:val="008F65BB"/>
    <w:rsid w:val="008F6799"/>
    <w:rsid w:val="008F6CE4"/>
    <w:rsid w:val="00900B80"/>
    <w:rsid w:val="00901759"/>
    <w:rsid w:val="00901D2F"/>
    <w:rsid w:val="00902D51"/>
    <w:rsid w:val="0090340A"/>
    <w:rsid w:val="00903720"/>
    <w:rsid w:val="0090382D"/>
    <w:rsid w:val="009038E8"/>
    <w:rsid w:val="009039D5"/>
    <w:rsid w:val="0090496E"/>
    <w:rsid w:val="009049AF"/>
    <w:rsid w:val="00905ECC"/>
    <w:rsid w:val="0090664D"/>
    <w:rsid w:val="00906876"/>
    <w:rsid w:val="00906DEE"/>
    <w:rsid w:val="00907577"/>
    <w:rsid w:val="00907E72"/>
    <w:rsid w:val="009100FC"/>
    <w:rsid w:val="00910829"/>
    <w:rsid w:val="00910DC3"/>
    <w:rsid w:val="0091143B"/>
    <w:rsid w:val="0091189B"/>
    <w:rsid w:val="00911F83"/>
    <w:rsid w:val="009126E5"/>
    <w:rsid w:val="00912B04"/>
    <w:rsid w:val="00912BE1"/>
    <w:rsid w:val="009131D5"/>
    <w:rsid w:val="009137DC"/>
    <w:rsid w:val="00913831"/>
    <w:rsid w:val="009139F4"/>
    <w:rsid w:val="00914268"/>
    <w:rsid w:val="00914400"/>
    <w:rsid w:val="00914658"/>
    <w:rsid w:val="00914887"/>
    <w:rsid w:val="00914AD5"/>
    <w:rsid w:val="00914FB5"/>
    <w:rsid w:val="009156AA"/>
    <w:rsid w:val="00915C37"/>
    <w:rsid w:val="00915F1F"/>
    <w:rsid w:val="00916DA5"/>
    <w:rsid w:val="00916F9A"/>
    <w:rsid w:val="00917087"/>
    <w:rsid w:val="00917D45"/>
    <w:rsid w:val="00917F1D"/>
    <w:rsid w:val="00920F75"/>
    <w:rsid w:val="00921583"/>
    <w:rsid w:val="009221BE"/>
    <w:rsid w:val="009224B1"/>
    <w:rsid w:val="009225BD"/>
    <w:rsid w:val="00923031"/>
    <w:rsid w:val="00923220"/>
    <w:rsid w:val="009238B1"/>
    <w:rsid w:val="00924B47"/>
    <w:rsid w:val="00924D20"/>
    <w:rsid w:val="00924D4D"/>
    <w:rsid w:val="00924FB3"/>
    <w:rsid w:val="0092554E"/>
    <w:rsid w:val="009258A1"/>
    <w:rsid w:val="00925B0C"/>
    <w:rsid w:val="00926B96"/>
    <w:rsid w:val="00926DE5"/>
    <w:rsid w:val="0092725E"/>
    <w:rsid w:val="009275FB"/>
    <w:rsid w:val="0092793B"/>
    <w:rsid w:val="00927FD0"/>
    <w:rsid w:val="00930395"/>
    <w:rsid w:val="0093053B"/>
    <w:rsid w:val="0093090B"/>
    <w:rsid w:val="00930BB0"/>
    <w:rsid w:val="00930C90"/>
    <w:rsid w:val="00931811"/>
    <w:rsid w:val="00931BCB"/>
    <w:rsid w:val="00931E10"/>
    <w:rsid w:val="00932072"/>
    <w:rsid w:val="00933524"/>
    <w:rsid w:val="00933AE3"/>
    <w:rsid w:val="009340B2"/>
    <w:rsid w:val="0093441C"/>
    <w:rsid w:val="00935689"/>
    <w:rsid w:val="00935C46"/>
    <w:rsid w:val="00936177"/>
    <w:rsid w:val="009361B6"/>
    <w:rsid w:val="009367C4"/>
    <w:rsid w:val="009376C7"/>
    <w:rsid w:val="0094003A"/>
    <w:rsid w:val="009404B3"/>
    <w:rsid w:val="009405E4"/>
    <w:rsid w:val="00940C49"/>
    <w:rsid w:val="00940D8F"/>
    <w:rsid w:val="00940E34"/>
    <w:rsid w:val="009411BF"/>
    <w:rsid w:val="00941B42"/>
    <w:rsid w:val="00941C79"/>
    <w:rsid w:val="009421F9"/>
    <w:rsid w:val="00942228"/>
    <w:rsid w:val="00942988"/>
    <w:rsid w:val="00942A74"/>
    <w:rsid w:val="00942DC4"/>
    <w:rsid w:val="00943FE4"/>
    <w:rsid w:val="009446E1"/>
    <w:rsid w:val="00944B5E"/>
    <w:rsid w:val="0094587C"/>
    <w:rsid w:val="00946998"/>
    <w:rsid w:val="00946ECF"/>
    <w:rsid w:val="00947819"/>
    <w:rsid w:val="00947B07"/>
    <w:rsid w:val="00947D4E"/>
    <w:rsid w:val="009508A2"/>
    <w:rsid w:val="009509BB"/>
    <w:rsid w:val="009513B7"/>
    <w:rsid w:val="00951564"/>
    <w:rsid w:val="00951631"/>
    <w:rsid w:val="0095188A"/>
    <w:rsid w:val="009519AF"/>
    <w:rsid w:val="00951C24"/>
    <w:rsid w:val="00951D33"/>
    <w:rsid w:val="0095283F"/>
    <w:rsid w:val="009528CF"/>
    <w:rsid w:val="00953106"/>
    <w:rsid w:val="009534AF"/>
    <w:rsid w:val="009535A9"/>
    <w:rsid w:val="00953DA1"/>
    <w:rsid w:val="00954FCE"/>
    <w:rsid w:val="009551FC"/>
    <w:rsid w:val="00955E9D"/>
    <w:rsid w:val="00955F32"/>
    <w:rsid w:val="009561A2"/>
    <w:rsid w:val="00956B77"/>
    <w:rsid w:val="00956C00"/>
    <w:rsid w:val="00956E94"/>
    <w:rsid w:val="00957295"/>
    <w:rsid w:val="00960301"/>
    <w:rsid w:val="009605AC"/>
    <w:rsid w:val="00960F29"/>
    <w:rsid w:val="00960F55"/>
    <w:rsid w:val="0096133D"/>
    <w:rsid w:val="009615E7"/>
    <w:rsid w:val="00961623"/>
    <w:rsid w:val="00961A8A"/>
    <w:rsid w:val="009620ED"/>
    <w:rsid w:val="00962850"/>
    <w:rsid w:val="00962C8A"/>
    <w:rsid w:val="00962F32"/>
    <w:rsid w:val="009633F6"/>
    <w:rsid w:val="00963BDC"/>
    <w:rsid w:val="00963D1E"/>
    <w:rsid w:val="009642D7"/>
    <w:rsid w:val="0096436D"/>
    <w:rsid w:val="00965067"/>
    <w:rsid w:val="00965912"/>
    <w:rsid w:val="009661D2"/>
    <w:rsid w:val="0096670D"/>
    <w:rsid w:val="009674A3"/>
    <w:rsid w:val="00967E82"/>
    <w:rsid w:val="00967FC0"/>
    <w:rsid w:val="009700C6"/>
    <w:rsid w:val="00970752"/>
    <w:rsid w:val="009709BB"/>
    <w:rsid w:val="009709E8"/>
    <w:rsid w:val="00970CF3"/>
    <w:rsid w:val="00970DD7"/>
    <w:rsid w:val="00970FF9"/>
    <w:rsid w:val="0097161E"/>
    <w:rsid w:val="00972584"/>
    <w:rsid w:val="00972EA3"/>
    <w:rsid w:val="00973254"/>
    <w:rsid w:val="009734A8"/>
    <w:rsid w:val="00973D9D"/>
    <w:rsid w:val="009744CE"/>
    <w:rsid w:val="009751C2"/>
    <w:rsid w:val="009754D3"/>
    <w:rsid w:val="009762B7"/>
    <w:rsid w:val="0097682C"/>
    <w:rsid w:val="009769E0"/>
    <w:rsid w:val="00976C6E"/>
    <w:rsid w:val="00976EAB"/>
    <w:rsid w:val="00976F1E"/>
    <w:rsid w:val="009805E3"/>
    <w:rsid w:val="009810BD"/>
    <w:rsid w:val="00981216"/>
    <w:rsid w:val="009817F1"/>
    <w:rsid w:val="0098189D"/>
    <w:rsid w:val="00983BD2"/>
    <w:rsid w:val="00984360"/>
    <w:rsid w:val="00984419"/>
    <w:rsid w:val="0098478C"/>
    <w:rsid w:val="00984AED"/>
    <w:rsid w:val="00985056"/>
    <w:rsid w:val="009855AD"/>
    <w:rsid w:val="00985953"/>
    <w:rsid w:val="00985BED"/>
    <w:rsid w:val="00986388"/>
    <w:rsid w:val="0099024F"/>
    <w:rsid w:val="00990E42"/>
    <w:rsid w:val="0099149F"/>
    <w:rsid w:val="00991D9A"/>
    <w:rsid w:val="009922A5"/>
    <w:rsid w:val="009923D5"/>
    <w:rsid w:val="009928A4"/>
    <w:rsid w:val="009939B6"/>
    <w:rsid w:val="009942AB"/>
    <w:rsid w:val="00994389"/>
    <w:rsid w:val="009944F0"/>
    <w:rsid w:val="00994A6B"/>
    <w:rsid w:val="00994C57"/>
    <w:rsid w:val="0099569E"/>
    <w:rsid w:val="00995B03"/>
    <w:rsid w:val="00996010"/>
    <w:rsid w:val="00996537"/>
    <w:rsid w:val="009966C4"/>
    <w:rsid w:val="00996B0C"/>
    <w:rsid w:val="00996D9D"/>
    <w:rsid w:val="00997FF4"/>
    <w:rsid w:val="009A0C70"/>
    <w:rsid w:val="009A132B"/>
    <w:rsid w:val="009A1331"/>
    <w:rsid w:val="009A164A"/>
    <w:rsid w:val="009A279D"/>
    <w:rsid w:val="009A2B8B"/>
    <w:rsid w:val="009A300F"/>
    <w:rsid w:val="009A3368"/>
    <w:rsid w:val="009A3608"/>
    <w:rsid w:val="009A460B"/>
    <w:rsid w:val="009A4AE6"/>
    <w:rsid w:val="009A4B19"/>
    <w:rsid w:val="009A5370"/>
    <w:rsid w:val="009A65D8"/>
    <w:rsid w:val="009A6624"/>
    <w:rsid w:val="009A6B1B"/>
    <w:rsid w:val="009A7063"/>
    <w:rsid w:val="009A76D9"/>
    <w:rsid w:val="009A7DF2"/>
    <w:rsid w:val="009B055F"/>
    <w:rsid w:val="009B12AE"/>
    <w:rsid w:val="009B13F3"/>
    <w:rsid w:val="009B14A3"/>
    <w:rsid w:val="009B1BED"/>
    <w:rsid w:val="009B1D23"/>
    <w:rsid w:val="009B20CB"/>
    <w:rsid w:val="009B2503"/>
    <w:rsid w:val="009B2899"/>
    <w:rsid w:val="009B2AE6"/>
    <w:rsid w:val="009B2B20"/>
    <w:rsid w:val="009B2C57"/>
    <w:rsid w:val="009B2CC3"/>
    <w:rsid w:val="009B3989"/>
    <w:rsid w:val="009B408E"/>
    <w:rsid w:val="009B439F"/>
    <w:rsid w:val="009B4808"/>
    <w:rsid w:val="009B49B5"/>
    <w:rsid w:val="009B4EA4"/>
    <w:rsid w:val="009B5561"/>
    <w:rsid w:val="009B5ED0"/>
    <w:rsid w:val="009B5FA7"/>
    <w:rsid w:val="009B69CE"/>
    <w:rsid w:val="009B6D13"/>
    <w:rsid w:val="009B74A1"/>
    <w:rsid w:val="009B7AF8"/>
    <w:rsid w:val="009B7D2E"/>
    <w:rsid w:val="009C00C5"/>
    <w:rsid w:val="009C0150"/>
    <w:rsid w:val="009C0E4A"/>
    <w:rsid w:val="009C1534"/>
    <w:rsid w:val="009C1E76"/>
    <w:rsid w:val="009C1F53"/>
    <w:rsid w:val="009C20C7"/>
    <w:rsid w:val="009C2134"/>
    <w:rsid w:val="009C2284"/>
    <w:rsid w:val="009C22FF"/>
    <w:rsid w:val="009C2F39"/>
    <w:rsid w:val="009C2FDD"/>
    <w:rsid w:val="009C35C0"/>
    <w:rsid w:val="009C439C"/>
    <w:rsid w:val="009C499F"/>
    <w:rsid w:val="009C515C"/>
    <w:rsid w:val="009C5BBE"/>
    <w:rsid w:val="009C60E0"/>
    <w:rsid w:val="009C662B"/>
    <w:rsid w:val="009C6A21"/>
    <w:rsid w:val="009C6B4B"/>
    <w:rsid w:val="009C6C98"/>
    <w:rsid w:val="009C6FF1"/>
    <w:rsid w:val="009C70B2"/>
    <w:rsid w:val="009C71AA"/>
    <w:rsid w:val="009C76C6"/>
    <w:rsid w:val="009C78F1"/>
    <w:rsid w:val="009C7FD5"/>
    <w:rsid w:val="009D0796"/>
    <w:rsid w:val="009D114E"/>
    <w:rsid w:val="009D1232"/>
    <w:rsid w:val="009D136A"/>
    <w:rsid w:val="009D1B64"/>
    <w:rsid w:val="009D1E11"/>
    <w:rsid w:val="009D201C"/>
    <w:rsid w:val="009D240D"/>
    <w:rsid w:val="009D2720"/>
    <w:rsid w:val="009D31CA"/>
    <w:rsid w:val="009D33D1"/>
    <w:rsid w:val="009D343F"/>
    <w:rsid w:val="009D3C12"/>
    <w:rsid w:val="009D3E2F"/>
    <w:rsid w:val="009D44D4"/>
    <w:rsid w:val="009D46BF"/>
    <w:rsid w:val="009D476A"/>
    <w:rsid w:val="009D598D"/>
    <w:rsid w:val="009D61CD"/>
    <w:rsid w:val="009D684A"/>
    <w:rsid w:val="009D6FB5"/>
    <w:rsid w:val="009D7A8A"/>
    <w:rsid w:val="009E0954"/>
    <w:rsid w:val="009E1298"/>
    <w:rsid w:val="009E1AF7"/>
    <w:rsid w:val="009E35B3"/>
    <w:rsid w:val="009E3BD6"/>
    <w:rsid w:val="009E49C2"/>
    <w:rsid w:val="009E5A6B"/>
    <w:rsid w:val="009E5C4D"/>
    <w:rsid w:val="009E60AD"/>
    <w:rsid w:val="009E6120"/>
    <w:rsid w:val="009E6342"/>
    <w:rsid w:val="009E6FF4"/>
    <w:rsid w:val="009E75FB"/>
    <w:rsid w:val="009E7ABA"/>
    <w:rsid w:val="009E7E56"/>
    <w:rsid w:val="009F0318"/>
    <w:rsid w:val="009F1955"/>
    <w:rsid w:val="009F1958"/>
    <w:rsid w:val="009F1D2E"/>
    <w:rsid w:val="009F27A5"/>
    <w:rsid w:val="009F2B8C"/>
    <w:rsid w:val="009F2D09"/>
    <w:rsid w:val="009F3067"/>
    <w:rsid w:val="009F30B0"/>
    <w:rsid w:val="009F39DE"/>
    <w:rsid w:val="009F3DBC"/>
    <w:rsid w:val="009F4E3C"/>
    <w:rsid w:val="009F5056"/>
    <w:rsid w:val="009F5081"/>
    <w:rsid w:val="009F5888"/>
    <w:rsid w:val="009F58C2"/>
    <w:rsid w:val="009F635B"/>
    <w:rsid w:val="009F6890"/>
    <w:rsid w:val="009F690F"/>
    <w:rsid w:val="009F691A"/>
    <w:rsid w:val="009F6A51"/>
    <w:rsid w:val="00A0088E"/>
    <w:rsid w:val="00A0094E"/>
    <w:rsid w:val="00A010B5"/>
    <w:rsid w:val="00A01267"/>
    <w:rsid w:val="00A01737"/>
    <w:rsid w:val="00A02B32"/>
    <w:rsid w:val="00A02DE2"/>
    <w:rsid w:val="00A03381"/>
    <w:rsid w:val="00A037A2"/>
    <w:rsid w:val="00A03E83"/>
    <w:rsid w:val="00A04356"/>
    <w:rsid w:val="00A043C6"/>
    <w:rsid w:val="00A04E1F"/>
    <w:rsid w:val="00A06074"/>
    <w:rsid w:val="00A063E1"/>
    <w:rsid w:val="00A07450"/>
    <w:rsid w:val="00A07834"/>
    <w:rsid w:val="00A07AD9"/>
    <w:rsid w:val="00A116F0"/>
    <w:rsid w:val="00A11940"/>
    <w:rsid w:val="00A11B4A"/>
    <w:rsid w:val="00A123D4"/>
    <w:rsid w:val="00A12523"/>
    <w:rsid w:val="00A1304A"/>
    <w:rsid w:val="00A14096"/>
    <w:rsid w:val="00A141D7"/>
    <w:rsid w:val="00A1444A"/>
    <w:rsid w:val="00A14927"/>
    <w:rsid w:val="00A15029"/>
    <w:rsid w:val="00A15683"/>
    <w:rsid w:val="00A16199"/>
    <w:rsid w:val="00A1754E"/>
    <w:rsid w:val="00A17724"/>
    <w:rsid w:val="00A17D67"/>
    <w:rsid w:val="00A20137"/>
    <w:rsid w:val="00A207BB"/>
    <w:rsid w:val="00A20C37"/>
    <w:rsid w:val="00A215E3"/>
    <w:rsid w:val="00A21634"/>
    <w:rsid w:val="00A21AFD"/>
    <w:rsid w:val="00A22743"/>
    <w:rsid w:val="00A22DE5"/>
    <w:rsid w:val="00A2342F"/>
    <w:rsid w:val="00A23835"/>
    <w:rsid w:val="00A238D0"/>
    <w:rsid w:val="00A23A15"/>
    <w:rsid w:val="00A24153"/>
    <w:rsid w:val="00A24590"/>
    <w:rsid w:val="00A24A85"/>
    <w:rsid w:val="00A253C2"/>
    <w:rsid w:val="00A25515"/>
    <w:rsid w:val="00A255FA"/>
    <w:rsid w:val="00A25B74"/>
    <w:rsid w:val="00A264A6"/>
    <w:rsid w:val="00A264DC"/>
    <w:rsid w:val="00A2674A"/>
    <w:rsid w:val="00A26996"/>
    <w:rsid w:val="00A26C1A"/>
    <w:rsid w:val="00A26C63"/>
    <w:rsid w:val="00A26CB9"/>
    <w:rsid w:val="00A27143"/>
    <w:rsid w:val="00A30E5C"/>
    <w:rsid w:val="00A311CE"/>
    <w:rsid w:val="00A31A41"/>
    <w:rsid w:val="00A3226D"/>
    <w:rsid w:val="00A3267E"/>
    <w:rsid w:val="00A32EF1"/>
    <w:rsid w:val="00A33106"/>
    <w:rsid w:val="00A33309"/>
    <w:rsid w:val="00A33DEC"/>
    <w:rsid w:val="00A3416F"/>
    <w:rsid w:val="00A34A05"/>
    <w:rsid w:val="00A35735"/>
    <w:rsid w:val="00A35FD0"/>
    <w:rsid w:val="00A36059"/>
    <w:rsid w:val="00A362F1"/>
    <w:rsid w:val="00A36836"/>
    <w:rsid w:val="00A36AFB"/>
    <w:rsid w:val="00A36F39"/>
    <w:rsid w:val="00A37EB4"/>
    <w:rsid w:val="00A40214"/>
    <w:rsid w:val="00A40441"/>
    <w:rsid w:val="00A40A3B"/>
    <w:rsid w:val="00A40B0C"/>
    <w:rsid w:val="00A4140A"/>
    <w:rsid w:val="00A4367B"/>
    <w:rsid w:val="00A43D35"/>
    <w:rsid w:val="00A440F2"/>
    <w:rsid w:val="00A446A9"/>
    <w:rsid w:val="00A4483F"/>
    <w:rsid w:val="00A44CD9"/>
    <w:rsid w:val="00A451FE"/>
    <w:rsid w:val="00A45250"/>
    <w:rsid w:val="00A453F7"/>
    <w:rsid w:val="00A45466"/>
    <w:rsid w:val="00A45589"/>
    <w:rsid w:val="00A45B21"/>
    <w:rsid w:val="00A46DD5"/>
    <w:rsid w:val="00A46E0E"/>
    <w:rsid w:val="00A47E76"/>
    <w:rsid w:val="00A5057A"/>
    <w:rsid w:val="00A50989"/>
    <w:rsid w:val="00A50F3D"/>
    <w:rsid w:val="00A51DB5"/>
    <w:rsid w:val="00A5299F"/>
    <w:rsid w:val="00A529FC"/>
    <w:rsid w:val="00A531A4"/>
    <w:rsid w:val="00A53228"/>
    <w:rsid w:val="00A533C3"/>
    <w:rsid w:val="00A53F6D"/>
    <w:rsid w:val="00A542D5"/>
    <w:rsid w:val="00A547DB"/>
    <w:rsid w:val="00A54BA6"/>
    <w:rsid w:val="00A5603D"/>
    <w:rsid w:val="00A56819"/>
    <w:rsid w:val="00A56A58"/>
    <w:rsid w:val="00A570DC"/>
    <w:rsid w:val="00A57860"/>
    <w:rsid w:val="00A578A9"/>
    <w:rsid w:val="00A57EE5"/>
    <w:rsid w:val="00A6122B"/>
    <w:rsid w:val="00A6146D"/>
    <w:rsid w:val="00A62E39"/>
    <w:rsid w:val="00A63563"/>
    <w:rsid w:val="00A644AB"/>
    <w:rsid w:val="00A6460E"/>
    <w:rsid w:val="00A64AC1"/>
    <w:rsid w:val="00A64E77"/>
    <w:rsid w:val="00A652D0"/>
    <w:rsid w:val="00A65446"/>
    <w:rsid w:val="00A6586A"/>
    <w:rsid w:val="00A6604B"/>
    <w:rsid w:val="00A6612D"/>
    <w:rsid w:val="00A663A3"/>
    <w:rsid w:val="00A671CC"/>
    <w:rsid w:val="00A67712"/>
    <w:rsid w:val="00A67AEE"/>
    <w:rsid w:val="00A67B21"/>
    <w:rsid w:val="00A703D0"/>
    <w:rsid w:val="00A70830"/>
    <w:rsid w:val="00A70A91"/>
    <w:rsid w:val="00A70B3F"/>
    <w:rsid w:val="00A70BC9"/>
    <w:rsid w:val="00A70CEF"/>
    <w:rsid w:val="00A70E37"/>
    <w:rsid w:val="00A717CD"/>
    <w:rsid w:val="00A71AFE"/>
    <w:rsid w:val="00A71B56"/>
    <w:rsid w:val="00A71D9F"/>
    <w:rsid w:val="00A71E78"/>
    <w:rsid w:val="00A721BC"/>
    <w:rsid w:val="00A72466"/>
    <w:rsid w:val="00A72B5A"/>
    <w:rsid w:val="00A72FF1"/>
    <w:rsid w:val="00A72FF5"/>
    <w:rsid w:val="00A731D4"/>
    <w:rsid w:val="00A732DB"/>
    <w:rsid w:val="00A73A42"/>
    <w:rsid w:val="00A73E27"/>
    <w:rsid w:val="00A7407B"/>
    <w:rsid w:val="00A74123"/>
    <w:rsid w:val="00A7667D"/>
    <w:rsid w:val="00A76A9D"/>
    <w:rsid w:val="00A7718B"/>
    <w:rsid w:val="00A77703"/>
    <w:rsid w:val="00A77A45"/>
    <w:rsid w:val="00A77E59"/>
    <w:rsid w:val="00A8032F"/>
    <w:rsid w:val="00A80879"/>
    <w:rsid w:val="00A80C5B"/>
    <w:rsid w:val="00A80CC5"/>
    <w:rsid w:val="00A81046"/>
    <w:rsid w:val="00A81ABF"/>
    <w:rsid w:val="00A82590"/>
    <w:rsid w:val="00A825B7"/>
    <w:rsid w:val="00A8353A"/>
    <w:rsid w:val="00A83816"/>
    <w:rsid w:val="00A8528E"/>
    <w:rsid w:val="00A85830"/>
    <w:rsid w:val="00A85CAB"/>
    <w:rsid w:val="00A85DD1"/>
    <w:rsid w:val="00A8646F"/>
    <w:rsid w:val="00A874FB"/>
    <w:rsid w:val="00A901F4"/>
    <w:rsid w:val="00A90611"/>
    <w:rsid w:val="00A9162B"/>
    <w:rsid w:val="00A92489"/>
    <w:rsid w:val="00A93C8B"/>
    <w:rsid w:val="00A94609"/>
    <w:rsid w:val="00A94742"/>
    <w:rsid w:val="00A94C22"/>
    <w:rsid w:val="00A9593A"/>
    <w:rsid w:val="00A95AE4"/>
    <w:rsid w:val="00A9611D"/>
    <w:rsid w:val="00A96A74"/>
    <w:rsid w:val="00A978AE"/>
    <w:rsid w:val="00A97F54"/>
    <w:rsid w:val="00AA05FE"/>
    <w:rsid w:val="00AA0608"/>
    <w:rsid w:val="00AA0C08"/>
    <w:rsid w:val="00AA14FE"/>
    <w:rsid w:val="00AA16CD"/>
    <w:rsid w:val="00AA16E2"/>
    <w:rsid w:val="00AA1BF8"/>
    <w:rsid w:val="00AA1CA3"/>
    <w:rsid w:val="00AA1CA7"/>
    <w:rsid w:val="00AA1EEC"/>
    <w:rsid w:val="00AA1F56"/>
    <w:rsid w:val="00AA23FE"/>
    <w:rsid w:val="00AA36D2"/>
    <w:rsid w:val="00AA4150"/>
    <w:rsid w:val="00AA55A0"/>
    <w:rsid w:val="00AA5B6B"/>
    <w:rsid w:val="00AA5BD1"/>
    <w:rsid w:val="00AA5CAC"/>
    <w:rsid w:val="00AA75C3"/>
    <w:rsid w:val="00AA7804"/>
    <w:rsid w:val="00AA782A"/>
    <w:rsid w:val="00AB05A0"/>
    <w:rsid w:val="00AB087D"/>
    <w:rsid w:val="00AB0AF4"/>
    <w:rsid w:val="00AB17DC"/>
    <w:rsid w:val="00AB1A57"/>
    <w:rsid w:val="00AB1B40"/>
    <w:rsid w:val="00AB1E48"/>
    <w:rsid w:val="00AB2414"/>
    <w:rsid w:val="00AB24C6"/>
    <w:rsid w:val="00AB28DF"/>
    <w:rsid w:val="00AB2D32"/>
    <w:rsid w:val="00AB3B53"/>
    <w:rsid w:val="00AB3BDB"/>
    <w:rsid w:val="00AB42CB"/>
    <w:rsid w:val="00AB435E"/>
    <w:rsid w:val="00AB4989"/>
    <w:rsid w:val="00AB4FB7"/>
    <w:rsid w:val="00AB5167"/>
    <w:rsid w:val="00AB5A2C"/>
    <w:rsid w:val="00AB5D3A"/>
    <w:rsid w:val="00AB5E0B"/>
    <w:rsid w:val="00AB6032"/>
    <w:rsid w:val="00AB67B2"/>
    <w:rsid w:val="00AB6FB8"/>
    <w:rsid w:val="00AB71AA"/>
    <w:rsid w:val="00AB7FDE"/>
    <w:rsid w:val="00AC0107"/>
    <w:rsid w:val="00AC07D6"/>
    <w:rsid w:val="00AC0FDB"/>
    <w:rsid w:val="00AC141F"/>
    <w:rsid w:val="00AC152D"/>
    <w:rsid w:val="00AC164D"/>
    <w:rsid w:val="00AC28D6"/>
    <w:rsid w:val="00AC3538"/>
    <w:rsid w:val="00AC3FB9"/>
    <w:rsid w:val="00AC4103"/>
    <w:rsid w:val="00AC4C48"/>
    <w:rsid w:val="00AC55AF"/>
    <w:rsid w:val="00AC5C93"/>
    <w:rsid w:val="00AC60BB"/>
    <w:rsid w:val="00AC65FA"/>
    <w:rsid w:val="00AC6924"/>
    <w:rsid w:val="00AC6AA3"/>
    <w:rsid w:val="00AC6C5D"/>
    <w:rsid w:val="00AC6D46"/>
    <w:rsid w:val="00AC7153"/>
    <w:rsid w:val="00AD03E8"/>
    <w:rsid w:val="00AD0592"/>
    <w:rsid w:val="00AD0B4B"/>
    <w:rsid w:val="00AD0B8D"/>
    <w:rsid w:val="00AD1156"/>
    <w:rsid w:val="00AD18F0"/>
    <w:rsid w:val="00AD1DC4"/>
    <w:rsid w:val="00AD2312"/>
    <w:rsid w:val="00AD2646"/>
    <w:rsid w:val="00AD2716"/>
    <w:rsid w:val="00AD2880"/>
    <w:rsid w:val="00AD2B17"/>
    <w:rsid w:val="00AD2BA5"/>
    <w:rsid w:val="00AD356B"/>
    <w:rsid w:val="00AD3CEC"/>
    <w:rsid w:val="00AD3EE0"/>
    <w:rsid w:val="00AD3FA8"/>
    <w:rsid w:val="00AD44B4"/>
    <w:rsid w:val="00AD4595"/>
    <w:rsid w:val="00AD4CCB"/>
    <w:rsid w:val="00AD5741"/>
    <w:rsid w:val="00AD5B63"/>
    <w:rsid w:val="00AD5BA1"/>
    <w:rsid w:val="00AD65D2"/>
    <w:rsid w:val="00AD6722"/>
    <w:rsid w:val="00AD7E14"/>
    <w:rsid w:val="00AD7E97"/>
    <w:rsid w:val="00AE0419"/>
    <w:rsid w:val="00AE0BD9"/>
    <w:rsid w:val="00AE1A79"/>
    <w:rsid w:val="00AE2023"/>
    <w:rsid w:val="00AE2289"/>
    <w:rsid w:val="00AE2FBD"/>
    <w:rsid w:val="00AE31C2"/>
    <w:rsid w:val="00AE3725"/>
    <w:rsid w:val="00AE3754"/>
    <w:rsid w:val="00AE39C5"/>
    <w:rsid w:val="00AE4BEE"/>
    <w:rsid w:val="00AE4C41"/>
    <w:rsid w:val="00AE530A"/>
    <w:rsid w:val="00AE5313"/>
    <w:rsid w:val="00AE6DE8"/>
    <w:rsid w:val="00AE70D6"/>
    <w:rsid w:val="00AE720E"/>
    <w:rsid w:val="00AF077B"/>
    <w:rsid w:val="00AF0C06"/>
    <w:rsid w:val="00AF194E"/>
    <w:rsid w:val="00AF1CEF"/>
    <w:rsid w:val="00AF1F24"/>
    <w:rsid w:val="00AF210C"/>
    <w:rsid w:val="00AF2339"/>
    <w:rsid w:val="00AF23B3"/>
    <w:rsid w:val="00AF2AE3"/>
    <w:rsid w:val="00AF360D"/>
    <w:rsid w:val="00AF3EA1"/>
    <w:rsid w:val="00AF437A"/>
    <w:rsid w:val="00AF453B"/>
    <w:rsid w:val="00AF45F9"/>
    <w:rsid w:val="00AF6048"/>
    <w:rsid w:val="00AF6B09"/>
    <w:rsid w:val="00AF715A"/>
    <w:rsid w:val="00AF728C"/>
    <w:rsid w:val="00AF74E6"/>
    <w:rsid w:val="00B00AD2"/>
    <w:rsid w:val="00B00BCF"/>
    <w:rsid w:val="00B00E0A"/>
    <w:rsid w:val="00B01394"/>
    <w:rsid w:val="00B01502"/>
    <w:rsid w:val="00B0167B"/>
    <w:rsid w:val="00B01696"/>
    <w:rsid w:val="00B01F4D"/>
    <w:rsid w:val="00B02069"/>
    <w:rsid w:val="00B02511"/>
    <w:rsid w:val="00B0274F"/>
    <w:rsid w:val="00B02823"/>
    <w:rsid w:val="00B02F12"/>
    <w:rsid w:val="00B0371A"/>
    <w:rsid w:val="00B0393A"/>
    <w:rsid w:val="00B04067"/>
    <w:rsid w:val="00B04CD3"/>
    <w:rsid w:val="00B055A0"/>
    <w:rsid w:val="00B05AE9"/>
    <w:rsid w:val="00B05C3F"/>
    <w:rsid w:val="00B05C43"/>
    <w:rsid w:val="00B05F01"/>
    <w:rsid w:val="00B05FB6"/>
    <w:rsid w:val="00B0672D"/>
    <w:rsid w:val="00B067E8"/>
    <w:rsid w:val="00B06861"/>
    <w:rsid w:val="00B06B9E"/>
    <w:rsid w:val="00B06E10"/>
    <w:rsid w:val="00B06EE0"/>
    <w:rsid w:val="00B075C5"/>
    <w:rsid w:val="00B075EF"/>
    <w:rsid w:val="00B07F94"/>
    <w:rsid w:val="00B10DB4"/>
    <w:rsid w:val="00B11473"/>
    <w:rsid w:val="00B11B87"/>
    <w:rsid w:val="00B120A6"/>
    <w:rsid w:val="00B1239E"/>
    <w:rsid w:val="00B12CBB"/>
    <w:rsid w:val="00B12FF6"/>
    <w:rsid w:val="00B13180"/>
    <w:rsid w:val="00B131CC"/>
    <w:rsid w:val="00B133AF"/>
    <w:rsid w:val="00B136D6"/>
    <w:rsid w:val="00B13F58"/>
    <w:rsid w:val="00B14297"/>
    <w:rsid w:val="00B1457E"/>
    <w:rsid w:val="00B1458B"/>
    <w:rsid w:val="00B1477B"/>
    <w:rsid w:val="00B14FFD"/>
    <w:rsid w:val="00B153C0"/>
    <w:rsid w:val="00B15CF8"/>
    <w:rsid w:val="00B15E5C"/>
    <w:rsid w:val="00B16F86"/>
    <w:rsid w:val="00B172CA"/>
    <w:rsid w:val="00B17736"/>
    <w:rsid w:val="00B17CA0"/>
    <w:rsid w:val="00B17D0E"/>
    <w:rsid w:val="00B200C9"/>
    <w:rsid w:val="00B20A2D"/>
    <w:rsid w:val="00B20EB2"/>
    <w:rsid w:val="00B21146"/>
    <w:rsid w:val="00B213F3"/>
    <w:rsid w:val="00B21712"/>
    <w:rsid w:val="00B21A5C"/>
    <w:rsid w:val="00B22092"/>
    <w:rsid w:val="00B22679"/>
    <w:rsid w:val="00B22A15"/>
    <w:rsid w:val="00B22C46"/>
    <w:rsid w:val="00B232D7"/>
    <w:rsid w:val="00B2411D"/>
    <w:rsid w:val="00B244DD"/>
    <w:rsid w:val="00B246DC"/>
    <w:rsid w:val="00B24B6C"/>
    <w:rsid w:val="00B25491"/>
    <w:rsid w:val="00B262F7"/>
    <w:rsid w:val="00B26778"/>
    <w:rsid w:val="00B268D3"/>
    <w:rsid w:val="00B2691A"/>
    <w:rsid w:val="00B26D97"/>
    <w:rsid w:val="00B27357"/>
    <w:rsid w:val="00B279DD"/>
    <w:rsid w:val="00B31707"/>
    <w:rsid w:val="00B31DC4"/>
    <w:rsid w:val="00B321FC"/>
    <w:rsid w:val="00B32946"/>
    <w:rsid w:val="00B3381D"/>
    <w:rsid w:val="00B33EA8"/>
    <w:rsid w:val="00B34550"/>
    <w:rsid w:val="00B346C5"/>
    <w:rsid w:val="00B34DEC"/>
    <w:rsid w:val="00B3516D"/>
    <w:rsid w:val="00B36087"/>
    <w:rsid w:val="00B36BAE"/>
    <w:rsid w:val="00B37CBE"/>
    <w:rsid w:val="00B4086A"/>
    <w:rsid w:val="00B40D5B"/>
    <w:rsid w:val="00B40E94"/>
    <w:rsid w:val="00B4124B"/>
    <w:rsid w:val="00B427F8"/>
    <w:rsid w:val="00B434C0"/>
    <w:rsid w:val="00B437BF"/>
    <w:rsid w:val="00B43802"/>
    <w:rsid w:val="00B43B47"/>
    <w:rsid w:val="00B43BFF"/>
    <w:rsid w:val="00B4442E"/>
    <w:rsid w:val="00B449BF"/>
    <w:rsid w:val="00B44B3F"/>
    <w:rsid w:val="00B45359"/>
    <w:rsid w:val="00B45856"/>
    <w:rsid w:val="00B458D9"/>
    <w:rsid w:val="00B45A5F"/>
    <w:rsid w:val="00B45BFE"/>
    <w:rsid w:val="00B4640D"/>
    <w:rsid w:val="00B476DA"/>
    <w:rsid w:val="00B47A70"/>
    <w:rsid w:val="00B47D8C"/>
    <w:rsid w:val="00B5019C"/>
    <w:rsid w:val="00B50368"/>
    <w:rsid w:val="00B5044B"/>
    <w:rsid w:val="00B50A11"/>
    <w:rsid w:val="00B50EFA"/>
    <w:rsid w:val="00B51539"/>
    <w:rsid w:val="00B5166B"/>
    <w:rsid w:val="00B520BB"/>
    <w:rsid w:val="00B520BF"/>
    <w:rsid w:val="00B522D5"/>
    <w:rsid w:val="00B52E0A"/>
    <w:rsid w:val="00B5324F"/>
    <w:rsid w:val="00B53513"/>
    <w:rsid w:val="00B535C1"/>
    <w:rsid w:val="00B53720"/>
    <w:rsid w:val="00B540DD"/>
    <w:rsid w:val="00B54C8A"/>
    <w:rsid w:val="00B5513D"/>
    <w:rsid w:val="00B556A1"/>
    <w:rsid w:val="00B55F11"/>
    <w:rsid w:val="00B55F29"/>
    <w:rsid w:val="00B567B7"/>
    <w:rsid w:val="00B56CCA"/>
    <w:rsid w:val="00B572F3"/>
    <w:rsid w:val="00B575AF"/>
    <w:rsid w:val="00B5778D"/>
    <w:rsid w:val="00B602FD"/>
    <w:rsid w:val="00B6053E"/>
    <w:rsid w:val="00B60878"/>
    <w:rsid w:val="00B609B5"/>
    <w:rsid w:val="00B6255F"/>
    <w:rsid w:val="00B63141"/>
    <w:rsid w:val="00B643C3"/>
    <w:rsid w:val="00B64A7D"/>
    <w:rsid w:val="00B66295"/>
    <w:rsid w:val="00B6711C"/>
    <w:rsid w:val="00B672CE"/>
    <w:rsid w:val="00B678AC"/>
    <w:rsid w:val="00B67991"/>
    <w:rsid w:val="00B70730"/>
    <w:rsid w:val="00B70E41"/>
    <w:rsid w:val="00B70E5A"/>
    <w:rsid w:val="00B71021"/>
    <w:rsid w:val="00B71342"/>
    <w:rsid w:val="00B71473"/>
    <w:rsid w:val="00B7164F"/>
    <w:rsid w:val="00B7171D"/>
    <w:rsid w:val="00B71DDF"/>
    <w:rsid w:val="00B72310"/>
    <w:rsid w:val="00B7259C"/>
    <w:rsid w:val="00B737C4"/>
    <w:rsid w:val="00B74C08"/>
    <w:rsid w:val="00B74F9E"/>
    <w:rsid w:val="00B750BB"/>
    <w:rsid w:val="00B755B1"/>
    <w:rsid w:val="00B765B8"/>
    <w:rsid w:val="00B7662B"/>
    <w:rsid w:val="00B76C01"/>
    <w:rsid w:val="00B76F93"/>
    <w:rsid w:val="00B771C1"/>
    <w:rsid w:val="00B7746B"/>
    <w:rsid w:val="00B7780B"/>
    <w:rsid w:val="00B8092B"/>
    <w:rsid w:val="00B81381"/>
    <w:rsid w:val="00B81861"/>
    <w:rsid w:val="00B818E0"/>
    <w:rsid w:val="00B81A90"/>
    <w:rsid w:val="00B826E4"/>
    <w:rsid w:val="00B828AC"/>
    <w:rsid w:val="00B82C31"/>
    <w:rsid w:val="00B82FD1"/>
    <w:rsid w:val="00B83B5F"/>
    <w:rsid w:val="00B83B9C"/>
    <w:rsid w:val="00B83C60"/>
    <w:rsid w:val="00B84BF1"/>
    <w:rsid w:val="00B84ED5"/>
    <w:rsid w:val="00B85023"/>
    <w:rsid w:val="00B85A29"/>
    <w:rsid w:val="00B86421"/>
    <w:rsid w:val="00B86A2C"/>
    <w:rsid w:val="00B873D9"/>
    <w:rsid w:val="00B87FC1"/>
    <w:rsid w:val="00B90E0C"/>
    <w:rsid w:val="00B911B1"/>
    <w:rsid w:val="00B9133F"/>
    <w:rsid w:val="00B91E01"/>
    <w:rsid w:val="00B921C6"/>
    <w:rsid w:val="00B9230A"/>
    <w:rsid w:val="00B931A1"/>
    <w:rsid w:val="00B932A8"/>
    <w:rsid w:val="00B933E4"/>
    <w:rsid w:val="00B93F6E"/>
    <w:rsid w:val="00B94238"/>
    <w:rsid w:val="00B9453C"/>
    <w:rsid w:val="00B94DA5"/>
    <w:rsid w:val="00B96169"/>
    <w:rsid w:val="00B96D95"/>
    <w:rsid w:val="00B96F2A"/>
    <w:rsid w:val="00B9717E"/>
    <w:rsid w:val="00B97C22"/>
    <w:rsid w:val="00B97E6A"/>
    <w:rsid w:val="00B97F8F"/>
    <w:rsid w:val="00BA024E"/>
    <w:rsid w:val="00BA0491"/>
    <w:rsid w:val="00BA106F"/>
    <w:rsid w:val="00BA10D6"/>
    <w:rsid w:val="00BA12BA"/>
    <w:rsid w:val="00BA1495"/>
    <w:rsid w:val="00BA1845"/>
    <w:rsid w:val="00BA1BE8"/>
    <w:rsid w:val="00BA273B"/>
    <w:rsid w:val="00BA29AC"/>
    <w:rsid w:val="00BA358F"/>
    <w:rsid w:val="00BA35F4"/>
    <w:rsid w:val="00BA3640"/>
    <w:rsid w:val="00BA36CA"/>
    <w:rsid w:val="00BA3C27"/>
    <w:rsid w:val="00BA4584"/>
    <w:rsid w:val="00BA4B7B"/>
    <w:rsid w:val="00BA57C2"/>
    <w:rsid w:val="00BA6484"/>
    <w:rsid w:val="00BA6912"/>
    <w:rsid w:val="00BA7091"/>
    <w:rsid w:val="00BB049B"/>
    <w:rsid w:val="00BB0A16"/>
    <w:rsid w:val="00BB109F"/>
    <w:rsid w:val="00BB1C4F"/>
    <w:rsid w:val="00BB1C55"/>
    <w:rsid w:val="00BB21C5"/>
    <w:rsid w:val="00BB28CF"/>
    <w:rsid w:val="00BB35B4"/>
    <w:rsid w:val="00BB3B92"/>
    <w:rsid w:val="00BB411A"/>
    <w:rsid w:val="00BB41E6"/>
    <w:rsid w:val="00BB4767"/>
    <w:rsid w:val="00BB4857"/>
    <w:rsid w:val="00BB4E9C"/>
    <w:rsid w:val="00BB5553"/>
    <w:rsid w:val="00BB5908"/>
    <w:rsid w:val="00BB59F4"/>
    <w:rsid w:val="00BB5AC2"/>
    <w:rsid w:val="00BB60F5"/>
    <w:rsid w:val="00BB67BA"/>
    <w:rsid w:val="00BB6859"/>
    <w:rsid w:val="00BB6A75"/>
    <w:rsid w:val="00BB6B02"/>
    <w:rsid w:val="00BB6B46"/>
    <w:rsid w:val="00BB6CCA"/>
    <w:rsid w:val="00BB7C8F"/>
    <w:rsid w:val="00BB7CDE"/>
    <w:rsid w:val="00BC0169"/>
    <w:rsid w:val="00BC02A6"/>
    <w:rsid w:val="00BC0B73"/>
    <w:rsid w:val="00BC141C"/>
    <w:rsid w:val="00BC15D5"/>
    <w:rsid w:val="00BC1833"/>
    <w:rsid w:val="00BC29B1"/>
    <w:rsid w:val="00BC2AEF"/>
    <w:rsid w:val="00BC2C58"/>
    <w:rsid w:val="00BC3394"/>
    <w:rsid w:val="00BC34AF"/>
    <w:rsid w:val="00BC3577"/>
    <w:rsid w:val="00BC39D8"/>
    <w:rsid w:val="00BC4072"/>
    <w:rsid w:val="00BC47C0"/>
    <w:rsid w:val="00BC4B60"/>
    <w:rsid w:val="00BC542A"/>
    <w:rsid w:val="00BC6B9A"/>
    <w:rsid w:val="00BC6BC5"/>
    <w:rsid w:val="00BC6E56"/>
    <w:rsid w:val="00BC7080"/>
    <w:rsid w:val="00BC7144"/>
    <w:rsid w:val="00BC72B0"/>
    <w:rsid w:val="00BC7737"/>
    <w:rsid w:val="00BD0AAA"/>
    <w:rsid w:val="00BD0E8C"/>
    <w:rsid w:val="00BD156E"/>
    <w:rsid w:val="00BD16AD"/>
    <w:rsid w:val="00BD1DF2"/>
    <w:rsid w:val="00BD26A3"/>
    <w:rsid w:val="00BD2B5A"/>
    <w:rsid w:val="00BD3BEC"/>
    <w:rsid w:val="00BD40BD"/>
    <w:rsid w:val="00BD4A3F"/>
    <w:rsid w:val="00BD5170"/>
    <w:rsid w:val="00BD54C2"/>
    <w:rsid w:val="00BD57B5"/>
    <w:rsid w:val="00BD5A05"/>
    <w:rsid w:val="00BD5A8A"/>
    <w:rsid w:val="00BD5B60"/>
    <w:rsid w:val="00BD6406"/>
    <w:rsid w:val="00BD6622"/>
    <w:rsid w:val="00BD675E"/>
    <w:rsid w:val="00BD6B1D"/>
    <w:rsid w:val="00BD7566"/>
    <w:rsid w:val="00BD7823"/>
    <w:rsid w:val="00BD7EA2"/>
    <w:rsid w:val="00BE009E"/>
    <w:rsid w:val="00BE0693"/>
    <w:rsid w:val="00BE0D36"/>
    <w:rsid w:val="00BE0D91"/>
    <w:rsid w:val="00BE1C53"/>
    <w:rsid w:val="00BE1DB2"/>
    <w:rsid w:val="00BE22D6"/>
    <w:rsid w:val="00BE2B30"/>
    <w:rsid w:val="00BE2F7E"/>
    <w:rsid w:val="00BE35AE"/>
    <w:rsid w:val="00BE3652"/>
    <w:rsid w:val="00BE3A99"/>
    <w:rsid w:val="00BE41FE"/>
    <w:rsid w:val="00BE4CDB"/>
    <w:rsid w:val="00BE5075"/>
    <w:rsid w:val="00BE50C8"/>
    <w:rsid w:val="00BE510C"/>
    <w:rsid w:val="00BE5883"/>
    <w:rsid w:val="00BE614A"/>
    <w:rsid w:val="00BE6742"/>
    <w:rsid w:val="00BE6B09"/>
    <w:rsid w:val="00BE6CF2"/>
    <w:rsid w:val="00BE72D6"/>
    <w:rsid w:val="00BE7490"/>
    <w:rsid w:val="00BE7587"/>
    <w:rsid w:val="00BF0B4F"/>
    <w:rsid w:val="00BF141E"/>
    <w:rsid w:val="00BF201A"/>
    <w:rsid w:val="00BF23BD"/>
    <w:rsid w:val="00BF2D3F"/>
    <w:rsid w:val="00BF39FA"/>
    <w:rsid w:val="00BF3A3A"/>
    <w:rsid w:val="00BF3B5D"/>
    <w:rsid w:val="00BF3FFB"/>
    <w:rsid w:val="00BF44C4"/>
    <w:rsid w:val="00BF5AA1"/>
    <w:rsid w:val="00BF662C"/>
    <w:rsid w:val="00BF6D50"/>
    <w:rsid w:val="00BF70F5"/>
    <w:rsid w:val="00BF7AC9"/>
    <w:rsid w:val="00C000EE"/>
    <w:rsid w:val="00C006C8"/>
    <w:rsid w:val="00C009CF"/>
    <w:rsid w:val="00C00C37"/>
    <w:rsid w:val="00C01489"/>
    <w:rsid w:val="00C01D8B"/>
    <w:rsid w:val="00C04072"/>
    <w:rsid w:val="00C045AE"/>
    <w:rsid w:val="00C04674"/>
    <w:rsid w:val="00C04C61"/>
    <w:rsid w:val="00C04C72"/>
    <w:rsid w:val="00C05011"/>
    <w:rsid w:val="00C05DB2"/>
    <w:rsid w:val="00C067E7"/>
    <w:rsid w:val="00C06895"/>
    <w:rsid w:val="00C06B58"/>
    <w:rsid w:val="00C06D21"/>
    <w:rsid w:val="00C07202"/>
    <w:rsid w:val="00C0754F"/>
    <w:rsid w:val="00C100F9"/>
    <w:rsid w:val="00C11C68"/>
    <w:rsid w:val="00C11DEB"/>
    <w:rsid w:val="00C11E70"/>
    <w:rsid w:val="00C11F3E"/>
    <w:rsid w:val="00C11F91"/>
    <w:rsid w:val="00C1219C"/>
    <w:rsid w:val="00C12313"/>
    <w:rsid w:val="00C128D4"/>
    <w:rsid w:val="00C142A6"/>
    <w:rsid w:val="00C14707"/>
    <w:rsid w:val="00C149E5"/>
    <w:rsid w:val="00C14A9E"/>
    <w:rsid w:val="00C15338"/>
    <w:rsid w:val="00C1576B"/>
    <w:rsid w:val="00C15BAC"/>
    <w:rsid w:val="00C15BB6"/>
    <w:rsid w:val="00C17284"/>
    <w:rsid w:val="00C17D93"/>
    <w:rsid w:val="00C17E8B"/>
    <w:rsid w:val="00C20324"/>
    <w:rsid w:val="00C21231"/>
    <w:rsid w:val="00C2188C"/>
    <w:rsid w:val="00C223AB"/>
    <w:rsid w:val="00C22FDB"/>
    <w:rsid w:val="00C233CE"/>
    <w:rsid w:val="00C23D9B"/>
    <w:rsid w:val="00C23DFC"/>
    <w:rsid w:val="00C24CF1"/>
    <w:rsid w:val="00C25E98"/>
    <w:rsid w:val="00C261A4"/>
    <w:rsid w:val="00C262C4"/>
    <w:rsid w:val="00C267E7"/>
    <w:rsid w:val="00C26AC4"/>
    <w:rsid w:val="00C26FE5"/>
    <w:rsid w:val="00C27958"/>
    <w:rsid w:val="00C27D35"/>
    <w:rsid w:val="00C31A0B"/>
    <w:rsid w:val="00C31E89"/>
    <w:rsid w:val="00C31F52"/>
    <w:rsid w:val="00C32348"/>
    <w:rsid w:val="00C32600"/>
    <w:rsid w:val="00C332C7"/>
    <w:rsid w:val="00C3333A"/>
    <w:rsid w:val="00C34483"/>
    <w:rsid w:val="00C351AC"/>
    <w:rsid w:val="00C352BD"/>
    <w:rsid w:val="00C35412"/>
    <w:rsid w:val="00C35995"/>
    <w:rsid w:val="00C359BB"/>
    <w:rsid w:val="00C35FBD"/>
    <w:rsid w:val="00C361B3"/>
    <w:rsid w:val="00C36277"/>
    <w:rsid w:val="00C363DF"/>
    <w:rsid w:val="00C368FA"/>
    <w:rsid w:val="00C37750"/>
    <w:rsid w:val="00C40A76"/>
    <w:rsid w:val="00C41199"/>
    <w:rsid w:val="00C416C3"/>
    <w:rsid w:val="00C41B31"/>
    <w:rsid w:val="00C427FF"/>
    <w:rsid w:val="00C430CE"/>
    <w:rsid w:val="00C4361A"/>
    <w:rsid w:val="00C43BA9"/>
    <w:rsid w:val="00C43E4D"/>
    <w:rsid w:val="00C44937"/>
    <w:rsid w:val="00C449BD"/>
    <w:rsid w:val="00C453BE"/>
    <w:rsid w:val="00C45743"/>
    <w:rsid w:val="00C45EC0"/>
    <w:rsid w:val="00C45EF2"/>
    <w:rsid w:val="00C46E94"/>
    <w:rsid w:val="00C4764C"/>
    <w:rsid w:val="00C47850"/>
    <w:rsid w:val="00C47F81"/>
    <w:rsid w:val="00C500D9"/>
    <w:rsid w:val="00C5063F"/>
    <w:rsid w:val="00C50D05"/>
    <w:rsid w:val="00C519B2"/>
    <w:rsid w:val="00C51B65"/>
    <w:rsid w:val="00C51C52"/>
    <w:rsid w:val="00C5242A"/>
    <w:rsid w:val="00C52EF6"/>
    <w:rsid w:val="00C538F6"/>
    <w:rsid w:val="00C5390F"/>
    <w:rsid w:val="00C53A7C"/>
    <w:rsid w:val="00C543CE"/>
    <w:rsid w:val="00C550FD"/>
    <w:rsid w:val="00C55D7E"/>
    <w:rsid w:val="00C561DA"/>
    <w:rsid w:val="00C56D3A"/>
    <w:rsid w:val="00C56D8E"/>
    <w:rsid w:val="00C57181"/>
    <w:rsid w:val="00C571E4"/>
    <w:rsid w:val="00C5752C"/>
    <w:rsid w:val="00C57E5C"/>
    <w:rsid w:val="00C610CC"/>
    <w:rsid w:val="00C613A2"/>
    <w:rsid w:val="00C628AE"/>
    <w:rsid w:val="00C62DED"/>
    <w:rsid w:val="00C62F6A"/>
    <w:rsid w:val="00C63016"/>
    <w:rsid w:val="00C63948"/>
    <w:rsid w:val="00C652B1"/>
    <w:rsid w:val="00C65C01"/>
    <w:rsid w:val="00C65F7C"/>
    <w:rsid w:val="00C66C4B"/>
    <w:rsid w:val="00C66C8C"/>
    <w:rsid w:val="00C67647"/>
    <w:rsid w:val="00C67C62"/>
    <w:rsid w:val="00C70F12"/>
    <w:rsid w:val="00C71C3F"/>
    <w:rsid w:val="00C722D6"/>
    <w:rsid w:val="00C7359E"/>
    <w:rsid w:val="00C74072"/>
    <w:rsid w:val="00C74637"/>
    <w:rsid w:val="00C7476C"/>
    <w:rsid w:val="00C750E8"/>
    <w:rsid w:val="00C755A5"/>
    <w:rsid w:val="00C75EC1"/>
    <w:rsid w:val="00C76F9F"/>
    <w:rsid w:val="00C770C9"/>
    <w:rsid w:val="00C8002B"/>
    <w:rsid w:val="00C8005B"/>
    <w:rsid w:val="00C80979"/>
    <w:rsid w:val="00C824CF"/>
    <w:rsid w:val="00C82787"/>
    <w:rsid w:val="00C829AF"/>
    <w:rsid w:val="00C82B5C"/>
    <w:rsid w:val="00C8433C"/>
    <w:rsid w:val="00C853B2"/>
    <w:rsid w:val="00C85B63"/>
    <w:rsid w:val="00C85E40"/>
    <w:rsid w:val="00C862B2"/>
    <w:rsid w:val="00C866C3"/>
    <w:rsid w:val="00C916B4"/>
    <w:rsid w:val="00C91CDB"/>
    <w:rsid w:val="00C9216D"/>
    <w:rsid w:val="00C922B2"/>
    <w:rsid w:val="00C92CD0"/>
    <w:rsid w:val="00C92E70"/>
    <w:rsid w:val="00C930F5"/>
    <w:rsid w:val="00C94226"/>
    <w:rsid w:val="00C94442"/>
    <w:rsid w:val="00C944B0"/>
    <w:rsid w:val="00C945B9"/>
    <w:rsid w:val="00C94A20"/>
    <w:rsid w:val="00C952D5"/>
    <w:rsid w:val="00C957E9"/>
    <w:rsid w:val="00C95B72"/>
    <w:rsid w:val="00C97438"/>
    <w:rsid w:val="00C97E70"/>
    <w:rsid w:val="00CA03A3"/>
    <w:rsid w:val="00CA0DF8"/>
    <w:rsid w:val="00CA12A2"/>
    <w:rsid w:val="00CA152A"/>
    <w:rsid w:val="00CA242B"/>
    <w:rsid w:val="00CA2DA0"/>
    <w:rsid w:val="00CA3189"/>
    <w:rsid w:val="00CA3752"/>
    <w:rsid w:val="00CA378C"/>
    <w:rsid w:val="00CA3DF1"/>
    <w:rsid w:val="00CA3FC6"/>
    <w:rsid w:val="00CA40C1"/>
    <w:rsid w:val="00CA44C1"/>
    <w:rsid w:val="00CA4C31"/>
    <w:rsid w:val="00CA4C6D"/>
    <w:rsid w:val="00CA4DAF"/>
    <w:rsid w:val="00CA528A"/>
    <w:rsid w:val="00CA53F6"/>
    <w:rsid w:val="00CA5740"/>
    <w:rsid w:val="00CA59B6"/>
    <w:rsid w:val="00CA5CBA"/>
    <w:rsid w:val="00CA5D88"/>
    <w:rsid w:val="00CA5F66"/>
    <w:rsid w:val="00CA6055"/>
    <w:rsid w:val="00CA64C6"/>
    <w:rsid w:val="00CA699E"/>
    <w:rsid w:val="00CA7647"/>
    <w:rsid w:val="00CA7C40"/>
    <w:rsid w:val="00CB04E1"/>
    <w:rsid w:val="00CB08D9"/>
    <w:rsid w:val="00CB0C74"/>
    <w:rsid w:val="00CB1034"/>
    <w:rsid w:val="00CB18DA"/>
    <w:rsid w:val="00CB1A46"/>
    <w:rsid w:val="00CB1DA5"/>
    <w:rsid w:val="00CB21A7"/>
    <w:rsid w:val="00CB32BC"/>
    <w:rsid w:val="00CB3381"/>
    <w:rsid w:val="00CB3642"/>
    <w:rsid w:val="00CB45F5"/>
    <w:rsid w:val="00CB536B"/>
    <w:rsid w:val="00CB698D"/>
    <w:rsid w:val="00CB6F79"/>
    <w:rsid w:val="00CB73FB"/>
    <w:rsid w:val="00CB790A"/>
    <w:rsid w:val="00CC0D7B"/>
    <w:rsid w:val="00CC0F67"/>
    <w:rsid w:val="00CC0F8E"/>
    <w:rsid w:val="00CC112C"/>
    <w:rsid w:val="00CC12D0"/>
    <w:rsid w:val="00CC13C8"/>
    <w:rsid w:val="00CC15E2"/>
    <w:rsid w:val="00CC162B"/>
    <w:rsid w:val="00CC17CC"/>
    <w:rsid w:val="00CC19E8"/>
    <w:rsid w:val="00CC2AAD"/>
    <w:rsid w:val="00CC3C8A"/>
    <w:rsid w:val="00CC44AC"/>
    <w:rsid w:val="00CC4A8E"/>
    <w:rsid w:val="00CC4D58"/>
    <w:rsid w:val="00CC587B"/>
    <w:rsid w:val="00CC5919"/>
    <w:rsid w:val="00CC5A45"/>
    <w:rsid w:val="00CC5D23"/>
    <w:rsid w:val="00CC6393"/>
    <w:rsid w:val="00CC6494"/>
    <w:rsid w:val="00CC66F6"/>
    <w:rsid w:val="00CC6717"/>
    <w:rsid w:val="00CC719E"/>
    <w:rsid w:val="00CC72B1"/>
    <w:rsid w:val="00CC73E2"/>
    <w:rsid w:val="00CD0206"/>
    <w:rsid w:val="00CD0C77"/>
    <w:rsid w:val="00CD0F7A"/>
    <w:rsid w:val="00CD121F"/>
    <w:rsid w:val="00CD13E1"/>
    <w:rsid w:val="00CD1652"/>
    <w:rsid w:val="00CD19DA"/>
    <w:rsid w:val="00CD2821"/>
    <w:rsid w:val="00CD3153"/>
    <w:rsid w:val="00CD3518"/>
    <w:rsid w:val="00CD358D"/>
    <w:rsid w:val="00CD363D"/>
    <w:rsid w:val="00CD3D3F"/>
    <w:rsid w:val="00CD409F"/>
    <w:rsid w:val="00CD462B"/>
    <w:rsid w:val="00CD4785"/>
    <w:rsid w:val="00CD584B"/>
    <w:rsid w:val="00CD5DD2"/>
    <w:rsid w:val="00CD634F"/>
    <w:rsid w:val="00CD6A47"/>
    <w:rsid w:val="00CD6FE3"/>
    <w:rsid w:val="00CD71D1"/>
    <w:rsid w:val="00CE0827"/>
    <w:rsid w:val="00CE12A8"/>
    <w:rsid w:val="00CE13E2"/>
    <w:rsid w:val="00CE232C"/>
    <w:rsid w:val="00CE2E2E"/>
    <w:rsid w:val="00CE3603"/>
    <w:rsid w:val="00CE59E1"/>
    <w:rsid w:val="00CE5AF3"/>
    <w:rsid w:val="00CE5C68"/>
    <w:rsid w:val="00CE5E9D"/>
    <w:rsid w:val="00CE6FF0"/>
    <w:rsid w:val="00CF0220"/>
    <w:rsid w:val="00CF05A5"/>
    <w:rsid w:val="00CF0C64"/>
    <w:rsid w:val="00CF11BD"/>
    <w:rsid w:val="00CF2275"/>
    <w:rsid w:val="00CF2F27"/>
    <w:rsid w:val="00CF2FA8"/>
    <w:rsid w:val="00CF32EC"/>
    <w:rsid w:val="00CF3DE2"/>
    <w:rsid w:val="00CF3F37"/>
    <w:rsid w:val="00CF4186"/>
    <w:rsid w:val="00CF433B"/>
    <w:rsid w:val="00CF5291"/>
    <w:rsid w:val="00CF55BE"/>
    <w:rsid w:val="00CF6A2D"/>
    <w:rsid w:val="00CF74AE"/>
    <w:rsid w:val="00CF7D05"/>
    <w:rsid w:val="00D01C8F"/>
    <w:rsid w:val="00D02E9B"/>
    <w:rsid w:val="00D03360"/>
    <w:rsid w:val="00D03AF7"/>
    <w:rsid w:val="00D03C26"/>
    <w:rsid w:val="00D03ED8"/>
    <w:rsid w:val="00D0433C"/>
    <w:rsid w:val="00D04602"/>
    <w:rsid w:val="00D048BD"/>
    <w:rsid w:val="00D04EC6"/>
    <w:rsid w:val="00D053E9"/>
    <w:rsid w:val="00D06DBE"/>
    <w:rsid w:val="00D07317"/>
    <w:rsid w:val="00D07414"/>
    <w:rsid w:val="00D07BDF"/>
    <w:rsid w:val="00D07CF6"/>
    <w:rsid w:val="00D1014D"/>
    <w:rsid w:val="00D1076A"/>
    <w:rsid w:val="00D10F9D"/>
    <w:rsid w:val="00D11E23"/>
    <w:rsid w:val="00D1201A"/>
    <w:rsid w:val="00D122B9"/>
    <w:rsid w:val="00D129D0"/>
    <w:rsid w:val="00D144F6"/>
    <w:rsid w:val="00D146E7"/>
    <w:rsid w:val="00D14BF1"/>
    <w:rsid w:val="00D15347"/>
    <w:rsid w:val="00D1616E"/>
    <w:rsid w:val="00D161AA"/>
    <w:rsid w:val="00D16523"/>
    <w:rsid w:val="00D16DAF"/>
    <w:rsid w:val="00D170CB"/>
    <w:rsid w:val="00D17183"/>
    <w:rsid w:val="00D1728A"/>
    <w:rsid w:val="00D17872"/>
    <w:rsid w:val="00D17ED6"/>
    <w:rsid w:val="00D20387"/>
    <w:rsid w:val="00D204D1"/>
    <w:rsid w:val="00D20E46"/>
    <w:rsid w:val="00D20F30"/>
    <w:rsid w:val="00D21238"/>
    <w:rsid w:val="00D216C3"/>
    <w:rsid w:val="00D218E7"/>
    <w:rsid w:val="00D21FE8"/>
    <w:rsid w:val="00D2226C"/>
    <w:rsid w:val="00D23B00"/>
    <w:rsid w:val="00D23E1B"/>
    <w:rsid w:val="00D23F42"/>
    <w:rsid w:val="00D24484"/>
    <w:rsid w:val="00D24520"/>
    <w:rsid w:val="00D24A62"/>
    <w:rsid w:val="00D25568"/>
    <w:rsid w:val="00D2581E"/>
    <w:rsid w:val="00D25F4A"/>
    <w:rsid w:val="00D25F4F"/>
    <w:rsid w:val="00D26960"/>
    <w:rsid w:val="00D27132"/>
    <w:rsid w:val="00D2780B"/>
    <w:rsid w:val="00D2791F"/>
    <w:rsid w:val="00D27CD1"/>
    <w:rsid w:val="00D30301"/>
    <w:rsid w:val="00D30FBB"/>
    <w:rsid w:val="00D31003"/>
    <w:rsid w:val="00D31164"/>
    <w:rsid w:val="00D3198B"/>
    <w:rsid w:val="00D319C9"/>
    <w:rsid w:val="00D31EAC"/>
    <w:rsid w:val="00D32838"/>
    <w:rsid w:val="00D32C93"/>
    <w:rsid w:val="00D33056"/>
    <w:rsid w:val="00D3370C"/>
    <w:rsid w:val="00D337DA"/>
    <w:rsid w:val="00D34207"/>
    <w:rsid w:val="00D34504"/>
    <w:rsid w:val="00D34D5E"/>
    <w:rsid w:val="00D34F7E"/>
    <w:rsid w:val="00D360E8"/>
    <w:rsid w:val="00D36700"/>
    <w:rsid w:val="00D36A8E"/>
    <w:rsid w:val="00D3710C"/>
    <w:rsid w:val="00D37278"/>
    <w:rsid w:val="00D375CA"/>
    <w:rsid w:val="00D37A9E"/>
    <w:rsid w:val="00D37AB6"/>
    <w:rsid w:val="00D37F85"/>
    <w:rsid w:val="00D400E0"/>
    <w:rsid w:val="00D40F20"/>
    <w:rsid w:val="00D411C8"/>
    <w:rsid w:val="00D41C9A"/>
    <w:rsid w:val="00D41E8B"/>
    <w:rsid w:val="00D4293D"/>
    <w:rsid w:val="00D434FE"/>
    <w:rsid w:val="00D43534"/>
    <w:rsid w:val="00D43598"/>
    <w:rsid w:val="00D43D81"/>
    <w:rsid w:val="00D44C84"/>
    <w:rsid w:val="00D45ECA"/>
    <w:rsid w:val="00D46488"/>
    <w:rsid w:val="00D465AF"/>
    <w:rsid w:val="00D468DD"/>
    <w:rsid w:val="00D47521"/>
    <w:rsid w:val="00D47552"/>
    <w:rsid w:val="00D478DC"/>
    <w:rsid w:val="00D47F39"/>
    <w:rsid w:val="00D50661"/>
    <w:rsid w:val="00D50DE7"/>
    <w:rsid w:val="00D51ED4"/>
    <w:rsid w:val="00D52C7D"/>
    <w:rsid w:val="00D53598"/>
    <w:rsid w:val="00D536BF"/>
    <w:rsid w:val="00D53CC5"/>
    <w:rsid w:val="00D54021"/>
    <w:rsid w:val="00D548B5"/>
    <w:rsid w:val="00D54E6C"/>
    <w:rsid w:val="00D556C3"/>
    <w:rsid w:val="00D563D6"/>
    <w:rsid w:val="00D5708B"/>
    <w:rsid w:val="00D571F8"/>
    <w:rsid w:val="00D572B3"/>
    <w:rsid w:val="00D57C2F"/>
    <w:rsid w:val="00D6081C"/>
    <w:rsid w:val="00D60D45"/>
    <w:rsid w:val="00D60EC9"/>
    <w:rsid w:val="00D61226"/>
    <w:rsid w:val="00D612B3"/>
    <w:rsid w:val="00D61941"/>
    <w:rsid w:val="00D61B22"/>
    <w:rsid w:val="00D61B37"/>
    <w:rsid w:val="00D61E1F"/>
    <w:rsid w:val="00D632BA"/>
    <w:rsid w:val="00D63FDA"/>
    <w:rsid w:val="00D6443C"/>
    <w:rsid w:val="00D648D4"/>
    <w:rsid w:val="00D66296"/>
    <w:rsid w:val="00D677BC"/>
    <w:rsid w:val="00D67A85"/>
    <w:rsid w:val="00D707F8"/>
    <w:rsid w:val="00D70F66"/>
    <w:rsid w:val="00D7133A"/>
    <w:rsid w:val="00D71577"/>
    <w:rsid w:val="00D71A4B"/>
    <w:rsid w:val="00D721C9"/>
    <w:rsid w:val="00D72735"/>
    <w:rsid w:val="00D739FE"/>
    <w:rsid w:val="00D74256"/>
    <w:rsid w:val="00D744BE"/>
    <w:rsid w:val="00D74540"/>
    <w:rsid w:val="00D74F7F"/>
    <w:rsid w:val="00D750DD"/>
    <w:rsid w:val="00D75203"/>
    <w:rsid w:val="00D75B25"/>
    <w:rsid w:val="00D75DF3"/>
    <w:rsid w:val="00D75FEE"/>
    <w:rsid w:val="00D76BDE"/>
    <w:rsid w:val="00D76C1A"/>
    <w:rsid w:val="00D771A0"/>
    <w:rsid w:val="00D772DF"/>
    <w:rsid w:val="00D7741D"/>
    <w:rsid w:val="00D77910"/>
    <w:rsid w:val="00D77D3F"/>
    <w:rsid w:val="00D8002D"/>
    <w:rsid w:val="00D80602"/>
    <w:rsid w:val="00D80711"/>
    <w:rsid w:val="00D80955"/>
    <w:rsid w:val="00D81D21"/>
    <w:rsid w:val="00D8258C"/>
    <w:rsid w:val="00D82B59"/>
    <w:rsid w:val="00D832AE"/>
    <w:rsid w:val="00D835BE"/>
    <w:rsid w:val="00D835DD"/>
    <w:rsid w:val="00D8421C"/>
    <w:rsid w:val="00D84763"/>
    <w:rsid w:val="00D85500"/>
    <w:rsid w:val="00D858E0"/>
    <w:rsid w:val="00D85DC2"/>
    <w:rsid w:val="00D8693A"/>
    <w:rsid w:val="00D86AF2"/>
    <w:rsid w:val="00D8761A"/>
    <w:rsid w:val="00D87714"/>
    <w:rsid w:val="00D878A3"/>
    <w:rsid w:val="00D87957"/>
    <w:rsid w:val="00D902D2"/>
    <w:rsid w:val="00D90368"/>
    <w:rsid w:val="00D90916"/>
    <w:rsid w:val="00D90C7E"/>
    <w:rsid w:val="00D90D03"/>
    <w:rsid w:val="00D90DCB"/>
    <w:rsid w:val="00D90F15"/>
    <w:rsid w:val="00D91033"/>
    <w:rsid w:val="00D91037"/>
    <w:rsid w:val="00D9108C"/>
    <w:rsid w:val="00D9131F"/>
    <w:rsid w:val="00D91A4C"/>
    <w:rsid w:val="00D92A1C"/>
    <w:rsid w:val="00D92DAF"/>
    <w:rsid w:val="00D93176"/>
    <w:rsid w:val="00D9347F"/>
    <w:rsid w:val="00D935FD"/>
    <w:rsid w:val="00D9367D"/>
    <w:rsid w:val="00D93D55"/>
    <w:rsid w:val="00D94106"/>
    <w:rsid w:val="00D949F6"/>
    <w:rsid w:val="00D95217"/>
    <w:rsid w:val="00D95521"/>
    <w:rsid w:val="00D955C6"/>
    <w:rsid w:val="00D95734"/>
    <w:rsid w:val="00D95DF2"/>
    <w:rsid w:val="00D95ED0"/>
    <w:rsid w:val="00D95EE1"/>
    <w:rsid w:val="00D96781"/>
    <w:rsid w:val="00D96A36"/>
    <w:rsid w:val="00D979F7"/>
    <w:rsid w:val="00D97AA4"/>
    <w:rsid w:val="00D97AAD"/>
    <w:rsid w:val="00D97C07"/>
    <w:rsid w:val="00DA0161"/>
    <w:rsid w:val="00DA02DC"/>
    <w:rsid w:val="00DA03D9"/>
    <w:rsid w:val="00DA0E7B"/>
    <w:rsid w:val="00DA0F2C"/>
    <w:rsid w:val="00DA13C2"/>
    <w:rsid w:val="00DA178F"/>
    <w:rsid w:val="00DA1B51"/>
    <w:rsid w:val="00DA2244"/>
    <w:rsid w:val="00DA277A"/>
    <w:rsid w:val="00DA2A17"/>
    <w:rsid w:val="00DA2C9D"/>
    <w:rsid w:val="00DA3498"/>
    <w:rsid w:val="00DA3B09"/>
    <w:rsid w:val="00DA3DE2"/>
    <w:rsid w:val="00DA4D5C"/>
    <w:rsid w:val="00DA4DEA"/>
    <w:rsid w:val="00DA5E0F"/>
    <w:rsid w:val="00DA5E73"/>
    <w:rsid w:val="00DA617C"/>
    <w:rsid w:val="00DA7DB4"/>
    <w:rsid w:val="00DA7F96"/>
    <w:rsid w:val="00DB03F3"/>
    <w:rsid w:val="00DB03FC"/>
    <w:rsid w:val="00DB0494"/>
    <w:rsid w:val="00DB0A95"/>
    <w:rsid w:val="00DB1ED8"/>
    <w:rsid w:val="00DB2161"/>
    <w:rsid w:val="00DB271A"/>
    <w:rsid w:val="00DB2FE5"/>
    <w:rsid w:val="00DB32B1"/>
    <w:rsid w:val="00DB3A1C"/>
    <w:rsid w:val="00DB4A94"/>
    <w:rsid w:val="00DB4C8B"/>
    <w:rsid w:val="00DB52CA"/>
    <w:rsid w:val="00DB53D0"/>
    <w:rsid w:val="00DB55A9"/>
    <w:rsid w:val="00DB5803"/>
    <w:rsid w:val="00DB5C3A"/>
    <w:rsid w:val="00DB64E7"/>
    <w:rsid w:val="00DB6C32"/>
    <w:rsid w:val="00DB6C3F"/>
    <w:rsid w:val="00DB72ED"/>
    <w:rsid w:val="00DB767A"/>
    <w:rsid w:val="00DB7B5B"/>
    <w:rsid w:val="00DB7C88"/>
    <w:rsid w:val="00DB7EAD"/>
    <w:rsid w:val="00DB7F53"/>
    <w:rsid w:val="00DC0200"/>
    <w:rsid w:val="00DC07DA"/>
    <w:rsid w:val="00DC0BD4"/>
    <w:rsid w:val="00DC10CF"/>
    <w:rsid w:val="00DC1CCD"/>
    <w:rsid w:val="00DC3026"/>
    <w:rsid w:val="00DC3D62"/>
    <w:rsid w:val="00DC3ECE"/>
    <w:rsid w:val="00DC4719"/>
    <w:rsid w:val="00DC49A1"/>
    <w:rsid w:val="00DC4A16"/>
    <w:rsid w:val="00DC4AF8"/>
    <w:rsid w:val="00DC5E7F"/>
    <w:rsid w:val="00DC5E84"/>
    <w:rsid w:val="00DC5FD1"/>
    <w:rsid w:val="00DC6271"/>
    <w:rsid w:val="00DC646A"/>
    <w:rsid w:val="00DC6499"/>
    <w:rsid w:val="00DC6C49"/>
    <w:rsid w:val="00DC6CCB"/>
    <w:rsid w:val="00DC7578"/>
    <w:rsid w:val="00DD05BB"/>
    <w:rsid w:val="00DD13DC"/>
    <w:rsid w:val="00DD1C29"/>
    <w:rsid w:val="00DD31C3"/>
    <w:rsid w:val="00DD321E"/>
    <w:rsid w:val="00DD3A33"/>
    <w:rsid w:val="00DD44C5"/>
    <w:rsid w:val="00DD4AD6"/>
    <w:rsid w:val="00DD549E"/>
    <w:rsid w:val="00DD5C98"/>
    <w:rsid w:val="00DD5E44"/>
    <w:rsid w:val="00DD688A"/>
    <w:rsid w:val="00DD68AD"/>
    <w:rsid w:val="00DD6941"/>
    <w:rsid w:val="00DD74B0"/>
    <w:rsid w:val="00DE019B"/>
    <w:rsid w:val="00DE091B"/>
    <w:rsid w:val="00DE10C0"/>
    <w:rsid w:val="00DE17CF"/>
    <w:rsid w:val="00DE1E55"/>
    <w:rsid w:val="00DE226E"/>
    <w:rsid w:val="00DE2E3D"/>
    <w:rsid w:val="00DE3569"/>
    <w:rsid w:val="00DE36C5"/>
    <w:rsid w:val="00DE390A"/>
    <w:rsid w:val="00DE3DBE"/>
    <w:rsid w:val="00DE4171"/>
    <w:rsid w:val="00DE43CD"/>
    <w:rsid w:val="00DE44C2"/>
    <w:rsid w:val="00DE4579"/>
    <w:rsid w:val="00DE46A4"/>
    <w:rsid w:val="00DE476D"/>
    <w:rsid w:val="00DE495C"/>
    <w:rsid w:val="00DE6054"/>
    <w:rsid w:val="00DE630C"/>
    <w:rsid w:val="00DE7139"/>
    <w:rsid w:val="00DE76DE"/>
    <w:rsid w:val="00DE7B72"/>
    <w:rsid w:val="00DF0629"/>
    <w:rsid w:val="00DF117F"/>
    <w:rsid w:val="00DF118A"/>
    <w:rsid w:val="00DF254E"/>
    <w:rsid w:val="00DF294D"/>
    <w:rsid w:val="00DF2991"/>
    <w:rsid w:val="00DF2D9B"/>
    <w:rsid w:val="00DF324E"/>
    <w:rsid w:val="00DF381E"/>
    <w:rsid w:val="00DF3A51"/>
    <w:rsid w:val="00DF3D44"/>
    <w:rsid w:val="00DF40B1"/>
    <w:rsid w:val="00DF4D66"/>
    <w:rsid w:val="00DF61D6"/>
    <w:rsid w:val="00DF6445"/>
    <w:rsid w:val="00DF65FC"/>
    <w:rsid w:val="00DF6782"/>
    <w:rsid w:val="00DF683A"/>
    <w:rsid w:val="00DF6983"/>
    <w:rsid w:val="00DF6EFD"/>
    <w:rsid w:val="00DF74D3"/>
    <w:rsid w:val="00DF7F7F"/>
    <w:rsid w:val="00E00091"/>
    <w:rsid w:val="00E012F7"/>
    <w:rsid w:val="00E0173A"/>
    <w:rsid w:val="00E0242D"/>
    <w:rsid w:val="00E026CB"/>
    <w:rsid w:val="00E03297"/>
    <w:rsid w:val="00E03B31"/>
    <w:rsid w:val="00E03C45"/>
    <w:rsid w:val="00E0448A"/>
    <w:rsid w:val="00E0510F"/>
    <w:rsid w:val="00E053F8"/>
    <w:rsid w:val="00E0583A"/>
    <w:rsid w:val="00E05B28"/>
    <w:rsid w:val="00E05D17"/>
    <w:rsid w:val="00E0618E"/>
    <w:rsid w:val="00E06E8C"/>
    <w:rsid w:val="00E06F8A"/>
    <w:rsid w:val="00E074D2"/>
    <w:rsid w:val="00E07FDF"/>
    <w:rsid w:val="00E10492"/>
    <w:rsid w:val="00E10A1E"/>
    <w:rsid w:val="00E10A86"/>
    <w:rsid w:val="00E118FB"/>
    <w:rsid w:val="00E11A7C"/>
    <w:rsid w:val="00E11CEB"/>
    <w:rsid w:val="00E11FC1"/>
    <w:rsid w:val="00E1212C"/>
    <w:rsid w:val="00E12392"/>
    <w:rsid w:val="00E125C6"/>
    <w:rsid w:val="00E12B36"/>
    <w:rsid w:val="00E12F24"/>
    <w:rsid w:val="00E1301A"/>
    <w:rsid w:val="00E13240"/>
    <w:rsid w:val="00E133FD"/>
    <w:rsid w:val="00E13DCD"/>
    <w:rsid w:val="00E142C4"/>
    <w:rsid w:val="00E1466E"/>
    <w:rsid w:val="00E14DF8"/>
    <w:rsid w:val="00E159AE"/>
    <w:rsid w:val="00E164B9"/>
    <w:rsid w:val="00E16BCA"/>
    <w:rsid w:val="00E16CC9"/>
    <w:rsid w:val="00E171FD"/>
    <w:rsid w:val="00E178A9"/>
    <w:rsid w:val="00E17CBC"/>
    <w:rsid w:val="00E20245"/>
    <w:rsid w:val="00E20588"/>
    <w:rsid w:val="00E205A6"/>
    <w:rsid w:val="00E20AF8"/>
    <w:rsid w:val="00E20C4F"/>
    <w:rsid w:val="00E20CDF"/>
    <w:rsid w:val="00E211B9"/>
    <w:rsid w:val="00E211DC"/>
    <w:rsid w:val="00E2145F"/>
    <w:rsid w:val="00E215F5"/>
    <w:rsid w:val="00E2176F"/>
    <w:rsid w:val="00E22BF8"/>
    <w:rsid w:val="00E2322D"/>
    <w:rsid w:val="00E232EF"/>
    <w:rsid w:val="00E23B06"/>
    <w:rsid w:val="00E23EEF"/>
    <w:rsid w:val="00E241E3"/>
    <w:rsid w:val="00E2475A"/>
    <w:rsid w:val="00E25D40"/>
    <w:rsid w:val="00E25FE8"/>
    <w:rsid w:val="00E264E2"/>
    <w:rsid w:val="00E26BF9"/>
    <w:rsid w:val="00E26E91"/>
    <w:rsid w:val="00E26EC8"/>
    <w:rsid w:val="00E2727F"/>
    <w:rsid w:val="00E2745F"/>
    <w:rsid w:val="00E27D34"/>
    <w:rsid w:val="00E30DB4"/>
    <w:rsid w:val="00E3147A"/>
    <w:rsid w:val="00E318CF"/>
    <w:rsid w:val="00E323DA"/>
    <w:rsid w:val="00E3331E"/>
    <w:rsid w:val="00E33C62"/>
    <w:rsid w:val="00E3447F"/>
    <w:rsid w:val="00E34702"/>
    <w:rsid w:val="00E347DF"/>
    <w:rsid w:val="00E350E1"/>
    <w:rsid w:val="00E35A84"/>
    <w:rsid w:val="00E3604F"/>
    <w:rsid w:val="00E366F9"/>
    <w:rsid w:val="00E37BF6"/>
    <w:rsid w:val="00E402FC"/>
    <w:rsid w:val="00E42869"/>
    <w:rsid w:val="00E44467"/>
    <w:rsid w:val="00E44F73"/>
    <w:rsid w:val="00E458F4"/>
    <w:rsid w:val="00E45AB7"/>
    <w:rsid w:val="00E45DEA"/>
    <w:rsid w:val="00E461F7"/>
    <w:rsid w:val="00E4638A"/>
    <w:rsid w:val="00E46C50"/>
    <w:rsid w:val="00E47751"/>
    <w:rsid w:val="00E47888"/>
    <w:rsid w:val="00E47906"/>
    <w:rsid w:val="00E47FCD"/>
    <w:rsid w:val="00E50001"/>
    <w:rsid w:val="00E50CE6"/>
    <w:rsid w:val="00E50ED5"/>
    <w:rsid w:val="00E51349"/>
    <w:rsid w:val="00E5159C"/>
    <w:rsid w:val="00E515B3"/>
    <w:rsid w:val="00E51828"/>
    <w:rsid w:val="00E52207"/>
    <w:rsid w:val="00E52591"/>
    <w:rsid w:val="00E52CDF"/>
    <w:rsid w:val="00E52F40"/>
    <w:rsid w:val="00E5338F"/>
    <w:rsid w:val="00E533EE"/>
    <w:rsid w:val="00E53571"/>
    <w:rsid w:val="00E53592"/>
    <w:rsid w:val="00E538FC"/>
    <w:rsid w:val="00E54D66"/>
    <w:rsid w:val="00E55484"/>
    <w:rsid w:val="00E55509"/>
    <w:rsid w:val="00E55B36"/>
    <w:rsid w:val="00E55D4F"/>
    <w:rsid w:val="00E55E48"/>
    <w:rsid w:val="00E5770A"/>
    <w:rsid w:val="00E57B3C"/>
    <w:rsid w:val="00E57D98"/>
    <w:rsid w:val="00E57F4B"/>
    <w:rsid w:val="00E606F5"/>
    <w:rsid w:val="00E60B98"/>
    <w:rsid w:val="00E61356"/>
    <w:rsid w:val="00E61405"/>
    <w:rsid w:val="00E61DA6"/>
    <w:rsid w:val="00E61F6D"/>
    <w:rsid w:val="00E6298D"/>
    <w:rsid w:val="00E62FB6"/>
    <w:rsid w:val="00E63865"/>
    <w:rsid w:val="00E63AEA"/>
    <w:rsid w:val="00E640E2"/>
    <w:rsid w:val="00E64274"/>
    <w:rsid w:val="00E64595"/>
    <w:rsid w:val="00E64604"/>
    <w:rsid w:val="00E6480A"/>
    <w:rsid w:val="00E64C55"/>
    <w:rsid w:val="00E64E88"/>
    <w:rsid w:val="00E64F30"/>
    <w:rsid w:val="00E65110"/>
    <w:rsid w:val="00E65CB2"/>
    <w:rsid w:val="00E6734F"/>
    <w:rsid w:val="00E67F44"/>
    <w:rsid w:val="00E67FA9"/>
    <w:rsid w:val="00E704D3"/>
    <w:rsid w:val="00E71136"/>
    <w:rsid w:val="00E71E86"/>
    <w:rsid w:val="00E733B0"/>
    <w:rsid w:val="00E7371B"/>
    <w:rsid w:val="00E73B42"/>
    <w:rsid w:val="00E7464A"/>
    <w:rsid w:val="00E746DE"/>
    <w:rsid w:val="00E74A2A"/>
    <w:rsid w:val="00E74C1B"/>
    <w:rsid w:val="00E74C74"/>
    <w:rsid w:val="00E75B32"/>
    <w:rsid w:val="00E76631"/>
    <w:rsid w:val="00E768CF"/>
    <w:rsid w:val="00E77085"/>
    <w:rsid w:val="00E7745D"/>
    <w:rsid w:val="00E7796F"/>
    <w:rsid w:val="00E77A54"/>
    <w:rsid w:val="00E77EFA"/>
    <w:rsid w:val="00E80119"/>
    <w:rsid w:val="00E808E7"/>
    <w:rsid w:val="00E80C9B"/>
    <w:rsid w:val="00E81032"/>
    <w:rsid w:val="00E810F9"/>
    <w:rsid w:val="00E8179A"/>
    <w:rsid w:val="00E8217E"/>
    <w:rsid w:val="00E826B3"/>
    <w:rsid w:val="00E83A3F"/>
    <w:rsid w:val="00E854D9"/>
    <w:rsid w:val="00E85781"/>
    <w:rsid w:val="00E8628B"/>
    <w:rsid w:val="00E862DD"/>
    <w:rsid w:val="00E86796"/>
    <w:rsid w:val="00E872AC"/>
    <w:rsid w:val="00E87958"/>
    <w:rsid w:val="00E87B76"/>
    <w:rsid w:val="00E87E0E"/>
    <w:rsid w:val="00E91EBC"/>
    <w:rsid w:val="00E92B18"/>
    <w:rsid w:val="00E92F55"/>
    <w:rsid w:val="00E93048"/>
    <w:rsid w:val="00E9321E"/>
    <w:rsid w:val="00E936C1"/>
    <w:rsid w:val="00E93EA3"/>
    <w:rsid w:val="00E949E0"/>
    <w:rsid w:val="00E95685"/>
    <w:rsid w:val="00E95C1D"/>
    <w:rsid w:val="00E95E9B"/>
    <w:rsid w:val="00E96CA0"/>
    <w:rsid w:val="00E96DD0"/>
    <w:rsid w:val="00E96E55"/>
    <w:rsid w:val="00E971AC"/>
    <w:rsid w:val="00E97958"/>
    <w:rsid w:val="00EA015B"/>
    <w:rsid w:val="00EA123F"/>
    <w:rsid w:val="00EA14AB"/>
    <w:rsid w:val="00EA174B"/>
    <w:rsid w:val="00EA1F82"/>
    <w:rsid w:val="00EA2294"/>
    <w:rsid w:val="00EA2929"/>
    <w:rsid w:val="00EA29D9"/>
    <w:rsid w:val="00EA2E1E"/>
    <w:rsid w:val="00EA369C"/>
    <w:rsid w:val="00EA37CF"/>
    <w:rsid w:val="00EA3E0E"/>
    <w:rsid w:val="00EA4134"/>
    <w:rsid w:val="00EA4C3F"/>
    <w:rsid w:val="00EA529E"/>
    <w:rsid w:val="00EA56F4"/>
    <w:rsid w:val="00EA5856"/>
    <w:rsid w:val="00EA5B5D"/>
    <w:rsid w:val="00EA5B65"/>
    <w:rsid w:val="00EA612F"/>
    <w:rsid w:val="00EA653E"/>
    <w:rsid w:val="00EA691A"/>
    <w:rsid w:val="00EA692D"/>
    <w:rsid w:val="00EA6BD1"/>
    <w:rsid w:val="00EA6EE1"/>
    <w:rsid w:val="00EA6F8E"/>
    <w:rsid w:val="00EA71A1"/>
    <w:rsid w:val="00EA72AF"/>
    <w:rsid w:val="00EA7328"/>
    <w:rsid w:val="00EB01AD"/>
    <w:rsid w:val="00EB04EE"/>
    <w:rsid w:val="00EB12CA"/>
    <w:rsid w:val="00EB20E2"/>
    <w:rsid w:val="00EB2378"/>
    <w:rsid w:val="00EB2E34"/>
    <w:rsid w:val="00EB3E32"/>
    <w:rsid w:val="00EB4498"/>
    <w:rsid w:val="00EB4712"/>
    <w:rsid w:val="00EB5F49"/>
    <w:rsid w:val="00EB6507"/>
    <w:rsid w:val="00EB6B0E"/>
    <w:rsid w:val="00EB7120"/>
    <w:rsid w:val="00EB767D"/>
    <w:rsid w:val="00EB7834"/>
    <w:rsid w:val="00EB7EB5"/>
    <w:rsid w:val="00EC0660"/>
    <w:rsid w:val="00EC13D2"/>
    <w:rsid w:val="00EC165A"/>
    <w:rsid w:val="00EC219B"/>
    <w:rsid w:val="00EC27A6"/>
    <w:rsid w:val="00EC2C19"/>
    <w:rsid w:val="00EC32B4"/>
    <w:rsid w:val="00EC355A"/>
    <w:rsid w:val="00EC369D"/>
    <w:rsid w:val="00EC3B3C"/>
    <w:rsid w:val="00EC4549"/>
    <w:rsid w:val="00EC4731"/>
    <w:rsid w:val="00EC48A5"/>
    <w:rsid w:val="00EC4AA2"/>
    <w:rsid w:val="00EC4B2A"/>
    <w:rsid w:val="00EC4D01"/>
    <w:rsid w:val="00EC5179"/>
    <w:rsid w:val="00EC59A8"/>
    <w:rsid w:val="00EC6053"/>
    <w:rsid w:val="00EC688E"/>
    <w:rsid w:val="00EC72A2"/>
    <w:rsid w:val="00EC7BF4"/>
    <w:rsid w:val="00ED035F"/>
    <w:rsid w:val="00ED0630"/>
    <w:rsid w:val="00ED0975"/>
    <w:rsid w:val="00ED0995"/>
    <w:rsid w:val="00ED0A11"/>
    <w:rsid w:val="00ED0C59"/>
    <w:rsid w:val="00ED16D5"/>
    <w:rsid w:val="00ED1A3A"/>
    <w:rsid w:val="00ED41A3"/>
    <w:rsid w:val="00ED625F"/>
    <w:rsid w:val="00ED632F"/>
    <w:rsid w:val="00ED6795"/>
    <w:rsid w:val="00ED6CCB"/>
    <w:rsid w:val="00ED7038"/>
    <w:rsid w:val="00ED71AC"/>
    <w:rsid w:val="00ED7801"/>
    <w:rsid w:val="00ED7CC3"/>
    <w:rsid w:val="00ED7CDA"/>
    <w:rsid w:val="00ED7D95"/>
    <w:rsid w:val="00ED7DD7"/>
    <w:rsid w:val="00EE00AF"/>
    <w:rsid w:val="00EE0109"/>
    <w:rsid w:val="00EE0D03"/>
    <w:rsid w:val="00EE0EBB"/>
    <w:rsid w:val="00EE0FD0"/>
    <w:rsid w:val="00EE2B80"/>
    <w:rsid w:val="00EE326C"/>
    <w:rsid w:val="00EE3592"/>
    <w:rsid w:val="00EE35D0"/>
    <w:rsid w:val="00EE37F1"/>
    <w:rsid w:val="00EE3B5A"/>
    <w:rsid w:val="00EE3D6D"/>
    <w:rsid w:val="00EE45B8"/>
    <w:rsid w:val="00EE4666"/>
    <w:rsid w:val="00EE5639"/>
    <w:rsid w:val="00EE5651"/>
    <w:rsid w:val="00EE6434"/>
    <w:rsid w:val="00EE6A39"/>
    <w:rsid w:val="00EE6BBD"/>
    <w:rsid w:val="00EF093B"/>
    <w:rsid w:val="00EF167E"/>
    <w:rsid w:val="00EF21D8"/>
    <w:rsid w:val="00EF2A7B"/>
    <w:rsid w:val="00EF39DF"/>
    <w:rsid w:val="00EF3C30"/>
    <w:rsid w:val="00EF4536"/>
    <w:rsid w:val="00EF4544"/>
    <w:rsid w:val="00EF5E41"/>
    <w:rsid w:val="00EF6387"/>
    <w:rsid w:val="00EF6EDD"/>
    <w:rsid w:val="00EF73D0"/>
    <w:rsid w:val="00F004A5"/>
    <w:rsid w:val="00F00732"/>
    <w:rsid w:val="00F00A2C"/>
    <w:rsid w:val="00F015DC"/>
    <w:rsid w:val="00F016E4"/>
    <w:rsid w:val="00F02669"/>
    <w:rsid w:val="00F02699"/>
    <w:rsid w:val="00F02C0A"/>
    <w:rsid w:val="00F02D8F"/>
    <w:rsid w:val="00F034B4"/>
    <w:rsid w:val="00F04C17"/>
    <w:rsid w:val="00F04CC3"/>
    <w:rsid w:val="00F04E94"/>
    <w:rsid w:val="00F0533C"/>
    <w:rsid w:val="00F05AEC"/>
    <w:rsid w:val="00F061C6"/>
    <w:rsid w:val="00F06C24"/>
    <w:rsid w:val="00F06FD2"/>
    <w:rsid w:val="00F072F2"/>
    <w:rsid w:val="00F10366"/>
    <w:rsid w:val="00F1045F"/>
    <w:rsid w:val="00F11635"/>
    <w:rsid w:val="00F1228B"/>
    <w:rsid w:val="00F12617"/>
    <w:rsid w:val="00F127CF"/>
    <w:rsid w:val="00F135F9"/>
    <w:rsid w:val="00F1370F"/>
    <w:rsid w:val="00F14CCE"/>
    <w:rsid w:val="00F14E9F"/>
    <w:rsid w:val="00F15158"/>
    <w:rsid w:val="00F1542A"/>
    <w:rsid w:val="00F155DC"/>
    <w:rsid w:val="00F15AA2"/>
    <w:rsid w:val="00F15AE6"/>
    <w:rsid w:val="00F16ECA"/>
    <w:rsid w:val="00F17019"/>
    <w:rsid w:val="00F1751E"/>
    <w:rsid w:val="00F17E17"/>
    <w:rsid w:val="00F17FBC"/>
    <w:rsid w:val="00F206C7"/>
    <w:rsid w:val="00F2103B"/>
    <w:rsid w:val="00F2128A"/>
    <w:rsid w:val="00F2130E"/>
    <w:rsid w:val="00F21420"/>
    <w:rsid w:val="00F235B2"/>
    <w:rsid w:val="00F237E1"/>
    <w:rsid w:val="00F238B1"/>
    <w:rsid w:val="00F24914"/>
    <w:rsid w:val="00F2529E"/>
    <w:rsid w:val="00F258CC"/>
    <w:rsid w:val="00F25CE3"/>
    <w:rsid w:val="00F2609A"/>
    <w:rsid w:val="00F26414"/>
    <w:rsid w:val="00F26760"/>
    <w:rsid w:val="00F27A01"/>
    <w:rsid w:val="00F27BB8"/>
    <w:rsid w:val="00F30425"/>
    <w:rsid w:val="00F30FFA"/>
    <w:rsid w:val="00F32CBE"/>
    <w:rsid w:val="00F33275"/>
    <w:rsid w:val="00F334FA"/>
    <w:rsid w:val="00F3390A"/>
    <w:rsid w:val="00F33E62"/>
    <w:rsid w:val="00F33E9C"/>
    <w:rsid w:val="00F3414E"/>
    <w:rsid w:val="00F344C3"/>
    <w:rsid w:val="00F348F9"/>
    <w:rsid w:val="00F34B12"/>
    <w:rsid w:val="00F34B95"/>
    <w:rsid w:val="00F35686"/>
    <w:rsid w:val="00F356A9"/>
    <w:rsid w:val="00F359D2"/>
    <w:rsid w:val="00F36585"/>
    <w:rsid w:val="00F36FC6"/>
    <w:rsid w:val="00F373FC"/>
    <w:rsid w:val="00F4049F"/>
    <w:rsid w:val="00F405BA"/>
    <w:rsid w:val="00F406F4"/>
    <w:rsid w:val="00F40717"/>
    <w:rsid w:val="00F4086F"/>
    <w:rsid w:val="00F4093F"/>
    <w:rsid w:val="00F409E2"/>
    <w:rsid w:val="00F41349"/>
    <w:rsid w:val="00F4143B"/>
    <w:rsid w:val="00F414D8"/>
    <w:rsid w:val="00F41AB4"/>
    <w:rsid w:val="00F41F21"/>
    <w:rsid w:val="00F42381"/>
    <w:rsid w:val="00F42A88"/>
    <w:rsid w:val="00F42FB7"/>
    <w:rsid w:val="00F432DF"/>
    <w:rsid w:val="00F4347D"/>
    <w:rsid w:val="00F4354B"/>
    <w:rsid w:val="00F43A76"/>
    <w:rsid w:val="00F43C29"/>
    <w:rsid w:val="00F43DBA"/>
    <w:rsid w:val="00F43E38"/>
    <w:rsid w:val="00F44011"/>
    <w:rsid w:val="00F447E3"/>
    <w:rsid w:val="00F448AB"/>
    <w:rsid w:val="00F449FB"/>
    <w:rsid w:val="00F44CAB"/>
    <w:rsid w:val="00F45173"/>
    <w:rsid w:val="00F45186"/>
    <w:rsid w:val="00F454C9"/>
    <w:rsid w:val="00F45809"/>
    <w:rsid w:val="00F458C4"/>
    <w:rsid w:val="00F45E5A"/>
    <w:rsid w:val="00F461F5"/>
    <w:rsid w:val="00F46A50"/>
    <w:rsid w:val="00F46E56"/>
    <w:rsid w:val="00F46FBC"/>
    <w:rsid w:val="00F472AD"/>
    <w:rsid w:val="00F473D8"/>
    <w:rsid w:val="00F477FB"/>
    <w:rsid w:val="00F50098"/>
    <w:rsid w:val="00F500D5"/>
    <w:rsid w:val="00F50558"/>
    <w:rsid w:val="00F5057B"/>
    <w:rsid w:val="00F505F0"/>
    <w:rsid w:val="00F50AEA"/>
    <w:rsid w:val="00F512DD"/>
    <w:rsid w:val="00F51485"/>
    <w:rsid w:val="00F519EB"/>
    <w:rsid w:val="00F51C79"/>
    <w:rsid w:val="00F52771"/>
    <w:rsid w:val="00F52B0E"/>
    <w:rsid w:val="00F52D9D"/>
    <w:rsid w:val="00F52E31"/>
    <w:rsid w:val="00F530CB"/>
    <w:rsid w:val="00F545B3"/>
    <w:rsid w:val="00F55011"/>
    <w:rsid w:val="00F5542A"/>
    <w:rsid w:val="00F55D10"/>
    <w:rsid w:val="00F5656E"/>
    <w:rsid w:val="00F56E09"/>
    <w:rsid w:val="00F60A6D"/>
    <w:rsid w:val="00F619CB"/>
    <w:rsid w:val="00F624A8"/>
    <w:rsid w:val="00F62AA9"/>
    <w:rsid w:val="00F6303F"/>
    <w:rsid w:val="00F63D6E"/>
    <w:rsid w:val="00F64335"/>
    <w:rsid w:val="00F65113"/>
    <w:rsid w:val="00F6518C"/>
    <w:rsid w:val="00F65434"/>
    <w:rsid w:val="00F65BE0"/>
    <w:rsid w:val="00F662F2"/>
    <w:rsid w:val="00F66E1D"/>
    <w:rsid w:val="00F67368"/>
    <w:rsid w:val="00F6753D"/>
    <w:rsid w:val="00F67927"/>
    <w:rsid w:val="00F67DD7"/>
    <w:rsid w:val="00F67E3C"/>
    <w:rsid w:val="00F70337"/>
    <w:rsid w:val="00F703DB"/>
    <w:rsid w:val="00F70631"/>
    <w:rsid w:val="00F715DE"/>
    <w:rsid w:val="00F7182F"/>
    <w:rsid w:val="00F71A18"/>
    <w:rsid w:val="00F71F66"/>
    <w:rsid w:val="00F71FA4"/>
    <w:rsid w:val="00F72C10"/>
    <w:rsid w:val="00F72EFC"/>
    <w:rsid w:val="00F7330A"/>
    <w:rsid w:val="00F73667"/>
    <w:rsid w:val="00F73913"/>
    <w:rsid w:val="00F73B24"/>
    <w:rsid w:val="00F74FD5"/>
    <w:rsid w:val="00F751C1"/>
    <w:rsid w:val="00F7541B"/>
    <w:rsid w:val="00F754BA"/>
    <w:rsid w:val="00F756EB"/>
    <w:rsid w:val="00F75954"/>
    <w:rsid w:val="00F75974"/>
    <w:rsid w:val="00F765D8"/>
    <w:rsid w:val="00F76E89"/>
    <w:rsid w:val="00F76F47"/>
    <w:rsid w:val="00F7753C"/>
    <w:rsid w:val="00F7763F"/>
    <w:rsid w:val="00F77B1D"/>
    <w:rsid w:val="00F81444"/>
    <w:rsid w:val="00F81710"/>
    <w:rsid w:val="00F819B8"/>
    <w:rsid w:val="00F81A87"/>
    <w:rsid w:val="00F82EEA"/>
    <w:rsid w:val="00F83924"/>
    <w:rsid w:val="00F84613"/>
    <w:rsid w:val="00F8466D"/>
    <w:rsid w:val="00F84FEC"/>
    <w:rsid w:val="00F84FEE"/>
    <w:rsid w:val="00F85854"/>
    <w:rsid w:val="00F85AEA"/>
    <w:rsid w:val="00F85D5A"/>
    <w:rsid w:val="00F86116"/>
    <w:rsid w:val="00F861BA"/>
    <w:rsid w:val="00F86233"/>
    <w:rsid w:val="00F8717C"/>
    <w:rsid w:val="00F903E5"/>
    <w:rsid w:val="00F90A1F"/>
    <w:rsid w:val="00F915F0"/>
    <w:rsid w:val="00F91BCD"/>
    <w:rsid w:val="00F92395"/>
    <w:rsid w:val="00F92A59"/>
    <w:rsid w:val="00F950D8"/>
    <w:rsid w:val="00F95B91"/>
    <w:rsid w:val="00F95D05"/>
    <w:rsid w:val="00F96718"/>
    <w:rsid w:val="00F96C4B"/>
    <w:rsid w:val="00F975D4"/>
    <w:rsid w:val="00FA0313"/>
    <w:rsid w:val="00FA08B9"/>
    <w:rsid w:val="00FA0941"/>
    <w:rsid w:val="00FA0FC6"/>
    <w:rsid w:val="00FA127D"/>
    <w:rsid w:val="00FA2162"/>
    <w:rsid w:val="00FA249C"/>
    <w:rsid w:val="00FA29A5"/>
    <w:rsid w:val="00FA2A42"/>
    <w:rsid w:val="00FA3D2F"/>
    <w:rsid w:val="00FA3FB7"/>
    <w:rsid w:val="00FA4870"/>
    <w:rsid w:val="00FA4CEB"/>
    <w:rsid w:val="00FA5146"/>
    <w:rsid w:val="00FA518C"/>
    <w:rsid w:val="00FA65C5"/>
    <w:rsid w:val="00FA6EF2"/>
    <w:rsid w:val="00FA6F87"/>
    <w:rsid w:val="00FA747B"/>
    <w:rsid w:val="00FA74A7"/>
    <w:rsid w:val="00FA7F4F"/>
    <w:rsid w:val="00FB005E"/>
    <w:rsid w:val="00FB0111"/>
    <w:rsid w:val="00FB195A"/>
    <w:rsid w:val="00FB305F"/>
    <w:rsid w:val="00FB35FE"/>
    <w:rsid w:val="00FB40EE"/>
    <w:rsid w:val="00FB43C1"/>
    <w:rsid w:val="00FB49D8"/>
    <w:rsid w:val="00FB4E7F"/>
    <w:rsid w:val="00FB5913"/>
    <w:rsid w:val="00FB637E"/>
    <w:rsid w:val="00FB6A7D"/>
    <w:rsid w:val="00FB70C9"/>
    <w:rsid w:val="00FB726D"/>
    <w:rsid w:val="00FC05EF"/>
    <w:rsid w:val="00FC07C7"/>
    <w:rsid w:val="00FC0975"/>
    <w:rsid w:val="00FC2081"/>
    <w:rsid w:val="00FC20A9"/>
    <w:rsid w:val="00FC2814"/>
    <w:rsid w:val="00FC2CFA"/>
    <w:rsid w:val="00FC2F90"/>
    <w:rsid w:val="00FC3100"/>
    <w:rsid w:val="00FC34CD"/>
    <w:rsid w:val="00FC3BD8"/>
    <w:rsid w:val="00FC3E25"/>
    <w:rsid w:val="00FC419E"/>
    <w:rsid w:val="00FC4421"/>
    <w:rsid w:val="00FC44C3"/>
    <w:rsid w:val="00FC46B2"/>
    <w:rsid w:val="00FC4916"/>
    <w:rsid w:val="00FC4D6B"/>
    <w:rsid w:val="00FC4F51"/>
    <w:rsid w:val="00FC5648"/>
    <w:rsid w:val="00FC5809"/>
    <w:rsid w:val="00FC5B38"/>
    <w:rsid w:val="00FC61B3"/>
    <w:rsid w:val="00FC61F9"/>
    <w:rsid w:val="00FC7B33"/>
    <w:rsid w:val="00FC7C6B"/>
    <w:rsid w:val="00FD06EA"/>
    <w:rsid w:val="00FD0914"/>
    <w:rsid w:val="00FD12A6"/>
    <w:rsid w:val="00FD1769"/>
    <w:rsid w:val="00FD1AF8"/>
    <w:rsid w:val="00FD1FFE"/>
    <w:rsid w:val="00FD2024"/>
    <w:rsid w:val="00FD2805"/>
    <w:rsid w:val="00FD2CEB"/>
    <w:rsid w:val="00FD2DC3"/>
    <w:rsid w:val="00FD3B80"/>
    <w:rsid w:val="00FD4D51"/>
    <w:rsid w:val="00FD5505"/>
    <w:rsid w:val="00FD5718"/>
    <w:rsid w:val="00FD58DA"/>
    <w:rsid w:val="00FD593F"/>
    <w:rsid w:val="00FD5958"/>
    <w:rsid w:val="00FD5AC6"/>
    <w:rsid w:val="00FD5DAF"/>
    <w:rsid w:val="00FD60A3"/>
    <w:rsid w:val="00FD69C8"/>
    <w:rsid w:val="00FD7041"/>
    <w:rsid w:val="00FD7A2B"/>
    <w:rsid w:val="00FD7CF4"/>
    <w:rsid w:val="00FD7DF1"/>
    <w:rsid w:val="00FD7F8D"/>
    <w:rsid w:val="00FE0654"/>
    <w:rsid w:val="00FE0ADC"/>
    <w:rsid w:val="00FE0B15"/>
    <w:rsid w:val="00FE0C37"/>
    <w:rsid w:val="00FE0F3D"/>
    <w:rsid w:val="00FE0F9A"/>
    <w:rsid w:val="00FE141B"/>
    <w:rsid w:val="00FE1A8A"/>
    <w:rsid w:val="00FE2B26"/>
    <w:rsid w:val="00FE2DCD"/>
    <w:rsid w:val="00FE32D9"/>
    <w:rsid w:val="00FE4373"/>
    <w:rsid w:val="00FE4AAA"/>
    <w:rsid w:val="00FE4C86"/>
    <w:rsid w:val="00FE5B30"/>
    <w:rsid w:val="00FE5E6D"/>
    <w:rsid w:val="00FE67F7"/>
    <w:rsid w:val="00FE6AF7"/>
    <w:rsid w:val="00FE6C8F"/>
    <w:rsid w:val="00FE6D2B"/>
    <w:rsid w:val="00FE7B3D"/>
    <w:rsid w:val="00FF01E1"/>
    <w:rsid w:val="00FF05A6"/>
    <w:rsid w:val="00FF0B78"/>
    <w:rsid w:val="00FF1CB9"/>
    <w:rsid w:val="00FF237F"/>
    <w:rsid w:val="00FF2690"/>
    <w:rsid w:val="00FF31F7"/>
    <w:rsid w:val="00FF38C1"/>
    <w:rsid w:val="00FF3CB5"/>
    <w:rsid w:val="00FF3E8A"/>
    <w:rsid w:val="00FF62EA"/>
    <w:rsid w:val="00FF6D8F"/>
    <w:rsid w:val="00FF6F9D"/>
    <w:rsid w:val="00FF7315"/>
    <w:rsid w:val="00FF7997"/>
    <w:rsid w:val="00FF7DBC"/>
    <w:rsid w:val="025D6717"/>
    <w:rsid w:val="02927629"/>
    <w:rsid w:val="069C4736"/>
    <w:rsid w:val="075527AC"/>
    <w:rsid w:val="07A24A49"/>
    <w:rsid w:val="0884526E"/>
    <w:rsid w:val="08FC5D40"/>
    <w:rsid w:val="097A48E7"/>
    <w:rsid w:val="0D2F264C"/>
    <w:rsid w:val="0E8A7EEE"/>
    <w:rsid w:val="0F2132E9"/>
    <w:rsid w:val="0F67112F"/>
    <w:rsid w:val="0FD218CA"/>
    <w:rsid w:val="10756D9F"/>
    <w:rsid w:val="119A2425"/>
    <w:rsid w:val="13FE795D"/>
    <w:rsid w:val="14D5780F"/>
    <w:rsid w:val="14F336BF"/>
    <w:rsid w:val="154E4C83"/>
    <w:rsid w:val="15985C03"/>
    <w:rsid w:val="15EE38E7"/>
    <w:rsid w:val="16C67925"/>
    <w:rsid w:val="1AC1338E"/>
    <w:rsid w:val="1B0E4DA8"/>
    <w:rsid w:val="1B44134D"/>
    <w:rsid w:val="1C8D3B6B"/>
    <w:rsid w:val="1F7F0E93"/>
    <w:rsid w:val="207B3EA5"/>
    <w:rsid w:val="212F119C"/>
    <w:rsid w:val="2351342B"/>
    <w:rsid w:val="23783059"/>
    <w:rsid w:val="23D778A8"/>
    <w:rsid w:val="25B61DED"/>
    <w:rsid w:val="26F724CE"/>
    <w:rsid w:val="276F0755"/>
    <w:rsid w:val="27A20747"/>
    <w:rsid w:val="283E049E"/>
    <w:rsid w:val="298C6439"/>
    <w:rsid w:val="29BB5205"/>
    <w:rsid w:val="2A9D5449"/>
    <w:rsid w:val="2BA77F80"/>
    <w:rsid w:val="2C234435"/>
    <w:rsid w:val="30C24E2D"/>
    <w:rsid w:val="34F44F29"/>
    <w:rsid w:val="35234725"/>
    <w:rsid w:val="363E693E"/>
    <w:rsid w:val="36422A4E"/>
    <w:rsid w:val="36747313"/>
    <w:rsid w:val="393B594C"/>
    <w:rsid w:val="39BA30AE"/>
    <w:rsid w:val="3A106B91"/>
    <w:rsid w:val="3B5224A0"/>
    <w:rsid w:val="3D0D73AD"/>
    <w:rsid w:val="46282E0B"/>
    <w:rsid w:val="464D1A02"/>
    <w:rsid w:val="467D7EF9"/>
    <w:rsid w:val="46D96E84"/>
    <w:rsid w:val="47943878"/>
    <w:rsid w:val="4D1D2C27"/>
    <w:rsid w:val="4DDC38D3"/>
    <w:rsid w:val="4E4C0746"/>
    <w:rsid w:val="4EA118D0"/>
    <w:rsid w:val="4F39534C"/>
    <w:rsid w:val="5303248D"/>
    <w:rsid w:val="53B14F64"/>
    <w:rsid w:val="543D1B8E"/>
    <w:rsid w:val="59A764DE"/>
    <w:rsid w:val="5AAF6C1B"/>
    <w:rsid w:val="5CAA73C2"/>
    <w:rsid w:val="5F1F3B3E"/>
    <w:rsid w:val="63940428"/>
    <w:rsid w:val="64265714"/>
    <w:rsid w:val="68647F2E"/>
    <w:rsid w:val="68AC6FB7"/>
    <w:rsid w:val="69692337"/>
    <w:rsid w:val="6A2A6C60"/>
    <w:rsid w:val="6C3675B8"/>
    <w:rsid w:val="6CF71EB8"/>
    <w:rsid w:val="726A750B"/>
    <w:rsid w:val="727565D8"/>
    <w:rsid w:val="73387FA4"/>
    <w:rsid w:val="77FD2286"/>
    <w:rsid w:val="77FE5B06"/>
    <w:rsid w:val="78266EBF"/>
    <w:rsid w:val="78BB024F"/>
    <w:rsid w:val="790957C6"/>
    <w:rsid w:val="7AEB3321"/>
    <w:rsid w:val="7B1B46F6"/>
    <w:rsid w:val="7C373B2B"/>
    <w:rsid w:val="7C971893"/>
    <w:rsid w:val="7E1E5D63"/>
    <w:rsid w:val="7E342434"/>
    <w:rsid w:val="7E6A07BF"/>
    <w:rsid w:val="7EE43BA6"/>
    <w:rsid w:val="7FED6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uiPriority="39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annotation text" w:semiHidden="0" w:qFormat="1"/>
    <w:lsdException w:name="header" w:semiHidden="0" w:qFormat="1"/>
    <w:lsdException w:name="footer" w:semiHidden="0" w:qFormat="1"/>
    <w:lsdException w:name="caption" w:semiHidden="0" w:uiPriority="0" w:unhideWhenUsed="0" w:qFormat="1"/>
    <w:lsdException w:name="footnote reference" w:qFormat="1"/>
    <w:lsdException w:name="annotation reference" w:semiHidden="0" w:qFormat="1"/>
    <w:lsdException w:name="Title" w:semiHidden="0" w:uiPriority="10" w:unhideWhenUsed="0" w:qFormat="1"/>
    <w:lsdException w:name="Default Paragraph Font" w:uiPriority="1"/>
    <w:lsdException w:name="Body Text Indent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qFormat="1"/>
    <w:lsdException w:name="Balloon Text" w:qFormat="1"/>
    <w:lsdException w:name="Table Grid" w:semiHidden="0" w:uiPriority="39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Body Text Indent"/>
    <w:basedOn w:val="a"/>
    <w:link w:val="a6"/>
    <w:uiPriority w:val="99"/>
    <w:semiHidden/>
    <w:unhideWhenUsed/>
    <w:qFormat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caption"/>
    <w:basedOn w:val="a"/>
    <w:next w:val="a"/>
    <w:link w:val="a8"/>
    <w:qFormat/>
    <w:pPr>
      <w:spacing w:before="120" w:after="120" w:line="240" w:lineRule="auto"/>
      <w:jc w:val="center"/>
    </w:pPr>
    <w:rPr>
      <w:rFonts w:ascii="Times New Roman" w:eastAsia="Times New Roman" w:hAnsi="Times New Roman" w:cs="Arial"/>
      <w:sz w:val="24"/>
      <w:szCs w:val="20"/>
      <w:lang w:eastAsia="ru-RU"/>
    </w:rPr>
  </w:style>
  <w:style w:type="paragraph" w:styleId="a9">
    <w:name w:val="annotation text"/>
    <w:basedOn w:val="a"/>
    <w:link w:val="aa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qFormat/>
    <w:rPr>
      <w:b/>
      <w:bCs/>
    </w:rPr>
  </w:style>
  <w:style w:type="paragraph" w:styleId="ad">
    <w:name w:val="footer"/>
    <w:basedOn w:val="a"/>
    <w:link w:val="ae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f">
    <w:name w:val="footnote text"/>
    <w:basedOn w:val="a"/>
    <w:link w:val="af0"/>
    <w:uiPriority w:val="99"/>
    <w:semiHidden/>
    <w:unhideWhenUsed/>
    <w:qFormat/>
    <w:pPr>
      <w:spacing w:after="0" w:line="240" w:lineRule="auto"/>
    </w:pPr>
    <w:rPr>
      <w:sz w:val="20"/>
      <w:szCs w:val="20"/>
    </w:rPr>
  </w:style>
  <w:style w:type="paragraph" w:styleId="af1">
    <w:name w:val="header"/>
    <w:basedOn w:val="a"/>
    <w:link w:val="af2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f3">
    <w:name w:val="Normal (Web)"/>
    <w:basedOn w:val="a"/>
    <w:uiPriority w:val="99"/>
    <w:semiHidden/>
    <w:unhideWhenUsed/>
    <w:rPr>
      <w:sz w:val="24"/>
      <w:szCs w:val="24"/>
    </w:rPr>
  </w:style>
  <w:style w:type="paragraph" w:styleId="12">
    <w:name w:val="toc 1"/>
    <w:basedOn w:val="a"/>
    <w:next w:val="a"/>
    <w:uiPriority w:val="39"/>
    <w:unhideWhenUsed/>
    <w:qFormat/>
    <w:pPr>
      <w:spacing w:after="100"/>
    </w:pPr>
  </w:style>
  <w:style w:type="paragraph" w:styleId="31">
    <w:name w:val="toc 3"/>
    <w:basedOn w:val="a"/>
    <w:next w:val="a"/>
    <w:uiPriority w:val="39"/>
    <w:unhideWhenUsed/>
    <w:qFormat/>
    <w:pPr>
      <w:spacing w:after="100"/>
      <w:ind w:left="440"/>
    </w:pPr>
  </w:style>
  <w:style w:type="character" w:styleId="af4">
    <w:name w:val="annotation reference"/>
    <w:basedOn w:val="a0"/>
    <w:uiPriority w:val="99"/>
    <w:unhideWhenUsed/>
    <w:qFormat/>
    <w:rPr>
      <w:sz w:val="16"/>
      <w:szCs w:val="16"/>
    </w:rPr>
  </w:style>
  <w:style w:type="character" w:styleId="af5">
    <w:name w:val="footnote reference"/>
    <w:basedOn w:val="a0"/>
    <w:uiPriority w:val="99"/>
    <w:semiHidden/>
    <w:unhideWhenUsed/>
    <w:qFormat/>
    <w:rPr>
      <w:vertAlign w:val="superscript"/>
    </w:rPr>
  </w:style>
  <w:style w:type="character" w:styleId="af6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f7">
    <w:name w:val="Table Grid"/>
    <w:basedOn w:val="a1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hAnsi="Tahoma" w:cs="Tahoma"/>
      <w:sz w:val="16"/>
      <w:szCs w:val="16"/>
    </w:rPr>
  </w:style>
  <w:style w:type="paragraph" w:styleId="af8">
    <w:name w:val="List Paragraph"/>
    <w:basedOn w:val="a"/>
    <w:link w:val="af9"/>
    <w:uiPriority w:val="34"/>
    <w:qFormat/>
    <w:pPr>
      <w:ind w:left="720"/>
      <w:contextualSpacing/>
    </w:pPr>
  </w:style>
  <w:style w:type="paragraph" w:customStyle="1" w:styleId="13">
    <w:name w:val="Без интервала1"/>
    <w:uiPriority w:val="99"/>
    <w:qFormat/>
    <w:pPr>
      <w:spacing w:after="0" w:line="240" w:lineRule="auto"/>
      <w:jc w:val="both"/>
    </w:pPr>
    <w:rPr>
      <w:rFonts w:ascii="Verdana" w:eastAsia="Times New Roman" w:hAnsi="Verdana" w:cs="Verdana"/>
    </w:rPr>
  </w:style>
  <w:style w:type="character" w:customStyle="1" w:styleId="af2">
    <w:name w:val="Верхний колонтитул Знак"/>
    <w:basedOn w:val="a0"/>
    <w:link w:val="af1"/>
    <w:uiPriority w:val="99"/>
    <w:qFormat/>
  </w:style>
  <w:style w:type="character" w:customStyle="1" w:styleId="ae">
    <w:name w:val="Нижний колонтитул Знак"/>
    <w:basedOn w:val="a0"/>
    <w:link w:val="ad"/>
    <w:uiPriority w:val="99"/>
    <w:qFormat/>
  </w:style>
  <w:style w:type="character" w:customStyle="1" w:styleId="af0">
    <w:name w:val="Текст сноски Знак"/>
    <w:basedOn w:val="a0"/>
    <w:link w:val="af"/>
    <w:uiPriority w:val="99"/>
    <w:semiHidden/>
    <w:qFormat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qFormat/>
    <w:rPr>
      <w:sz w:val="20"/>
      <w:szCs w:val="20"/>
    </w:rPr>
  </w:style>
  <w:style w:type="character" w:customStyle="1" w:styleId="ac">
    <w:name w:val="Тема примечания Знак"/>
    <w:basedOn w:val="aa"/>
    <w:link w:val="ab"/>
    <w:uiPriority w:val="99"/>
    <w:semiHidden/>
    <w:qFormat/>
    <w:rPr>
      <w:b/>
      <w:bCs/>
      <w:sz w:val="20"/>
      <w:szCs w:val="20"/>
    </w:rPr>
  </w:style>
  <w:style w:type="paragraph" w:styleId="afa">
    <w:name w:val="No Spacing"/>
    <w:link w:val="afb"/>
    <w:uiPriority w:val="1"/>
    <w:qFormat/>
    <w:pPr>
      <w:spacing w:after="0" w:line="240" w:lineRule="auto"/>
    </w:pPr>
    <w:rPr>
      <w:rFonts w:ascii="Times New Roman" w:eastAsiaTheme="minorHAnsi" w:hAnsi="Times New Roman" w:cstheme="minorBidi"/>
      <w:sz w:val="26"/>
      <w:szCs w:val="22"/>
      <w:lang w:eastAsia="en-US"/>
    </w:rPr>
  </w:style>
  <w:style w:type="character" w:customStyle="1" w:styleId="af9">
    <w:name w:val="Абзац списка Знак"/>
    <w:basedOn w:val="a0"/>
    <w:link w:val="af8"/>
    <w:uiPriority w:val="34"/>
    <w:qFormat/>
  </w:style>
  <w:style w:type="character" w:customStyle="1" w:styleId="afb">
    <w:name w:val="Без интервала Знак"/>
    <w:basedOn w:val="a0"/>
    <w:link w:val="afa"/>
    <w:uiPriority w:val="1"/>
    <w:qFormat/>
    <w:rPr>
      <w:rFonts w:ascii="Times New Roman" w:hAnsi="Times New Roman"/>
      <w:sz w:val="26"/>
    </w:rPr>
  </w:style>
  <w:style w:type="character" w:customStyle="1" w:styleId="11">
    <w:name w:val="Заголовок 1 Знак"/>
    <w:basedOn w:val="a0"/>
    <w:link w:val="10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14">
    <w:name w:val="Заголовок оглавления1"/>
    <w:basedOn w:val="10"/>
    <w:next w:val="a"/>
    <w:uiPriority w:val="39"/>
    <w:semiHidden/>
    <w:unhideWhenUsed/>
    <w:qFormat/>
    <w:pPr>
      <w:outlineLvl w:val="9"/>
    </w:pPr>
    <w:rPr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a8">
    <w:name w:val="Название объекта Знак"/>
    <w:link w:val="a7"/>
    <w:qFormat/>
    <w:locked/>
    <w:rPr>
      <w:rFonts w:ascii="Times New Roman" w:eastAsia="Times New Roman" w:hAnsi="Times New Roman" w:cs="Arial"/>
      <w:sz w:val="24"/>
      <w:szCs w:val="20"/>
      <w:lang w:eastAsia="ru-RU"/>
    </w:rPr>
  </w:style>
  <w:style w:type="paragraph" w:customStyle="1" w:styleId="afc">
    <w:name w:val="шапка таблицы"/>
    <w:basedOn w:val="a"/>
    <w:qFormat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1">
    <w:name w:val="_Нумерованный 1"/>
    <w:basedOn w:val="a"/>
    <w:link w:val="110"/>
    <w:qFormat/>
    <w:pPr>
      <w:widowControl w:val="0"/>
      <w:numPr>
        <w:numId w:val="1"/>
      </w:numPr>
      <w:autoSpaceDN w:val="0"/>
      <w:adjustRightInd w:val="0"/>
      <w:spacing w:after="0" w:line="240" w:lineRule="auto"/>
      <w:jc w:val="center"/>
      <w:textAlignment w:val="baseline"/>
    </w:pPr>
    <w:rPr>
      <w:rFonts w:ascii="Times New Roman" w:hAnsi="Times New Roman" w:cs="Times New Roman"/>
      <w:sz w:val="24"/>
      <w:szCs w:val="24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110">
    <w:name w:val="_Нумерованный 1 Знак1"/>
    <w:basedOn w:val="a0"/>
    <w:link w:val="1"/>
    <w:qFormat/>
    <w:rPr>
      <w:rFonts w:ascii="Times New Roman" w:hAnsi="Times New Roman" w:cs="Times New Roman"/>
      <w:sz w:val="24"/>
      <w:szCs w:val="24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afd">
    <w:name w:val="_Текст таблицы"/>
    <w:basedOn w:val="a"/>
    <w:link w:val="afe"/>
    <w:qFormat/>
    <w:pPr>
      <w:spacing w:after="0" w:line="240" w:lineRule="auto"/>
    </w:pPr>
    <w:rPr>
      <w:rFonts w:ascii="Times New Roman" w:hAnsi="Times New Roman"/>
      <w:sz w:val="28"/>
      <w:szCs w:val="28"/>
    </w:rPr>
  </w:style>
  <w:style w:type="character" w:customStyle="1" w:styleId="afe">
    <w:name w:val="_Текст таблицы Знак"/>
    <w:basedOn w:val="a0"/>
    <w:link w:val="afd"/>
    <w:qFormat/>
    <w:rPr>
      <w:rFonts w:ascii="Times New Roman" w:hAnsi="Times New Roman"/>
      <w:sz w:val="28"/>
      <w:szCs w:val="28"/>
    </w:rPr>
  </w:style>
  <w:style w:type="paragraph" w:customStyle="1" w:styleId="aff">
    <w:name w:val="_Основной с красной строки"/>
    <w:basedOn w:val="a"/>
    <w:link w:val="aff0"/>
    <w:qFormat/>
    <w:pPr>
      <w:spacing w:after="0" w:line="240" w:lineRule="auto"/>
      <w:ind w:firstLine="567"/>
      <w:jc w:val="both"/>
    </w:pPr>
    <w:rPr>
      <w:rFonts w:ascii="Times New Roman" w:hAnsi="Times New Roman"/>
      <w:sz w:val="28"/>
      <w:szCs w:val="24"/>
    </w:rPr>
  </w:style>
  <w:style w:type="character" w:customStyle="1" w:styleId="aff0">
    <w:name w:val="_Основной с красной строки Знак"/>
    <w:basedOn w:val="a0"/>
    <w:link w:val="aff"/>
    <w:qFormat/>
    <w:rPr>
      <w:rFonts w:ascii="Times New Roman" w:hAnsi="Times New Roman"/>
      <w:sz w:val="28"/>
      <w:szCs w:val="24"/>
    </w:rPr>
  </w:style>
  <w:style w:type="paragraph" w:customStyle="1" w:styleId="aff1">
    <w:name w:val="Таблица_Название"/>
    <w:basedOn w:val="a"/>
    <w:qFormat/>
    <w:pPr>
      <w:spacing w:before="120" w:after="120" w:line="240" w:lineRule="auto"/>
      <w:jc w:val="right"/>
    </w:pPr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6">
    <w:name w:val="Основной текст с отступом Знак"/>
    <w:basedOn w:val="a0"/>
    <w:link w:val="a5"/>
    <w:uiPriority w:val="99"/>
    <w:semiHidden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5">
    <w:name w:val="Сетка таблицы1"/>
    <w:pPr>
      <w:spacing w:after="0"/>
    </w:pPr>
    <w:rPr>
      <w:rFonts w:cs="Times New Roman"/>
    </w:r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0" w:type="dxa"/>
        <w:left w:w="100" w:type="dxa"/>
        <w:bottom w:w="0" w:type="dxa"/>
        <w:right w:w="100" w:type="dxa"/>
      </w:tblCellMar>
    </w:tblPr>
    <w:tcPr>
      <w:tc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</w:tcBorders>
    </w:tcPr>
  </w:style>
  <w:style w:type="table" w:customStyle="1" w:styleId="16">
    <w:name w:val="Обычная таблица1"/>
    <w:semiHidden/>
    <w:rPr>
      <w:rFonts w:cs="Times New Roman"/>
    </w:rPr>
    <w:tblPr>
      <w:tblCellMar>
        <w:top w:w="0" w:type="dxa"/>
        <w:left w:w="100" w:type="dxa"/>
        <w:bottom w:w="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uiPriority="39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annotation text" w:semiHidden="0" w:qFormat="1"/>
    <w:lsdException w:name="header" w:semiHidden="0" w:qFormat="1"/>
    <w:lsdException w:name="footer" w:semiHidden="0" w:qFormat="1"/>
    <w:lsdException w:name="caption" w:semiHidden="0" w:uiPriority="0" w:unhideWhenUsed="0" w:qFormat="1"/>
    <w:lsdException w:name="footnote reference" w:qFormat="1"/>
    <w:lsdException w:name="annotation reference" w:semiHidden="0" w:qFormat="1"/>
    <w:lsdException w:name="Title" w:semiHidden="0" w:uiPriority="10" w:unhideWhenUsed="0" w:qFormat="1"/>
    <w:lsdException w:name="Default Paragraph Font" w:uiPriority="1"/>
    <w:lsdException w:name="Body Text Indent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qFormat="1"/>
    <w:lsdException w:name="Balloon Text" w:qFormat="1"/>
    <w:lsdException w:name="Table Grid" w:semiHidden="0" w:uiPriority="39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Body Text Indent"/>
    <w:basedOn w:val="a"/>
    <w:link w:val="a6"/>
    <w:uiPriority w:val="99"/>
    <w:semiHidden/>
    <w:unhideWhenUsed/>
    <w:qFormat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caption"/>
    <w:basedOn w:val="a"/>
    <w:next w:val="a"/>
    <w:link w:val="a8"/>
    <w:qFormat/>
    <w:pPr>
      <w:spacing w:before="120" w:after="120" w:line="240" w:lineRule="auto"/>
      <w:jc w:val="center"/>
    </w:pPr>
    <w:rPr>
      <w:rFonts w:ascii="Times New Roman" w:eastAsia="Times New Roman" w:hAnsi="Times New Roman" w:cs="Arial"/>
      <w:sz w:val="24"/>
      <w:szCs w:val="20"/>
      <w:lang w:eastAsia="ru-RU"/>
    </w:rPr>
  </w:style>
  <w:style w:type="paragraph" w:styleId="a9">
    <w:name w:val="annotation text"/>
    <w:basedOn w:val="a"/>
    <w:link w:val="aa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qFormat/>
    <w:rPr>
      <w:b/>
      <w:bCs/>
    </w:rPr>
  </w:style>
  <w:style w:type="paragraph" w:styleId="ad">
    <w:name w:val="footer"/>
    <w:basedOn w:val="a"/>
    <w:link w:val="ae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f">
    <w:name w:val="footnote text"/>
    <w:basedOn w:val="a"/>
    <w:link w:val="af0"/>
    <w:uiPriority w:val="99"/>
    <w:semiHidden/>
    <w:unhideWhenUsed/>
    <w:qFormat/>
    <w:pPr>
      <w:spacing w:after="0" w:line="240" w:lineRule="auto"/>
    </w:pPr>
    <w:rPr>
      <w:sz w:val="20"/>
      <w:szCs w:val="20"/>
    </w:rPr>
  </w:style>
  <w:style w:type="paragraph" w:styleId="af1">
    <w:name w:val="header"/>
    <w:basedOn w:val="a"/>
    <w:link w:val="af2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f3">
    <w:name w:val="Normal (Web)"/>
    <w:basedOn w:val="a"/>
    <w:uiPriority w:val="99"/>
    <w:semiHidden/>
    <w:unhideWhenUsed/>
    <w:rPr>
      <w:sz w:val="24"/>
      <w:szCs w:val="24"/>
    </w:rPr>
  </w:style>
  <w:style w:type="paragraph" w:styleId="12">
    <w:name w:val="toc 1"/>
    <w:basedOn w:val="a"/>
    <w:next w:val="a"/>
    <w:uiPriority w:val="39"/>
    <w:unhideWhenUsed/>
    <w:qFormat/>
    <w:pPr>
      <w:spacing w:after="100"/>
    </w:pPr>
  </w:style>
  <w:style w:type="paragraph" w:styleId="31">
    <w:name w:val="toc 3"/>
    <w:basedOn w:val="a"/>
    <w:next w:val="a"/>
    <w:uiPriority w:val="39"/>
    <w:unhideWhenUsed/>
    <w:qFormat/>
    <w:pPr>
      <w:spacing w:after="100"/>
      <w:ind w:left="440"/>
    </w:pPr>
  </w:style>
  <w:style w:type="character" w:styleId="af4">
    <w:name w:val="annotation reference"/>
    <w:basedOn w:val="a0"/>
    <w:uiPriority w:val="99"/>
    <w:unhideWhenUsed/>
    <w:qFormat/>
    <w:rPr>
      <w:sz w:val="16"/>
      <w:szCs w:val="16"/>
    </w:rPr>
  </w:style>
  <w:style w:type="character" w:styleId="af5">
    <w:name w:val="footnote reference"/>
    <w:basedOn w:val="a0"/>
    <w:uiPriority w:val="99"/>
    <w:semiHidden/>
    <w:unhideWhenUsed/>
    <w:qFormat/>
    <w:rPr>
      <w:vertAlign w:val="superscript"/>
    </w:rPr>
  </w:style>
  <w:style w:type="character" w:styleId="af6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f7">
    <w:name w:val="Table Grid"/>
    <w:basedOn w:val="a1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hAnsi="Tahoma" w:cs="Tahoma"/>
      <w:sz w:val="16"/>
      <w:szCs w:val="16"/>
    </w:rPr>
  </w:style>
  <w:style w:type="paragraph" w:styleId="af8">
    <w:name w:val="List Paragraph"/>
    <w:basedOn w:val="a"/>
    <w:link w:val="af9"/>
    <w:uiPriority w:val="34"/>
    <w:qFormat/>
    <w:pPr>
      <w:ind w:left="720"/>
      <w:contextualSpacing/>
    </w:pPr>
  </w:style>
  <w:style w:type="paragraph" w:customStyle="1" w:styleId="13">
    <w:name w:val="Без интервала1"/>
    <w:uiPriority w:val="99"/>
    <w:qFormat/>
    <w:pPr>
      <w:spacing w:after="0" w:line="240" w:lineRule="auto"/>
      <w:jc w:val="both"/>
    </w:pPr>
    <w:rPr>
      <w:rFonts w:ascii="Verdana" w:eastAsia="Times New Roman" w:hAnsi="Verdana" w:cs="Verdana"/>
    </w:rPr>
  </w:style>
  <w:style w:type="character" w:customStyle="1" w:styleId="af2">
    <w:name w:val="Верхний колонтитул Знак"/>
    <w:basedOn w:val="a0"/>
    <w:link w:val="af1"/>
    <w:uiPriority w:val="99"/>
    <w:qFormat/>
  </w:style>
  <w:style w:type="character" w:customStyle="1" w:styleId="ae">
    <w:name w:val="Нижний колонтитул Знак"/>
    <w:basedOn w:val="a0"/>
    <w:link w:val="ad"/>
    <w:uiPriority w:val="99"/>
    <w:qFormat/>
  </w:style>
  <w:style w:type="character" w:customStyle="1" w:styleId="af0">
    <w:name w:val="Текст сноски Знак"/>
    <w:basedOn w:val="a0"/>
    <w:link w:val="af"/>
    <w:uiPriority w:val="99"/>
    <w:semiHidden/>
    <w:qFormat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qFormat/>
    <w:rPr>
      <w:sz w:val="20"/>
      <w:szCs w:val="20"/>
    </w:rPr>
  </w:style>
  <w:style w:type="character" w:customStyle="1" w:styleId="ac">
    <w:name w:val="Тема примечания Знак"/>
    <w:basedOn w:val="aa"/>
    <w:link w:val="ab"/>
    <w:uiPriority w:val="99"/>
    <w:semiHidden/>
    <w:qFormat/>
    <w:rPr>
      <w:b/>
      <w:bCs/>
      <w:sz w:val="20"/>
      <w:szCs w:val="20"/>
    </w:rPr>
  </w:style>
  <w:style w:type="paragraph" w:styleId="afa">
    <w:name w:val="No Spacing"/>
    <w:link w:val="afb"/>
    <w:uiPriority w:val="1"/>
    <w:qFormat/>
    <w:pPr>
      <w:spacing w:after="0" w:line="240" w:lineRule="auto"/>
    </w:pPr>
    <w:rPr>
      <w:rFonts w:ascii="Times New Roman" w:eastAsiaTheme="minorHAnsi" w:hAnsi="Times New Roman" w:cstheme="minorBidi"/>
      <w:sz w:val="26"/>
      <w:szCs w:val="22"/>
      <w:lang w:eastAsia="en-US"/>
    </w:rPr>
  </w:style>
  <w:style w:type="character" w:customStyle="1" w:styleId="af9">
    <w:name w:val="Абзац списка Знак"/>
    <w:basedOn w:val="a0"/>
    <w:link w:val="af8"/>
    <w:uiPriority w:val="34"/>
    <w:qFormat/>
  </w:style>
  <w:style w:type="character" w:customStyle="1" w:styleId="afb">
    <w:name w:val="Без интервала Знак"/>
    <w:basedOn w:val="a0"/>
    <w:link w:val="afa"/>
    <w:uiPriority w:val="1"/>
    <w:qFormat/>
    <w:rPr>
      <w:rFonts w:ascii="Times New Roman" w:hAnsi="Times New Roman"/>
      <w:sz w:val="26"/>
    </w:rPr>
  </w:style>
  <w:style w:type="character" w:customStyle="1" w:styleId="11">
    <w:name w:val="Заголовок 1 Знак"/>
    <w:basedOn w:val="a0"/>
    <w:link w:val="10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14">
    <w:name w:val="Заголовок оглавления1"/>
    <w:basedOn w:val="10"/>
    <w:next w:val="a"/>
    <w:uiPriority w:val="39"/>
    <w:semiHidden/>
    <w:unhideWhenUsed/>
    <w:qFormat/>
    <w:pPr>
      <w:outlineLvl w:val="9"/>
    </w:pPr>
    <w:rPr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a8">
    <w:name w:val="Название объекта Знак"/>
    <w:link w:val="a7"/>
    <w:qFormat/>
    <w:locked/>
    <w:rPr>
      <w:rFonts w:ascii="Times New Roman" w:eastAsia="Times New Roman" w:hAnsi="Times New Roman" w:cs="Arial"/>
      <w:sz w:val="24"/>
      <w:szCs w:val="20"/>
      <w:lang w:eastAsia="ru-RU"/>
    </w:rPr>
  </w:style>
  <w:style w:type="paragraph" w:customStyle="1" w:styleId="afc">
    <w:name w:val="шапка таблицы"/>
    <w:basedOn w:val="a"/>
    <w:qFormat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1">
    <w:name w:val="_Нумерованный 1"/>
    <w:basedOn w:val="a"/>
    <w:link w:val="110"/>
    <w:qFormat/>
    <w:pPr>
      <w:widowControl w:val="0"/>
      <w:numPr>
        <w:numId w:val="1"/>
      </w:numPr>
      <w:autoSpaceDN w:val="0"/>
      <w:adjustRightInd w:val="0"/>
      <w:spacing w:after="0" w:line="240" w:lineRule="auto"/>
      <w:jc w:val="center"/>
      <w:textAlignment w:val="baseline"/>
    </w:pPr>
    <w:rPr>
      <w:rFonts w:ascii="Times New Roman" w:hAnsi="Times New Roman" w:cs="Times New Roman"/>
      <w:sz w:val="24"/>
      <w:szCs w:val="24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110">
    <w:name w:val="_Нумерованный 1 Знак1"/>
    <w:basedOn w:val="a0"/>
    <w:link w:val="1"/>
    <w:qFormat/>
    <w:rPr>
      <w:rFonts w:ascii="Times New Roman" w:hAnsi="Times New Roman" w:cs="Times New Roman"/>
      <w:sz w:val="24"/>
      <w:szCs w:val="24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afd">
    <w:name w:val="_Текст таблицы"/>
    <w:basedOn w:val="a"/>
    <w:link w:val="afe"/>
    <w:qFormat/>
    <w:pPr>
      <w:spacing w:after="0" w:line="240" w:lineRule="auto"/>
    </w:pPr>
    <w:rPr>
      <w:rFonts w:ascii="Times New Roman" w:hAnsi="Times New Roman"/>
      <w:sz w:val="28"/>
      <w:szCs w:val="28"/>
    </w:rPr>
  </w:style>
  <w:style w:type="character" w:customStyle="1" w:styleId="afe">
    <w:name w:val="_Текст таблицы Знак"/>
    <w:basedOn w:val="a0"/>
    <w:link w:val="afd"/>
    <w:qFormat/>
    <w:rPr>
      <w:rFonts w:ascii="Times New Roman" w:hAnsi="Times New Roman"/>
      <w:sz w:val="28"/>
      <w:szCs w:val="28"/>
    </w:rPr>
  </w:style>
  <w:style w:type="paragraph" w:customStyle="1" w:styleId="aff">
    <w:name w:val="_Основной с красной строки"/>
    <w:basedOn w:val="a"/>
    <w:link w:val="aff0"/>
    <w:qFormat/>
    <w:pPr>
      <w:spacing w:after="0" w:line="240" w:lineRule="auto"/>
      <w:ind w:firstLine="567"/>
      <w:jc w:val="both"/>
    </w:pPr>
    <w:rPr>
      <w:rFonts w:ascii="Times New Roman" w:hAnsi="Times New Roman"/>
      <w:sz w:val="28"/>
      <w:szCs w:val="24"/>
    </w:rPr>
  </w:style>
  <w:style w:type="character" w:customStyle="1" w:styleId="aff0">
    <w:name w:val="_Основной с красной строки Знак"/>
    <w:basedOn w:val="a0"/>
    <w:link w:val="aff"/>
    <w:qFormat/>
    <w:rPr>
      <w:rFonts w:ascii="Times New Roman" w:hAnsi="Times New Roman"/>
      <w:sz w:val="28"/>
      <w:szCs w:val="24"/>
    </w:rPr>
  </w:style>
  <w:style w:type="paragraph" w:customStyle="1" w:styleId="aff1">
    <w:name w:val="Таблица_Название"/>
    <w:basedOn w:val="a"/>
    <w:qFormat/>
    <w:pPr>
      <w:spacing w:before="120" w:after="120" w:line="240" w:lineRule="auto"/>
      <w:jc w:val="right"/>
    </w:pPr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6">
    <w:name w:val="Основной текст с отступом Знак"/>
    <w:basedOn w:val="a0"/>
    <w:link w:val="a5"/>
    <w:uiPriority w:val="99"/>
    <w:semiHidden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5">
    <w:name w:val="Сетка таблицы1"/>
    <w:pPr>
      <w:spacing w:after="0"/>
    </w:pPr>
    <w:rPr>
      <w:rFonts w:cs="Times New Roman"/>
    </w:r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0" w:type="dxa"/>
        <w:left w:w="100" w:type="dxa"/>
        <w:bottom w:w="0" w:type="dxa"/>
        <w:right w:w="100" w:type="dxa"/>
      </w:tblCellMar>
    </w:tblPr>
    <w:tcPr>
      <w:tc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</w:tcBorders>
    </w:tcPr>
  </w:style>
  <w:style w:type="table" w:customStyle="1" w:styleId="16">
    <w:name w:val="Обычная таблица1"/>
    <w:semiHidden/>
    <w:rPr>
      <w:rFonts w:cs="Times New Roman"/>
    </w:rPr>
    <w:tblPr>
      <w:tblCellMar>
        <w:top w:w="0" w:type="dxa"/>
        <w:left w:w="100" w:type="dxa"/>
        <w:bottom w:w="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7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comments" Target="comments.xml"/><Relationship Id="rId19" Type="http://schemas.microsoft.com/office/2011/relationships/people" Target="peop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336CF38-0815-4256-8A7F-13E7B8501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"Алмаз-Антей"</Company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Тряпицына Анна Алексеевна</dc:creator>
  <cp:lastModifiedBy>Харькова Лариса Флерьяновна</cp:lastModifiedBy>
  <cp:revision>5</cp:revision>
  <dcterms:created xsi:type="dcterms:W3CDTF">2020-06-29T14:22:00Z</dcterms:created>
  <dcterms:modified xsi:type="dcterms:W3CDTF">2020-06-29T14:32:00Z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