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</w:tblGrid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745800" w:rsidRDefault="00344A4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1816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ins w:id="0" w:author="Харькова Лариса Флерьяновна" w:date="2020-10-23T12:00:00Z">
              <w:r w:rsidR="00243B88">
                <w:rPr>
                  <w:rFonts w:ascii="Times New Roman" w:hAnsi="Times New Roman" w:cs="Times New Roman"/>
                  <w:sz w:val="28"/>
                  <w:szCs w:val="28"/>
                </w:rPr>
                <w:t>р</w:t>
              </w:r>
            </w:ins>
            <w:bookmarkStart w:id="1" w:name="_GoBack"/>
            <w:bookmarkEnd w:id="1"/>
            <w:del w:id="2" w:author="Харькова Лариса Флерьяновна" w:date="2020-10-23T12:00:00Z">
              <w:r w:rsidR="00182FF6" w:rsidRPr="00E704D3" w:rsidDel="00243B88">
                <w:rPr>
                  <w:rFonts w:ascii="Times New Roman" w:hAnsi="Times New Roman" w:cs="Times New Roman"/>
                  <w:sz w:val="28"/>
                  <w:szCs w:val="28"/>
                </w:rPr>
                <w:delText>Р</w:delText>
              </w:r>
            </w:del>
            <w:r w:rsidR="00182FF6" w:rsidRPr="00E704D3">
              <w:rPr>
                <w:rFonts w:ascii="Times New Roman" w:hAnsi="Times New Roman" w:cs="Times New Roman"/>
                <w:sz w:val="28"/>
                <w:szCs w:val="28"/>
              </w:rPr>
              <w:t>уководителя направления электронного документооборота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182FF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4D3">
              <w:rPr>
                <w:rFonts w:ascii="Times New Roman" w:hAnsi="Times New Roman" w:cs="Times New Roman"/>
                <w:sz w:val="28"/>
                <w:szCs w:val="28"/>
              </w:rPr>
              <w:t>Е.А. Филяева</w:t>
            </w:r>
          </w:p>
        </w:tc>
      </w:tr>
    </w:tbl>
    <w:p w:rsidR="002855BF" w:rsidRPr="004335BC" w:rsidRDefault="002855BF" w:rsidP="002855BF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6063"/>
      <w:bookmarkStart w:id="4" w:name="_Toc9974"/>
    </w:p>
    <w:p w:rsidR="002855BF" w:rsidRPr="000F1EBD" w:rsidRDefault="002855BF" w:rsidP="0087113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F1EBD">
        <w:rPr>
          <w:rFonts w:ascii="Times New Roman" w:hAnsi="Times New Roman" w:cs="Times New Roman"/>
          <w:sz w:val="24"/>
          <w:szCs w:val="24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2855BF" w:rsidRPr="00813719" w:rsidTr="00871130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5BF" w:rsidRPr="003C38C0" w:rsidRDefault="005571D3" w:rsidP="00634BB5">
            <w:pPr>
              <w:spacing w:after="12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 семейным обстоятельствам (путевка на санаторно-курортное лечение по медицинским показаниям) прошу отменить пункт приказа от 06.10.2020 </w:t>
            </w:r>
            <w:ins w:id="5" w:author="Харькова Лариса Флерьяновна" w:date="2020-10-23T11:48:00Z">
              <w:r w:rsidR="00F67387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№ </w:t>
              </w:r>
            </w:ins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>51 о предоставлении отпуска</w:t>
            </w:r>
            <w:r w:rsidR="003C38C0" w:rsidRPr="003C38C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C38C0" w:rsidRPr="003C38C0" w:rsidDel="00243B88" w:rsidRDefault="003C38C0" w:rsidP="00634BB5">
            <w:pPr>
              <w:spacing w:after="120" w:line="360" w:lineRule="auto"/>
              <w:rPr>
                <w:del w:id="6" w:author="Харькова Лариса Флерьяновна" w:date="2020-10-23T11:58:00Z"/>
                <w:rFonts w:ascii="Times New Roman" w:hAnsi="Times New Roman" w:cs="Times New Roman"/>
                <w:sz w:val="24"/>
                <w:szCs w:val="24"/>
              </w:rPr>
            </w:pPr>
            <w:del w:id="7" w:author="Харькова Лариса Флерьяновна" w:date="2020-10-23T11:58:00Z">
              <w:r w:rsidRPr="003C38C0" w:rsidDel="00243B88">
                <w:rPr>
                  <w:rFonts w:ascii="Times New Roman" w:hAnsi="Times New Roman" w:cs="Times New Roman"/>
                  <w:sz w:val="24"/>
                  <w:szCs w:val="24"/>
                </w:rPr>
                <w:delText>Перенести отпуск с:</w:delText>
              </w:r>
            </w:del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Del="00243B88" w:rsidTr="00B83B9C">
              <w:trPr>
                <w:del w:id="8" w:author="Харькова Лариса Флерьяновна" w:date="2020-10-23T11:58:00Z"/>
              </w:trPr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B83B9C" w:rsidDel="00243B88" w:rsidRDefault="00BD5B60" w:rsidP="00634BB5">
                  <w:pPr>
                    <w:spacing w:after="120" w:line="360" w:lineRule="auto"/>
                    <w:rPr>
                      <w:del w:id="9" w:author="Харькова Лариса Флерьяновна" w:date="2020-10-23T11:58:00Z"/>
                      <w:rFonts w:ascii="Times New Roman" w:hAnsi="Times New Roman" w:cs="Times New Roman"/>
                      <w:sz w:val="24"/>
                      <w:szCs w:val="24"/>
                    </w:rPr>
                  </w:pPr>
                  <w:del w:id="10" w:author="Харькова Лариса Флерьяновна" w:date="2020-10-23T11:58:00Z">
                    <w:r w:rsidRPr="00B83B9C" w:rsidDel="00243B8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delText>без сохранения заработной платы (по соглашению сторон) c 02.11.2020 продолжительностью «14» календарных дней/дня.</w:delText>
                    </w:r>
                  </w:del>
                </w:p>
              </w:tc>
            </w:tr>
          </w:tbl>
          <w:p w:rsidR="002855BF" w:rsidRPr="00B83B9C" w:rsidRDefault="00182FF6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11" w:author="Харькова Лариса Флерьяновна" w:date="2020-10-23T11:58:00Z">
              <w:r w:rsidDel="00243B88">
                <w:rPr>
                  <w:rFonts w:ascii="Times New Roman" w:hAnsi="Times New Roman" w:cs="Times New Roman"/>
                  <w:sz w:val="24"/>
                  <w:szCs w:val="24"/>
                </w:rPr>
                <w:delText>н</w:delText>
              </w:r>
              <w:r w:rsidR="002855BF" w:rsidRPr="00B83B9C" w:rsidDel="00243B88">
                <w:rPr>
                  <w:rFonts w:ascii="Times New Roman" w:hAnsi="Times New Roman" w:cs="Times New Roman"/>
                  <w:sz w:val="24"/>
                  <w:szCs w:val="24"/>
                </w:rPr>
                <w:delText>а:</w:delText>
              </w:r>
            </w:del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3C38C0" w:rsidRDefault="00243B88" w:rsidP="00243B88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ins w:id="12" w:author="Харькова Лариса Флерьяновна" w:date="2020-10-23T11:59:00Z">
                    <w:r w:rsidRPr="00243B8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Прошу предоставить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отпуск </w:t>
                    </w:r>
                  </w:ins>
                  <w:r w:rsidR="00BD5B60"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без сохранения заработной платы </w:t>
                  </w:r>
                  <w:del w:id="13" w:author="Харькова Лариса Флерьяновна" w:date="2020-10-23T11:59:00Z">
                    <w:r w:rsidR="00BD5B60" w:rsidRPr="00B83B9C" w:rsidDel="00243B8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delText xml:space="preserve">(обязанность работодателя) </w:delText>
                    </w:r>
                  </w:del>
                  <w:r w:rsidR="00BD5B60"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 26.10.2020 продолжительностью «14» календарных дней/дня.</w:t>
                  </w:r>
                </w:p>
              </w:tc>
            </w:tr>
          </w:tbl>
          <w:p w:rsidR="002855BF" w:rsidRPr="00B83B9C" w:rsidRDefault="002855BF" w:rsidP="001B466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3"/>
      <w:bookmarkEnd w:id="4"/>
      <w:tr w:rsidR="00871130" w:rsidRPr="00871130" w:rsidTr="00871130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0" w:type="dxa"/>
          </w:tcPr>
          <w:p w:rsidR="00871130" w:rsidRPr="00871130" w:rsidRDefault="00871130" w:rsidP="00871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1130" w:rsidRPr="00871130" w:rsidTr="00871130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0" w:type="dxa"/>
            <w:vAlign w:val="bottom"/>
          </w:tcPr>
          <w:tbl>
            <w:tblPr>
              <w:tblStyle w:val="af7"/>
              <w:tblW w:w="10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8"/>
              <w:gridCol w:w="2836"/>
              <w:gridCol w:w="3121"/>
            </w:tblGrid>
            <w:tr w:rsidR="00871130" w:rsidRPr="00543DBE" w:rsidTr="00543DBE">
              <w:trPr>
                <w:trHeight w:val="818"/>
              </w:trPr>
              <w:tc>
                <w:tcPr>
                  <w:tcW w:w="4106" w:type="dxa"/>
                  <w:vAlign w:val="bottom"/>
                  <w:hideMark/>
                </w:tcPr>
                <w:p w:rsidR="00871130" w:rsidRPr="00F67387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 направления электронного документооборота</w:t>
                  </w:r>
                  <w:r w:rsidRPr="00F67387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13.10.2020</w:t>
                  </w:r>
                </w:p>
              </w:tc>
              <w:tc>
                <w:tcPr>
                  <w:tcW w:w="2835" w:type="dxa"/>
                  <w:vAlign w:val="bottom"/>
                </w:tcPr>
                <w:p w:rsidR="00871130" w:rsidRPr="00F67387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9" w:type="dxa"/>
                  <w:vAlign w:val="bottom"/>
                  <w:hideMark/>
                </w:tcPr>
                <w:p w:rsidR="00871130" w:rsidRPr="00F67387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67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Филяев</w:t>
                  </w: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 </w:t>
                  </w:r>
                  <w:r w:rsidRPr="00F67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Е.А.</w:t>
                  </w:r>
                </w:p>
              </w:tc>
            </w:tr>
          </w:tbl>
          <w:p w:rsidR="00871130" w:rsidRPr="00F67387" w:rsidRDefault="00871130" w:rsidP="00871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1130" w:rsidRPr="00F67387" w:rsidRDefault="00871130" w:rsidP="00871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13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  <w:r w:rsidRPr="00F6738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71130" w:rsidRPr="00F67387" w:rsidRDefault="00871130" w:rsidP="00871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f7"/>
              <w:tblW w:w="10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8"/>
              <w:gridCol w:w="2836"/>
              <w:gridCol w:w="3121"/>
            </w:tblGrid>
            <w:tr w:rsidR="00871130" w:rsidRPr="00871130" w:rsidTr="00543DBE">
              <w:trPr>
                <w:trHeight w:val="818"/>
              </w:trPr>
              <w:tc>
                <w:tcPr>
                  <w:tcW w:w="4106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отдела/Отдел сопровождения информационных систем</w:t>
                  </w: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13.10.2020 16:14:04</w:t>
                  </w:r>
                </w:p>
              </w:tc>
              <w:tc>
                <w:tcPr>
                  <w:tcW w:w="2835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Мухортов Д.П.</w:t>
                  </w:r>
                </w:p>
              </w:tc>
            </w:tr>
            <w:tr w:rsidR="00871130" w:rsidRPr="00871130" w:rsidTr="00543DBE">
              <w:trPr>
                <w:trHeight w:val="818"/>
              </w:trPr>
              <w:tc>
                <w:tcPr>
                  <w:tcW w:w="4106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 департамента/Департамент информационных технологий и связи</w:t>
                  </w: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13.10.2020 16:14:08</w:t>
                  </w:r>
                </w:p>
              </w:tc>
              <w:tc>
                <w:tcPr>
                  <w:tcW w:w="2835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bottom"/>
                  <w:hideMark/>
                </w:tcPr>
                <w:p w:rsidR="00871130" w:rsidRPr="00871130" w:rsidRDefault="00871130" w:rsidP="00871130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711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Суханов С.Н.</w:t>
                  </w:r>
                </w:p>
              </w:tc>
            </w:tr>
          </w:tbl>
          <w:p w:rsidR="00871130" w:rsidRPr="00871130" w:rsidRDefault="00871130" w:rsidP="008711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1130" w:rsidRPr="00871130" w:rsidRDefault="00871130" w:rsidP="00871130">
      <w:pPr>
        <w:rPr>
          <w:rFonts w:ascii="Times New Roman" w:hAnsi="Times New Roman" w:cs="Times New Roman"/>
          <w:sz w:val="24"/>
          <w:szCs w:val="24"/>
        </w:rPr>
      </w:pPr>
    </w:p>
    <w:p w:rsidR="006530D6" w:rsidRDefault="006530D6"/>
    <w:sectPr w:rsidR="006530D6" w:rsidSect="002F1391">
      <w:footerReference w:type="default" r:id="rId10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CD3" w:rsidRDefault="00CA1CD3" w:rsidP="00791EED">
      <w:pPr>
        <w:spacing w:after="0" w:line="240" w:lineRule="auto"/>
      </w:pPr>
      <w:r>
        <w:separator/>
      </w:r>
    </w:p>
  </w:endnote>
  <w:endnote w:type="continuationSeparator" w:id="0">
    <w:p w:rsidR="00CA1CD3" w:rsidRDefault="00CA1CD3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DBE" w:rsidRPr="00543DBE" w:rsidRDefault="00543DBE" w:rsidP="00543DBE">
    <w:pPr>
      <w:pStyle w:val="ad"/>
      <w:rPr>
        <w:sz w:val="18"/>
        <w:szCs w:val="18"/>
      </w:rPr>
    </w:pPr>
    <w:r w:rsidRPr="00543DBE">
      <w:rPr>
        <w:sz w:val="18"/>
        <w:szCs w:val="18"/>
      </w:rPr>
      <w:t xml:space="preserve">Исп.  тел: </w:t>
    </w:r>
  </w:p>
  <w:p w:rsidR="00543DBE" w:rsidRPr="00543DBE" w:rsidRDefault="00543DBE" w:rsidP="00543DBE">
    <w:pPr>
      <w:pStyle w:val="ad"/>
      <w:rPr>
        <w:sz w:val="18"/>
        <w:szCs w:val="18"/>
      </w:rPr>
    </w:pPr>
    <w:proofErr w:type="spellStart"/>
    <w:r w:rsidRPr="00543DBE">
      <w:rPr>
        <w:sz w:val="18"/>
        <w:szCs w:val="18"/>
      </w:rPr>
      <w:t>Рег</w:t>
    </w:r>
    <w:proofErr w:type="spellEnd"/>
    <w:r w:rsidRPr="00543DBE">
      <w:rPr>
        <w:sz w:val="18"/>
        <w:szCs w:val="18"/>
        <w:lang w:val="en-US"/>
      </w:rPr>
      <w:t>.</w:t>
    </w:r>
    <w:r w:rsidRPr="00543DBE">
      <w:rPr>
        <w:sz w:val="18"/>
        <w:szCs w:val="18"/>
      </w:rPr>
      <w:t xml:space="preserve"> № </w:t>
    </w:r>
    <w:r w:rsidRPr="00543DBE">
      <w:rPr>
        <w:sz w:val="18"/>
        <w:szCs w:val="18"/>
        <w:lang w:val="en-US"/>
      </w:rPr>
      <w:t>29</w:t>
    </w:r>
    <w:r w:rsidRPr="00543DBE">
      <w:rPr>
        <w:sz w:val="18"/>
        <w:szCs w:val="18"/>
      </w:rPr>
      <w:t xml:space="preserve"> от </w:t>
    </w:r>
  </w:p>
  <w:p w:rsidR="00791EED" w:rsidRDefault="00791EE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CD3" w:rsidRDefault="00CA1CD3" w:rsidP="00791EED">
      <w:pPr>
        <w:spacing w:after="0" w:line="240" w:lineRule="auto"/>
      </w:pPr>
      <w:r>
        <w:separator/>
      </w:r>
    </w:p>
  </w:footnote>
  <w:footnote w:type="continuationSeparator" w:id="0">
    <w:p w:rsidR="00CA1CD3" w:rsidRDefault="00CA1CD3" w:rsidP="0079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67C3B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1680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3B88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1391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0C6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8C0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C1D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1EE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3DBE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1D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1E9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346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850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130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1CD3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387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2F1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3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3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3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F13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2F139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2F1391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2F1391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2F1391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2F1391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2F1391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2F1391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2F1391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2F1391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2F1391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2F1391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2F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2F1391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2F1391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2F1391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2F1391"/>
  </w:style>
  <w:style w:type="character" w:customStyle="1" w:styleId="ae">
    <w:name w:val="Нижний колонтитул Знак"/>
    <w:basedOn w:val="a0"/>
    <w:link w:val="ad"/>
    <w:uiPriority w:val="99"/>
    <w:qFormat/>
    <w:rsid w:val="002F1391"/>
  </w:style>
  <w:style w:type="character" w:customStyle="1" w:styleId="af0">
    <w:name w:val="Текст сноски Знак"/>
    <w:basedOn w:val="a0"/>
    <w:link w:val="af"/>
    <w:uiPriority w:val="99"/>
    <w:semiHidden/>
    <w:qFormat/>
    <w:rsid w:val="002F139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2F1391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2F1391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2F1391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2F1391"/>
  </w:style>
  <w:style w:type="character" w:customStyle="1" w:styleId="afb">
    <w:name w:val="Без интервала Знак"/>
    <w:basedOn w:val="a0"/>
    <w:link w:val="afa"/>
    <w:uiPriority w:val="1"/>
    <w:qFormat/>
    <w:rsid w:val="002F1391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2F1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2F1391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2F139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2F1391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2F139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2F1391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2F1391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2F1391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2F1391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2F1391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2F1391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2F1391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F13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2F139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2F139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2F1391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87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87113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3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2F1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1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3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3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3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2F13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2F139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2F1391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2F1391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2F1391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2F1391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2F1391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2F1391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2F1391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2F1391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2F1391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2F1391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2F1391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2F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2F1391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2F1391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2F1391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2F1391"/>
  </w:style>
  <w:style w:type="character" w:customStyle="1" w:styleId="ae">
    <w:name w:val="Нижний колонтитул Знак"/>
    <w:basedOn w:val="a0"/>
    <w:link w:val="ad"/>
    <w:uiPriority w:val="99"/>
    <w:qFormat/>
    <w:rsid w:val="002F1391"/>
  </w:style>
  <w:style w:type="character" w:customStyle="1" w:styleId="af0">
    <w:name w:val="Текст сноски Знак"/>
    <w:basedOn w:val="a0"/>
    <w:link w:val="af"/>
    <w:uiPriority w:val="99"/>
    <w:semiHidden/>
    <w:qFormat/>
    <w:rsid w:val="002F139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2F1391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2F1391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2F1391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2F1391"/>
  </w:style>
  <w:style w:type="character" w:customStyle="1" w:styleId="afb">
    <w:name w:val="Без интервала Знак"/>
    <w:basedOn w:val="a0"/>
    <w:link w:val="afa"/>
    <w:uiPriority w:val="1"/>
    <w:qFormat/>
    <w:rsid w:val="002F1391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2F1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2F13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2F1391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2F139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2F1391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2F139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2F1391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2F1391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2F1391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2F1391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2F1391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2F1391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2F1391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2F13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2F139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2F139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2F1391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87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87113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75772-44D2-4F7C-B5E7-EA7335C4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Харькова Лариса Флерьяновна</cp:lastModifiedBy>
  <cp:revision>3</cp:revision>
  <dcterms:created xsi:type="dcterms:W3CDTF">2020-10-23T08:48:00Z</dcterms:created>
  <dcterms:modified xsi:type="dcterms:W3CDTF">2020-10-23T09:01:00Z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