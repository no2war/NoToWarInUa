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59D" w:rsidRPr="00D63457" w:rsidRDefault="005C359D">
      <w:pPr>
        <w:rPr>
          <w:sz w:val="144"/>
          <w:szCs w:val="144"/>
          <w:lang w:val="en-US"/>
        </w:rPr>
      </w:pPr>
      <w:bookmarkStart w:id="0" w:name="_GoBack"/>
      <w:bookmarkEnd w:id="0"/>
      <w:r w:rsidRPr="00D63457">
        <w:rPr>
          <w:sz w:val="144"/>
          <w:szCs w:val="144"/>
          <w:lang w:val="en-US"/>
        </w:rPr>
        <w:t>192.168.6.102</w:t>
      </w:r>
    </w:p>
    <w:p w:rsidR="005C359D" w:rsidRPr="00D63457" w:rsidRDefault="005C359D">
      <w:pPr>
        <w:rPr>
          <w:sz w:val="144"/>
          <w:szCs w:val="144"/>
          <w:lang w:val="en-US"/>
        </w:rPr>
      </w:pPr>
      <w:r w:rsidRPr="00D63457">
        <w:rPr>
          <w:sz w:val="144"/>
          <w:szCs w:val="144"/>
          <w:lang w:val="en-US"/>
        </w:rPr>
        <w:t>Student</w:t>
      </w:r>
      <w:r w:rsidR="00FA790B" w:rsidRPr="00D63457">
        <w:rPr>
          <w:sz w:val="144"/>
          <w:szCs w:val="144"/>
          <w:lang w:val="en-US"/>
        </w:rPr>
        <w:t>&lt;N&gt;</w:t>
      </w:r>
      <w:r w:rsidRPr="00D63457">
        <w:rPr>
          <w:sz w:val="144"/>
          <w:szCs w:val="144"/>
          <w:lang w:val="en-US"/>
        </w:rPr>
        <w:tab/>
      </w:r>
      <w:r w:rsidRPr="00D63457">
        <w:rPr>
          <w:sz w:val="144"/>
          <w:szCs w:val="144"/>
          <w:lang w:val="en-US"/>
        </w:rPr>
        <w:tab/>
      </w:r>
    </w:p>
    <w:p w:rsidR="005C359D" w:rsidRDefault="005C359D">
      <w:pPr>
        <w:rPr>
          <w:ins w:id="1" w:author="teacher" w:date="2019-11-19T11:34:00Z"/>
          <w:color w:val="FF0000"/>
          <w:sz w:val="180"/>
          <w:lang w:val="en-US"/>
          <w:rPrChange w:id="2" w:author="Синтеллект С. С." w:date="2019-11-19T11:36:00Z">
            <w:rPr>
              <w:ins w:id="3" w:author="teacher" w:date="2019-11-19T11:34:00Z"/>
              <w:color w:val="FF0000"/>
              <w:sz w:val="144"/>
              <w:szCs w:val="144"/>
              <w:lang w:val="en-US"/>
            </w:rPr>
          </w:rPrChange>
        </w:rPr>
      </w:pPr>
      <w:r w:rsidRPr="00D63457">
        <w:rPr>
          <w:color w:val="FF0000"/>
          <w:sz w:val="144"/>
          <w:szCs w:val="144"/>
          <w:lang w:val="en-US"/>
        </w:rPr>
        <w:t>Qwerty123</w:t>
      </w:r>
    </w:p>
    <w:p w:rsidR="00457CB4" w:rsidRDefault="00457CB4">
      <w:pPr>
        <w:rPr>
          <w:ins w:id="4" w:author="teacher" w:date="2019-11-19T11:34:00Z"/>
          <w:color w:val="FF0000"/>
          <w:sz w:val="144"/>
          <w:szCs w:val="144"/>
          <w:lang w:val="en-US"/>
        </w:rPr>
      </w:pPr>
    </w:p>
    <w:p w:rsidR="00457CB4" w:rsidRDefault="00457CB4">
      <w:pPr>
        <w:rPr>
          <w:ins w:id="5" w:author="teacher" w:date="2019-11-19T11:34:00Z"/>
          <w:color w:val="FF0000"/>
          <w:sz w:val="144"/>
          <w:szCs w:val="144"/>
          <w:lang w:val="en-US"/>
        </w:rPr>
      </w:pPr>
    </w:p>
    <w:p w:rsidR="00457CB4" w:rsidRDefault="00457CB4">
      <w:pPr>
        <w:rPr>
          <w:ins w:id="6" w:author="teacher" w:date="2019-11-19T11:34:00Z"/>
          <w:color w:val="FF0000"/>
          <w:sz w:val="144"/>
          <w:szCs w:val="144"/>
          <w:lang w:val="en-US"/>
        </w:rPr>
      </w:pPr>
    </w:p>
    <w:p w:rsidR="00457CB4" w:rsidRPr="00457CB4" w:rsidRDefault="00457CB4">
      <w:pPr>
        <w:rPr>
          <w:ins w:id="7" w:author="Петров П. П. (СДОУ)" w:date="2019-11-19T11:36:00Z"/>
          <w:color w:val="FF0000"/>
          <w:sz w:val="180"/>
          <w:szCs w:val="180"/>
          <w:rPrChange w:id="8" w:author="teacher" w:date="2019-11-19T11:34:00Z">
            <w:rPr>
              <w:ins w:id="9" w:author="Петров П. П. (СДОУ)" w:date="2019-11-19T11:36:00Z"/>
              <w:color w:val="FF0000"/>
              <w:sz w:val="180"/>
              <w:szCs w:val="180"/>
              <w:lang w:val="en-US"/>
            </w:rPr>
          </w:rPrChange>
        </w:rPr>
      </w:pPr>
      <w:ins w:id="10" w:author="teacher" w:date="2019-11-19T11:34:00Z">
        <w:r>
          <w:rPr>
            <w:color w:val="FF0000"/>
            <w:sz w:val="144"/>
            <w:szCs w:val="144"/>
          </w:rPr>
          <w:t>Правки этого документа</w:t>
        </w:r>
      </w:ins>
    </w:p>
    <w:p w:rsidR="00044E39" w:rsidRPr="008A6B10" w:rsidRDefault="00044E39">
      <w:pPr>
        <w:rPr>
          <w:color w:val="FF0000"/>
          <w:sz w:val="180"/>
          <w:szCs w:val="180"/>
          <w:lang w:val="en-US"/>
        </w:rPr>
      </w:pPr>
    </w:p>
    <w:sectPr w:rsidR="00044E39" w:rsidRPr="008A6B10" w:rsidSect="005C359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eacher">
    <w15:presenceInfo w15:providerId="None" w15:userId="teach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9D"/>
    <w:rsid w:val="00044E39"/>
    <w:rsid w:val="000F1DF4"/>
    <w:rsid w:val="003E3412"/>
    <w:rsid w:val="00457CB4"/>
    <w:rsid w:val="005C359D"/>
    <w:rsid w:val="00850ADE"/>
    <w:rsid w:val="008A6B10"/>
    <w:rsid w:val="008D61AE"/>
    <w:rsid w:val="00D63457"/>
    <w:rsid w:val="00FA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FFAE"/>
  <w15:chartTrackingRefBased/>
  <w15:docId w15:val="{676D94F8-903B-4CE6-861D-389DBE87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7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57C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3698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7</cp:revision>
  <dcterms:created xsi:type="dcterms:W3CDTF">2017-03-13T09:13:00Z</dcterms:created>
  <dcterms:modified xsi:type="dcterms:W3CDTF">2019-11-19T08:36:00Z</dcterms:modified>
</cp:coreProperties>
</file>