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1D5B37" w:rsidP="00046211">
      <w:pPr>
        <w:jc w:val="center"/>
      </w:pPr>
      <w:r>
        <w:t>Уважаемый Михаил Степанович!</w:t>
      </w:r>
    </w:p>
    <w:p w:rsidR="001D5B37" w:rsidRDefault="001D5B37" w:rsidP="00046211">
      <w:pPr>
        <w:ind w:firstLine="709"/>
        <w:jc w:val="both"/>
      </w:pPr>
      <w:r>
        <w:t>В связи с производственной необходимостью, прошу Вас выделить папки на доклад (</w:t>
      </w:r>
      <w:r w:rsidR="00046211">
        <w:t xml:space="preserve">картонные, </w:t>
      </w:r>
      <w:ins w:id="0" w:author="Синтеллект С. С." w:date="2018-12-12T09:43:00Z">
        <w:r w:rsidR="00361610">
          <w:t>темно-</w:t>
        </w:r>
      </w:ins>
      <w:r>
        <w:t>синие) с си</w:t>
      </w:r>
      <w:r w:rsidR="00046211">
        <w:t xml:space="preserve">мволикой </w:t>
      </w:r>
      <w:r w:rsidR="00B53990">
        <w:t>111</w:t>
      </w:r>
      <w:bookmarkStart w:id="1" w:name="_GoBack"/>
      <w:bookmarkEnd w:id="1"/>
      <w:r w:rsidR="00046211">
        <w:t xml:space="preserve">Концерна в количестве </w:t>
      </w:r>
      <w:ins w:id="2" w:author="Синтеллект С. С." w:date="2018-12-12T09:43:00Z">
        <w:r w:rsidR="00361610">
          <w:t>6</w:t>
        </w:r>
        <w:r>
          <w:t>0</w:t>
        </w:r>
      </w:ins>
      <w:del w:id="3" w:author="Синтеллект С. С." w:date="2018-12-12T09:43:00Z">
        <w:r w:rsidR="00046211">
          <w:delText>4</w:delText>
        </w:r>
        <w:r>
          <w:delText>0</w:delText>
        </w:r>
      </w:del>
      <w:r>
        <w:t xml:space="preserve"> штук.</w:t>
      </w:r>
    </w:p>
    <w:sectPr w:rsidR="001D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7C"/>
    <w:rsid w:val="00046211"/>
    <w:rsid w:val="001D5B37"/>
    <w:rsid w:val="00361610"/>
    <w:rsid w:val="005A7107"/>
    <w:rsid w:val="00683C52"/>
    <w:rsid w:val="006D7718"/>
    <w:rsid w:val="00A3337C"/>
    <w:rsid w:val="00B173FB"/>
    <w:rsid w:val="00B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A710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A710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2018-12-12T06:37:00Z</dcterms:created>
  <dcterms:modified xsi:type="dcterms:W3CDTF">2018-12-12T12:11:00Z</dcterms:modified>
</cp:coreProperties>
</file>