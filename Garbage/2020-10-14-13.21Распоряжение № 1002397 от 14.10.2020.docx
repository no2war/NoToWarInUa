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480C90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r>
              <w:rPr>
                <w:rFonts w:ascii="Times New Roman" w:hAnsi="Times New Roman"/>
                <w:caps/>
                <w:sz w:val="26"/>
              </w:rPr>
              <w:t>правки редактора</w:t>
            </w: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6E25CC">
      <w:pPr>
        <w:spacing w:before="2040" w:after="840"/>
        <w:ind w:right="4678"/>
        <w:jc w:val="both"/>
        <w:rPr>
          <w:sz w:val="26"/>
          <w:u w:val="single"/>
        </w:rPr>
      </w:pPr>
      <w:r w:rsidRPr="00AE4939">
        <w:rPr>
          <w:b/>
          <w:sz w:val="28"/>
          <w:szCs w:val="28"/>
        </w:rPr>
        <w:t>Об ОЭ СЭД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A96D68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распоряжения</w:t>
      </w:r>
    </w:p>
    <w:p w:rsidR="00C73B9D" w:rsidRPr="00D62527" w:rsidRDefault="00D54535" w:rsidP="00C73B9D">
      <w:pPr>
        <w:pStyle w:val="a5"/>
        <w:ind w:firstLine="720"/>
        <w:rPr>
          <w:sz w:val="28"/>
          <w:szCs w:val="28"/>
        </w:rPr>
      </w:pPr>
      <w:ins w:id="0" w:author="teacher" w:date="2020-10-14T16:20:00Z">
        <w:r>
          <w:rPr>
            <w:sz w:val="28"/>
            <w:szCs w:val="28"/>
          </w:rPr>
          <w:t>правки</w:t>
        </w:r>
      </w:ins>
      <w:bookmarkStart w:id="1" w:name="_GoBack"/>
      <w:bookmarkEnd w:id="1"/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A96D68" w:rsidRDefault="002C6E86" w:rsidP="00443CC1">
            <w:pPr>
              <w:rPr>
                <w:sz w:val="28"/>
              </w:rPr>
            </w:pPr>
            <w:r w:rsidRPr="00A96D68">
              <w:rPr>
                <w:b/>
                <w:sz w:val="28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A7204D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А. Г. Коваль</w:t>
            </w:r>
          </w:p>
        </w:tc>
      </w:tr>
    </w:tbl>
    <w:p w:rsidR="00586797" w:rsidRDefault="00586797" w:rsidP="00586797"/>
    <w:sectPr w:rsidR="00586797" w:rsidSect="00A7204D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DB0" w:rsidRDefault="00E22DB0">
      <w:r>
        <w:separator/>
      </w:r>
    </w:p>
  </w:endnote>
  <w:endnote w:type="continuationSeparator" w:id="0">
    <w:p w:rsidR="00E22DB0" w:rsidRDefault="00E22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DB0" w:rsidRDefault="00E22DB0">
      <w:r>
        <w:separator/>
      </w:r>
    </w:p>
  </w:footnote>
  <w:footnote w:type="continuationSeparator" w:id="0">
    <w:p w:rsidR="00E22DB0" w:rsidRDefault="00E22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D6BB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acher">
    <w15:presenceInfo w15:providerId="None" w15:userId="tea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674C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90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3E57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5CC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804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4D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D68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43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535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2DB0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BB8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87D5E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EFA40"/>
  <w15:docId w15:val="{FB4C1DF8-A011-4E06-A5B1-EB96E4AB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6F163-6CAE-472F-987C-4EE6FC11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teacher</cp:lastModifiedBy>
  <cp:revision>17</cp:revision>
  <cp:lastPrinted>2019-11-15T08:20:00Z</cp:lastPrinted>
  <dcterms:created xsi:type="dcterms:W3CDTF">2019-11-28T13:36:00Z</dcterms:created>
  <dcterms:modified xsi:type="dcterms:W3CDTF">2020-10-14T13:21:00Z</dcterms:modified>
  <cp:category>Шаблоны</cp:category>
</cp:coreProperties>
</file>