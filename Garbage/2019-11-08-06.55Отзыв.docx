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Отзыв</w:t>
      </w:r>
      <w:r w:rsidRPr="00B83FEB">
        <w:rPr>
          <w:rFonts w:ascii="Arial" w:hAnsi="Arial" w:cs="Arial"/>
          <w:b/>
          <w:sz w:val="28"/>
          <w:szCs w:val="28"/>
        </w:rPr>
        <w:t xml:space="preserve"> на проект </w:t>
      </w:r>
    </w:p>
    <w:p w:rsidR="00B11B14" w:rsidRPr="00B83FEB" w:rsidRDefault="00B11B14" w:rsidP="00B11B14">
      <w:pPr>
        <w:spacing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83FEB">
        <w:rPr>
          <w:rFonts w:ascii="Arial" w:hAnsi="Arial" w:cs="Arial"/>
          <w:b/>
          <w:sz w:val="28"/>
          <w:szCs w:val="28"/>
        </w:rPr>
        <w:t>стандарта интегрированной структуры Концерна</w:t>
      </w:r>
    </w:p>
    <w:p w:rsidR="00B11B14" w:rsidRDefault="00B11B14" w:rsidP="00B11B14">
      <w:pPr>
        <w:spacing w:after="0" w:line="240" w:lineRule="auto"/>
        <w:jc w:val="center"/>
        <w:rPr>
          <w:ins w:id="0" w:author="А.Ю." w:date="2019-08-07T15:33:00Z"/>
          <w:rFonts w:ascii="Arial" w:hAnsi="Arial" w:cs="Arial"/>
          <w:b/>
          <w:sz w:val="28"/>
          <w:szCs w:val="28"/>
        </w:rPr>
      </w:pPr>
      <w:r w:rsidRPr="00B83FEB">
        <w:rPr>
          <w:rFonts w:ascii="Arial" w:hAnsi="Arial" w:cs="Arial"/>
          <w:b/>
          <w:sz w:val="28"/>
          <w:szCs w:val="28"/>
        </w:rPr>
        <w:t xml:space="preserve">Отзыв на проект </w:t>
      </w:r>
    </w:p>
    <w:p w:rsidR="00B451EF" w:rsidRPr="00B83FEB" w:rsidRDefault="00B451EF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ins w:id="1" w:author="А.Ю." w:date="2019-08-07T15:33:00Z">
        <w:r>
          <w:rPr>
            <w:rFonts w:ascii="Arial" w:hAnsi="Arial" w:cs="Arial"/>
            <w:b/>
            <w:sz w:val="28"/>
            <w:szCs w:val="28"/>
          </w:rPr>
          <w:t>жэзлшглнгенкнк</w:t>
        </w:r>
      </w:ins>
      <w:bookmarkStart w:id="2" w:name="_GoBack"/>
      <w:bookmarkEnd w:id="2"/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83FEB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B11B14" w:rsidRPr="00B83FEB" w:rsidRDefault="00B11B14" w:rsidP="00B11B14">
      <w:pPr>
        <w:spacing w:after="24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B83FEB">
        <w:rPr>
          <w:rFonts w:ascii="Arial" w:hAnsi="Arial" w:cs="Arial"/>
          <w:i/>
          <w:sz w:val="20"/>
          <w:szCs w:val="20"/>
        </w:rPr>
        <w:t>обозначение и наименование стандарта ИС Концерна</w:t>
      </w:r>
    </w:p>
    <w:tbl>
      <w:tblPr>
        <w:tblW w:w="978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325"/>
        <w:gridCol w:w="1644"/>
      </w:tblGrid>
      <w:tr w:rsidR="00B11B14" w:rsidRPr="00B83FEB" w:rsidTr="00FF68CE">
        <w:trPr>
          <w:cantSplit/>
          <w:trHeight w:hRule="exact" w:val="862"/>
        </w:trPr>
        <w:tc>
          <w:tcPr>
            <w:tcW w:w="2268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Элемент проекта стандарта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Предлагаемая редакция элемента проекта</w:t>
            </w:r>
            <w:r w:rsidRPr="00B83FEB">
              <w:rPr>
                <w:rFonts w:ascii="Arial" w:hAnsi="Arial" w:cs="Arial"/>
                <w:sz w:val="24"/>
                <w:szCs w:val="24"/>
              </w:rPr>
              <w:t xml:space="preserve"> стандарта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 xml:space="preserve">Обоснование </w:t>
            </w:r>
          </w:p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замечания (предложения)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Примечание</w:t>
            </w: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Style w:val="a5"/>
                <w:rFonts w:ascii="Arial" w:hAnsi="Arial" w:cs="Arial"/>
                <w:sz w:val="24"/>
                <w:szCs w:val="24"/>
              </w:rPr>
              <w:footnoteReference w:id="1"/>
            </w: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Style w:val="a5"/>
                <w:rFonts w:ascii="Arial" w:hAnsi="Arial" w:cs="Arial"/>
                <w:sz w:val="24"/>
                <w:szCs w:val="24"/>
              </w:rPr>
              <w:footnoteReference w:id="2"/>
            </w: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854"/>
        <w:gridCol w:w="2174"/>
        <w:gridCol w:w="3717"/>
      </w:tblGrid>
      <w:tr w:rsidR="00B11B14" w:rsidRPr="00B83FEB" w:rsidTr="00FF68CE">
        <w:tc>
          <w:tcPr>
            <w:tcW w:w="3854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  <w:p w:rsidR="00B11B14" w:rsidRPr="00B83FEB" w:rsidRDefault="00B11B14" w:rsidP="00FF68CE">
            <w:pPr>
              <w:spacing w:after="0" w:line="240" w:lineRule="auto"/>
              <w:ind w:left="34" w:firstLine="1134"/>
              <w:jc w:val="both"/>
              <w:rPr>
                <w:rFonts w:ascii="Arial" w:hAnsi="Arial" w:cs="Arial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должность</w:t>
            </w:r>
            <w:r w:rsidRPr="00B83FE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</w:t>
            </w:r>
          </w:p>
          <w:p w:rsidR="00B11B14" w:rsidRPr="00B83FEB" w:rsidRDefault="00B11B14" w:rsidP="00FF68CE">
            <w:pPr>
              <w:spacing w:after="0" w:line="240" w:lineRule="auto"/>
              <w:ind w:left="-41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подпись</w:t>
            </w:r>
          </w:p>
        </w:tc>
        <w:tc>
          <w:tcPr>
            <w:tcW w:w="3717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1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_________________</w:t>
            </w:r>
          </w:p>
          <w:p w:rsidR="00B11B14" w:rsidRPr="00B83FEB" w:rsidRDefault="00B11B14" w:rsidP="00FF68CE">
            <w:pPr>
              <w:spacing w:after="0" w:line="240" w:lineRule="auto"/>
              <w:ind w:left="142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инициалы, фамилия</w:t>
            </w:r>
          </w:p>
        </w:tc>
      </w:tr>
      <w:tr w:rsidR="00B11B14" w:rsidRPr="00B83FEB" w:rsidTr="00FF68CE">
        <w:tc>
          <w:tcPr>
            <w:tcW w:w="3854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1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4" w:type="dxa"/>
            <w:shd w:val="clear" w:color="auto" w:fill="auto"/>
          </w:tcPr>
          <w:p w:rsidR="00B11B14" w:rsidRPr="00B83FEB" w:rsidRDefault="00B11B14" w:rsidP="00FF68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i/>
                <w:sz w:val="20"/>
                <w:szCs w:val="28"/>
                <w:lang w:eastAsia="ru-RU"/>
              </w:rPr>
            </w:pPr>
          </w:p>
        </w:tc>
        <w:tc>
          <w:tcPr>
            <w:tcW w:w="3717" w:type="dxa"/>
            <w:shd w:val="clear" w:color="auto" w:fill="auto"/>
          </w:tcPr>
          <w:p w:rsidR="00B11B14" w:rsidRPr="00B83FEB" w:rsidRDefault="00B11B14" w:rsidP="00FF68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i/>
                <w:sz w:val="20"/>
                <w:szCs w:val="28"/>
                <w:lang w:eastAsia="ru-RU"/>
              </w:rPr>
            </w:pPr>
          </w:p>
        </w:tc>
      </w:tr>
    </w:tbl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D4A46" w:rsidRDefault="00E324F8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4F8" w:rsidRDefault="00E324F8" w:rsidP="00B11B14">
      <w:pPr>
        <w:spacing w:after="0" w:line="240" w:lineRule="auto"/>
      </w:pPr>
      <w:r>
        <w:separator/>
      </w:r>
    </w:p>
  </w:endnote>
  <w:endnote w:type="continuationSeparator" w:id="0">
    <w:p w:rsidR="00E324F8" w:rsidRDefault="00E324F8" w:rsidP="00B1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4F8" w:rsidRDefault="00E324F8" w:rsidP="00B11B14">
      <w:pPr>
        <w:spacing w:after="0" w:line="240" w:lineRule="auto"/>
      </w:pPr>
      <w:r>
        <w:separator/>
      </w:r>
    </w:p>
  </w:footnote>
  <w:footnote w:type="continuationSeparator" w:id="0">
    <w:p w:rsidR="00E324F8" w:rsidRDefault="00E324F8" w:rsidP="00B11B14">
      <w:pPr>
        <w:spacing w:after="0" w:line="240" w:lineRule="auto"/>
      </w:pPr>
      <w:r>
        <w:continuationSeparator/>
      </w:r>
    </w:p>
  </w:footnote>
  <w:footnote w:id="1">
    <w:p w:rsidR="00B11B14" w:rsidRDefault="00B11B14" w:rsidP="00B11B14">
      <w:pPr>
        <w:pStyle w:val="a3"/>
        <w:spacing w:after="0" w:line="240" w:lineRule="auto"/>
        <w:ind w:firstLine="567"/>
        <w:jc w:val="both"/>
      </w:pPr>
      <w:r>
        <w:rPr>
          <w:rStyle w:val="a5"/>
        </w:rPr>
        <w:footnoteRef/>
      </w:r>
      <w:r>
        <w:t> </w:t>
      </w:r>
      <w:proofErr w:type="gramStart"/>
      <w:r w:rsidRPr="003E17BD">
        <w:rPr>
          <w:rFonts w:ascii="Arial" w:hAnsi="Arial" w:cs="Arial"/>
          <w:lang w:eastAsia="ru-RU"/>
        </w:rPr>
        <w:t xml:space="preserve">Первым элементом </w:t>
      </w:r>
      <w:r>
        <w:rPr>
          <w:rFonts w:ascii="Arial" w:hAnsi="Arial" w:cs="Arial"/>
          <w:lang w:eastAsia="ru-RU"/>
        </w:rPr>
        <w:t>указывают</w:t>
      </w:r>
      <w:r w:rsidRPr="003E17BD">
        <w:rPr>
          <w:rFonts w:ascii="Arial" w:hAnsi="Arial" w:cs="Arial"/>
          <w:lang w:eastAsia="ru-RU"/>
        </w:rPr>
        <w:t xml:space="preserve"> «Проект в целом» (в случае наличия таких замечаний (предложений)</w:t>
      </w:r>
      <w:r>
        <w:rPr>
          <w:rFonts w:ascii="Arial" w:hAnsi="Arial" w:cs="Arial"/>
          <w:lang w:eastAsia="ru-RU"/>
        </w:rPr>
        <w:t>.</w:t>
      </w:r>
      <w:proofErr w:type="gramEnd"/>
    </w:p>
  </w:footnote>
  <w:footnote w:id="2">
    <w:p w:rsidR="00B11B14" w:rsidRPr="003E17BD" w:rsidRDefault="00B11B14" w:rsidP="00B11B14">
      <w:pPr>
        <w:pStyle w:val="a3"/>
        <w:spacing w:after="0" w:line="240" w:lineRule="auto"/>
        <w:ind w:firstLine="567"/>
        <w:jc w:val="both"/>
        <w:rPr>
          <w:rFonts w:ascii="Arial" w:hAnsi="Arial" w:cs="Arial"/>
        </w:rPr>
      </w:pPr>
      <w:r w:rsidRPr="003E17BD">
        <w:rPr>
          <w:rStyle w:val="a5"/>
          <w:rFonts w:ascii="Arial" w:hAnsi="Arial" w:cs="Arial"/>
        </w:rPr>
        <w:footnoteRef/>
      </w:r>
      <w:r>
        <w:rPr>
          <w:rFonts w:ascii="Arial" w:hAnsi="Arial" w:cs="Arial"/>
        </w:rPr>
        <w:t>Э</w:t>
      </w:r>
      <w:r w:rsidRPr="003E17BD">
        <w:rPr>
          <w:rFonts w:ascii="Arial" w:hAnsi="Arial" w:cs="Arial"/>
          <w:lang w:eastAsia="ru-RU"/>
        </w:rPr>
        <w:t>лемент</w:t>
      </w:r>
      <w:r>
        <w:rPr>
          <w:rFonts w:ascii="Arial" w:hAnsi="Arial" w:cs="Arial"/>
          <w:lang w:eastAsia="ru-RU"/>
        </w:rPr>
        <w:t>ы</w:t>
      </w:r>
      <w:r w:rsidRPr="003E17BD">
        <w:rPr>
          <w:rFonts w:ascii="Arial" w:hAnsi="Arial" w:cs="Arial"/>
          <w:lang w:eastAsia="ru-RU"/>
        </w:rPr>
        <w:t xml:space="preserve"> проекта стандарта (раздел, подраздел, пункт</w:t>
      </w:r>
      <w:r>
        <w:rPr>
          <w:rFonts w:ascii="Arial" w:hAnsi="Arial" w:cs="Arial"/>
          <w:lang w:eastAsia="ru-RU"/>
        </w:rPr>
        <w:t>, приложение и т.д.</w:t>
      </w:r>
      <w:r w:rsidRPr="003E17BD">
        <w:rPr>
          <w:rFonts w:ascii="Arial" w:hAnsi="Arial" w:cs="Arial"/>
          <w:lang w:eastAsia="ru-RU"/>
        </w:rPr>
        <w:t xml:space="preserve">) указывают </w:t>
      </w:r>
      <w:r>
        <w:rPr>
          <w:rFonts w:ascii="Arial" w:hAnsi="Arial" w:cs="Arial"/>
          <w:lang w:eastAsia="ru-RU"/>
        </w:rPr>
        <w:br/>
      </w:r>
      <w:r w:rsidRPr="003E17BD">
        <w:rPr>
          <w:rFonts w:ascii="Arial" w:hAnsi="Arial" w:cs="Arial"/>
          <w:lang w:eastAsia="ru-RU"/>
        </w:rPr>
        <w:t xml:space="preserve">в порядке, установленном в проекте стандарта.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DF"/>
    <w:rsid w:val="004545FE"/>
    <w:rsid w:val="00527E0F"/>
    <w:rsid w:val="00683C52"/>
    <w:rsid w:val="006D5FF1"/>
    <w:rsid w:val="006D7718"/>
    <w:rsid w:val="009F0DDF"/>
    <w:rsid w:val="00B11B14"/>
    <w:rsid w:val="00B451EF"/>
    <w:rsid w:val="00BD1C68"/>
    <w:rsid w:val="00BF6572"/>
    <w:rsid w:val="00D320DF"/>
    <w:rsid w:val="00E324F8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11B1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11B14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B11B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11B1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11B14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B11B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3</cp:revision>
  <dcterms:created xsi:type="dcterms:W3CDTF">2019-06-10T14:21:00Z</dcterms:created>
  <dcterms:modified xsi:type="dcterms:W3CDTF">2019-08-07T12:33:00Z</dcterms:modified>
</cp:coreProperties>
</file>