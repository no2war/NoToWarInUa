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Pr="00D6168F" w:rsidRDefault="00D6168F" w:rsidP="00443CC1">
            <w:pPr>
              <w:pStyle w:val="a3"/>
              <w:rPr>
                <w:rFonts w:ascii="Times New Roman" w:hAnsi="Times New Roman"/>
                <w:caps/>
                <w:sz w:val="26"/>
                <w:lang w:val="en-US"/>
                <w:rPrChange w:id="0" w:author="Шайнога Василий Иванович" w:date="2020-09-11T13:45:00Z">
                  <w:rPr>
                    <w:rFonts w:ascii="Times New Roman" w:hAnsi="Times New Roman"/>
                    <w:caps/>
                    <w:sz w:val="26"/>
                  </w:rPr>
                </w:rPrChange>
              </w:rPr>
            </w:pPr>
            <w:ins w:id="1" w:author="Шайнога Василий Иванович" w:date="2020-09-11T13:45:00Z">
              <w:r>
                <w:rPr>
                  <w:rFonts w:ascii="Times New Roman" w:hAnsi="Times New Roman"/>
                  <w:caps/>
                  <w:sz w:val="26"/>
                  <w:lang w:val="en-US"/>
                </w:rPr>
                <w:t>dgyu67ghfu7hfg5gf5xfg4dgy67fhuy5fatdr3\esw1rf</w:t>
              </w:r>
            </w:ins>
            <w:bookmarkStart w:id="2" w:name="_GoBack"/>
            <w:bookmarkEnd w:id="2"/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проверка </w:t>
      </w:r>
      <w:proofErr w:type="spellStart"/>
      <w:r w:rsidRPr="00B21111">
        <w:rPr>
          <w:b/>
          <w:sz w:val="28"/>
          <w:szCs w:val="28"/>
        </w:rPr>
        <w:t>инструкции</w:t>
      </w:r>
      <w:r w:rsidR="003C05D6" w:rsidRPr="003C05D6">
        <w:rPr>
          <w:b/>
          <w:sz w:val="28"/>
          <w:szCs w:val="28"/>
        </w:rPr>
        <w:t>сегодня</w:t>
      </w:r>
      <w:proofErr w:type="spellEnd"/>
      <w:r w:rsidR="003C05D6" w:rsidRPr="003C05D6">
        <w:rPr>
          <w:b/>
          <w:sz w:val="28"/>
          <w:szCs w:val="28"/>
        </w:rPr>
        <w:t xml:space="preserve"> 11.09.2020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91D" w:rsidRDefault="00EA391D">
      <w:r>
        <w:separator/>
      </w:r>
    </w:p>
  </w:endnote>
  <w:endnote w:type="continuationSeparator" w:id="0">
    <w:p w:rsidR="00EA391D" w:rsidRDefault="00EA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91D" w:rsidRDefault="00EA391D">
      <w:r>
        <w:separator/>
      </w:r>
    </w:p>
  </w:footnote>
  <w:footnote w:type="continuationSeparator" w:id="0">
    <w:p w:rsidR="00EA391D" w:rsidRDefault="00EA39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5D6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8F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91D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EF7E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2A140-0BE0-4BDC-B549-A5AADF99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Шайнога Василий Иванович</cp:lastModifiedBy>
  <cp:revision>8</cp:revision>
  <cp:lastPrinted>2019-11-15T08:20:00Z</cp:lastPrinted>
  <dcterms:created xsi:type="dcterms:W3CDTF">2019-11-28T13:36:00Z</dcterms:created>
  <dcterms:modified xsi:type="dcterms:W3CDTF">2020-09-11T10:45:00Z</dcterms:modified>
  <cp:category>Шаблоны</cp:category>
</cp:coreProperties>
</file>