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10" w:rsidRDefault="00190F1E" w:rsidP="00A629CD">
      <w:pPr>
        <w:tabs>
          <w:tab w:val="left" w:pos="851"/>
          <w:tab w:val="center" w:pos="10632"/>
        </w:tabs>
        <w:ind w:firstLine="284"/>
        <w:jc w:val="center"/>
        <w:rPr>
          <w:ins w:id="0" w:author="Пользователь Windows" w:date="2020-07-02T12:22:00Z"/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ins w:id="1" w:author="Пользователь Windows" w:date="2020-07-02T12:22:00Z">
        <w:r>
          <w:rPr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;hk;h;pt;trophitfophiftophifopkldfjbkl</w:t>
        </w:r>
      </w:ins>
    </w:p>
    <w:p w:rsidR="00190F1E" w:rsidRDefault="00190F1E" w:rsidP="00A629CD">
      <w:pPr>
        <w:tabs>
          <w:tab w:val="left" w:pos="851"/>
          <w:tab w:val="center" w:pos="10632"/>
        </w:tabs>
        <w:ind w:firstLine="284"/>
        <w:jc w:val="center"/>
        <w:rPr>
          <w:ins w:id="2" w:author="Пользователь Windows" w:date="2020-07-02T12:22:00Z"/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ins w:id="3" w:author="Пользователь Windows" w:date="2020-07-02T12:22:00Z">
        <w:r>
          <w:rPr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Kl;asfjiopsegfiosrguiopawelrjfseiopjfsiodjgviodfxj</w:t>
        </w:r>
      </w:ins>
    </w:p>
    <w:p w:rsidR="00190F1E" w:rsidRDefault="00190F1E" w:rsidP="00A629CD">
      <w:pPr>
        <w:tabs>
          <w:tab w:val="left" w:pos="851"/>
          <w:tab w:val="center" w:pos="10632"/>
        </w:tabs>
        <w:ind w:firstLine="284"/>
        <w:jc w:val="center"/>
        <w:rPr>
          <w:ins w:id="4" w:author="Пользователь Windows" w:date="2020-07-02T12:22:00Z"/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ins w:id="5" w:author="Пользователь Windows" w:date="2020-07-02T12:22:00Z">
        <w:r>
          <w:rPr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Klvgjsgjsiogjvdps</w:t>
        </w:r>
      </w:ins>
    </w:p>
    <w:p w:rsidR="00190F1E" w:rsidRDefault="00190F1E" w:rsidP="00A629CD">
      <w:pPr>
        <w:tabs>
          <w:tab w:val="left" w:pos="851"/>
          <w:tab w:val="center" w:pos="10632"/>
        </w:tabs>
        <w:ind w:firstLine="284"/>
        <w:jc w:val="center"/>
        <w:rPr>
          <w:ins w:id="6" w:author="Пользователь Windows" w:date="2020-07-02T12:22:00Z"/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190F1E" w:rsidRPr="00190F1E" w:rsidRDefault="00190F1E" w:rsidP="00A629CD">
      <w:pPr>
        <w:tabs>
          <w:tab w:val="left" w:pos="851"/>
          <w:tab w:val="center" w:pos="10632"/>
        </w:tabs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  <w:rPrChange w:id="7" w:author="Пользователь Windows" w:date="2020-07-02T12:22:00Z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rPrChange>
        </w:rPr>
      </w:pPr>
      <w:ins w:id="8" w:author="Пользователь Windows" w:date="2020-07-02T12:22:00Z">
        <w:r>
          <w:rPr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,l;</w:t>
        </w:r>
      </w:ins>
    </w:p>
    <w:p w:rsidR="00B770C6" w:rsidRDefault="00B770C6" w:rsidP="00B770C6">
      <w:pPr>
        <w:tabs>
          <w:tab w:val="left" w:pos="851"/>
          <w:tab w:val="center" w:pos="10632"/>
        </w:tabs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настройки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представление (рабочую область)  папок «Мои Задания»: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установить фильтр по виду документа: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Служебная записка на оплату, Служебная записка</w:t>
      </w:r>
    </w:p>
    <w:p w:rsidR="00B770C6" w:rsidRDefault="00B770C6" w:rsidP="001F1B22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условия фильтра параметром «Д</w:t>
      </w:r>
      <w:ins w:id="9" w:author="Пользователь Windows" w:date="2020-07-02T12:23:00Z">
        <w:r w:rsidR="006C491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sdtsergsdfgdgsdhdhr</w:t>
        </w:r>
      </w:ins>
      <w:bookmarkStart w:id="10" w:name="_GoBack"/>
      <w:bookmarkEnd w:id="1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 создания», выбрав диапазон дат с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770C6" w:rsidRDefault="006752F0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3069" cy="272293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10" cy="27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48B1" w:rsidRDefault="00B770C6" w:rsidP="00EF48B1">
      <w:pPr>
        <w:pStyle w:val="a4"/>
        <w:numPr>
          <w:ilvl w:val="1"/>
          <w:numId w:val="34"/>
        </w:numPr>
        <w:tabs>
          <w:tab w:val="left" w:pos="1276"/>
          <w:tab w:val="left" w:pos="1560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фон рабочей области СЭД Tessa, выполнив последовательность действий: Правая панель меню/фон/тема/Теплая тема.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представление таблицы в папке «Мои задания», разместив столбцы таблицы в следующей последовательности: Тип задания, Состояние, Вид документа, Номер, Дата регистрации, Состояние подзадач, Автор, Исполнитель, Выполнить к, Информация.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настройки.</w:t>
      </w:r>
    </w:p>
    <w:p w:rsidR="001F1B22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Скрыть столбцы: Изменено, Корреспондент, Подразделение автора. </w:t>
      </w:r>
    </w:p>
    <w:p w:rsidR="00B770C6" w:rsidRDefault="00B770C6" w:rsidP="001F1B22">
      <w:pPr>
        <w:pStyle w:val="a4"/>
        <w:tabs>
          <w:tab w:val="left" w:pos="851"/>
          <w:tab w:val="left" w:pos="1418"/>
          <w:tab w:val="center" w:pos="10632"/>
        </w:tabs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276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 папке «Мои задания»  выполнить группировку по типу задания, за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ем сбросить группировку.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Настроить режим замещения: назначить для себя заместителя - пользователя из класса (ученик 1 …….Ученик 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), выполнив действия: Правая панель меню/Диалоги/Мои замещения.</w:t>
      </w:r>
    </w:p>
    <w:p w:rsidR="00B770C6" w:rsidRDefault="00B770C6" w:rsidP="00780A08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Пример:</w:t>
      </w:r>
    </w:p>
    <w:p w:rsidR="00B770C6" w:rsidRDefault="00780A08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68869" cy="1910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43" cy="191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70C6" w:rsidRDefault="00B770C6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Работа с РК </w:t>
      </w:r>
      <w:r w:rsidR="00A442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СЗО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файлами.</w:t>
      </w:r>
    </w:p>
    <w:p w:rsidR="00E13835" w:rsidRDefault="00B770C6" w:rsidP="00E13835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Создать РК</w:t>
      </w:r>
      <w:r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0A08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СЗО.</w:t>
      </w:r>
      <w:r w:rsid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дварительно создать файл в </w:t>
      </w:r>
      <w:r w:rsidR="00E13835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формате </w:t>
      </w:r>
      <w:r w:rsidR="00E13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="00E13835" w:rsidRP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рабочем столе.</w:t>
      </w:r>
    </w:p>
    <w:p w:rsidR="00B770C6" w:rsidRDefault="00E17577" w:rsidP="001A47A4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поля РК в соответствии с 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примерами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инструкци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куратора (таблица заполнения полей).</w:t>
      </w:r>
    </w:p>
    <w:p w:rsidR="00B770C6" w:rsidRDefault="00F271B3" w:rsidP="00B770C6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28A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Вложить файлы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категории </w:t>
      </w:r>
      <w:r w:rsidR="00A44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Обосновывающие документы. 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РК.</w:t>
      </w:r>
    </w:p>
    <w:p w:rsidR="00A442D3" w:rsidRDefault="00A442D3" w:rsidP="00F271B3">
      <w:pPr>
        <w:pStyle w:val="a4"/>
        <w:tabs>
          <w:tab w:val="left" w:pos="1276"/>
          <w:tab w:val="center" w:pos="10632"/>
        </w:tabs>
        <w:ind w:left="709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11510" wp14:editId="3F21D410">
            <wp:extent cx="34099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F271B3">
      <w:pPr>
        <w:pStyle w:val="a4"/>
        <w:numPr>
          <w:ilvl w:val="2"/>
          <w:numId w:val="34"/>
        </w:numPr>
        <w:tabs>
          <w:tab w:val="center" w:pos="106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РК перейти на вкладку «Маршрут», выполнить команду «Пересчитать».</w:t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 согласования.</w:t>
      </w:r>
    </w:p>
    <w:p w:rsidR="00B770C6" w:rsidRDefault="00B770C6" w:rsidP="00B770C6">
      <w:pPr>
        <w:pStyle w:val="a4"/>
        <w:numPr>
          <w:ilvl w:val="1"/>
          <w:numId w:val="34"/>
        </w:numPr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процесс согласования проекта документа (в левой панели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выбрать Запустить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B770C6" w:rsidRPr="002F6B3E" w:rsidRDefault="00B770C6" w:rsidP="00323874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Мои задания открыть карточку задания «Согласование». Выполнить команду «Запросить дополнительное согласование» (исполнителем назначить ученика </w:t>
      </w:r>
      <w:r w:rsidR="002F6B3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«ученик 1- ученик 5).</w:t>
      </w:r>
    </w:p>
    <w:p w:rsidR="00645CCC" w:rsidRPr="00645CCC" w:rsidRDefault="002F6B3E" w:rsidP="002F6B3E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Мои задания открыть карточку задания «Доработка». </w:t>
      </w:r>
      <w:r w:rsidR="00C22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Внести изменения в поля РК СЗО,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файл в категорию Замечания/Предложения. Сохранить РК.</w:t>
      </w:r>
    </w:p>
    <w:p w:rsidR="0068747B" w:rsidRPr="0068747B" w:rsidRDefault="0068747B" w:rsidP="0068747B">
      <w:pPr>
        <w:pStyle w:val="a4"/>
        <w:numPr>
          <w:ilvl w:val="1"/>
          <w:numId w:val="34"/>
        </w:numPr>
        <w:ind w:left="0" w:firstLine="851"/>
        <w:jc w:val="left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Поставить задачу пользователю класса,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преподавателю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(левое меню, команда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«Поставить задачу»).</w:t>
      </w:r>
      <w:r w:rsidRPr="006874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8747B" w:rsidRPr="00A70422" w:rsidRDefault="0068747B" w:rsidP="0068747B">
      <w:pPr>
        <w:pStyle w:val="a4"/>
        <w:ind w:left="0" w:firstLine="708"/>
        <w:rPr>
          <w:rFonts w:ascii="Times New Roman" w:hAnsi="Times New Roman" w:cs="Times New Roman"/>
          <w:u w:val="single"/>
        </w:rPr>
      </w:pPr>
      <w:r w:rsidRPr="00A70422">
        <w:rPr>
          <w:rFonts w:ascii="Times New Roman" w:hAnsi="Times New Roman" w:cs="Times New Roman"/>
          <w:u w:val="single"/>
        </w:rPr>
        <w:t xml:space="preserve">Параметры заполнения: 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Исполнитель: Ученик 2 (1,3,4,5)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выполнения: 03.07.2020 (другая дата)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Вернуть после завершения:  </w:t>
      </w:r>
      <w:r w:rsidRPr="00A70422">
        <w:rPr>
          <w:rFonts w:ascii="Times New Roman" w:hAnsi="Times New Roman" w:cs="Times New Roman"/>
          <w:b/>
          <w:lang w:val="en-US"/>
        </w:rPr>
        <w:t>V</w:t>
      </w:r>
    </w:p>
    <w:p w:rsidR="0068747B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Вернуть на роль: учетная запись текущего пользователя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Комментарий: Выполнить задание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</w:p>
    <w:p w:rsidR="00D120C6" w:rsidRPr="00D120C6" w:rsidRDefault="0068747B" w:rsidP="00154B0E">
      <w:pPr>
        <w:pStyle w:val="a4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9273D" wp14:editId="389306C2">
            <wp:extent cx="2661313" cy="228881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04" cy="22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CC" w:rsidRPr="002F6B3E" w:rsidRDefault="00F01E3F" w:rsidP="00F01E3F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Отправить РК СЗО на согласование (новый цикл)</w:t>
      </w:r>
    </w:p>
    <w:p w:rsidR="002F6B3E" w:rsidRDefault="002F6B3E" w:rsidP="00C22050">
      <w:pPr>
        <w:pStyle w:val="a4"/>
        <w:ind w:left="851" w:firstLine="0"/>
        <w:rPr>
          <w:rFonts w:ascii="Times New Roman" w:hAnsi="Times New Roman" w:cs="Times New Roman"/>
          <w:b/>
        </w:rPr>
      </w:pPr>
    </w:p>
    <w:p w:rsidR="003441B0" w:rsidRPr="00322E16" w:rsidRDefault="003441B0" w:rsidP="00B770C6">
      <w:pPr>
        <w:pStyle w:val="a4"/>
        <w:tabs>
          <w:tab w:val="left" w:pos="851"/>
          <w:tab w:val="center" w:pos="10632"/>
        </w:tabs>
        <w:ind w:left="1069" w:firstLine="0"/>
        <w:jc w:val="left"/>
        <w:rPr>
          <w:rFonts w:ascii="Times New Roman" w:hAnsi="Times New Roman" w:cs="Times New Roman"/>
          <w:b/>
        </w:rPr>
      </w:pPr>
    </w:p>
    <w:sectPr w:rsidR="003441B0" w:rsidRPr="00322E16" w:rsidSect="00C2753F">
      <w:headerReference w:type="default" r:id="rId13"/>
      <w:pgSz w:w="11906" w:h="16838" w:code="9"/>
      <w:pgMar w:top="567" w:right="851" w:bottom="851" w:left="709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D8C" w:rsidRDefault="008B0D8C" w:rsidP="00E46B28">
      <w:r>
        <w:separator/>
      </w:r>
    </w:p>
  </w:endnote>
  <w:endnote w:type="continuationSeparator" w:id="0">
    <w:p w:rsidR="008B0D8C" w:rsidRDefault="008B0D8C" w:rsidP="00E4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D8C" w:rsidRDefault="008B0D8C" w:rsidP="00E46B28">
      <w:r>
        <w:separator/>
      </w:r>
    </w:p>
  </w:footnote>
  <w:footnote w:type="continuationSeparator" w:id="0">
    <w:p w:rsidR="008B0D8C" w:rsidRDefault="008B0D8C" w:rsidP="00E46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A6" w:rsidRDefault="004604A6" w:rsidP="00C2753F">
    <w:pPr>
      <w:tabs>
        <w:tab w:val="left" w:pos="851"/>
        <w:tab w:val="center" w:pos="10632"/>
      </w:tabs>
      <w:ind w:firstLine="284"/>
      <w:jc w:val="center"/>
    </w:pP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ЗАДАНИЯ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DDA"/>
    <w:multiLevelType w:val="hybridMultilevel"/>
    <w:tmpl w:val="2730D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49D6"/>
    <w:multiLevelType w:val="hybridMultilevel"/>
    <w:tmpl w:val="B1EA0FA8"/>
    <w:lvl w:ilvl="0" w:tplc="A80EA8F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D19EF"/>
    <w:multiLevelType w:val="hybridMultilevel"/>
    <w:tmpl w:val="B198C51A"/>
    <w:lvl w:ilvl="0" w:tplc="F4AABEB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0CDA39DC"/>
    <w:multiLevelType w:val="hybridMultilevel"/>
    <w:tmpl w:val="F6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0075B"/>
    <w:multiLevelType w:val="hybridMultilevel"/>
    <w:tmpl w:val="17183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A3B9F"/>
    <w:multiLevelType w:val="hybridMultilevel"/>
    <w:tmpl w:val="AE7AF160"/>
    <w:lvl w:ilvl="0" w:tplc="8F74FF3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>
    <w:nsid w:val="178A43C5"/>
    <w:multiLevelType w:val="hybridMultilevel"/>
    <w:tmpl w:val="0C624CB4"/>
    <w:lvl w:ilvl="0" w:tplc="D4A0A7C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18D727DF"/>
    <w:multiLevelType w:val="hybridMultilevel"/>
    <w:tmpl w:val="7416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A2A97"/>
    <w:multiLevelType w:val="hybridMultilevel"/>
    <w:tmpl w:val="655C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26E6A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50020"/>
    <w:multiLevelType w:val="hybridMultilevel"/>
    <w:tmpl w:val="B4D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90DD8"/>
    <w:multiLevelType w:val="hybridMultilevel"/>
    <w:tmpl w:val="11AA2E7C"/>
    <w:lvl w:ilvl="0" w:tplc="4C98DD3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36459"/>
    <w:multiLevelType w:val="multilevel"/>
    <w:tmpl w:val="341C9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7">
    <w:nsid w:val="471242AF"/>
    <w:multiLevelType w:val="hybridMultilevel"/>
    <w:tmpl w:val="CB2610C2"/>
    <w:lvl w:ilvl="0" w:tplc="3378D3F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486C2200"/>
    <w:multiLevelType w:val="hybridMultilevel"/>
    <w:tmpl w:val="1680B5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>
    <w:nsid w:val="4F1239D3"/>
    <w:multiLevelType w:val="hybridMultilevel"/>
    <w:tmpl w:val="5974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F0E81"/>
    <w:multiLevelType w:val="hybridMultilevel"/>
    <w:tmpl w:val="EEE67ACE"/>
    <w:lvl w:ilvl="0" w:tplc="1C345E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57E01"/>
    <w:multiLevelType w:val="multilevel"/>
    <w:tmpl w:val="D77A0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17314"/>
    <w:multiLevelType w:val="hybridMultilevel"/>
    <w:tmpl w:val="00AC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>
    <w:nsid w:val="600A26ED"/>
    <w:multiLevelType w:val="hybridMultilevel"/>
    <w:tmpl w:val="89226A54"/>
    <w:lvl w:ilvl="0" w:tplc="22D84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6EC359B"/>
    <w:multiLevelType w:val="hybridMultilevel"/>
    <w:tmpl w:val="7CAC5C92"/>
    <w:lvl w:ilvl="0" w:tplc="C91E157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698E3739"/>
    <w:multiLevelType w:val="hybridMultilevel"/>
    <w:tmpl w:val="6A6AFD4A"/>
    <w:lvl w:ilvl="0" w:tplc="DDD85F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699D72CB"/>
    <w:multiLevelType w:val="hybridMultilevel"/>
    <w:tmpl w:val="873EDA34"/>
    <w:lvl w:ilvl="0" w:tplc="FABEF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0165DF4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46276"/>
    <w:multiLevelType w:val="hybridMultilevel"/>
    <w:tmpl w:val="34A8962E"/>
    <w:lvl w:ilvl="0" w:tplc="FFFFFFFF">
      <w:start w:val="1"/>
      <w:numFmt w:val="bullet"/>
      <w:lvlText w:val="–"/>
      <w:lvlJc w:val="left"/>
      <w:pPr>
        <w:ind w:left="185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"/>
  </w:num>
  <w:num w:numId="5">
    <w:abstractNumId w:val="19"/>
  </w:num>
  <w:num w:numId="6">
    <w:abstractNumId w:val="22"/>
  </w:num>
  <w:num w:numId="7">
    <w:abstractNumId w:val="26"/>
  </w:num>
  <w:num w:numId="8">
    <w:abstractNumId w:val="6"/>
  </w:num>
  <w:num w:numId="9">
    <w:abstractNumId w:val="14"/>
  </w:num>
  <w:num w:numId="10">
    <w:abstractNumId w:val="1"/>
  </w:num>
  <w:num w:numId="11">
    <w:abstractNumId w:val="17"/>
  </w:num>
  <w:num w:numId="12">
    <w:abstractNumId w:val="23"/>
  </w:num>
  <w:num w:numId="13">
    <w:abstractNumId w:val="30"/>
  </w:num>
  <w:num w:numId="14">
    <w:abstractNumId w:val="27"/>
  </w:num>
  <w:num w:numId="15">
    <w:abstractNumId w:val="29"/>
  </w:num>
  <w:num w:numId="16">
    <w:abstractNumId w:val="15"/>
  </w:num>
  <w:num w:numId="17">
    <w:abstractNumId w:val="5"/>
  </w:num>
  <w:num w:numId="18">
    <w:abstractNumId w:val="31"/>
  </w:num>
  <w:num w:numId="19">
    <w:abstractNumId w:val="10"/>
  </w:num>
  <w:num w:numId="20">
    <w:abstractNumId w:val="0"/>
  </w:num>
  <w:num w:numId="21">
    <w:abstractNumId w:val="11"/>
  </w:num>
  <w:num w:numId="22">
    <w:abstractNumId w:val="7"/>
  </w:num>
  <w:num w:numId="23">
    <w:abstractNumId w:val="3"/>
  </w:num>
  <w:num w:numId="24">
    <w:abstractNumId w:val="9"/>
  </w:num>
  <w:num w:numId="25">
    <w:abstractNumId w:val="12"/>
  </w:num>
  <w:num w:numId="26">
    <w:abstractNumId w:val="28"/>
  </w:num>
  <w:num w:numId="27">
    <w:abstractNumId w:val="8"/>
  </w:num>
  <w:num w:numId="28">
    <w:abstractNumId w:val="25"/>
  </w:num>
  <w:num w:numId="29">
    <w:abstractNumId w:val="21"/>
  </w:num>
  <w:num w:numId="30">
    <w:abstractNumId w:val="20"/>
  </w:num>
  <w:num w:numId="31">
    <w:abstractNumId w:val="32"/>
  </w:num>
  <w:num w:numId="32">
    <w:abstractNumId w:val="18"/>
  </w:num>
  <w:num w:numId="33">
    <w:abstractNumId w:val="4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74"/>
    <w:rsid w:val="00005F4D"/>
    <w:rsid w:val="00007E3D"/>
    <w:rsid w:val="00017513"/>
    <w:rsid w:val="00024415"/>
    <w:rsid w:val="000300D6"/>
    <w:rsid w:val="000411FC"/>
    <w:rsid w:val="000425B6"/>
    <w:rsid w:val="00066FD3"/>
    <w:rsid w:val="000766A3"/>
    <w:rsid w:val="0009734C"/>
    <w:rsid w:val="00097513"/>
    <w:rsid w:val="000B14ED"/>
    <w:rsid w:val="000C0090"/>
    <w:rsid w:val="000C5A95"/>
    <w:rsid w:val="000D1A65"/>
    <w:rsid w:val="000D67C8"/>
    <w:rsid w:val="000F0346"/>
    <w:rsid w:val="00106DE9"/>
    <w:rsid w:val="00121318"/>
    <w:rsid w:val="0012300B"/>
    <w:rsid w:val="0012365B"/>
    <w:rsid w:val="0013542C"/>
    <w:rsid w:val="00152B9D"/>
    <w:rsid w:val="00154B0E"/>
    <w:rsid w:val="00190F1E"/>
    <w:rsid w:val="001A1459"/>
    <w:rsid w:val="001A47A4"/>
    <w:rsid w:val="001B0DCC"/>
    <w:rsid w:val="001B3165"/>
    <w:rsid w:val="001B4C48"/>
    <w:rsid w:val="001D7683"/>
    <w:rsid w:val="001E3879"/>
    <w:rsid w:val="001F1B22"/>
    <w:rsid w:val="00204169"/>
    <w:rsid w:val="00244112"/>
    <w:rsid w:val="00261132"/>
    <w:rsid w:val="002A0570"/>
    <w:rsid w:val="002E728A"/>
    <w:rsid w:val="002F6B3E"/>
    <w:rsid w:val="0030447E"/>
    <w:rsid w:val="003100C5"/>
    <w:rsid w:val="00322E16"/>
    <w:rsid w:val="00323874"/>
    <w:rsid w:val="0032408F"/>
    <w:rsid w:val="00331A7F"/>
    <w:rsid w:val="003368AC"/>
    <w:rsid w:val="0033796A"/>
    <w:rsid w:val="00344106"/>
    <w:rsid w:val="003441B0"/>
    <w:rsid w:val="0035273F"/>
    <w:rsid w:val="0038318B"/>
    <w:rsid w:val="003B60F5"/>
    <w:rsid w:val="003C1953"/>
    <w:rsid w:val="003C6500"/>
    <w:rsid w:val="003E58D7"/>
    <w:rsid w:val="003F6B81"/>
    <w:rsid w:val="004146EB"/>
    <w:rsid w:val="00436930"/>
    <w:rsid w:val="00442C73"/>
    <w:rsid w:val="00442E45"/>
    <w:rsid w:val="004545FE"/>
    <w:rsid w:val="004604A6"/>
    <w:rsid w:val="00460F79"/>
    <w:rsid w:val="004838AF"/>
    <w:rsid w:val="004867F6"/>
    <w:rsid w:val="00487344"/>
    <w:rsid w:val="00491563"/>
    <w:rsid w:val="00497A1B"/>
    <w:rsid w:val="00497D37"/>
    <w:rsid w:val="004E0B68"/>
    <w:rsid w:val="004E5E7F"/>
    <w:rsid w:val="004E65FB"/>
    <w:rsid w:val="004F4D29"/>
    <w:rsid w:val="005034FB"/>
    <w:rsid w:val="00527E0F"/>
    <w:rsid w:val="00533E3B"/>
    <w:rsid w:val="00540082"/>
    <w:rsid w:val="005600BD"/>
    <w:rsid w:val="005A6DD0"/>
    <w:rsid w:val="005B4D27"/>
    <w:rsid w:val="005B6ADE"/>
    <w:rsid w:val="005C3B0B"/>
    <w:rsid w:val="005C4782"/>
    <w:rsid w:val="005E324C"/>
    <w:rsid w:val="005F780F"/>
    <w:rsid w:val="006148B9"/>
    <w:rsid w:val="00615568"/>
    <w:rsid w:val="0062584E"/>
    <w:rsid w:val="00631F4D"/>
    <w:rsid w:val="00643A3B"/>
    <w:rsid w:val="00645CCC"/>
    <w:rsid w:val="006554D6"/>
    <w:rsid w:val="00666FA7"/>
    <w:rsid w:val="006752F0"/>
    <w:rsid w:val="00677ED0"/>
    <w:rsid w:val="00682D9A"/>
    <w:rsid w:val="00683C52"/>
    <w:rsid w:val="0068747B"/>
    <w:rsid w:val="006B4421"/>
    <w:rsid w:val="006C491F"/>
    <w:rsid w:val="006D1A47"/>
    <w:rsid w:val="006D4843"/>
    <w:rsid w:val="006D5FF1"/>
    <w:rsid w:val="006D661A"/>
    <w:rsid w:val="006D7718"/>
    <w:rsid w:val="006E1E8D"/>
    <w:rsid w:val="006F094C"/>
    <w:rsid w:val="007028AB"/>
    <w:rsid w:val="00712597"/>
    <w:rsid w:val="0075032F"/>
    <w:rsid w:val="00761D4A"/>
    <w:rsid w:val="0077446E"/>
    <w:rsid w:val="00780A08"/>
    <w:rsid w:val="007B124E"/>
    <w:rsid w:val="007D67A9"/>
    <w:rsid w:val="007F55D3"/>
    <w:rsid w:val="0080084D"/>
    <w:rsid w:val="00805760"/>
    <w:rsid w:val="00821C81"/>
    <w:rsid w:val="008301FD"/>
    <w:rsid w:val="0083589B"/>
    <w:rsid w:val="008370B7"/>
    <w:rsid w:val="00885B8A"/>
    <w:rsid w:val="008A00E9"/>
    <w:rsid w:val="008A3D00"/>
    <w:rsid w:val="008B0D8C"/>
    <w:rsid w:val="008B7B05"/>
    <w:rsid w:val="008C12FB"/>
    <w:rsid w:val="008C494A"/>
    <w:rsid w:val="008F5F74"/>
    <w:rsid w:val="00912AF5"/>
    <w:rsid w:val="00932D94"/>
    <w:rsid w:val="009471C0"/>
    <w:rsid w:val="00981769"/>
    <w:rsid w:val="0098419D"/>
    <w:rsid w:val="009A0E4D"/>
    <w:rsid w:val="009A2741"/>
    <w:rsid w:val="009A341A"/>
    <w:rsid w:val="009B28C5"/>
    <w:rsid w:val="009F4997"/>
    <w:rsid w:val="00A15E22"/>
    <w:rsid w:val="00A318E9"/>
    <w:rsid w:val="00A442D3"/>
    <w:rsid w:val="00A52C89"/>
    <w:rsid w:val="00A52F0E"/>
    <w:rsid w:val="00A629CD"/>
    <w:rsid w:val="00A65347"/>
    <w:rsid w:val="00A67BB2"/>
    <w:rsid w:val="00A70422"/>
    <w:rsid w:val="00A838D2"/>
    <w:rsid w:val="00A919DA"/>
    <w:rsid w:val="00A92CF4"/>
    <w:rsid w:val="00A97011"/>
    <w:rsid w:val="00AA7657"/>
    <w:rsid w:val="00AC2820"/>
    <w:rsid w:val="00AC372E"/>
    <w:rsid w:val="00AC68B1"/>
    <w:rsid w:val="00B26060"/>
    <w:rsid w:val="00B371B0"/>
    <w:rsid w:val="00B45861"/>
    <w:rsid w:val="00B55BE8"/>
    <w:rsid w:val="00B770C6"/>
    <w:rsid w:val="00B816CD"/>
    <w:rsid w:val="00B902F2"/>
    <w:rsid w:val="00B92948"/>
    <w:rsid w:val="00B97A6F"/>
    <w:rsid w:val="00BC3DDE"/>
    <w:rsid w:val="00BD1C68"/>
    <w:rsid w:val="00BE0CE5"/>
    <w:rsid w:val="00BF2BA4"/>
    <w:rsid w:val="00BF6572"/>
    <w:rsid w:val="00C00C4A"/>
    <w:rsid w:val="00C07AC6"/>
    <w:rsid w:val="00C13535"/>
    <w:rsid w:val="00C22050"/>
    <w:rsid w:val="00C2753F"/>
    <w:rsid w:val="00C3016C"/>
    <w:rsid w:val="00C301DF"/>
    <w:rsid w:val="00C3104E"/>
    <w:rsid w:val="00C31D68"/>
    <w:rsid w:val="00C33C40"/>
    <w:rsid w:val="00C46480"/>
    <w:rsid w:val="00C52806"/>
    <w:rsid w:val="00C66E40"/>
    <w:rsid w:val="00C70A51"/>
    <w:rsid w:val="00C71C07"/>
    <w:rsid w:val="00C72105"/>
    <w:rsid w:val="00C721F2"/>
    <w:rsid w:val="00C858F9"/>
    <w:rsid w:val="00C958F2"/>
    <w:rsid w:val="00CA682D"/>
    <w:rsid w:val="00CB13B7"/>
    <w:rsid w:val="00CB7EA3"/>
    <w:rsid w:val="00CC13F4"/>
    <w:rsid w:val="00CC1B66"/>
    <w:rsid w:val="00CE05D4"/>
    <w:rsid w:val="00CE29E2"/>
    <w:rsid w:val="00CE637A"/>
    <w:rsid w:val="00CE650F"/>
    <w:rsid w:val="00CF361F"/>
    <w:rsid w:val="00CF47C8"/>
    <w:rsid w:val="00CF75DE"/>
    <w:rsid w:val="00D05FFF"/>
    <w:rsid w:val="00D120C6"/>
    <w:rsid w:val="00D167E9"/>
    <w:rsid w:val="00D2323D"/>
    <w:rsid w:val="00D233B7"/>
    <w:rsid w:val="00D33DD9"/>
    <w:rsid w:val="00D35E8E"/>
    <w:rsid w:val="00D61406"/>
    <w:rsid w:val="00D64658"/>
    <w:rsid w:val="00D651CB"/>
    <w:rsid w:val="00D70601"/>
    <w:rsid w:val="00D8014A"/>
    <w:rsid w:val="00D80F0F"/>
    <w:rsid w:val="00D85635"/>
    <w:rsid w:val="00DA3485"/>
    <w:rsid w:val="00DB33F5"/>
    <w:rsid w:val="00DC2938"/>
    <w:rsid w:val="00DD3990"/>
    <w:rsid w:val="00DF5DBB"/>
    <w:rsid w:val="00E00392"/>
    <w:rsid w:val="00E010D9"/>
    <w:rsid w:val="00E13835"/>
    <w:rsid w:val="00E17577"/>
    <w:rsid w:val="00E202B5"/>
    <w:rsid w:val="00E26554"/>
    <w:rsid w:val="00E4228D"/>
    <w:rsid w:val="00E46B28"/>
    <w:rsid w:val="00E53510"/>
    <w:rsid w:val="00E726FF"/>
    <w:rsid w:val="00E72BAF"/>
    <w:rsid w:val="00ED01D9"/>
    <w:rsid w:val="00ED23EA"/>
    <w:rsid w:val="00EF48B1"/>
    <w:rsid w:val="00EF75DF"/>
    <w:rsid w:val="00F01E3F"/>
    <w:rsid w:val="00F11849"/>
    <w:rsid w:val="00F13543"/>
    <w:rsid w:val="00F15390"/>
    <w:rsid w:val="00F23CDC"/>
    <w:rsid w:val="00F271B3"/>
    <w:rsid w:val="00F524A3"/>
    <w:rsid w:val="00F53CE0"/>
    <w:rsid w:val="00F56D55"/>
    <w:rsid w:val="00F6100C"/>
    <w:rsid w:val="00F7341B"/>
    <w:rsid w:val="00F7443C"/>
    <w:rsid w:val="00F81A55"/>
    <w:rsid w:val="00F941E6"/>
    <w:rsid w:val="00FA3EB3"/>
    <w:rsid w:val="00FB28D0"/>
    <w:rsid w:val="00FB4E64"/>
    <w:rsid w:val="00FB57B5"/>
    <w:rsid w:val="00FB6365"/>
    <w:rsid w:val="00FC0B75"/>
    <w:rsid w:val="00FC6697"/>
    <w:rsid w:val="00FD175A"/>
    <w:rsid w:val="00FD51E1"/>
    <w:rsid w:val="00FD6D95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60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1154A-FA8B-4C16-99F0-8C9BBA99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Пользователь Windows</cp:lastModifiedBy>
  <cp:revision>31</cp:revision>
  <cp:lastPrinted>2019-11-15T11:42:00Z</cp:lastPrinted>
  <dcterms:created xsi:type="dcterms:W3CDTF">2019-12-05T14:08:00Z</dcterms:created>
  <dcterms:modified xsi:type="dcterms:W3CDTF">2020-07-02T09:23:00Z</dcterms:modified>
</cp:coreProperties>
</file>