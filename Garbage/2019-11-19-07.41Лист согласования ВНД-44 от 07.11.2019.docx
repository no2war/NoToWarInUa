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1F4" w:rsidRDefault="00E731F4" w:rsidP="00444C70">
      <w:pPr>
        <w:spacing w:after="0" w:line="360" w:lineRule="auto"/>
        <w:jc w:val="center"/>
        <w:rPr>
          <w:ins w:id="0" w:author="Румянцева Юлия Владимировна" w:date="2019-11-19T10:41:00Z"/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" w:name="OLE_LINK46"/>
      <w:ins w:id="2" w:author="Румянцева Юлия Владимировна" w:date="2019-11-19T10:41:00Z">
        <w:r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Копия</w:t>
        </w:r>
        <w:bookmarkStart w:id="3" w:name="_GoBack"/>
        <w:bookmarkEnd w:id="3"/>
      </w:ins>
    </w:p>
    <w:p w:rsidR="00444C70" w:rsidRPr="00B70FD1" w:rsidRDefault="00B70FD1" w:rsidP="0044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ins w:id="4" w:author="Румянцева Юлия Владимировна" w:date="2019-11-19T10:39:00Z">
        <w:r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редактир</w:t>
        </w:r>
      </w:ins>
      <w:proofErr w:type="spellEnd"/>
    </w:p>
    <w:tbl>
      <w:tblPr>
        <w:tblW w:w="946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83"/>
        <w:gridCol w:w="5382"/>
      </w:tblGrid>
      <w:tr w:rsidR="00444C70" w:rsidTr="00236313">
        <w:trPr>
          <w:trHeight w:val="673"/>
        </w:trPr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Default="00444C70" w:rsidP="00236313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Обозначение стандарта ИС Концерна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Default="00444C70" w:rsidP="00236313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СТО ИПВР-абв</w:t>
            </w:r>
          </w:p>
        </w:tc>
      </w:tr>
      <w:tr w:rsidR="00444C70" w:rsidTr="00236313">
        <w:trPr>
          <w:trHeight w:val="307"/>
        </w:trPr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Default="00444C70" w:rsidP="00236313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58174B">
              <w:rPr>
                <w:rFonts w:ascii="Times New Roman" w:eastAsia="Times New Roman" w:hAnsi="Times New Roman" w:cs="Times New Roman"/>
                <w:b/>
                <w:lang w:eastAsia="ru-RU"/>
              </w:rPr>
              <w:t>Наименование стандарта ИС Концерна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Default="00444C70" w:rsidP="002363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Проверка </w:t>
            </w:r>
          </w:p>
        </w:tc>
      </w:tr>
      <w:tr w:rsidR="00444C70" w:rsidTr="00236313">
        <w:trPr>
          <w:trHeight w:val="343"/>
        </w:trPr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Default="00444C70" w:rsidP="00236313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Исполнитель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Pr="00222714" w:rsidRDefault="00444C70" w:rsidP="00236313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Департамент стратегического развития</w:t>
            </w:r>
          </w:p>
        </w:tc>
      </w:tr>
      <w:tr w:rsidR="00444C70" w:rsidTr="00236313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Default="00444C70" w:rsidP="00236313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Куратор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Default="00444C70" w:rsidP="00236313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Тряпицына А.А.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/ </w:t>
            </w:r>
          </w:p>
        </w:tc>
      </w:tr>
      <w:tr w:rsidR="00444C70" w:rsidTr="00236313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Default="00444C70" w:rsidP="00236313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Инициатор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Pr="008B63D9" w:rsidRDefault="00444C70" w:rsidP="00236313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lang w:eastAsia="ru-RU"/>
              </w:rPr>
              <w:t>Коваль А.Г./ Заместитель генерального директора по стратегическому развитию</w:t>
            </w:r>
          </w:p>
        </w:tc>
      </w:tr>
      <w:tr w:rsidR="00444C70" w:rsidRPr="0058174B" w:rsidTr="00236313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Default="00444C70" w:rsidP="00236313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Рег. номер и дата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Pr="00522E23" w:rsidRDefault="00444C70" w:rsidP="00236313">
            <w:pPr>
              <w:spacing w:after="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8174B">
              <w:rPr>
                <w:rFonts w:ascii="Times New Roman" w:eastAsia="Times New Roman" w:hAnsi="Times New Roman" w:cs="Times New Roman"/>
                <w:lang w:val="en-US" w:eastAsia="ru-RU"/>
              </w:rPr>
              <w:t>ВНД-44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от</w:t>
            </w:r>
            <w:r w:rsidRPr="0058174B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07.11.2019</w:t>
            </w:r>
          </w:p>
        </w:tc>
      </w:tr>
    </w:tbl>
    <w:p w:rsidR="00444C70" w:rsidRPr="0058174B" w:rsidRDefault="00444C70" w:rsidP="0044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bookmarkEnd w:id="1"/>
    <w:p w:rsidR="00A961E1" w:rsidRDefault="00A961E1" w:rsidP="00A961E1">
      <w:pPr>
        <w:spacing w:after="0" w:line="240" w:lineRule="auto"/>
        <w:ind w:left="98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10348" w:type="dxa"/>
        <w:tblInd w:w="-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2268"/>
        <w:gridCol w:w="1559"/>
        <w:gridCol w:w="1559"/>
        <w:gridCol w:w="2410"/>
      </w:tblGrid>
      <w:tr w:rsidR="00A961E1" w:rsidRPr="00AE6D1E" w:rsidTr="00A961E1">
        <w:trPr>
          <w:trHeight w:val="108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9E6BF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E6BF9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  <w:p w:rsidR="00A961E1" w:rsidRPr="009E6BF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proofErr w:type="gramStart"/>
            <w:r w:rsidRPr="009E6BF9">
              <w:rPr>
                <w:rFonts w:ascii="Times New Roman" w:eastAsia="Times New Roman" w:hAnsi="Times New Roman" w:cs="Times New Roman"/>
                <w:b/>
                <w:lang w:eastAsia="ru-RU"/>
              </w:rPr>
              <w:t>п</w:t>
            </w:r>
            <w:proofErr w:type="gramEnd"/>
            <w:r w:rsidRPr="009E6BF9">
              <w:rPr>
                <w:rFonts w:ascii="Times New Roman" w:eastAsia="Times New Roman" w:hAnsi="Times New Roman" w:cs="Times New Roman"/>
                <w:b/>
                <w:lang w:eastAsia="ru-RU"/>
              </w:rPr>
              <w:t>/п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350864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350864">
              <w:rPr>
                <w:rFonts w:ascii="Times New Roman" w:eastAsia="Times New Roman" w:hAnsi="Times New Roman" w:cs="Times New Roman"/>
                <w:b/>
                <w:lang w:eastAsia="ru-RU"/>
              </w:rPr>
              <w:t>ФИО согласующего лица/</w:t>
            </w:r>
          </w:p>
          <w:p w:rsidR="00A961E1" w:rsidRPr="00350864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350864">
              <w:rPr>
                <w:rFonts w:ascii="Times New Roman" w:eastAsia="Times New Roman" w:hAnsi="Times New Roman" w:cs="Times New Roman"/>
                <w:b/>
                <w:lang w:eastAsia="ru-RU"/>
              </w:rPr>
              <w:t>замещающего лица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350864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350864">
              <w:rPr>
                <w:rFonts w:ascii="Times New Roman" w:eastAsia="Times New Roman" w:hAnsi="Times New Roman" w:cs="Times New Roman"/>
                <w:b/>
                <w:lang w:eastAsia="ru-RU"/>
              </w:rPr>
              <w:t>Должность согласующего лица/структурное подразделение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9E6BF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BF9">
              <w:rPr>
                <w:rFonts w:ascii="Times New Roman" w:eastAsia="Times New Roman" w:hAnsi="Times New Roman" w:cs="Times New Roman"/>
                <w:b/>
                <w:lang w:val="x-none"/>
              </w:rPr>
              <w:t>Дата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A961E1" w:rsidRPr="009E6BF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x-none"/>
              </w:rPr>
            </w:pPr>
            <w:r w:rsidRPr="009E6BF9">
              <w:rPr>
                <w:rFonts w:ascii="Times New Roman" w:eastAsia="Times New Roman" w:hAnsi="Times New Roman" w:cs="Times New Roman"/>
                <w:b/>
                <w:lang w:val="x-none"/>
              </w:rPr>
              <w:t>согласования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BF9">
              <w:rPr>
                <w:rFonts w:ascii="Times New Roman" w:eastAsia="Times New Roman" w:hAnsi="Times New Roman" w:cs="Times New Roman"/>
                <w:b/>
                <w:lang w:val="x-none"/>
              </w:rPr>
              <w:t xml:space="preserve">Результат </w:t>
            </w:r>
          </w:p>
          <w:p w:rsidR="00A961E1" w:rsidRPr="009E6BF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x-none"/>
              </w:rPr>
            </w:pPr>
            <w:r w:rsidRPr="009E6BF9">
              <w:rPr>
                <w:rFonts w:ascii="Times New Roman" w:eastAsia="Times New Roman" w:hAnsi="Times New Roman" w:cs="Times New Roman"/>
                <w:b/>
                <w:lang w:val="x-none"/>
              </w:rPr>
              <w:t>согласования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Замечания/</w:t>
            </w:r>
          </w:p>
          <w:p w:rsidR="00A961E1" w:rsidRPr="001D3D6E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комментарии</w:t>
            </w:r>
          </w:p>
        </w:tc>
      </w:tr>
      <w:tr w:rsidR="00A961E1" w:rsidRPr="00AE6D1E" w:rsidTr="00A961E1">
        <w:trPr>
          <w:trHeight w:val="8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Волков Г.В./Румянцева Ю.В.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Директор департамента стратегического развития/Департамент стратегического развития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07.11.2019 11:33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Согласовано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350864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A961E1" w:rsidRPr="00AE6D1E" w:rsidTr="00A961E1">
        <w:trPr>
          <w:trHeight w:val="8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Тряпицына А.А.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B63D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Заместитель начальника отдела/Отдел развития системы управления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07.11.2019 11:33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Согласовано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Было дополнительное согласование. Должно быть ДСР/Тряпицына </w:t>
            </w:r>
          </w:p>
        </w:tc>
      </w:tr>
      <w:tr w:rsidR="00A961E1" w:rsidRPr="00AE6D1E" w:rsidTr="00A961E1">
        <w:trPr>
          <w:trHeight w:val="8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Коваль А.Г./Тряпицына А.А.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Заместитель генерального директора по стратегическому развитию/Блок по стратегическому развитию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07.11.2019 11:34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Согласовано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350864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A961E1" w:rsidRPr="00AE6D1E" w:rsidTr="00A961E1">
        <w:trPr>
          <w:trHeight w:val="8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Недашковский А.А./Федин Н.А.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Заместитель генерального директора по режиму и безопасности/Блок по режиму и безопасности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07.11.2019 11:53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Согласовано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350864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A961E1" w:rsidRPr="00AE6D1E" w:rsidTr="00A961E1">
        <w:trPr>
          <w:trHeight w:val="8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Ведров А.А./Федин Н.А.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Заместитель генерального директора по производственно-технологической политике/Блок по производственно-технологической политике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07.11.2019 11:53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Согласовано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350864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A961E1" w:rsidRPr="00AE6D1E" w:rsidTr="00A961E1">
        <w:trPr>
          <w:trHeight w:val="8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Гурьянов В.П./Румянцева Ю.В.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Директор департамента/Департамент управления качеством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07.11.2019 12:09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Согласовано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Тоже по идее должен остаться Остапенко и факт делегирования Гурьянову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8B63D9">
              <w:rPr>
                <w:rFonts w:ascii="Times New Roman" w:eastAsia="Times New Roman" w:hAnsi="Times New Roman" w:cs="Times New Roman"/>
                <w:color w:val="FF0000"/>
              </w:rPr>
              <w:t>Задание: Согласование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8B63D9">
              <w:rPr>
                <w:rFonts w:ascii="Times New Roman" w:eastAsia="Times New Roman" w:hAnsi="Times New Roman" w:cs="Times New Roman"/>
                <w:color w:val="FF0000"/>
              </w:rPr>
              <w:t>Состояние: завершено - Тряпицына А. А. (ДСР)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8B63D9">
              <w:rPr>
                <w:rFonts w:ascii="Times New Roman" w:eastAsia="Times New Roman" w:hAnsi="Times New Roman" w:cs="Times New Roman"/>
                <w:color w:val="FF0000"/>
              </w:rPr>
              <w:t>Дата: 07.11.2019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8B63D9">
              <w:rPr>
                <w:rFonts w:ascii="Times New Roman" w:eastAsia="Times New Roman" w:hAnsi="Times New Roman" w:cs="Times New Roman"/>
                <w:color w:val="FF0000"/>
              </w:rPr>
              <w:t>Решение: Делегировать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8B63D9">
              <w:rPr>
                <w:rFonts w:ascii="Times New Roman" w:eastAsia="Times New Roman" w:hAnsi="Times New Roman" w:cs="Times New Roman"/>
                <w:color w:val="FF0000"/>
              </w:rPr>
              <w:t xml:space="preserve">Завершено сотрудником: Тряпицына А. А. (ДСР) [за Остапенко С. Н. </w:t>
            </w:r>
            <w:r w:rsidRPr="008B63D9">
              <w:rPr>
                <w:rFonts w:ascii="Times New Roman" w:eastAsia="Times New Roman" w:hAnsi="Times New Roman" w:cs="Times New Roman"/>
                <w:color w:val="FF0000"/>
              </w:rPr>
              <w:lastRenderedPageBreak/>
              <w:t>(Секретариат)]</w:t>
            </w:r>
          </w:p>
          <w:p w:rsidR="00A961E1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  <w:color w:val="FF0000"/>
              </w:rPr>
              <w:t>Результат: Задание делегировано на "Гурьянов В. П. (ДУК)"</w:t>
            </w:r>
          </w:p>
        </w:tc>
      </w:tr>
      <w:tr w:rsidR="00A961E1" w:rsidRPr="00AE6D1E" w:rsidTr="00A961E1">
        <w:trPr>
          <w:trHeight w:val="8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Федин Н.А.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B63D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Руководитель проектов/Отдел развития системы управления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08.11.2019 11:38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Согласовано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Задание: Согласование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Состояние: завершено - Тряпицына А. А. (ДСР)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Дата: 07.11.2019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Решение: Делегировать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Завершено сотрудником: ДСР: Тряпицына А. А. (ДСР)</w:t>
            </w:r>
          </w:p>
          <w:p w:rsidR="00A961E1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 xml:space="preserve">Результат: Задание делегировано </w:t>
            </w:r>
            <w:proofErr w:type="gramStart"/>
            <w:r w:rsidRPr="008B63D9">
              <w:rPr>
                <w:rFonts w:ascii="Times New Roman" w:eastAsia="Times New Roman" w:hAnsi="Times New Roman" w:cs="Times New Roman"/>
              </w:rPr>
              <w:t>на</w:t>
            </w:r>
            <w:proofErr w:type="gramEnd"/>
            <w:r w:rsidRPr="008B63D9">
              <w:rPr>
                <w:rFonts w:ascii="Times New Roman" w:eastAsia="Times New Roman" w:hAnsi="Times New Roman" w:cs="Times New Roman"/>
              </w:rPr>
              <w:t xml:space="preserve"> "Федин Н. А. (ДСР)". </w:t>
            </w:r>
            <w:r w:rsidRPr="006E7131">
              <w:rPr>
                <w:rFonts w:ascii="Times New Roman" w:eastAsia="Times New Roman" w:hAnsi="Times New Roman" w:cs="Times New Roman"/>
              </w:rPr>
              <w:t>Комментарий: прошу рассмотреть</w:t>
            </w:r>
          </w:p>
          <w:p w:rsid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Задание: Согласование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Состояние: завершено - Федин Н. А. (ДСР)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Дата: 08.11.2019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Решение: Согласовать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Завершено сотрудником: Федин Н. А. (ДСР)</w:t>
            </w:r>
          </w:p>
          <w:p w:rsid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Результат:</w:t>
            </w:r>
          </w:p>
          <w:p w:rsid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</w:tr>
      <w:tr w:rsidR="00A961E1" w:rsidRPr="00AE6D1E" w:rsidTr="00A961E1">
        <w:trPr>
          <w:trHeight w:val="8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Румянцева Ю.В.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B63D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Главный специалист/Отдел развития системы управления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07.11.2019 12:33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Согласовано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3D9" w:rsidRDefault="00A961E1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</w:rPr>
              <w:t xml:space="preserve">сделала копию документа, не сразу </w:t>
            </w:r>
            <w:proofErr w:type="gramStart"/>
            <w:r w:rsidRPr="008B63D9">
              <w:rPr>
                <w:rFonts w:ascii="Times New Roman" w:eastAsia="Times New Roman" w:hAnsi="Times New Roman" w:cs="Times New Roman"/>
                <w:highlight w:val="yellow"/>
              </w:rPr>
              <w:t>разобралась</w:t>
            </w:r>
            <w:proofErr w:type="gramEnd"/>
            <w:r w:rsidRPr="008B63D9">
              <w:rPr>
                <w:rFonts w:ascii="Times New Roman" w:eastAsia="Times New Roman" w:hAnsi="Times New Roman" w:cs="Times New Roman"/>
                <w:highlight w:val="yellow"/>
              </w:rPr>
              <w:t xml:space="preserve"> как редактировать и сохранить новый файл</w:t>
            </w:r>
          </w:p>
          <w:p w:rsid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Это в рамках согласования пункт 7 – Федин дополнительно согласование у Румянцевой</w:t>
            </w:r>
          </w:p>
          <w:p w:rsid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Задание: Дополнительное согласование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Состояние: завершено - Румянцева Ю. В. (ДСР)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Дата: 07.11.2019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Решение: Согласовать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Завершено сотрудником: Румянцева Ю. В. (ДСР)</w:t>
            </w:r>
          </w:p>
          <w:p w:rsidR="00A961E1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 xml:space="preserve">Результат: сделала копию документа, не сразу </w:t>
            </w:r>
            <w:proofErr w:type="gramStart"/>
            <w:r w:rsidRPr="008B63D9">
              <w:rPr>
                <w:rFonts w:ascii="Times New Roman" w:eastAsia="Times New Roman" w:hAnsi="Times New Roman" w:cs="Times New Roman"/>
              </w:rPr>
              <w:t>разобралась</w:t>
            </w:r>
            <w:proofErr w:type="gramEnd"/>
            <w:r w:rsidRPr="008B63D9">
              <w:rPr>
                <w:rFonts w:ascii="Times New Roman" w:eastAsia="Times New Roman" w:hAnsi="Times New Roman" w:cs="Times New Roman"/>
              </w:rPr>
              <w:t xml:space="preserve"> как редактировать и сохранить новый файл</w:t>
            </w:r>
          </w:p>
        </w:tc>
      </w:tr>
      <w:tr w:rsidR="00A961E1" w:rsidRPr="00AE6D1E" w:rsidTr="00A961E1">
        <w:trPr>
          <w:trHeight w:val="8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Федин Н.А.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B63D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Руководитель проектов/Отдел развития системы управления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08.11.2019 11:38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Согласовано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Задание: Согласование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Состояние: завершено - Федин Н. А. (ДСР)</w:t>
            </w:r>
          </w:p>
          <w:p w:rsidR="008B63D9" w:rsidRPr="006E7131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E7131">
              <w:rPr>
                <w:rFonts w:ascii="Times New Roman" w:eastAsia="Times New Roman" w:hAnsi="Times New Roman" w:cs="Times New Roman"/>
              </w:rPr>
              <w:t>Дата: 08.11.2019</w:t>
            </w:r>
          </w:p>
          <w:p w:rsidR="008B63D9" w:rsidRPr="006E7131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E7131">
              <w:rPr>
                <w:rFonts w:ascii="Times New Roman" w:eastAsia="Times New Roman" w:hAnsi="Times New Roman" w:cs="Times New Roman"/>
              </w:rPr>
              <w:t>Решение: Согласовать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Завершено сотрудником: ДПОД: Федин Н. А. (ДСР)</w:t>
            </w:r>
          </w:p>
          <w:p w:rsidR="00A961E1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val="en-US"/>
              </w:rPr>
            </w:pPr>
            <w:proofErr w:type="spellStart"/>
            <w:r w:rsidRPr="008B63D9">
              <w:rPr>
                <w:rFonts w:ascii="Times New Roman" w:eastAsia="Times New Roman" w:hAnsi="Times New Roman" w:cs="Times New Roman"/>
                <w:lang w:val="en-US"/>
              </w:rPr>
              <w:t>Результат</w:t>
            </w:r>
            <w:proofErr w:type="spellEnd"/>
            <w:r w:rsidRPr="008B63D9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</w:tr>
      <w:tr w:rsidR="00A961E1" w:rsidRPr="00AE6D1E" w:rsidTr="00A961E1">
        <w:trPr>
          <w:trHeight w:val="8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44CE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Федин Н.А.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E1" w:rsidRPr="008B63D9" w:rsidRDefault="00A961E1" w:rsidP="00883834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Руководитель проектов/Отдел развития системы управления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08.11.2019 11:38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1E1" w:rsidRPr="008B63D9" w:rsidRDefault="00A961E1" w:rsidP="00883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8B63D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Согласовано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Задание: Согласование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Состояние: завершено - Федин Н. А. (ДСР)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Дата: 08.11.2019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Решение: Согласовать</w:t>
            </w:r>
          </w:p>
          <w:p w:rsidR="008B63D9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63D9">
              <w:rPr>
                <w:rFonts w:ascii="Times New Roman" w:eastAsia="Times New Roman" w:hAnsi="Times New Roman" w:cs="Times New Roman"/>
              </w:rPr>
              <w:t>Завершено сотрудником: Нормоконтроль (ДУК): Федин Н. А. (ДСР)</w:t>
            </w:r>
          </w:p>
          <w:p w:rsidR="00A961E1" w:rsidRPr="008B63D9" w:rsidRDefault="008B63D9" w:rsidP="008B63D9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val="en-US"/>
              </w:rPr>
            </w:pPr>
            <w:proofErr w:type="spellStart"/>
            <w:r w:rsidRPr="008B63D9">
              <w:rPr>
                <w:rFonts w:ascii="Times New Roman" w:eastAsia="Times New Roman" w:hAnsi="Times New Roman" w:cs="Times New Roman"/>
                <w:lang w:val="en-US"/>
              </w:rPr>
              <w:t>Результат</w:t>
            </w:r>
            <w:proofErr w:type="spellEnd"/>
            <w:r w:rsidRPr="008B63D9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</w:tr>
    </w:tbl>
    <w:p w:rsidR="00A961E1" w:rsidRDefault="00A961E1" w:rsidP="00A961E1">
      <w:pPr>
        <w:spacing w:after="0" w:line="240" w:lineRule="auto"/>
        <w:ind w:left="2124" w:firstLine="5443"/>
        <w:rPr>
          <w:rFonts w:ascii="Times New Roman" w:hAnsi="Times New Roman" w:cs="Times New Roman"/>
        </w:rPr>
      </w:pPr>
    </w:p>
    <w:p w:rsidR="00A961E1" w:rsidRDefault="00A961E1" w:rsidP="00A961E1">
      <w:pPr>
        <w:spacing w:after="0" w:line="240" w:lineRule="auto"/>
        <w:ind w:left="2124" w:firstLine="5443"/>
        <w:rPr>
          <w:rFonts w:ascii="Times New Roman" w:hAnsi="Times New Roman" w:cs="Times New Roman"/>
        </w:rPr>
      </w:pPr>
    </w:p>
    <w:tbl>
      <w:tblPr>
        <w:tblStyle w:val="a7"/>
        <w:tblW w:w="7660" w:type="dxa"/>
        <w:tblInd w:w="22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0"/>
      </w:tblGrid>
      <w:tr w:rsidR="00A961E1" w:rsidTr="00883834">
        <w:tc>
          <w:tcPr>
            <w:tcW w:w="7660" w:type="dxa"/>
          </w:tcPr>
          <w:p w:rsidR="00A961E1" w:rsidRPr="00844CE9" w:rsidRDefault="00A961E1" w:rsidP="00883834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D1629">
              <w:rPr>
                <w:rFonts w:ascii="Times New Roman" w:hAnsi="Times New Roman" w:cs="Times New Roman"/>
              </w:rPr>
              <w:t>роверил</w:t>
            </w: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A961E1" w:rsidTr="00883834">
        <w:tc>
          <w:tcPr>
            <w:tcW w:w="7660" w:type="dxa"/>
          </w:tcPr>
          <w:p w:rsidR="00A961E1" w:rsidRPr="00ED0E60" w:rsidRDefault="00A961E1" w:rsidP="0088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Тряпицына А. А. (ДСР)</w:t>
            </w:r>
          </w:p>
        </w:tc>
      </w:tr>
      <w:tr w:rsidR="00A961E1" w:rsidTr="00883834">
        <w:tc>
          <w:tcPr>
            <w:tcW w:w="7660" w:type="dxa"/>
          </w:tcPr>
          <w:p w:rsidR="00A961E1" w:rsidRPr="00ED0E60" w:rsidRDefault="00A961E1" w:rsidP="00883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D0E60">
              <w:rPr>
                <w:rFonts w:ascii="Times New Roman" w:eastAsia="Times New Roman" w:hAnsi="Times New Roman" w:cs="Times New Roman"/>
                <w:lang w:eastAsia="ru-RU"/>
              </w:rPr>
              <w:t>08.11.2019 11:52</w:t>
            </w:r>
          </w:p>
        </w:tc>
      </w:tr>
    </w:tbl>
    <w:p w:rsidR="00A961E1" w:rsidRPr="009261CB" w:rsidRDefault="00A961E1" w:rsidP="00A961E1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444C70" w:rsidRDefault="00444C70" w:rsidP="00444C70">
      <w:pPr>
        <w:spacing w:after="0" w:line="240" w:lineRule="auto"/>
        <w:ind w:left="2124" w:firstLine="4680"/>
        <w:rPr>
          <w:rFonts w:ascii="Times New Roman" w:eastAsia="Times New Roman" w:hAnsi="Times New Roman" w:cs="Times New Roman"/>
          <w:lang w:eastAsia="ru-RU"/>
        </w:rPr>
      </w:pPr>
    </w:p>
    <w:p w:rsidR="00444C70" w:rsidRDefault="00444C70" w:rsidP="00444C70"/>
    <w:p w:rsidR="00444C70" w:rsidRPr="00703F6E" w:rsidRDefault="00444C70" w:rsidP="00444C70"/>
    <w:p w:rsidR="006C0E1D" w:rsidRPr="00444C70" w:rsidRDefault="006C0E1D" w:rsidP="00444C70"/>
    <w:sectPr w:rsidR="006C0E1D" w:rsidRPr="00444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9A8" w:rsidRDefault="005409A8" w:rsidP="003014B8">
      <w:pPr>
        <w:spacing w:after="0" w:line="240" w:lineRule="auto"/>
      </w:pPr>
      <w:r>
        <w:separator/>
      </w:r>
    </w:p>
  </w:endnote>
  <w:endnote w:type="continuationSeparator" w:id="0">
    <w:p w:rsidR="005409A8" w:rsidRDefault="005409A8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9A8" w:rsidRDefault="005409A8" w:rsidP="003014B8">
      <w:pPr>
        <w:spacing w:after="0" w:line="240" w:lineRule="auto"/>
      </w:pPr>
      <w:r>
        <w:separator/>
      </w:r>
    </w:p>
  </w:footnote>
  <w:footnote w:type="continuationSeparator" w:id="0">
    <w:p w:rsidR="005409A8" w:rsidRDefault="005409A8" w:rsidP="00301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62"/>
    <w:rsid w:val="00002A49"/>
    <w:rsid w:val="00015B8F"/>
    <w:rsid w:val="00027462"/>
    <w:rsid w:val="00041985"/>
    <w:rsid w:val="000619A3"/>
    <w:rsid w:val="00101070"/>
    <w:rsid w:val="00141171"/>
    <w:rsid w:val="00153239"/>
    <w:rsid w:val="00171C5E"/>
    <w:rsid w:val="001A1323"/>
    <w:rsid w:val="001A7206"/>
    <w:rsid w:val="001B030F"/>
    <w:rsid w:val="001B7324"/>
    <w:rsid w:val="001D5E71"/>
    <w:rsid w:val="00203443"/>
    <w:rsid w:val="00217605"/>
    <w:rsid w:val="00224577"/>
    <w:rsid w:val="0024572D"/>
    <w:rsid w:val="002720B8"/>
    <w:rsid w:val="00272183"/>
    <w:rsid w:val="00276A74"/>
    <w:rsid w:val="0028169F"/>
    <w:rsid w:val="002945BA"/>
    <w:rsid w:val="002F5262"/>
    <w:rsid w:val="002F5CF4"/>
    <w:rsid w:val="003014B8"/>
    <w:rsid w:val="00311358"/>
    <w:rsid w:val="003123D6"/>
    <w:rsid w:val="003306C6"/>
    <w:rsid w:val="00357697"/>
    <w:rsid w:val="00357900"/>
    <w:rsid w:val="003765E4"/>
    <w:rsid w:val="003B3B92"/>
    <w:rsid w:val="003D5E8C"/>
    <w:rsid w:val="00402CE0"/>
    <w:rsid w:val="00444C70"/>
    <w:rsid w:val="004504DB"/>
    <w:rsid w:val="00462604"/>
    <w:rsid w:val="004A0CB0"/>
    <w:rsid w:val="004A12A3"/>
    <w:rsid w:val="004D60D6"/>
    <w:rsid w:val="004E238D"/>
    <w:rsid w:val="0050092E"/>
    <w:rsid w:val="00522E23"/>
    <w:rsid w:val="00531CED"/>
    <w:rsid w:val="005409A8"/>
    <w:rsid w:val="00555391"/>
    <w:rsid w:val="00575B05"/>
    <w:rsid w:val="005A5ACE"/>
    <w:rsid w:val="005A73D0"/>
    <w:rsid w:val="005F15A5"/>
    <w:rsid w:val="005F53CB"/>
    <w:rsid w:val="00610BA4"/>
    <w:rsid w:val="00614C38"/>
    <w:rsid w:val="006600D3"/>
    <w:rsid w:val="00677A4A"/>
    <w:rsid w:val="006C0E1D"/>
    <w:rsid w:val="006E7131"/>
    <w:rsid w:val="006F01FC"/>
    <w:rsid w:val="006F4856"/>
    <w:rsid w:val="00703F6E"/>
    <w:rsid w:val="007126D3"/>
    <w:rsid w:val="00713DAA"/>
    <w:rsid w:val="00713F53"/>
    <w:rsid w:val="00784C9D"/>
    <w:rsid w:val="007871BA"/>
    <w:rsid w:val="007A284A"/>
    <w:rsid w:val="007B24EC"/>
    <w:rsid w:val="007B684A"/>
    <w:rsid w:val="007D1A30"/>
    <w:rsid w:val="007D503D"/>
    <w:rsid w:val="007E4DA3"/>
    <w:rsid w:val="007F47AB"/>
    <w:rsid w:val="00844648"/>
    <w:rsid w:val="0087427D"/>
    <w:rsid w:val="008B63D9"/>
    <w:rsid w:val="008C203C"/>
    <w:rsid w:val="008E32DD"/>
    <w:rsid w:val="00915868"/>
    <w:rsid w:val="009551F9"/>
    <w:rsid w:val="0097573D"/>
    <w:rsid w:val="00983C43"/>
    <w:rsid w:val="009E7D54"/>
    <w:rsid w:val="00A14981"/>
    <w:rsid w:val="00A325E2"/>
    <w:rsid w:val="00A32FB3"/>
    <w:rsid w:val="00A8287A"/>
    <w:rsid w:val="00A832D9"/>
    <w:rsid w:val="00A8477A"/>
    <w:rsid w:val="00A961E1"/>
    <w:rsid w:val="00AA05C4"/>
    <w:rsid w:val="00AB31F0"/>
    <w:rsid w:val="00B70FD1"/>
    <w:rsid w:val="00B76C2C"/>
    <w:rsid w:val="00BE064F"/>
    <w:rsid w:val="00BE3E63"/>
    <w:rsid w:val="00BF5962"/>
    <w:rsid w:val="00C4003E"/>
    <w:rsid w:val="00C8704F"/>
    <w:rsid w:val="00C8754C"/>
    <w:rsid w:val="00CB2E71"/>
    <w:rsid w:val="00D01184"/>
    <w:rsid w:val="00D172F6"/>
    <w:rsid w:val="00D50458"/>
    <w:rsid w:val="00D5284D"/>
    <w:rsid w:val="00D549E1"/>
    <w:rsid w:val="00D56065"/>
    <w:rsid w:val="00D56AAB"/>
    <w:rsid w:val="00DA199C"/>
    <w:rsid w:val="00DB7E6C"/>
    <w:rsid w:val="00DC29FE"/>
    <w:rsid w:val="00DD6B4E"/>
    <w:rsid w:val="00DE31A4"/>
    <w:rsid w:val="00DF47E3"/>
    <w:rsid w:val="00E605A1"/>
    <w:rsid w:val="00E731F4"/>
    <w:rsid w:val="00ED2191"/>
    <w:rsid w:val="00ED2AEF"/>
    <w:rsid w:val="00F9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4">
    <w:name w:val="footnote text"/>
    <w:basedOn w:val="a"/>
    <w:link w:val="a5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14B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14B8"/>
    <w:rPr>
      <w:vertAlign w:val="superscript"/>
    </w:rPr>
  </w:style>
  <w:style w:type="table" w:styleId="a7">
    <w:name w:val="Table Grid"/>
    <w:basedOn w:val="a1"/>
    <w:uiPriority w:val="39"/>
    <w:rsid w:val="00A961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4">
    <w:name w:val="footnote text"/>
    <w:basedOn w:val="a"/>
    <w:link w:val="a5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14B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14B8"/>
    <w:rPr>
      <w:vertAlign w:val="superscript"/>
    </w:rPr>
  </w:style>
  <w:style w:type="table" w:styleId="a7">
    <w:name w:val="Table Grid"/>
    <w:basedOn w:val="a1"/>
    <w:uiPriority w:val="39"/>
    <w:rsid w:val="00A961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6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A3A5F-97D4-4BB1-887A-E301C4BA3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"Алмаз-Антей"</Company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alyskova</dc:creator>
  <cp:lastModifiedBy>Румянцева Юлия Владимировна</cp:lastModifiedBy>
  <cp:revision>6</cp:revision>
  <dcterms:created xsi:type="dcterms:W3CDTF">2019-11-08T09:01:00Z</dcterms:created>
  <dcterms:modified xsi:type="dcterms:W3CDTF">2019-11-19T07:41:00Z</dcterms:modified>
</cp:coreProperties>
</file>