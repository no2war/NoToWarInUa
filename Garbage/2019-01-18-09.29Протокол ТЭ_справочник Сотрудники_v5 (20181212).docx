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77777777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со справочником «Сотрудники»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531E55">
        <w:rPr>
          <w:noProof/>
          <w:snapToGrid w:val="0"/>
          <w:sz w:val="28"/>
          <w:szCs w:val="28"/>
        </w:rPr>
        <w:t>10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76B4AB0B" w:rsidR="00EB4C5F" w:rsidRPr="00EB4C5F" w:rsidRDefault="00EB4C5F" w:rsidP="00EB4C5F">
      <w:pPr>
        <w:pStyle w:val="20"/>
        <w:ind w:left="1134" w:hanging="425"/>
      </w:pPr>
      <w:r w:rsidRPr="00EB4C5F">
        <w:t>Работа со справочником «Сотрудники»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121D09A0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Pr="00EB4C5F">
        <w:rPr>
          <w:sz w:val="28"/>
          <w:szCs w:val="28"/>
        </w:rPr>
        <w:t>Сотрудники» предназначено для проверки работоспособности, корректности и последовательности действий по созданию карточки сотрудника, увольнению, переводу, фильтрации уволенных.</w:t>
      </w:r>
    </w:p>
    <w:p w14:paraId="3CE6D112" w14:textId="77777777" w:rsidR="00EB4C5F" w:rsidRDefault="00EB4C5F" w:rsidP="00A377D9">
      <w:pPr>
        <w:pStyle w:val="af1"/>
        <w:tabs>
          <w:tab w:val="left" w:pos="567"/>
          <w:tab w:val="left" w:pos="993"/>
          <w:tab w:val="left" w:pos="2552"/>
          <w:tab w:val="left" w:pos="5670"/>
        </w:tabs>
        <w:spacing w:before="120" w:after="120"/>
        <w:ind w:left="1701" w:right="-5"/>
        <w:jc w:val="both"/>
        <w:rPr>
          <w:ins w:id="0" w:author="Алесина Ольга Витальевна" w:date="2019-01-18T12:26:00Z"/>
          <w:b/>
          <w:sz w:val="28"/>
          <w:szCs w:val="28"/>
        </w:rPr>
      </w:pPr>
    </w:p>
    <w:p w14:paraId="1F7E4388" w14:textId="0EAAC839" w:rsidR="00A96F94" w:rsidRDefault="00A96F94" w:rsidP="00A377D9">
      <w:pPr>
        <w:pStyle w:val="af1"/>
        <w:tabs>
          <w:tab w:val="left" w:pos="567"/>
          <w:tab w:val="left" w:pos="993"/>
          <w:tab w:val="left" w:pos="2552"/>
          <w:tab w:val="left" w:pos="5670"/>
        </w:tabs>
        <w:spacing w:before="120" w:after="120"/>
        <w:ind w:left="1701" w:right="-5"/>
        <w:jc w:val="both"/>
        <w:rPr>
          <w:b/>
          <w:sz w:val="28"/>
          <w:szCs w:val="28"/>
        </w:rPr>
        <w:sectPr w:rsidR="00A96F94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ins w:id="1" w:author="Алесина Ольга Витальевна" w:date="2019-01-18T12:26:00Z">
        <w:r>
          <w:rPr>
            <w:b/>
            <w:sz w:val="28"/>
            <w:szCs w:val="28"/>
          </w:rPr>
          <w:t>2. Тестовая редакция файла</w:t>
        </w:r>
      </w:ins>
      <w:bookmarkStart w:id="2" w:name="_GoBack"/>
      <w:bookmarkEnd w:id="2"/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53653309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1B2E02">
            <w:pPr>
              <w:pStyle w:val="afb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7D16F08B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2A714D">
              <w:rPr>
                <w:b/>
                <w:sz w:val="24"/>
                <w:szCs w:val="24"/>
              </w:rPr>
              <w:t xml:space="preserve"> (п.</w:t>
            </w:r>
            <w:r w:rsidR="00116374">
              <w:rPr>
                <w:b/>
                <w:sz w:val="24"/>
                <w:szCs w:val="24"/>
              </w:rPr>
              <w:t> </w:t>
            </w:r>
            <w:r w:rsidR="002A714D">
              <w:rPr>
                <w:b/>
                <w:sz w:val="24"/>
                <w:szCs w:val="24"/>
              </w:rPr>
              <w:t>5.1 ЧТЗ)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4F7814">
            <w:pPr>
              <w:pStyle w:val="afb"/>
              <w:numPr>
                <w:ilvl w:val="1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32380693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карточки сотрудника, увольнение, перевод, фильтрация </w:t>
            </w:r>
            <w:proofErr w:type="gramStart"/>
            <w:r>
              <w:rPr>
                <w:b/>
                <w:sz w:val="24"/>
                <w:szCs w:val="24"/>
              </w:rPr>
              <w:t>уволенных</w:t>
            </w:r>
            <w:proofErr w:type="gramEnd"/>
          </w:p>
        </w:tc>
      </w:tr>
      <w:tr w:rsidR="00EB4C5F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нового сотрудника</w:t>
            </w:r>
          </w:p>
        </w:tc>
        <w:tc>
          <w:tcPr>
            <w:tcW w:w="4252" w:type="dxa"/>
          </w:tcPr>
          <w:p w14:paraId="7D57AE4F" w14:textId="253451D4" w:rsidR="00EB4C5F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="008C5808">
              <w:rPr>
                <w:sz w:val="24"/>
                <w:szCs w:val="24"/>
              </w:rPr>
              <w:t xml:space="preserve"> под сотрудником с уровнем доступа Администратор</w:t>
            </w:r>
          </w:p>
          <w:p w14:paraId="27C71A9D" w14:textId="77777777" w:rsidR="00EB4C5F" w:rsidRPr="00694CAB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>В правом меню системы нажать «Создать карточку» → «Роли» → «Сотрудник»</w:t>
            </w:r>
          </w:p>
        </w:tc>
        <w:tc>
          <w:tcPr>
            <w:tcW w:w="3827" w:type="dxa"/>
          </w:tcPr>
          <w:p w14:paraId="1C54D413" w14:textId="77777777" w:rsidR="00EB4C5F" w:rsidRDefault="00EB4C5F" w:rsidP="004F7814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нового сотрудника успешно создалась</w:t>
            </w:r>
          </w:p>
        </w:tc>
        <w:tc>
          <w:tcPr>
            <w:tcW w:w="3402" w:type="dxa"/>
          </w:tcPr>
          <w:p w14:paraId="0C7E6D1E" w14:textId="537C25B0" w:rsidR="00EB4C5F" w:rsidRDefault="00A7444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</w:t>
            </w:r>
          </w:p>
        </w:tc>
        <w:tc>
          <w:tcPr>
            <w:tcW w:w="4252" w:type="dxa"/>
          </w:tcPr>
          <w:p w14:paraId="187CED5A" w14:textId="3E51C6A6" w:rsidR="00EB4C5F" w:rsidRDefault="001B2E02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</w:t>
            </w:r>
            <w:r w:rsidR="00EB4C5F">
              <w:rPr>
                <w:sz w:val="24"/>
                <w:szCs w:val="24"/>
              </w:rPr>
              <w:t>.1.1</w:t>
            </w:r>
          </w:p>
          <w:p w14:paraId="0BAA46C7" w14:textId="4973E10B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</w:t>
            </w:r>
            <w:r w:rsidRPr="00694C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не все обязательн</w:t>
            </w:r>
            <w:r>
              <w:rPr>
                <w:sz w:val="24"/>
                <w:szCs w:val="24"/>
              </w:rPr>
              <w:t>ые поля на вкладке «Карточка»</w:t>
            </w:r>
            <w:r w:rsidR="00D30DEE">
              <w:rPr>
                <w:sz w:val="24"/>
                <w:szCs w:val="24"/>
              </w:rPr>
              <w:t>:</w:t>
            </w:r>
          </w:p>
          <w:p w14:paraId="288AF18A" w14:textId="3D62DAFB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«Статус» – выбрать значение «Активен»;</w:t>
            </w:r>
          </w:p>
          <w:p w14:paraId="1477A1D5" w14:textId="57DDF7AE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«Уровень доступа» – выбрать значение «Обычный»;</w:t>
            </w:r>
          </w:p>
          <w:p w14:paraId="7973B0E3" w14:textId="02B61B8C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«Тип входа в систему» – выбрать значение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»;</w:t>
            </w:r>
          </w:p>
          <w:p w14:paraId="1F4B6DC1" w14:textId="169ADB7B" w:rsidR="00D30DEE" w:rsidRP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«Язык» – выбрать значение «Русский»</w:t>
            </w:r>
          </w:p>
          <w:p w14:paraId="1E69F2CC" w14:textId="77777777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lastRenderedPageBreak/>
              <w:t>Попытаться сохранить РК</w:t>
            </w:r>
          </w:p>
        </w:tc>
        <w:tc>
          <w:tcPr>
            <w:tcW w:w="3827" w:type="dxa"/>
          </w:tcPr>
          <w:p w14:paraId="61943FEB" w14:textId="77777777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 все обязательные поля заполнены</w:t>
            </w:r>
          </w:p>
          <w:p w14:paraId="0F6502F9" w14:textId="79E7E8AE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Появилось сообщение об ошибке </w:t>
            </w:r>
            <w:r w:rsidR="000C0E37">
              <w:rPr>
                <w:sz w:val="24"/>
                <w:szCs w:val="24"/>
              </w:rPr>
              <w:t>«Имя сотрудника не указано»</w:t>
            </w:r>
          </w:p>
          <w:p w14:paraId="312FD3D0" w14:textId="4A233001" w:rsidR="00EB4C5F" w:rsidRDefault="00EB4C5F" w:rsidP="000C0E37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«Карточка» красным подсвечен</w:t>
            </w:r>
            <w:r w:rsidR="000C0E37">
              <w:rPr>
                <w:sz w:val="24"/>
                <w:szCs w:val="24"/>
              </w:rPr>
              <w:t>о поле «Фамилия»</w:t>
            </w:r>
          </w:p>
        </w:tc>
        <w:tc>
          <w:tcPr>
            <w:tcW w:w="3402" w:type="dxa"/>
          </w:tcPr>
          <w:p w14:paraId="75DF1AEA" w14:textId="0435B07D" w:rsidR="00EB4C5F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BBE38D1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</w:t>
            </w:r>
          </w:p>
        </w:tc>
        <w:tc>
          <w:tcPr>
            <w:tcW w:w="4252" w:type="dxa"/>
          </w:tcPr>
          <w:p w14:paraId="2A8F2F91" w14:textId="24EA8CD5" w:rsidR="00EB4C5F" w:rsidRDefault="001B2E02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</w:t>
            </w:r>
            <w:r w:rsidR="00EB4C5F">
              <w:rPr>
                <w:sz w:val="24"/>
                <w:szCs w:val="24"/>
              </w:rPr>
              <w:t>.1.2</w:t>
            </w:r>
          </w:p>
          <w:p w14:paraId="52209FF2" w14:textId="5F3F5869" w:rsidR="00EB4C5F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все обязательные поля на вкладке «</w:t>
            </w: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>»</w:t>
            </w:r>
            <w:r w:rsidR="00BC2838">
              <w:rPr>
                <w:sz w:val="24"/>
                <w:szCs w:val="24"/>
              </w:rPr>
              <w:t>:</w:t>
            </w:r>
          </w:p>
          <w:p w14:paraId="2660CF81" w14:textId="3768C524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«Фа</w:t>
            </w:r>
            <w:r w:rsidR="00123752">
              <w:rPr>
                <w:sz w:val="24"/>
                <w:szCs w:val="24"/>
              </w:rPr>
              <w:t>милия» – ввести значение «Лещинский</w:t>
            </w:r>
            <w:r>
              <w:rPr>
                <w:sz w:val="24"/>
                <w:szCs w:val="24"/>
              </w:rPr>
              <w:t>»;</w:t>
            </w:r>
          </w:p>
          <w:p w14:paraId="0E0488CF" w14:textId="6899D61C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</w:t>
            </w:r>
            <w:r w:rsidR="00123752">
              <w:rPr>
                <w:sz w:val="24"/>
                <w:szCs w:val="24"/>
              </w:rPr>
              <w:t>ле «Имя» – ввести значение «Роман</w:t>
            </w:r>
            <w:r>
              <w:rPr>
                <w:sz w:val="24"/>
                <w:szCs w:val="24"/>
              </w:rPr>
              <w:t>»;</w:t>
            </w:r>
          </w:p>
          <w:p w14:paraId="4B6BD1B5" w14:textId="1291AB58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«Отчес</w:t>
            </w:r>
            <w:r w:rsidR="00123752">
              <w:rPr>
                <w:sz w:val="24"/>
                <w:szCs w:val="24"/>
              </w:rPr>
              <w:t>тво» – ввести значение «Леонидович</w:t>
            </w:r>
            <w:r>
              <w:rPr>
                <w:sz w:val="24"/>
                <w:szCs w:val="24"/>
              </w:rPr>
              <w:t>»;</w:t>
            </w:r>
          </w:p>
          <w:p w14:paraId="2892FB62" w14:textId="4C2FA1F9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«Полное имя» – ввести</w:t>
            </w:r>
            <w:r w:rsidR="00123752">
              <w:rPr>
                <w:sz w:val="24"/>
                <w:szCs w:val="24"/>
              </w:rPr>
              <w:t xml:space="preserve"> значение «Лещинский Роман Леонидович</w:t>
            </w:r>
            <w:r>
              <w:rPr>
                <w:sz w:val="24"/>
                <w:szCs w:val="24"/>
              </w:rPr>
              <w:t>»;</w:t>
            </w:r>
          </w:p>
          <w:p w14:paraId="2AE0759F" w14:textId="19C35D56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«Отображаемая информация о сотруднике» – ввести значение «</w:t>
            </w:r>
            <w:r w:rsidR="00123752">
              <w:rPr>
                <w:sz w:val="24"/>
                <w:szCs w:val="24"/>
              </w:rPr>
              <w:t>Лещинский Р.Л. (ДПОД)</w:t>
            </w:r>
            <w:r>
              <w:rPr>
                <w:sz w:val="24"/>
                <w:szCs w:val="24"/>
              </w:rPr>
              <w:t>»;</w:t>
            </w:r>
          </w:p>
          <w:p w14:paraId="000D10EF" w14:textId="500798F1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</w:rPr>
              <w:t>Аккаунт</w:t>
            </w:r>
            <w:r>
              <w:rPr>
                <w:sz w:val="24"/>
                <w:szCs w:val="24"/>
              </w:rPr>
              <w:t>» – ввести значение «</w:t>
            </w:r>
            <w:r w:rsidR="00084DF5">
              <w:rPr>
                <w:sz w:val="24"/>
                <w:szCs w:val="24"/>
              </w:rPr>
              <w:t>ALMAZ-ANTEY\</w:t>
            </w:r>
            <w:r w:rsidR="00F56899">
              <w:rPr>
                <w:sz w:val="24"/>
                <w:szCs w:val="24"/>
                <w:lang w:val="en-US"/>
              </w:rPr>
              <w:t>r</w:t>
            </w:r>
            <w:r w:rsidR="00F56899" w:rsidRPr="00F56899">
              <w:rPr>
                <w:sz w:val="24"/>
                <w:szCs w:val="24"/>
              </w:rPr>
              <w:t>.</w:t>
            </w:r>
            <w:proofErr w:type="spellStart"/>
            <w:r w:rsidR="00F56899">
              <w:rPr>
                <w:sz w:val="24"/>
                <w:szCs w:val="24"/>
                <w:lang w:val="en-US"/>
              </w:rPr>
              <w:t>leshchinskiy</w:t>
            </w:r>
            <w:proofErr w:type="spellEnd"/>
            <w:r>
              <w:rPr>
                <w:sz w:val="24"/>
                <w:szCs w:val="24"/>
              </w:rPr>
              <w:t>»;</w:t>
            </w:r>
          </w:p>
          <w:p w14:paraId="104F4ED5" w14:textId="4A414BF1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  <w:lang w:val="en-US"/>
              </w:rPr>
              <w:t>E</w:t>
            </w:r>
            <w:r w:rsidR="00084DF5" w:rsidRPr="00084DF5">
              <w:rPr>
                <w:sz w:val="24"/>
                <w:szCs w:val="24"/>
              </w:rPr>
              <w:t>-</w:t>
            </w:r>
            <w:r w:rsidR="00084DF5"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</w:rPr>
              <w:t>» – ввести значение «</w:t>
            </w:r>
            <w:r w:rsidR="00A72755">
              <w:rPr>
                <w:sz w:val="24"/>
                <w:szCs w:val="24"/>
                <w:lang w:val="en-US"/>
              </w:rPr>
              <w:t>r</w:t>
            </w:r>
            <w:r w:rsidR="00A72755" w:rsidRPr="00F56899">
              <w:rPr>
                <w:sz w:val="24"/>
                <w:szCs w:val="24"/>
              </w:rPr>
              <w:t>.</w:t>
            </w:r>
            <w:proofErr w:type="spellStart"/>
            <w:r w:rsidR="00A72755">
              <w:rPr>
                <w:sz w:val="24"/>
                <w:szCs w:val="24"/>
                <w:lang w:val="en-US"/>
              </w:rPr>
              <w:t>leshchinskiy</w:t>
            </w:r>
            <w:proofErr w:type="spellEnd"/>
            <w:r w:rsidR="00084DF5" w:rsidRPr="00084DF5">
              <w:rPr>
                <w:sz w:val="24"/>
                <w:szCs w:val="24"/>
              </w:rPr>
              <w:t>@almaz-antey.org</w:t>
            </w:r>
            <w:r>
              <w:rPr>
                <w:sz w:val="24"/>
                <w:szCs w:val="24"/>
              </w:rPr>
              <w:t>»;</w:t>
            </w:r>
          </w:p>
          <w:p w14:paraId="4D900916" w14:textId="0A997234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</w:rPr>
              <w:t>Должность</w:t>
            </w:r>
            <w:r>
              <w:rPr>
                <w:sz w:val="24"/>
                <w:szCs w:val="24"/>
              </w:rPr>
              <w:t xml:space="preserve">» – ввести </w:t>
            </w:r>
            <w:r>
              <w:rPr>
                <w:sz w:val="24"/>
                <w:szCs w:val="24"/>
              </w:rPr>
              <w:lastRenderedPageBreak/>
              <w:t>значение «</w:t>
            </w:r>
            <w:r w:rsidR="00084DF5">
              <w:rPr>
                <w:sz w:val="24"/>
                <w:szCs w:val="24"/>
              </w:rPr>
              <w:t>Специалист</w:t>
            </w:r>
            <w:r>
              <w:rPr>
                <w:sz w:val="24"/>
                <w:szCs w:val="24"/>
              </w:rPr>
              <w:t>»;</w:t>
            </w:r>
          </w:p>
          <w:p w14:paraId="3BBEDFD3" w14:textId="16AAE4E9" w:rsidR="00084DF5" w:rsidRDefault="00084DF5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6F3D2E">
              <w:rPr>
                <w:sz w:val="24"/>
                <w:szCs w:val="24"/>
              </w:rPr>
              <w:t>Подразделения</w:t>
            </w:r>
            <w:r>
              <w:rPr>
                <w:sz w:val="24"/>
                <w:szCs w:val="24"/>
              </w:rPr>
              <w:t>» – ввести значение «</w:t>
            </w:r>
            <w:r w:rsidR="00272B68">
              <w:rPr>
                <w:sz w:val="24"/>
                <w:szCs w:val="24"/>
              </w:rPr>
              <w:t>Департамент правового обеспечения</w:t>
            </w:r>
            <w:r>
              <w:rPr>
                <w:sz w:val="24"/>
                <w:szCs w:val="24"/>
              </w:rPr>
              <w:t>»</w:t>
            </w:r>
          </w:p>
          <w:p w14:paraId="48A4F1B0" w14:textId="77777777" w:rsidR="00EB4C5F" w:rsidRPr="00694CAB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Попытаться сохранить </w:t>
            </w:r>
            <w:r>
              <w:rPr>
                <w:sz w:val="24"/>
                <w:szCs w:val="24"/>
              </w:rPr>
              <w:t>карточку</w:t>
            </w:r>
          </w:p>
        </w:tc>
        <w:tc>
          <w:tcPr>
            <w:tcW w:w="3827" w:type="dxa"/>
          </w:tcPr>
          <w:p w14:paraId="7AD8C08E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нового сотрудника сохранена</w:t>
            </w:r>
          </w:p>
          <w:p w14:paraId="685FFCB2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заполнены все обязательные поля</w:t>
            </w:r>
          </w:p>
          <w:p w14:paraId="456E3545" w14:textId="77777777" w:rsidR="00EB4C5F" w:rsidRPr="00694CAB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 xml:space="preserve"> присутс</w:t>
            </w:r>
            <w:r>
              <w:rPr>
                <w:sz w:val="24"/>
                <w:szCs w:val="24"/>
              </w:rPr>
              <w:t>твует в представлении «Сотрудники</w:t>
            </w:r>
            <w:r w:rsidRPr="00694CAB">
              <w:rPr>
                <w:sz w:val="24"/>
                <w:szCs w:val="24"/>
              </w:rPr>
              <w:t>»</w:t>
            </w:r>
          </w:p>
        </w:tc>
        <w:tc>
          <w:tcPr>
            <w:tcW w:w="3402" w:type="dxa"/>
          </w:tcPr>
          <w:p w14:paraId="471258EB" w14:textId="1AC06974" w:rsidR="00EB4C5F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 задания на подписание сотруднику</w:t>
            </w:r>
          </w:p>
        </w:tc>
        <w:tc>
          <w:tcPr>
            <w:tcW w:w="4252" w:type="dxa"/>
          </w:tcPr>
          <w:p w14:paraId="44C9AC3A" w14:textId="3D6CAE50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Условие: </w:t>
            </w:r>
            <w:r w:rsidR="001B2E02">
              <w:rPr>
                <w:sz w:val="24"/>
                <w:szCs w:val="24"/>
              </w:rPr>
              <w:t>успешно 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07E11719" w14:textId="2E6A13A9" w:rsidR="00EB4C5F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 </w:t>
            </w:r>
            <w:r>
              <w:rPr>
                <w:sz w:val="24"/>
                <w:szCs w:val="24"/>
              </w:rPr>
              <w:t>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0BE4CFE0" w14:textId="77777777" w:rsidR="001F4B6B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gramStart"/>
            <w:r w:rsidRPr="0031475E">
              <w:rPr>
                <w:sz w:val="24"/>
                <w:szCs w:val="24"/>
              </w:rPr>
              <w:t>Заполнить</w:t>
            </w:r>
            <w:proofErr w:type="gramEnd"/>
            <w:r w:rsidRPr="0031475E">
              <w:rPr>
                <w:sz w:val="24"/>
                <w:szCs w:val="24"/>
              </w:rPr>
              <w:t xml:space="preserve"> обязательны поля</w:t>
            </w:r>
            <w:r w:rsidR="001F4B6B">
              <w:rPr>
                <w:sz w:val="24"/>
                <w:szCs w:val="24"/>
              </w:rPr>
              <w:t>:</w:t>
            </w:r>
          </w:p>
          <w:p w14:paraId="0DB8D5EE" w14:textId="25C0EE4D" w:rsidR="001F4B6B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– ввести значение «Краткое содержание докладной записки»;</w:t>
            </w:r>
          </w:p>
          <w:p w14:paraId="672D9D71" w14:textId="77777777" w:rsidR="001F4B6B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</w:t>
            </w:r>
            <w:r w:rsidR="00EB4C5F" w:rsidRPr="0031475E">
              <w:rPr>
                <w:sz w:val="24"/>
                <w:szCs w:val="24"/>
              </w:rPr>
              <w:t>«</w:t>
            </w:r>
            <w:r w:rsidR="00EB4C5F">
              <w:rPr>
                <w:sz w:val="24"/>
                <w:szCs w:val="24"/>
              </w:rPr>
              <w:t>К</w:t>
            </w:r>
            <w:r w:rsidR="00EB4C5F" w:rsidRPr="0031475E">
              <w:rPr>
                <w:sz w:val="24"/>
                <w:szCs w:val="24"/>
              </w:rPr>
              <w:t>ому»</w:t>
            </w:r>
            <w:r>
              <w:rPr>
                <w:sz w:val="24"/>
                <w:szCs w:val="24"/>
              </w:rPr>
              <w:t xml:space="preserve"> – указать сотрудника, созданного на этапе 1.1.3;</w:t>
            </w:r>
          </w:p>
          <w:p w14:paraId="5F94A6B3" w14:textId="64CC1743" w:rsidR="005D3B1F" w:rsidRDefault="001F4B6B" w:rsidP="005D3B1F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«Подписант» – указать сотрудника</w:t>
            </w:r>
            <w:r w:rsidR="001B2E02">
              <w:rPr>
                <w:sz w:val="24"/>
                <w:szCs w:val="24"/>
              </w:rPr>
              <w:t>, созданного на этапе 1</w:t>
            </w:r>
            <w:r w:rsidR="00EB4C5F">
              <w:rPr>
                <w:sz w:val="24"/>
                <w:szCs w:val="24"/>
              </w:rPr>
              <w:t>.1.3</w:t>
            </w:r>
          </w:p>
          <w:p w14:paraId="04A5574F" w14:textId="2BC7472A" w:rsidR="00EB4C5F" w:rsidRDefault="005D3B1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67DD5732" w14:textId="0242AF39" w:rsidR="005D3B1F" w:rsidRPr="005D3B1F" w:rsidRDefault="005D3B1F" w:rsidP="005D3B1F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</w:t>
            </w:r>
            <w:r w:rsidRPr="0031475E">
              <w:rPr>
                <w:sz w:val="24"/>
                <w:szCs w:val="24"/>
              </w:rPr>
              <w:t>апустить процесс»</w:t>
            </w:r>
          </w:p>
        </w:tc>
        <w:tc>
          <w:tcPr>
            <w:tcW w:w="3827" w:type="dxa"/>
          </w:tcPr>
          <w:p w14:paraId="316711F3" w14:textId="3EF7FEE9" w:rsidR="00EB4C5F" w:rsidRDefault="00EB4C5F" w:rsidP="004F7814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подписание успешно отправилось указанному сотруднику</w:t>
            </w:r>
            <w:r w:rsidR="006615B4">
              <w:rPr>
                <w:sz w:val="24"/>
                <w:szCs w:val="24"/>
              </w:rPr>
              <w:t xml:space="preserve"> Иванову И.И.</w:t>
            </w:r>
          </w:p>
        </w:tc>
        <w:tc>
          <w:tcPr>
            <w:tcW w:w="3402" w:type="dxa"/>
          </w:tcPr>
          <w:p w14:paraId="1DA9D737" w14:textId="59DC0DB6" w:rsidR="00EB4C5F" w:rsidRPr="00B54482" w:rsidRDefault="00B54482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EB4C5F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увольнения сотрудника</w:t>
            </w:r>
          </w:p>
        </w:tc>
        <w:tc>
          <w:tcPr>
            <w:tcW w:w="4252" w:type="dxa"/>
          </w:tcPr>
          <w:p w14:paraId="0B418CEA" w14:textId="7F7EE890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</w:t>
            </w:r>
            <w:r w:rsidR="001B2E02">
              <w:rPr>
                <w:sz w:val="24"/>
                <w:szCs w:val="24"/>
              </w:rPr>
              <w:t>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6CC7994A" w14:textId="2A51CE9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320017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</w:t>
            </w:r>
            <w:r>
              <w:rPr>
                <w:sz w:val="24"/>
                <w:szCs w:val="24"/>
              </w:rPr>
              <w:t xml:space="preserve"> в</w:t>
            </w:r>
            <w:r w:rsidRPr="008B6E54">
              <w:rPr>
                <w:sz w:val="24"/>
                <w:szCs w:val="24"/>
              </w:rPr>
              <w:t xml:space="preserve"> </w:t>
            </w:r>
            <w:r w:rsidRPr="008B6E54">
              <w:rPr>
                <w:sz w:val="24"/>
                <w:szCs w:val="24"/>
              </w:rPr>
              <w:lastRenderedPageBreak/>
              <w:t>представлении сотрудников найти сотру</w:t>
            </w:r>
            <w:r w:rsidR="001B2E02">
              <w:rPr>
                <w:sz w:val="24"/>
                <w:szCs w:val="24"/>
              </w:rPr>
              <w:t>дника, созданного на этапе 1</w:t>
            </w:r>
            <w:r>
              <w:rPr>
                <w:sz w:val="24"/>
                <w:szCs w:val="24"/>
              </w:rPr>
              <w:t>.1.3</w:t>
            </w:r>
          </w:p>
          <w:p w14:paraId="40509322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В поле «</w:t>
            </w:r>
            <w:r>
              <w:rPr>
                <w:sz w:val="24"/>
                <w:szCs w:val="24"/>
              </w:rPr>
              <w:t xml:space="preserve">Статус» выставить значение </w:t>
            </w:r>
            <w:r w:rsidRPr="008B6E54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8B6E54">
              <w:rPr>
                <w:sz w:val="24"/>
                <w:szCs w:val="24"/>
              </w:rPr>
              <w:t>волен»</w:t>
            </w:r>
          </w:p>
          <w:p w14:paraId="6E2964E0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</w:t>
            </w:r>
            <w:r w:rsidRPr="008B6E54">
              <w:rPr>
                <w:sz w:val="24"/>
                <w:szCs w:val="24"/>
              </w:rPr>
              <w:t xml:space="preserve">ип входа </w:t>
            </w:r>
            <w:r>
              <w:rPr>
                <w:sz w:val="24"/>
                <w:szCs w:val="24"/>
              </w:rPr>
              <w:t>в систему» выставить значение «В</w:t>
            </w:r>
            <w:r w:rsidRPr="008B6E54">
              <w:rPr>
                <w:sz w:val="24"/>
                <w:szCs w:val="24"/>
              </w:rPr>
              <w:t>ход запрещен»</w:t>
            </w:r>
          </w:p>
          <w:p w14:paraId="6D30A23B" w14:textId="2CACB3D6" w:rsidR="00D665E2" w:rsidRDefault="00D665E2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флаг «Скрывать при выборе»</w:t>
            </w:r>
          </w:p>
          <w:p w14:paraId="450FEA4C" w14:textId="77777777" w:rsidR="00EB4C5F" w:rsidRPr="008B6E54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0E9C4871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Увольнение сотрудника успешно осуществлено</w:t>
            </w:r>
          </w:p>
          <w:p w14:paraId="1C93E0EF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успешно изменена</w:t>
            </w:r>
          </w:p>
        </w:tc>
        <w:tc>
          <w:tcPr>
            <w:tcW w:w="3402" w:type="dxa"/>
          </w:tcPr>
          <w:p w14:paraId="26E1FBAA" w14:textId="02F56B79" w:rsidR="00EB4C5F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9F35CB" w:rsidRPr="00B56220" w14:paraId="2C1B791B" w14:textId="46808153" w:rsidTr="00EB4C5F">
        <w:tc>
          <w:tcPr>
            <w:tcW w:w="1277" w:type="dxa"/>
            <w:shd w:val="clear" w:color="auto" w:fill="auto"/>
          </w:tcPr>
          <w:p w14:paraId="6C5AE92D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B054DC" w14:textId="4833579A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уволенных сотрудников при заполнении полей карточки</w:t>
            </w:r>
          </w:p>
        </w:tc>
        <w:tc>
          <w:tcPr>
            <w:tcW w:w="4252" w:type="dxa"/>
          </w:tcPr>
          <w:p w14:paraId="65B48351" w14:textId="677B815C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1.1.5</w:t>
            </w:r>
          </w:p>
          <w:p w14:paraId="31B0E836" w14:textId="77777777" w:rsidR="009F35C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21C6B84D" w14:textId="77777777" w:rsidR="009F35C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«Кому» попытаться указать сотрудника с измененным статусом на этапе 1.1.5</w:t>
            </w:r>
          </w:p>
          <w:p w14:paraId="4CF12595" w14:textId="7A5410BA" w:rsidR="009F35CB" w:rsidRPr="00694CA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искомый сотрудник не присутствует в списке</w:t>
            </w:r>
            <w:r w:rsidR="003B3A87">
              <w:rPr>
                <w:sz w:val="24"/>
                <w:szCs w:val="24"/>
              </w:rPr>
              <w:t xml:space="preserve"> сотрудников на выбор</w:t>
            </w:r>
          </w:p>
        </w:tc>
        <w:tc>
          <w:tcPr>
            <w:tcW w:w="3827" w:type="dxa"/>
          </w:tcPr>
          <w:p w14:paraId="3B544D04" w14:textId="1ECF3080" w:rsidR="009F35CB" w:rsidRPr="00A20E43" w:rsidRDefault="009F35CB" w:rsidP="00A20E43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уволенных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4AEE1B74" w14:textId="560A1F99" w:rsidR="009F35CB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9F35CB" w:rsidRPr="00B56220" w14:paraId="16AA41D2" w14:textId="2BA003DD" w:rsidTr="00EB4C5F">
        <w:tc>
          <w:tcPr>
            <w:tcW w:w="1277" w:type="dxa"/>
            <w:shd w:val="clear" w:color="auto" w:fill="auto"/>
          </w:tcPr>
          <w:p w14:paraId="3501D4CE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4DAE11" w14:textId="77777777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перевода сотрудника</w:t>
            </w:r>
          </w:p>
        </w:tc>
        <w:tc>
          <w:tcPr>
            <w:tcW w:w="4252" w:type="dxa"/>
          </w:tcPr>
          <w:p w14:paraId="191B83BE" w14:textId="1CEA1353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F67B8E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1.1.6</w:t>
            </w:r>
          </w:p>
          <w:p w14:paraId="4F99C107" w14:textId="5FF655F6" w:rsidR="009F35CB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сотрудника с уровнем доступа Администратор в карточке </w:t>
            </w:r>
            <w:r>
              <w:rPr>
                <w:sz w:val="24"/>
                <w:szCs w:val="24"/>
              </w:rPr>
              <w:lastRenderedPageBreak/>
              <w:t xml:space="preserve">сотрудника </w:t>
            </w:r>
            <w:r w:rsidRPr="00F67B8E">
              <w:rPr>
                <w:sz w:val="24"/>
                <w:szCs w:val="24"/>
              </w:rPr>
              <w:t>изменить значение пол</w:t>
            </w:r>
            <w:r>
              <w:rPr>
                <w:sz w:val="24"/>
                <w:szCs w:val="24"/>
              </w:rPr>
              <w:t>я</w:t>
            </w:r>
            <w:r w:rsidRPr="00F67B8E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</w:t>
            </w:r>
            <w:r w:rsidRPr="00F67B8E">
              <w:rPr>
                <w:sz w:val="24"/>
                <w:szCs w:val="24"/>
              </w:rPr>
              <w:t>татус» на «</w:t>
            </w:r>
            <w:r>
              <w:rPr>
                <w:sz w:val="24"/>
                <w:szCs w:val="24"/>
              </w:rPr>
              <w:t>П</w:t>
            </w:r>
            <w:r w:rsidRPr="00F67B8E">
              <w:rPr>
                <w:sz w:val="24"/>
                <w:szCs w:val="24"/>
              </w:rPr>
              <w:t>ереведен»</w:t>
            </w:r>
          </w:p>
          <w:p w14:paraId="588EFB70" w14:textId="77777777" w:rsidR="009F35CB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«Тип входа в систему» на «В</w:t>
            </w:r>
            <w:r w:rsidRPr="00E70C32">
              <w:rPr>
                <w:sz w:val="24"/>
                <w:szCs w:val="24"/>
              </w:rPr>
              <w:t>ход запрещен»</w:t>
            </w:r>
          </w:p>
          <w:p w14:paraId="1FD31F6E" w14:textId="43550793" w:rsidR="000A7A4C" w:rsidRDefault="000A7A4C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флаг «Скрывать при выборе»</w:t>
            </w:r>
          </w:p>
          <w:p w14:paraId="3A93B669" w14:textId="77777777" w:rsidR="009F35CB" w:rsidRPr="00E70C32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70C32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4FC9A706" w14:textId="77777777" w:rsidR="009F35CB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Перевод сотрудника успешно осуществлен</w:t>
            </w:r>
          </w:p>
          <w:p w14:paraId="061960FB" w14:textId="77777777" w:rsidR="009F35CB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изменена</w:t>
            </w:r>
          </w:p>
        </w:tc>
        <w:tc>
          <w:tcPr>
            <w:tcW w:w="3402" w:type="dxa"/>
          </w:tcPr>
          <w:p w14:paraId="34C0FD24" w14:textId="64EEB778" w:rsidR="009F35CB" w:rsidRDefault="00DB6B75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0A7A4C" w:rsidRPr="00B56220" w14:paraId="42D5AE76" w14:textId="77777777" w:rsidTr="00EB4C5F">
        <w:tc>
          <w:tcPr>
            <w:tcW w:w="1277" w:type="dxa"/>
            <w:shd w:val="clear" w:color="auto" w:fill="auto"/>
          </w:tcPr>
          <w:p w14:paraId="7AD0D035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7D06B21" w14:textId="4B12E2EE" w:rsidR="000A7A4C" w:rsidRPr="00F67B8E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переведенных сотрудников при заполнении полей карточки</w:t>
            </w:r>
          </w:p>
        </w:tc>
        <w:tc>
          <w:tcPr>
            <w:tcW w:w="4252" w:type="dxa"/>
          </w:tcPr>
          <w:p w14:paraId="2E98A379" w14:textId="77777777" w:rsidR="000A7A4C" w:rsidRPr="00F67B8E" w:rsidRDefault="000A7A4C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1.1.7</w:t>
            </w:r>
          </w:p>
          <w:p w14:paraId="30C418B9" w14:textId="77777777" w:rsidR="000A7A4C" w:rsidRDefault="000A7A4C" w:rsidP="00803A74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10B5289D" w14:textId="77777777" w:rsidR="000A7A4C" w:rsidRDefault="000A7A4C" w:rsidP="000A7A4C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«Кому» попытаться указать сотрудника с измененным статусом на этапе 1.1.7</w:t>
            </w:r>
          </w:p>
          <w:p w14:paraId="51AA9DCA" w14:textId="10E3BEFE" w:rsidR="000A7A4C" w:rsidRPr="000A7A4C" w:rsidRDefault="000A7A4C" w:rsidP="000A7A4C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A7A4C">
              <w:rPr>
                <w:sz w:val="24"/>
                <w:szCs w:val="24"/>
              </w:rPr>
              <w:t>Убедиться, что искомый сотрудник не присутствует в списке сотрудников на выбор</w:t>
            </w:r>
          </w:p>
        </w:tc>
        <w:tc>
          <w:tcPr>
            <w:tcW w:w="3827" w:type="dxa"/>
          </w:tcPr>
          <w:p w14:paraId="19742F31" w14:textId="0418931A" w:rsidR="000A7A4C" w:rsidRDefault="000A7A4C" w:rsidP="000A7A4C">
            <w:pPr>
              <w:pStyle w:val="afb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переведенных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1943385B" w14:textId="3DCFF6C8" w:rsidR="000A7A4C" w:rsidRDefault="000A7A4C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0A7A4C" w:rsidRPr="00B56220" w14:paraId="16BD5811" w14:textId="6ABC2F55" w:rsidTr="00EB4C5F">
        <w:tc>
          <w:tcPr>
            <w:tcW w:w="1277" w:type="dxa"/>
            <w:shd w:val="clear" w:color="auto" w:fill="auto"/>
          </w:tcPr>
          <w:p w14:paraId="1CABD774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7753F88" w14:textId="77777777" w:rsidR="000A7A4C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создания карточки</w:t>
            </w:r>
            <w:r w:rsidRPr="00F67B8E">
              <w:rPr>
                <w:sz w:val="24"/>
                <w:szCs w:val="24"/>
              </w:rPr>
              <w:t xml:space="preserve"> переведенного сотрудника</w:t>
            </w:r>
          </w:p>
        </w:tc>
        <w:tc>
          <w:tcPr>
            <w:tcW w:w="4252" w:type="dxa"/>
          </w:tcPr>
          <w:p w14:paraId="3812F556" w14:textId="643F1AFF" w:rsidR="000A7A4C" w:rsidRPr="00F67B8E" w:rsidRDefault="000A7A4C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1.1.7</w:t>
            </w:r>
          </w:p>
          <w:p w14:paraId="4A5AAF2C" w14:textId="748DBCDE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</w:t>
            </w:r>
            <w:r w:rsidRPr="00F67B8E">
              <w:rPr>
                <w:sz w:val="24"/>
                <w:szCs w:val="24"/>
              </w:rPr>
              <w:t xml:space="preserve">оздать </w:t>
            </w:r>
            <w:r>
              <w:rPr>
                <w:sz w:val="24"/>
                <w:szCs w:val="24"/>
              </w:rPr>
              <w:t>новую карточку</w:t>
            </w:r>
            <w:r w:rsidRPr="00F67B8E">
              <w:rPr>
                <w:sz w:val="24"/>
                <w:szCs w:val="24"/>
              </w:rPr>
              <w:t xml:space="preserve"> сотрудника</w:t>
            </w:r>
            <w:r>
              <w:rPr>
                <w:sz w:val="24"/>
                <w:szCs w:val="24"/>
              </w:rPr>
              <w:t xml:space="preserve"> путем копирования карточки сотрудника</w:t>
            </w:r>
            <w:r w:rsidRPr="00F67B8E">
              <w:rPr>
                <w:sz w:val="24"/>
                <w:szCs w:val="24"/>
              </w:rPr>
              <w:t xml:space="preserve">, который был </w:t>
            </w:r>
            <w:r w:rsidRPr="00F67B8E">
              <w:rPr>
                <w:sz w:val="24"/>
                <w:szCs w:val="24"/>
              </w:rPr>
              <w:lastRenderedPageBreak/>
              <w:t>переведен</w:t>
            </w:r>
          </w:p>
          <w:p w14:paraId="13FEF70A" w14:textId="63B83A1F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«Статус» на «Активен»</w:t>
            </w:r>
          </w:p>
          <w:p w14:paraId="2D9A9B84" w14:textId="16BF0888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Изменить значение в поле «Тип входа в систему» </w:t>
            </w:r>
            <w:proofErr w:type="gramStart"/>
            <w:r>
              <w:rPr>
                <w:sz w:val="24"/>
                <w:szCs w:val="24"/>
              </w:rPr>
              <w:t>на</w:t>
            </w:r>
            <w:proofErr w:type="gramEnd"/>
            <w:r>
              <w:rPr>
                <w:sz w:val="24"/>
                <w:szCs w:val="24"/>
              </w:rPr>
              <w:t xml:space="preserve">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</w:t>
            </w:r>
          </w:p>
          <w:p w14:paraId="3757FC1F" w14:textId="76D03947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«Подразделения»</w:t>
            </w:r>
            <w:r w:rsidRPr="006D40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«Служба закупок»</w:t>
            </w:r>
          </w:p>
          <w:p w14:paraId="457001A9" w14:textId="77777777" w:rsidR="000A7A4C" w:rsidRPr="006D4041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74FC8669" w14:textId="77777777" w:rsidR="000A7A4C" w:rsidRDefault="000A7A4C" w:rsidP="004F7814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переведенного сотрудника успешно создана</w:t>
            </w:r>
          </w:p>
        </w:tc>
        <w:tc>
          <w:tcPr>
            <w:tcW w:w="3402" w:type="dxa"/>
          </w:tcPr>
          <w:p w14:paraId="5070C73D" w14:textId="37AFC0F5" w:rsidR="000A7A4C" w:rsidRDefault="000A7A4C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0A7A4C" w:rsidRPr="00B56220" w14:paraId="54A1F7CB" w14:textId="11985690" w:rsidTr="00EB4C5F">
        <w:tc>
          <w:tcPr>
            <w:tcW w:w="1277" w:type="dxa"/>
            <w:shd w:val="clear" w:color="auto" w:fill="auto"/>
          </w:tcPr>
          <w:p w14:paraId="78E849A2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5DB44E" w14:textId="77777777" w:rsidR="000A7A4C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доступа сотрудника</w:t>
            </w:r>
          </w:p>
        </w:tc>
        <w:tc>
          <w:tcPr>
            <w:tcW w:w="4252" w:type="dxa"/>
          </w:tcPr>
          <w:p w14:paraId="5FDACFE7" w14:textId="45B4B25E" w:rsidR="000A7A4C" w:rsidRPr="00F67B8E" w:rsidRDefault="000A7A4C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1.1.8</w:t>
            </w:r>
          </w:p>
          <w:p w14:paraId="6866BA44" w14:textId="64158CB3" w:rsidR="000A7A4C" w:rsidRDefault="000A7A4C" w:rsidP="004F7814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F67B8E">
              <w:rPr>
                <w:sz w:val="24"/>
                <w:szCs w:val="24"/>
              </w:rPr>
              <w:t>ыполнить вход в учетную запись сотру</w:t>
            </w:r>
            <w:r>
              <w:rPr>
                <w:sz w:val="24"/>
                <w:szCs w:val="24"/>
              </w:rPr>
              <w:t>дником, созданным на этапе 1.1.8</w:t>
            </w:r>
          </w:p>
          <w:p w14:paraId="4804C261" w14:textId="51CD4BA0" w:rsidR="000A7A4C" w:rsidRPr="00DF21CC" w:rsidRDefault="000A7A4C" w:rsidP="001B2E02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F21CC">
              <w:rPr>
                <w:sz w:val="24"/>
                <w:szCs w:val="24"/>
              </w:rPr>
              <w:t>Убедиться, что зада</w:t>
            </w:r>
            <w:r>
              <w:rPr>
                <w:sz w:val="24"/>
                <w:szCs w:val="24"/>
              </w:rPr>
              <w:t>ние, отправленное на этапе 1.1.4</w:t>
            </w:r>
            <w:r w:rsidRPr="00DF21CC">
              <w:rPr>
                <w:sz w:val="24"/>
                <w:szCs w:val="24"/>
              </w:rPr>
              <w:t>, больше не доступно для данного сотрудника</w:t>
            </w:r>
          </w:p>
        </w:tc>
        <w:tc>
          <w:tcPr>
            <w:tcW w:w="3827" w:type="dxa"/>
          </w:tcPr>
          <w:p w14:paraId="79A1F0DB" w14:textId="77777777" w:rsidR="000A7A4C" w:rsidRDefault="000A7A4C" w:rsidP="004F7814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сотрудника работает исправно</w:t>
            </w:r>
          </w:p>
        </w:tc>
        <w:tc>
          <w:tcPr>
            <w:tcW w:w="3402" w:type="dxa"/>
          </w:tcPr>
          <w:p w14:paraId="1C3D9F44" w14:textId="21B02D57" w:rsidR="000A7A4C" w:rsidRPr="001839B4" w:rsidRDefault="000A7A4C" w:rsidP="001839B4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39B4">
              <w:rPr>
                <w:sz w:val="24"/>
                <w:szCs w:val="24"/>
              </w:rPr>
              <w:t>п. </w:t>
            </w:r>
            <w:r>
              <w:rPr>
                <w:sz w:val="24"/>
                <w:szCs w:val="24"/>
              </w:rPr>
              <w:t>4.11</w:t>
            </w:r>
            <w:r w:rsidRPr="001839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общего Руководства Пользователя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441D299C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E35BF8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59172153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FB7332">
              <w:rPr>
                <w:b/>
                <w:sz w:val="24"/>
                <w:szCs w:val="24"/>
              </w:rPr>
              <w:t xml:space="preserve"> (п. 5.1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4F7814">
            <w:pPr>
              <w:pStyle w:val="afb"/>
              <w:numPr>
                <w:ilvl w:val="1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6EBF9655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карточки сотрудника, увольнение, перевод, фильтрация </w:t>
            </w:r>
            <w:proofErr w:type="gramStart"/>
            <w:r>
              <w:rPr>
                <w:b/>
                <w:sz w:val="24"/>
                <w:szCs w:val="24"/>
              </w:rPr>
              <w:t>уволенных</w:t>
            </w:r>
            <w:proofErr w:type="gramEnd"/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5E018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60C13BE9" w14:textId="77777777" w:rsidTr="009A51BE">
        <w:tc>
          <w:tcPr>
            <w:tcW w:w="1277" w:type="dxa"/>
            <w:shd w:val="clear" w:color="auto" w:fill="auto"/>
          </w:tcPr>
          <w:p w14:paraId="1CB06511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220D5A" w14:textId="5B436108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1027CC7" w14:textId="3BEAB723" w:rsidR="00EB4C5F" w:rsidRPr="006D4041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779B3C9" w14:textId="03F728F3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2F30987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E929939" w14:textId="77777777" w:rsidTr="009A51BE">
        <w:tc>
          <w:tcPr>
            <w:tcW w:w="1277" w:type="dxa"/>
            <w:shd w:val="clear" w:color="auto" w:fill="auto"/>
          </w:tcPr>
          <w:p w14:paraId="70243880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8850E" w14:textId="69EA1FCC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678028C" w14:textId="7D3F250A" w:rsidR="00EB4C5F" w:rsidRPr="00DF21CC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50681D0" w14:textId="368090C8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5AED0F1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A66AEE" w:rsidRPr="00B56220" w14:paraId="0A337B9B" w14:textId="77777777" w:rsidTr="009A51BE">
        <w:tc>
          <w:tcPr>
            <w:tcW w:w="1277" w:type="dxa"/>
            <w:shd w:val="clear" w:color="auto" w:fill="auto"/>
          </w:tcPr>
          <w:p w14:paraId="5B56541C" w14:textId="77777777" w:rsidR="00A66AEE" w:rsidRPr="0097529C" w:rsidRDefault="00A66AEE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58D77" w14:textId="77777777" w:rsidR="00A66AEE" w:rsidRDefault="00A66AE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670D929" w14:textId="77777777" w:rsidR="00A66AEE" w:rsidRPr="00DF21CC" w:rsidRDefault="00A66AE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247C5F3" w14:textId="77777777" w:rsidR="00A66AEE" w:rsidRDefault="00A66AEE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681BCC4" w14:textId="77777777" w:rsidR="00A66AEE" w:rsidRDefault="00A66AEE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B609D" w14:textId="77777777" w:rsidR="000B5A1E" w:rsidRDefault="000B5A1E">
      <w:r>
        <w:separator/>
      </w:r>
    </w:p>
  </w:endnote>
  <w:endnote w:type="continuationSeparator" w:id="0">
    <w:p w14:paraId="3E232CD2" w14:textId="77777777" w:rsidR="000B5A1E" w:rsidRDefault="000B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37A3B" w14:textId="77777777" w:rsidR="000B5A1E" w:rsidRDefault="000B5A1E">
      <w:r>
        <w:separator/>
      </w:r>
    </w:p>
  </w:footnote>
  <w:footnote w:type="continuationSeparator" w:id="0">
    <w:p w14:paraId="0E497ABE" w14:textId="77777777" w:rsidR="000B5A1E" w:rsidRDefault="000B5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5440833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F94">
          <w:rPr>
            <w:noProof/>
          </w:rPr>
          <w:t>2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E463B6"/>
    <w:multiLevelType w:val="hybridMultilevel"/>
    <w:tmpl w:val="7AE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5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034D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481C62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C222F12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2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>
    <w:nsid w:val="1C5B0039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23DF4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190F05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760783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0112F"/>
    <w:multiLevelType w:val="hybridMultilevel"/>
    <w:tmpl w:val="DD22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10596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5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6">
    <w:nsid w:val="424A446B"/>
    <w:multiLevelType w:val="hybridMultilevel"/>
    <w:tmpl w:val="C9F2F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352680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DF5839"/>
    <w:multiLevelType w:val="hybridMultilevel"/>
    <w:tmpl w:val="7980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2">
    <w:nsid w:val="4BA409F5"/>
    <w:multiLevelType w:val="multilevel"/>
    <w:tmpl w:val="79A63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>
    <w:nsid w:val="4CA22EE1"/>
    <w:multiLevelType w:val="hybridMultilevel"/>
    <w:tmpl w:val="F63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5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40">
    <w:nsid w:val="601F5031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ADE25EB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5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9532AC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9">
    <w:nsid w:val="7DD22C21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4"/>
  </w:num>
  <w:num w:numId="4">
    <w:abstractNumId w:val="8"/>
  </w:num>
  <w:num w:numId="5">
    <w:abstractNumId w:val="34"/>
  </w:num>
  <w:num w:numId="6">
    <w:abstractNumId w:val="16"/>
  </w:num>
  <w:num w:numId="7">
    <w:abstractNumId w:val="23"/>
  </w:num>
  <w:num w:numId="8">
    <w:abstractNumId w:val="32"/>
  </w:num>
  <w:num w:numId="9">
    <w:abstractNumId w:val="0"/>
  </w:num>
  <w:num w:numId="10">
    <w:abstractNumId w:val="36"/>
  </w:num>
  <w:num w:numId="11">
    <w:abstractNumId w:val="46"/>
  </w:num>
  <w:num w:numId="12">
    <w:abstractNumId w:val="27"/>
  </w:num>
  <w:num w:numId="13">
    <w:abstractNumId w:val="24"/>
  </w:num>
  <w:num w:numId="14">
    <w:abstractNumId w:val="48"/>
  </w:num>
  <w:num w:numId="15">
    <w:abstractNumId w:val="10"/>
  </w:num>
  <w:num w:numId="16">
    <w:abstractNumId w:val="18"/>
  </w:num>
  <w:num w:numId="17">
    <w:abstractNumId w:val="15"/>
  </w:num>
  <w:num w:numId="18">
    <w:abstractNumId w:val="5"/>
  </w:num>
  <w:num w:numId="19">
    <w:abstractNumId w:val="45"/>
  </w:num>
  <w:num w:numId="20">
    <w:abstractNumId w:val="30"/>
  </w:num>
  <w:num w:numId="21">
    <w:abstractNumId w:val="2"/>
  </w:num>
  <w:num w:numId="22">
    <w:abstractNumId w:val="41"/>
  </w:num>
  <w:num w:numId="23">
    <w:abstractNumId w:val="25"/>
  </w:num>
  <w:num w:numId="24">
    <w:abstractNumId w:val="12"/>
  </w:num>
  <w:num w:numId="25">
    <w:abstractNumId w:val="44"/>
  </w:num>
  <w:num w:numId="26">
    <w:abstractNumId w:val="39"/>
  </w:num>
  <w:num w:numId="27">
    <w:abstractNumId w:val="19"/>
  </w:num>
  <w:num w:numId="28">
    <w:abstractNumId w:val="21"/>
  </w:num>
  <w:num w:numId="29">
    <w:abstractNumId w:val="35"/>
  </w:num>
  <w:num w:numId="30">
    <w:abstractNumId w:val="6"/>
  </w:num>
  <w:num w:numId="31">
    <w:abstractNumId w:val="28"/>
  </w:num>
  <w:num w:numId="32">
    <w:abstractNumId w:val="40"/>
  </w:num>
  <w:num w:numId="33">
    <w:abstractNumId w:val="1"/>
  </w:num>
  <w:num w:numId="34">
    <w:abstractNumId w:val="3"/>
  </w:num>
  <w:num w:numId="35">
    <w:abstractNumId w:val="37"/>
  </w:num>
  <w:num w:numId="36">
    <w:abstractNumId w:val="26"/>
  </w:num>
  <w:num w:numId="37">
    <w:abstractNumId w:val="22"/>
  </w:num>
  <w:num w:numId="38">
    <w:abstractNumId w:val="7"/>
  </w:num>
  <w:num w:numId="39">
    <w:abstractNumId w:val="13"/>
  </w:num>
  <w:num w:numId="40">
    <w:abstractNumId w:val="14"/>
  </w:num>
  <w:num w:numId="41">
    <w:abstractNumId w:val="43"/>
  </w:num>
  <w:num w:numId="42">
    <w:abstractNumId w:val="29"/>
  </w:num>
  <w:num w:numId="43">
    <w:abstractNumId w:val="33"/>
  </w:num>
  <w:num w:numId="44">
    <w:abstractNumId w:val="20"/>
  </w:num>
  <w:num w:numId="45">
    <w:abstractNumId w:val="49"/>
  </w:num>
  <w:num w:numId="46">
    <w:abstractNumId w:val="38"/>
  </w:num>
  <w:num w:numId="47">
    <w:abstractNumId w:val="47"/>
  </w:num>
  <w:num w:numId="48">
    <w:abstractNumId w:val="17"/>
  </w:num>
  <w:num w:numId="49">
    <w:abstractNumId w:val="42"/>
  </w:num>
  <w:num w:numId="50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trackRevision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F06"/>
    <w:rsid w:val="00006ABD"/>
    <w:rsid w:val="000076CA"/>
    <w:rsid w:val="000109B7"/>
    <w:rsid w:val="000259CB"/>
    <w:rsid w:val="00031A64"/>
    <w:rsid w:val="0003746E"/>
    <w:rsid w:val="00043FFF"/>
    <w:rsid w:val="000508A4"/>
    <w:rsid w:val="00061CED"/>
    <w:rsid w:val="0006513B"/>
    <w:rsid w:val="00072332"/>
    <w:rsid w:val="00074E85"/>
    <w:rsid w:val="00080C61"/>
    <w:rsid w:val="00083E1A"/>
    <w:rsid w:val="00084D79"/>
    <w:rsid w:val="00084DF5"/>
    <w:rsid w:val="00090DCC"/>
    <w:rsid w:val="000931C8"/>
    <w:rsid w:val="00094503"/>
    <w:rsid w:val="000A7A4C"/>
    <w:rsid w:val="000B2CC2"/>
    <w:rsid w:val="000B5A1E"/>
    <w:rsid w:val="000C0E37"/>
    <w:rsid w:val="000C28F2"/>
    <w:rsid w:val="000C309A"/>
    <w:rsid w:val="000C4B55"/>
    <w:rsid w:val="000C743D"/>
    <w:rsid w:val="000D027C"/>
    <w:rsid w:val="000D1A63"/>
    <w:rsid w:val="000E3701"/>
    <w:rsid w:val="000E384D"/>
    <w:rsid w:val="000E4802"/>
    <w:rsid w:val="000F4BFC"/>
    <w:rsid w:val="000F5CA3"/>
    <w:rsid w:val="000F6A26"/>
    <w:rsid w:val="000F70CF"/>
    <w:rsid w:val="001071DD"/>
    <w:rsid w:val="00110EE7"/>
    <w:rsid w:val="00115327"/>
    <w:rsid w:val="00116374"/>
    <w:rsid w:val="00123752"/>
    <w:rsid w:val="0012699E"/>
    <w:rsid w:val="001269E7"/>
    <w:rsid w:val="00126D8B"/>
    <w:rsid w:val="00130F94"/>
    <w:rsid w:val="001333A6"/>
    <w:rsid w:val="0014117E"/>
    <w:rsid w:val="0014395C"/>
    <w:rsid w:val="00160353"/>
    <w:rsid w:val="0016390F"/>
    <w:rsid w:val="00166D92"/>
    <w:rsid w:val="00172279"/>
    <w:rsid w:val="001839B4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4AE2"/>
    <w:rsid w:val="001F4B6B"/>
    <w:rsid w:val="001F5B85"/>
    <w:rsid w:val="001F6E27"/>
    <w:rsid w:val="00204997"/>
    <w:rsid w:val="002060A9"/>
    <w:rsid w:val="00211A08"/>
    <w:rsid w:val="00215029"/>
    <w:rsid w:val="00215CF7"/>
    <w:rsid w:val="002236F4"/>
    <w:rsid w:val="00231552"/>
    <w:rsid w:val="002363A4"/>
    <w:rsid w:val="002401A9"/>
    <w:rsid w:val="0024075D"/>
    <w:rsid w:val="00241381"/>
    <w:rsid w:val="00243A09"/>
    <w:rsid w:val="00246078"/>
    <w:rsid w:val="00246E63"/>
    <w:rsid w:val="00251127"/>
    <w:rsid w:val="00255A20"/>
    <w:rsid w:val="00256F01"/>
    <w:rsid w:val="002603C6"/>
    <w:rsid w:val="0026384B"/>
    <w:rsid w:val="00264EF2"/>
    <w:rsid w:val="002650FA"/>
    <w:rsid w:val="0026635B"/>
    <w:rsid w:val="00266388"/>
    <w:rsid w:val="00267FC8"/>
    <w:rsid w:val="00272B68"/>
    <w:rsid w:val="00280D3F"/>
    <w:rsid w:val="002918F3"/>
    <w:rsid w:val="0029466C"/>
    <w:rsid w:val="00294915"/>
    <w:rsid w:val="0029577E"/>
    <w:rsid w:val="002A038C"/>
    <w:rsid w:val="002A714D"/>
    <w:rsid w:val="002C01C4"/>
    <w:rsid w:val="002C2570"/>
    <w:rsid w:val="002C5F63"/>
    <w:rsid w:val="002D5598"/>
    <w:rsid w:val="002E7CF6"/>
    <w:rsid w:val="002F3844"/>
    <w:rsid w:val="003015DF"/>
    <w:rsid w:val="00307C6F"/>
    <w:rsid w:val="003129FB"/>
    <w:rsid w:val="00320017"/>
    <w:rsid w:val="00325B41"/>
    <w:rsid w:val="00331836"/>
    <w:rsid w:val="00333E15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907E8"/>
    <w:rsid w:val="00390852"/>
    <w:rsid w:val="00392994"/>
    <w:rsid w:val="003935B5"/>
    <w:rsid w:val="00395CBE"/>
    <w:rsid w:val="003960AC"/>
    <w:rsid w:val="00397EAE"/>
    <w:rsid w:val="003A7223"/>
    <w:rsid w:val="003B3A87"/>
    <w:rsid w:val="003B3D19"/>
    <w:rsid w:val="003B7777"/>
    <w:rsid w:val="003C1CA9"/>
    <w:rsid w:val="003C29CB"/>
    <w:rsid w:val="003D1816"/>
    <w:rsid w:val="003E0E38"/>
    <w:rsid w:val="003E4C31"/>
    <w:rsid w:val="003F0686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1CFD"/>
    <w:rsid w:val="00493350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7814"/>
    <w:rsid w:val="00501B2E"/>
    <w:rsid w:val="00505536"/>
    <w:rsid w:val="005078C4"/>
    <w:rsid w:val="00507A89"/>
    <w:rsid w:val="00510F77"/>
    <w:rsid w:val="00512A31"/>
    <w:rsid w:val="005149DA"/>
    <w:rsid w:val="005249F0"/>
    <w:rsid w:val="00531E55"/>
    <w:rsid w:val="005322F2"/>
    <w:rsid w:val="00535112"/>
    <w:rsid w:val="00540F12"/>
    <w:rsid w:val="00543D9D"/>
    <w:rsid w:val="00546EFA"/>
    <w:rsid w:val="005528AD"/>
    <w:rsid w:val="00554670"/>
    <w:rsid w:val="005561A6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0182"/>
    <w:rsid w:val="005E2246"/>
    <w:rsid w:val="005E3BAB"/>
    <w:rsid w:val="005F0559"/>
    <w:rsid w:val="005F5779"/>
    <w:rsid w:val="005F60E1"/>
    <w:rsid w:val="005F740D"/>
    <w:rsid w:val="00600C4F"/>
    <w:rsid w:val="006137DB"/>
    <w:rsid w:val="006362EC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81CD5"/>
    <w:rsid w:val="00791EEC"/>
    <w:rsid w:val="007965A4"/>
    <w:rsid w:val="007A1389"/>
    <w:rsid w:val="007A141B"/>
    <w:rsid w:val="007A3333"/>
    <w:rsid w:val="007B241D"/>
    <w:rsid w:val="007B279F"/>
    <w:rsid w:val="007B3BBD"/>
    <w:rsid w:val="007C0336"/>
    <w:rsid w:val="007D030C"/>
    <w:rsid w:val="007D5DDF"/>
    <w:rsid w:val="007E0573"/>
    <w:rsid w:val="007E3F3B"/>
    <w:rsid w:val="007E6691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5C1C"/>
    <w:rsid w:val="00857E58"/>
    <w:rsid w:val="00872C67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B03C9"/>
    <w:rsid w:val="008B2C3E"/>
    <w:rsid w:val="008B42B1"/>
    <w:rsid w:val="008C48C4"/>
    <w:rsid w:val="008C5808"/>
    <w:rsid w:val="008D494A"/>
    <w:rsid w:val="008E5DDC"/>
    <w:rsid w:val="008F2276"/>
    <w:rsid w:val="008F4FB3"/>
    <w:rsid w:val="00900A13"/>
    <w:rsid w:val="00904A1D"/>
    <w:rsid w:val="00904D64"/>
    <w:rsid w:val="009228EE"/>
    <w:rsid w:val="00932E5F"/>
    <w:rsid w:val="00934963"/>
    <w:rsid w:val="00935F1B"/>
    <w:rsid w:val="00942E18"/>
    <w:rsid w:val="00943618"/>
    <w:rsid w:val="00956DFA"/>
    <w:rsid w:val="00974AE1"/>
    <w:rsid w:val="00977F81"/>
    <w:rsid w:val="00980A33"/>
    <w:rsid w:val="00982B3A"/>
    <w:rsid w:val="00982BA4"/>
    <w:rsid w:val="00987C36"/>
    <w:rsid w:val="009901FD"/>
    <w:rsid w:val="0099105A"/>
    <w:rsid w:val="009927D6"/>
    <w:rsid w:val="009B239E"/>
    <w:rsid w:val="009B7D58"/>
    <w:rsid w:val="009D282B"/>
    <w:rsid w:val="009D34DC"/>
    <w:rsid w:val="009E4CDC"/>
    <w:rsid w:val="009F35CB"/>
    <w:rsid w:val="009F61BA"/>
    <w:rsid w:val="00A013F1"/>
    <w:rsid w:val="00A03DFA"/>
    <w:rsid w:val="00A051EF"/>
    <w:rsid w:val="00A104D4"/>
    <w:rsid w:val="00A16FA2"/>
    <w:rsid w:val="00A200FB"/>
    <w:rsid w:val="00A205E9"/>
    <w:rsid w:val="00A20E43"/>
    <w:rsid w:val="00A21B01"/>
    <w:rsid w:val="00A25324"/>
    <w:rsid w:val="00A27A60"/>
    <w:rsid w:val="00A377D9"/>
    <w:rsid w:val="00A41D6F"/>
    <w:rsid w:val="00A4414B"/>
    <w:rsid w:val="00A473D5"/>
    <w:rsid w:val="00A501C7"/>
    <w:rsid w:val="00A5503F"/>
    <w:rsid w:val="00A56108"/>
    <w:rsid w:val="00A60A66"/>
    <w:rsid w:val="00A65CD7"/>
    <w:rsid w:val="00A66AEE"/>
    <w:rsid w:val="00A70149"/>
    <w:rsid w:val="00A70B7E"/>
    <w:rsid w:val="00A72755"/>
    <w:rsid w:val="00A72CEB"/>
    <w:rsid w:val="00A73EEC"/>
    <w:rsid w:val="00A7444E"/>
    <w:rsid w:val="00A761F7"/>
    <w:rsid w:val="00A77ADB"/>
    <w:rsid w:val="00A807A4"/>
    <w:rsid w:val="00A82E5B"/>
    <w:rsid w:val="00A848BD"/>
    <w:rsid w:val="00A8706D"/>
    <w:rsid w:val="00A910E3"/>
    <w:rsid w:val="00A91D37"/>
    <w:rsid w:val="00A92A17"/>
    <w:rsid w:val="00A96F94"/>
    <w:rsid w:val="00A97640"/>
    <w:rsid w:val="00AA2179"/>
    <w:rsid w:val="00AA4B3D"/>
    <w:rsid w:val="00AB360F"/>
    <w:rsid w:val="00AB38FC"/>
    <w:rsid w:val="00AB5CBF"/>
    <w:rsid w:val="00AC3324"/>
    <w:rsid w:val="00AD01DA"/>
    <w:rsid w:val="00AD04B5"/>
    <w:rsid w:val="00AD32B1"/>
    <w:rsid w:val="00AD4BCA"/>
    <w:rsid w:val="00AD7084"/>
    <w:rsid w:val="00AE4FDB"/>
    <w:rsid w:val="00AF4229"/>
    <w:rsid w:val="00AF7B9A"/>
    <w:rsid w:val="00B0525C"/>
    <w:rsid w:val="00B07601"/>
    <w:rsid w:val="00B07C3C"/>
    <w:rsid w:val="00B118C3"/>
    <w:rsid w:val="00B14117"/>
    <w:rsid w:val="00B21B17"/>
    <w:rsid w:val="00B269D9"/>
    <w:rsid w:val="00B32D70"/>
    <w:rsid w:val="00B37025"/>
    <w:rsid w:val="00B430FD"/>
    <w:rsid w:val="00B53BEB"/>
    <w:rsid w:val="00B54482"/>
    <w:rsid w:val="00B62AA9"/>
    <w:rsid w:val="00B81075"/>
    <w:rsid w:val="00B83CD7"/>
    <w:rsid w:val="00B86500"/>
    <w:rsid w:val="00B87F97"/>
    <w:rsid w:val="00B92357"/>
    <w:rsid w:val="00B92A5F"/>
    <w:rsid w:val="00B96DB1"/>
    <w:rsid w:val="00B978AA"/>
    <w:rsid w:val="00B97D72"/>
    <w:rsid w:val="00BA3A10"/>
    <w:rsid w:val="00BA609E"/>
    <w:rsid w:val="00BB15C3"/>
    <w:rsid w:val="00BB2938"/>
    <w:rsid w:val="00BB73DC"/>
    <w:rsid w:val="00BC2838"/>
    <w:rsid w:val="00BC34A4"/>
    <w:rsid w:val="00BC5F99"/>
    <w:rsid w:val="00BC6323"/>
    <w:rsid w:val="00BD22B0"/>
    <w:rsid w:val="00BD64A9"/>
    <w:rsid w:val="00BE0FEC"/>
    <w:rsid w:val="00BE1011"/>
    <w:rsid w:val="00BF740C"/>
    <w:rsid w:val="00C0045C"/>
    <w:rsid w:val="00C0168D"/>
    <w:rsid w:val="00C153C6"/>
    <w:rsid w:val="00C16226"/>
    <w:rsid w:val="00C1722C"/>
    <w:rsid w:val="00C17A03"/>
    <w:rsid w:val="00C20BEF"/>
    <w:rsid w:val="00C3072E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75FC8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6AAC"/>
    <w:rsid w:val="00CF7131"/>
    <w:rsid w:val="00D016DE"/>
    <w:rsid w:val="00D035A5"/>
    <w:rsid w:val="00D04C6E"/>
    <w:rsid w:val="00D14549"/>
    <w:rsid w:val="00D161FB"/>
    <w:rsid w:val="00D177F1"/>
    <w:rsid w:val="00D23DC1"/>
    <w:rsid w:val="00D27CB4"/>
    <w:rsid w:val="00D30DEE"/>
    <w:rsid w:val="00D31EF6"/>
    <w:rsid w:val="00D34123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6B75"/>
    <w:rsid w:val="00DB7396"/>
    <w:rsid w:val="00DC16DF"/>
    <w:rsid w:val="00DC1F69"/>
    <w:rsid w:val="00DC5EFF"/>
    <w:rsid w:val="00DD0745"/>
    <w:rsid w:val="00DD0D2F"/>
    <w:rsid w:val="00DE1B68"/>
    <w:rsid w:val="00DE5AFD"/>
    <w:rsid w:val="00DF0E53"/>
    <w:rsid w:val="00DF1C81"/>
    <w:rsid w:val="00DF7D73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50360"/>
    <w:rsid w:val="00E568B0"/>
    <w:rsid w:val="00E56A19"/>
    <w:rsid w:val="00E56D15"/>
    <w:rsid w:val="00E57FF8"/>
    <w:rsid w:val="00E64A42"/>
    <w:rsid w:val="00E64B81"/>
    <w:rsid w:val="00E67760"/>
    <w:rsid w:val="00E71C74"/>
    <w:rsid w:val="00E739E3"/>
    <w:rsid w:val="00E77A26"/>
    <w:rsid w:val="00E8192B"/>
    <w:rsid w:val="00E9062C"/>
    <w:rsid w:val="00E90998"/>
    <w:rsid w:val="00E93257"/>
    <w:rsid w:val="00E93AA5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F13E53"/>
    <w:rsid w:val="00F154C4"/>
    <w:rsid w:val="00F16ACF"/>
    <w:rsid w:val="00F16D22"/>
    <w:rsid w:val="00F22355"/>
    <w:rsid w:val="00F3705E"/>
    <w:rsid w:val="00F45D83"/>
    <w:rsid w:val="00F46BAA"/>
    <w:rsid w:val="00F5387D"/>
    <w:rsid w:val="00F56899"/>
    <w:rsid w:val="00F616F3"/>
    <w:rsid w:val="00F67F2D"/>
    <w:rsid w:val="00F759C9"/>
    <w:rsid w:val="00F83ADB"/>
    <w:rsid w:val="00F8570E"/>
    <w:rsid w:val="00F87601"/>
    <w:rsid w:val="00F90814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B7332"/>
    <w:rsid w:val="00FC1C4B"/>
    <w:rsid w:val="00FC2978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Ind w:w="0" w:type="dxa"/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Ind w:w="0" w:type="dxa"/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3996E-A25A-4B5B-A53D-357553F0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Алесина Ольга Витальевна</cp:lastModifiedBy>
  <cp:revision>15</cp:revision>
  <cp:lastPrinted>2015-12-21T14:34:00Z</cp:lastPrinted>
  <dcterms:created xsi:type="dcterms:W3CDTF">2018-12-12T14:00:00Z</dcterms:created>
  <dcterms:modified xsi:type="dcterms:W3CDTF">2019-01-18T09:28:00Z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