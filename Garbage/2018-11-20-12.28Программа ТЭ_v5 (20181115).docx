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91" w:type="pct"/>
        <w:tblInd w:w="-108" w:type="dxa"/>
        <w:tblLook w:val="04A0" w:firstRow="1" w:lastRow="0" w:firstColumn="1" w:lastColumn="0" w:noHBand="0" w:noVBand="1"/>
      </w:tblPr>
      <w:tblGrid>
        <w:gridCol w:w="4846"/>
        <w:gridCol w:w="1256"/>
        <w:gridCol w:w="4092"/>
      </w:tblGrid>
      <w:tr w:rsidR="00565787" w:rsidRPr="001E74BF" w14:paraId="3F0A9FFE" w14:textId="77777777" w:rsidTr="00455B76">
        <w:trPr>
          <w:trHeight w:val="454"/>
        </w:trPr>
        <w:tc>
          <w:tcPr>
            <w:tcW w:w="2377" w:type="pct"/>
            <w:hideMark/>
          </w:tcPr>
          <w:p w14:paraId="689FB7AF" w14:textId="77777777" w:rsidR="00565787" w:rsidRPr="001E74BF" w:rsidRDefault="00565787" w:rsidP="00455B76">
            <w:pPr>
              <w:ind w:left="100" w:right="357"/>
              <w:rPr>
                <w:b/>
              </w:rPr>
            </w:pPr>
            <w:bookmarkStart w:id="0" w:name="_Toc23098911"/>
            <w:bookmarkStart w:id="1" w:name="_Toc23129190"/>
            <w:bookmarkStart w:id="2" w:name="_Toc19071677"/>
            <w:bookmarkStart w:id="3" w:name="_Toc19359627"/>
            <w:bookmarkStart w:id="4" w:name="_Toc23094127"/>
            <w:r>
              <w:rPr>
                <w:b/>
              </w:rPr>
              <w:t>УТВЕРЖДАЮ</w:t>
            </w:r>
          </w:p>
        </w:tc>
        <w:tc>
          <w:tcPr>
            <w:tcW w:w="616" w:type="pct"/>
          </w:tcPr>
          <w:p w14:paraId="5256AF62" w14:textId="77777777" w:rsidR="00565787" w:rsidRPr="001E74BF" w:rsidRDefault="00565787" w:rsidP="00455B76">
            <w:pPr>
              <w:spacing w:after="240"/>
              <w:ind w:left="74" w:firstLine="709"/>
            </w:pPr>
          </w:p>
        </w:tc>
        <w:tc>
          <w:tcPr>
            <w:tcW w:w="2007" w:type="pct"/>
            <w:hideMark/>
          </w:tcPr>
          <w:p w14:paraId="62931146" w14:textId="77777777" w:rsidR="00565787" w:rsidRPr="001E74BF" w:rsidRDefault="00565787" w:rsidP="00455B76">
            <w:pPr>
              <w:ind w:left="100" w:right="357"/>
              <w:rPr>
                <w:b/>
              </w:rPr>
            </w:pPr>
            <w:r w:rsidRPr="001E74BF">
              <w:rPr>
                <w:b/>
              </w:rPr>
              <w:t>УТВЕРЖДАЮ</w:t>
            </w:r>
          </w:p>
        </w:tc>
      </w:tr>
      <w:tr w:rsidR="00565787" w:rsidRPr="001E74BF" w14:paraId="0AB95490" w14:textId="77777777" w:rsidTr="00455B76">
        <w:trPr>
          <w:trHeight w:val="464"/>
        </w:trPr>
        <w:tc>
          <w:tcPr>
            <w:tcW w:w="2377" w:type="pct"/>
            <w:hideMark/>
          </w:tcPr>
          <w:p w14:paraId="15A8ACE4" w14:textId="77777777" w:rsidR="00565787" w:rsidRPr="001E74BF" w:rsidRDefault="00565787" w:rsidP="00455B76">
            <w:r>
              <w:t>Директор ООО «Синтеллект»</w:t>
            </w:r>
          </w:p>
        </w:tc>
        <w:tc>
          <w:tcPr>
            <w:tcW w:w="616" w:type="pct"/>
          </w:tcPr>
          <w:p w14:paraId="02FD6399" w14:textId="77777777" w:rsidR="00565787" w:rsidRPr="001E74BF" w:rsidRDefault="00565787" w:rsidP="00455B76">
            <w:pPr>
              <w:spacing w:after="240"/>
              <w:ind w:left="74" w:firstLine="709"/>
            </w:pPr>
          </w:p>
        </w:tc>
        <w:tc>
          <w:tcPr>
            <w:tcW w:w="2007" w:type="pct"/>
            <w:hideMark/>
          </w:tcPr>
          <w:p w14:paraId="4DE2A3F9" w14:textId="44FA4D9A" w:rsidR="00565787" w:rsidRPr="001E74BF" w:rsidRDefault="00565787" w:rsidP="00565787">
            <w:pPr>
              <w:ind w:firstLine="0"/>
            </w:pPr>
            <w:r>
              <w:rPr>
                <w:color w:val="000000"/>
                <w:sz w:val="22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565787" w:rsidRPr="001E74BF" w14:paraId="43AFF50C" w14:textId="77777777" w:rsidTr="00455B76">
        <w:trPr>
          <w:trHeight w:val="536"/>
        </w:trPr>
        <w:tc>
          <w:tcPr>
            <w:tcW w:w="2377" w:type="pct"/>
          </w:tcPr>
          <w:p w14:paraId="02EDDF46" w14:textId="77777777" w:rsidR="00565787" w:rsidRPr="001E74BF" w:rsidRDefault="00565787" w:rsidP="00455B76"/>
          <w:p w14:paraId="7A9B346D" w14:textId="77777777" w:rsidR="00565787" w:rsidRPr="001E74BF" w:rsidRDefault="00565787" w:rsidP="00455B76">
            <w:r>
              <w:t>_______________ П.С. Каштанов</w:t>
            </w:r>
          </w:p>
          <w:p w14:paraId="2F373C0D" w14:textId="77777777" w:rsidR="00565787" w:rsidRPr="001E74BF" w:rsidRDefault="00565787" w:rsidP="00455B76">
            <w:pPr>
              <w:spacing w:before="120"/>
              <w:ind w:left="-8"/>
            </w:pPr>
            <w:r w:rsidRPr="001E74BF">
              <w:t>«_____»____________ </w:t>
            </w:r>
            <w:r>
              <w:rPr>
                <w:color w:val="000000"/>
                <w:sz w:val="22"/>
              </w:rPr>
              <w:t>2018 г.</w:t>
            </w:r>
          </w:p>
        </w:tc>
        <w:tc>
          <w:tcPr>
            <w:tcW w:w="616" w:type="pct"/>
          </w:tcPr>
          <w:p w14:paraId="75079244" w14:textId="77777777" w:rsidR="00565787" w:rsidRPr="001E74BF" w:rsidRDefault="00565787" w:rsidP="00455B76">
            <w:pPr>
              <w:spacing w:after="240"/>
              <w:ind w:left="74" w:firstLine="709"/>
            </w:pPr>
          </w:p>
        </w:tc>
        <w:tc>
          <w:tcPr>
            <w:tcW w:w="2007" w:type="pct"/>
          </w:tcPr>
          <w:p w14:paraId="3E8328D9" w14:textId="77777777" w:rsidR="00565787" w:rsidRPr="001E74BF" w:rsidRDefault="00565787" w:rsidP="00455B76"/>
          <w:p w14:paraId="48C2E745" w14:textId="77777777" w:rsidR="00565787" w:rsidRPr="001E74BF" w:rsidRDefault="00565787" w:rsidP="00565787">
            <w:pPr>
              <w:ind w:firstLine="0"/>
            </w:pPr>
            <w:r w:rsidRPr="001E74BF">
              <w:t>__________________</w:t>
            </w:r>
            <w:r>
              <w:t xml:space="preserve"> </w:t>
            </w:r>
            <w:r w:rsidRPr="008A3CA5">
              <w:rPr>
                <w:sz w:val="22"/>
                <w:szCs w:val="22"/>
              </w:rPr>
              <w:t>А.Г. Коваль</w:t>
            </w:r>
          </w:p>
          <w:p w14:paraId="782F251E" w14:textId="77777777" w:rsidR="00565787" w:rsidRPr="001E74BF" w:rsidRDefault="00565787" w:rsidP="00565787">
            <w:pPr>
              <w:spacing w:before="120"/>
              <w:ind w:firstLine="0"/>
              <w:rPr>
                <w:rFonts w:eastAsia="Calibri"/>
              </w:rPr>
            </w:pPr>
            <w:r w:rsidRPr="001E74BF">
              <w:t>«_____»____________ </w:t>
            </w:r>
            <w:r>
              <w:rPr>
                <w:color w:val="000000"/>
                <w:sz w:val="22"/>
              </w:rPr>
              <w:t>2018 г.</w:t>
            </w:r>
          </w:p>
        </w:tc>
      </w:tr>
      <w:tr w:rsidR="00565787" w:rsidRPr="001E74BF" w14:paraId="6595A08E" w14:textId="77777777" w:rsidTr="00455B76">
        <w:trPr>
          <w:trHeight w:val="85"/>
        </w:trPr>
        <w:tc>
          <w:tcPr>
            <w:tcW w:w="2377" w:type="pct"/>
            <w:hideMark/>
          </w:tcPr>
          <w:p w14:paraId="50589EA8" w14:textId="77777777" w:rsidR="00565787" w:rsidRPr="001E74BF" w:rsidRDefault="00565787" w:rsidP="00455B76">
            <w:pPr>
              <w:spacing w:before="120"/>
              <w:ind w:left="159"/>
            </w:pPr>
          </w:p>
        </w:tc>
        <w:tc>
          <w:tcPr>
            <w:tcW w:w="616" w:type="pct"/>
          </w:tcPr>
          <w:p w14:paraId="72CB6FF1" w14:textId="77777777" w:rsidR="00565787" w:rsidRPr="001E74BF" w:rsidRDefault="00565787" w:rsidP="00455B76">
            <w:pPr>
              <w:spacing w:before="120"/>
              <w:ind w:left="159"/>
            </w:pPr>
          </w:p>
        </w:tc>
        <w:tc>
          <w:tcPr>
            <w:tcW w:w="2007" w:type="pct"/>
          </w:tcPr>
          <w:p w14:paraId="01925363" w14:textId="77777777" w:rsidR="00565787" w:rsidRPr="001E74BF" w:rsidRDefault="00565787" w:rsidP="00455B76">
            <w:pPr>
              <w:spacing w:before="120"/>
              <w:ind w:left="159"/>
            </w:pPr>
          </w:p>
        </w:tc>
      </w:tr>
    </w:tbl>
    <w:p w14:paraId="383D4C24" w14:textId="77777777" w:rsidR="00565787" w:rsidRDefault="00565787" w:rsidP="00565787">
      <w:pPr>
        <w:ind w:right="68"/>
        <w:jc w:val="center"/>
        <w:rPr>
          <w:b/>
          <w:lang w:val="en-US"/>
        </w:rPr>
      </w:pPr>
    </w:p>
    <w:p w14:paraId="229EDD3E" w14:textId="77777777" w:rsidR="00565787" w:rsidRDefault="00565787" w:rsidP="00565787">
      <w:pPr>
        <w:pStyle w:val="afffc"/>
        <w:spacing w:before="80" w:after="80"/>
        <w:rPr>
          <w:rFonts w:ascii="Times New Roman" w:hAnsi="Times New Roman" w:cs="Times New Roman"/>
          <w:sz w:val="28"/>
          <w:szCs w:val="28"/>
          <w:lang w:eastAsia="ar-SA"/>
        </w:rPr>
      </w:pPr>
      <w:r w:rsidRPr="00EE3FAD">
        <w:rPr>
          <w:rFonts w:ascii="Times New Roman" w:hAnsi="Times New Roman" w:cs="Times New Roman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439A5709" w14:textId="081E949D" w:rsidR="00565787" w:rsidRPr="00EE3FAD" w:rsidRDefault="00565787" w:rsidP="00565787">
      <w:pPr>
        <w:pStyle w:val="afffc"/>
        <w:spacing w:before="80" w:after="8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caps w:val="0"/>
          <w:sz w:val="28"/>
          <w:szCs w:val="28"/>
          <w:lang w:eastAsia="ar-SA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eastAsia="ar-SA"/>
        </w:rPr>
        <w:t>«</w:t>
      </w:r>
      <w:r w:rsidR="00ED3122" w:rsidRPr="00ED3122">
        <w:rPr>
          <w:rFonts w:ascii="Times New Roman" w:hAnsi="Times New Roman" w:cs="Times New Roman"/>
          <w:caps w:val="0"/>
          <w:sz w:val="28"/>
          <w:szCs w:val="28"/>
          <w:lang w:eastAsia="ar-SA"/>
        </w:rPr>
        <w:t>Документационное обеспечение</w:t>
      </w:r>
      <w:r>
        <w:rPr>
          <w:rFonts w:ascii="Times New Roman" w:hAnsi="Times New Roman" w:cs="Times New Roman"/>
          <w:sz w:val="28"/>
          <w:szCs w:val="28"/>
          <w:lang w:eastAsia="ar-SA"/>
        </w:rPr>
        <w:t>»</w:t>
      </w:r>
    </w:p>
    <w:p w14:paraId="1309C100" w14:textId="77777777" w:rsidR="00565787" w:rsidRPr="00EE3FAD" w:rsidRDefault="00565787" w:rsidP="00565787">
      <w:pPr>
        <w:pStyle w:val="afffc"/>
        <w:spacing w:before="80" w:after="80"/>
      </w:pPr>
    </w:p>
    <w:p w14:paraId="7673A9FD" w14:textId="58DA8D4D" w:rsidR="00565787" w:rsidRPr="00EE3FAD" w:rsidRDefault="00565787" w:rsidP="00565787">
      <w:pPr>
        <w:spacing w:before="120"/>
        <w:jc w:val="center"/>
        <w:rPr>
          <w:snapToGrid w:val="0"/>
          <w:sz w:val="28"/>
          <w:szCs w:val="28"/>
        </w:rPr>
      </w:pPr>
      <w:r w:rsidRPr="00565787">
        <w:rPr>
          <w:b/>
          <w:caps/>
          <w:snapToGrid w:val="0"/>
        </w:rPr>
        <w:t xml:space="preserve">ПРОГРАММА </w:t>
      </w:r>
      <w:r>
        <w:rPr>
          <w:b/>
          <w:caps/>
          <w:snapToGrid w:val="0"/>
        </w:rPr>
        <w:t>тестовой эксплуатации</w:t>
      </w:r>
    </w:p>
    <w:p w14:paraId="4E4D4ED0" w14:textId="72542492" w:rsidR="00565787" w:rsidRPr="00565787" w:rsidRDefault="00565787" w:rsidP="00565787">
      <w:pPr>
        <w:spacing w:before="120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B17469">
        <w:rPr>
          <w:noProof/>
          <w:snapToGrid w:val="0"/>
          <w:sz w:val="28"/>
          <w:szCs w:val="28"/>
        </w:rPr>
        <w:t>94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06D55DCE" w14:textId="77777777" w:rsidR="00565787" w:rsidRDefault="00565787" w:rsidP="00565787">
      <w:pPr>
        <w:spacing w:before="120"/>
        <w:jc w:val="center"/>
        <w:rPr>
          <w:snapToGrid w:val="0"/>
          <w:sz w:val="28"/>
          <w:szCs w:val="28"/>
          <w:lang w:val="en-US"/>
        </w:rPr>
      </w:pPr>
    </w:p>
    <w:p w14:paraId="427C4BF4" w14:textId="77777777" w:rsidR="00565787" w:rsidRDefault="00565787" w:rsidP="00565787">
      <w:pPr>
        <w:spacing w:before="120"/>
        <w:jc w:val="center"/>
        <w:rPr>
          <w:snapToGrid w:val="0"/>
          <w:sz w:val="28"/>
          <w:szCs w:val="28"/>
          <w:lang w:val="en-US"/>
        </w:rPr>
      </w:pPr>
    </w:p>
    <w:p w14:paraId="357A983F" w14:textId="77777777" w:rsidR="00565787" w:rsidRDefault="00565787" w:rsidP="00565787">
      <w:pPr>
        <w:spacing w:before="120"/>
        <w:jc w:val="center"/>
        <w:rPr>
          <w:snapToGrid w:val="0"/>
          <w:sz w:val="28"/>
          <w:szCs w:val="28"/>
          <w:lang w:val="en-US"/>
        </w:rPr>
      </w:pPr>
    </w:p>
    <w:p w14:paraId="373C41A8" w14:textId="77777777" w:rsidR="00565787" w:rsidRDefault="00565787" w:rsidP="00565787">
      <w:pPr>
        <w:spacing w:before="120"/>
        <w:rPr>
          <w:snapToGrid w:val="0"/>
          <w:sz w:val="28"/>
          <w:szCs w:val="28"/>
          <w:lang w:val="en-US"/>
        </w:rPr>
      </w:pPr>
    </w:p>
    <w:p w14:paraId="454F005C" w14:textId="48AFF832" w:rsidR="00717791" w:rsidRPr="00B56220" w:rsidRDefault="00565787" w:rsidP="00565787">
      <w:pPr>
        <w:spacing w:before="1440" w:line="312" w:lineRule="auto"/>
      </w:pPr>
      <w:r>
        <w:rPr>
          <w:snapToGrid w:val="0"/>
          <w:sz w:val="28"/>
          <w:szCs w:val="28"/>
          <w:lang w:val="en-US"/>
        </w:rPr>
        <w:br w:type="page"/>
      </w:r>
      <w:bookmarkEnd w:id="0"/>
      <w:bookmarkEnd w:id="1"/>
      <w:r w:rsidR="00717791" w:rsidRPr="00B56220">
        <w:lastRenderedPageBreak/>
        <w:t>АННОТАЦИЯ</w:t>
      </w:r>
      <w:bookmarkEnd w:id="2"/>
      <w:bookmarkEnd w:id="3"/>
      <w:bookmarkEnd w:id="4"/>
    </w:p>
    <w:p w14:paraId="454F005D" w14:textId="2470CB54" w:rsidR="00717791" w:rsidRPr="00B56220" w:rsidRDefault="00487390" w:rsidP="00487390">
      <w:pPr>
        <w:pStyle w:val="af1"/>
        <w:ind w:firstLine="709"/>
      </w:pPr>
      <w:r w:rsidRPr="00B56220">
        <w:t xml:space="preserve">Настоящий документ устанавливает порядок проведения </w:t>
      </w:r>
      <w:r w:rsidR="00565787">
        <w:t>тестовой эксплуатации</w:t>
      </w:r>
      <w:r w:rsidR="00A633AE">
        <w:t xml:space="preserve"> </w:t>
      </w:r>
      <w:r w:rsidR="00565787">
        <w:t>Блока «</w:t>
      </w:r>
      <w:r w:rsidR="00ED3122" w:rsidRPr="00596E17">
        <w:t>Документационное обеспечение</w:t>
      </w:r>
      <w:r w:rsidR="00CB1B39">
        <w:t>» централизованной системы</w:t>
      </w:r>
      <w:r w:rsidR="00CB1B39" w:rsidRPr="00CB1B39">
        <w:t xml:space="preserve"> электронного документооборота на базе платформы TESSA для АО</w:t>
      </w:r>
      <w:r w:rsidR="00131FEB">
        <w:t> </w:t>
      </w:r>
      <w:r w:rsidR="00CB1B39" w:rsidRPr="00CB1B39">
        <w:t>«Концерн ВКО «Алмаз – Антей»</w:t>
      </w:r>
      <w:r w:rsidR="00717791" w:rsidRPr="00B56220">
        <w:t>.</w:t>
      </w:r>
    </w:p>
    <w:p w14:paraId="10BB5EB0" w14:textId="6C5FBCCF" w:rsidR="0081021B" w:rsidRPr="00B56220" w:rsidRDefault="0081021B" w:rsidP="00487390">
      <w:pPr>
        <w:pStyle w:val="af1"/>
        <w:ind w:firstLine="709"/>
      </w:pPr>
      <w:r w:rsidRPr="00B56220">
        <w:t xml:space="preserve">Основанием для выполнения работ является </w:t>
      </w:r>
      <w:r w:rsidR="00131FEB">
        <w:t>Договор № </w:t>
      </w:r>
      <w:r w:rsidR="008549C8" w:rsidRPr="008E0C35">
        <w:t>31/1435</w:t>
      </w:r>
      <w:r w:rsidR="00CB1B39" w:rsidRPr="00FC60EF">
        <w:t xml:space="preserve"> от </w:t>
      </w:r>
      <w:r w:rsidR="008549C8">
        <w:t>28</w:t>
      </w:r>
      <w:r w:rsidR="00CB1B39" w:rsidRPr="00FC60EF">
        <w:t>.</w:t>
      </w:r>
      <w:r w:rsidR="008549C8">
        <w:t>12</w:t>
      </w:r>
      <w:r w:rsidR="00CB1B39" w:rsidRPr="00FC60EF">
        <w:t>.2017</w:t>
      </w:r>
      <w:r w:rsidRPr="00B56220">
        <w:t xml:space="preserve">, заключенный между </w:t>
      </w:r>
      <w:r w:rsidR="00CB1B39" w:rsidRPr="00FC60EF">
        <w:t>АО</w:t>
      </w:r>
      <w:r w:rsidR="00131FEB">
        <w:t> </w:t>
      </w:r>
      <w:r w:rsidR="00CB1B39" w:rsidRPr="00FC60EF">
        <w:t xml:space="preserve">«Концерн ВКО «Алмаз </w:t>
      </w:r>
      <w:r w:rsidR="00CB1B39" w:rsidRPr="00756222">
        <w:rPr>
          <w:szCs w:val="26"/>
        </w:rPr>
        <w:t>–</w:t>
      </w:r>
      <w:r w:rsidR="00CB1B39" w:rsidRPr="00FC60EF">
        <w:t xml:space="preserve"> Антей»</w:t>
      </w:r>
      <w:r w:rsidR="00CB1B39">
        <w:t xml:space="preserve"> </w:t>
      </w:r>
      <w:r w:rsidRPr="00B56220">
        <w:t xml:space="preserve">и обществом с ограниченной ответственностью </w:t>
      </w:r>
      <w:r w:rsidR="00CB1B39" w:rsidRPr="00FC60EF">
        <w:t>«СИНТЕЛЛЕКТ»</w:t>
      </w:r>
      <w:r w:rsidR="00CA4089">
        <w:t>,</w:t>
      </w:r>
      <w:r w:rsidR="00CB1B39">
        <w:t xml:space="preserve"> </w:t>
      </w:r>
      <w:r w:rsidRPr="00B56220">
        <w:t xml:space="preserve">на выполнение работ </w:t>
      </w:r>
      <w:r w:rsidR="00CA4089" w:rsidRPr="001B2542">
        <w:t>по внедрению централизованной системы электронного документооборота на базе платформы TESSA</w:t>
      </w:r>
      <w:r w:rsidR="00CA4089">
        <w:t>.</w:t>
      </w:r>
    </w:p>
    <w:p w14:paraId="79E85CD8" w14:textId="16ED1579" w:rsidR="00A221CD" w:rsidRPr="00254939" w:rsidRDefault="006F2D1D" w:rsidP="00254939">
      <w:pPr>
        <w:pStyle w:val="af1"/>
        <w:ind w:firstLine="709"/>
        <w:rPr>
          <w:lang w:eastAsia="ja-JP"/>
        </w:rPr>
      </w:pPr>
      <w:r w:rsidRPr="00B56220">
        <w:t>При разработке настоящего документа использовался Руководящий документ по стандартизации РД</w:t>
      </w:r>
      <w:r w:rsidR="00131FEB">
        <w:t> </w:t>
      </w:r>
      <w:r w:rsidRPr="00B56220">
        <w:t>50-34.698-90 «Автоматизированные системы. Требования к содержанию документ</w:t>
      </w:r>
      <w:r w:rsidR="00A633AE">
        <w:t>».</w:t>
      </w:r>
    </w:p>
    <w:p w14:paraId="454F0060" w14:textId="77777777" w:rsidR="00717791" w:rsidRPr="00B56220" w:rsidRDefault="00717791" w:rsidP="00252CC5">
      <w:pPr>
        <w:pStyle w:val="af0"/>
        <w:ind w:firstLine="0"/>
        <w:rPr>
          <w:sz w:val="24"/>
          <w:szCs w:val="24"/>
        </w:rPr>
      </w:pPr>
      <w:bookmarkStart w:id="5" w:name="_Toc19071678"/>
      <w:bookmarkStart w:id="6" w:name="_Toc19359628"/>
      <w:bookmarkStart w:id="7" w:name="_Toc23094128"/>
      <w:r w:rsidRPr="00B56220">
        <w:rPr>
          <w:sz w:val="24"/>
          <w:szCs w:val="24"/>
        </w:rPr>
        <w:lastRenderedPageBreak/>
        <w:t>Содержание</w:t>
      </w:r>
      <w:bookmarkEnd w:id="5"/>
      <w:bookmarkEnd w:id="6"/>
      <w:bookmarkEnd w:id="7"/>
    </w:p>
    <w:p w14:paraId="0E5A0B42" w14:textId="77777777" w:rsidR="00B17469" w:rsidRDefault="00F512DB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066911" w:history="1">
        <w:r w:rsidR="00B17469" w:rsidRPr="00F23B6F">
          <w:rPr>
            <w:rStyle w:val="af4"/>
            <w:noProof/>
          </w:rPr>
          <w:t>СПИСОК СОКРАЩЕНИЙ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_Toc530066911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4</w:t>
        </w:r>
        <w:r w:rsidR="00B17469">
          <w:rPr>
            <w:noProof/>
            <w:webHidden/>
          </w:rPr>
          <w:fldChar w:fldCharType="end"/>
        </w:r>
      </w:hyperlink>
    </w:p>
    <w:p w14:paraId="2F6E8CF0" w14:textId="77777777" w:rsidR="00B17469" w:rsidRDefault="00B77D05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066912" w:history="1">
        <w:r w:rsidR="00B17469" w:rsidRPr="00F23B6F">
          <w:rPr>
            <w:rStyle w:val="af4"/>
            <w:noProof/>
          </w:rPr>
          <w:t>1</w:t>
        </w:r>
        <w:r w:rsidR="00B17469"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ОБЪЕКТ ТЕСТИРОВАНИЯ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_Toc530066912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5</w:t>
        </w:r>
        <w:r w:rsidR="00B17469">
          <w:rPr>
            <w:noProof/>
            <w:webHidden/>
          </w:rPr>
          <w:fldChar w:fldCharType="end"/>
        </w:r>
      </w:hyperlink>
    </w:p>
    <w:p w14:paraId="3F21A23D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13" w:history="1">
        <w:r w:rsidR="00B17469" w:rsidRPr="00F23B6F">
          <w:rPr>
            <w:rStyle w:val="af4"/>
            <w:noProof/>
          </w:rPr>
          <w:t>1.1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Полное наименование системы, обозначение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_Toc530066913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5</w:t>
        </w:r>
        <w:r w:rsidR="00B17469">
          <w:rPr>
            <w:noProof/>
            <w:webHidden/>
          </w:rPr>
          <w:fldChar w:fldCharType="end"/>
        </w:r>
      </w:hyperlink>
    </w:p>
    <w:p w14:paraId="0859C9D7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14" w:history="1">
        <w:r w:rsidR="00B17469" w:rsidRPr="00F23B6F">
          <w:rPr>
            <w:rStyle w:val="af4"/>
            <w:noProof/>
          </w:rPr>
          <w:t>1.2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Комплектность тестируемой системы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_Toc530066914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5</w:t>
        </w:r>
        <w:r w:rsidR="00B17469">
          <w:rPr>
            <w:noProof/>
            <w:webHidden/>
          </w:rPr>
          <w:fldChar w:fldCharType="end"/>
        </w:r>
      </w:hyperlink>
    </w:p>
    <w:p w14:paraId="77A1021D" w14:textId="77777777" w:rsidR="00B17469" w:rsidRDefault="00B77D05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066915" w:history="1">
        <w:r w:rsidR="00B17469" w:rsidRPr="00F23B6F">
          <w:rPr>
            <w:rStyle w:val="af4"/>
            <w:noProof/>
          </w:rPr>
          <w:t>2</w:t>
        </w:r>
        <w:r w:rsidR="00B17469"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ЦЕЛЬ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_Toc530066915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6</w:t>
        </w:r>
        <w:r w:rsidR="00B17469">
          <w:rPr>
            <w:noProof/>
            <w:webHidden/>
          </w:rPr>
          <w:fldChar w:fldCharType="end"/>
        </w:r>
      </w:hyperlink>
    </w:p>
    <w:p w14:paraId="76DAF789" w14:textId="77777777" w:rsidR="00B17469" w:rsidRDefault="00B77D05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066916" w:history="1">
        <w:r w:rsidR="00B17469" w:rsidRPr="00F23B6F">
          <w:rPr>
            <w:rStyle w:val="af4"/>
            <w:noProof/>
          </w:rPr>
          <w:t>3</w:t>
        </w:r>
        <w:r w:rsidR="00B17469"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ОБЩИЕ ПОЛОЖЕНИЯ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_Toc530066916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7</w:t>
        </w:r>
        <w:r w:rsidR="00B17469">
          <w:rPr>
            <w:noProof/>
            <w:webHidden/>
          </w:rPr>
          <w:fldChar w:fldCharType="end"/>
        </w:r>
      </w:hyperlink>
    </w:p>
    <w:p w14:paraId="49573D47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17" w:history="1">
        <w:r w:rsidR="00B17469" w:rsidRPr="00F23B6F">
          <w:rPr>
            <w:rStyle w:val="af4"/>
            <w:noProof/>
          </w:rPr>
          <w:t>3.1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Перечень руководящих документов, на основании которых проводят тестовую эксплуатацию Системы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_Toc530066917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7</w:t>
        </w:r>
        <w:r w:rsidR="00B17469">
          <w:rPr>
            <w:noProof/>
            <w:webHidden/>
          </w:rPr>
          <w:fldChar w:fldCharType="end"/>
        </w:r>
      </w:hyperlink>
    </w:p>
    <w:p w14:paraId="32D6A609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18" w:history="1">
        <w:r w:rsidR="00B17469" w:rsidRPr="00F23B6F">
          <w:rPr>
            <w:rStyle w:val="af4"/>
            <w:noProof/>
          </w:rPr>
          <w:t>3.2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Место и продолжительность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_Toc530066918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7</w:t>
        </w:r>
        <w:r w:rsidR="00B17469">
          <w:rPr>
            <w:noProof/>
            <w:webHidden/>
          </w:rPr>
          <w:fldChar w:fldCharType="end"/>
        </w:r>
      </w:hyperlink>
    </w:p>
    <w:p w14:paraId="6FAC678E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19" w:history="1">
        <w:r w:rsidR="00B17469" w:rsidRPr="00F23B6F">
          <w:rPr>
            <w:rStyle w:val="af4"/>
            <w:noProof/>
          </w:rPr>
          <w:t>3.3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Организации, участвующие в тестовой эксплуатации Системы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_Toc530066919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7</w:t>
        </w:r>
        <w:r w:rsidR="00B17469">
          <w:rPr>
            <w:noProof/>
            <w:webHidden/>
          </w:rPr>
          <w:fldChar w:fldCharType="end"/>
        </w:r>
      </w:hyperlink>
    </w:p>
    <w:p w14:paraId="440DACF2" w14:textId="77777777" w:rsidR="00B17469" w:rsidRDefault="00B77D05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066920" w:history="1">
        <w:r w:rsidR="00B17469" w:rsidRPr="00F23B6F">
          <w:rPr>
            <w:rStyle w:val="af4"/>
            <w:noProof/>
          </w:rPr>
          <w:t>4</w:t>
        </w:r>
        <w:r w:rsidR="00B17469"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ОБЪЕМ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_Toc530066920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</w:t>
        </w:r>
        <w:r w:rsidR="00B17469">
          <w:rPr>
            <w:noProof/>
            <w:webHidden/>
          </w:rPr>
          <w:fldChar w:fldCharType="end"/>
        </w:r>
      </w:hyperlink>
    </w:p>
    <w:p w14:paraId="5BB08B37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1" w:history="1">
        <w:r w:rsidR="00B17469" w:rsidRPr="00F23B6F">
          <w:rPr>
            <w:rStyle w:val="af4"/>
            <w:noProof/>
          </w:rPr>
          <w:t>4.1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Перечень этапов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_Toc530066921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</w:t>
        </w:r>
        <w:r w:rsidR="00B17469">
          <w:rPr>
            <w:noProof/>
            <w:webHidden/>
          </w:rPr>
          <w:fldChar w:fldCharType="end"/>
        </w:r>
      </w:hyperlink>
    </w:p>
    <w:p w14:paraId="1ED9ABE0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2" w:history="1">
        <w:r w:rsidR="00B17469" w:rsidRPr="00F23B6F">
          <w:rPr>
            <w:rStyle w:val="af4"/>
            <w:noProof/>
          </w:rPr>
          <w:t>4.2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Последовательность проведения и режима функциональных тестов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_Toc530066922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9</w:t>
        </w:r>
        <w:r w:rsidR="00B17469">
          <w:rPr>
            <w:noProof/>
            <w:webHidden/>
          </w:rPr>
          <w:fldChar w:fldCharType="end"/>
        </w:r>
      </w:hyperlink>
    </w:p>
    <w:p w14:paraId="1FA3839F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3" w:history="1">
        <w:r w:rsidR="00B17469" w:rsidRPr="00F23B6F">
          <w:rPr>
            <w:rStyle w:val="af4"/>
            <w:noProof/>
          </w:rPr>
          <w:t>4.3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Требования по тестированию программных средств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_Toc530066923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85</w:t>
        </w:r>
        <w:r w:rsidR="00B17469">
          <w:rPr>
            <w:noProof/>
            <w:webHidden/>
          </w:rPr>
          <w:fldChar w:fldCharType="end"/>
        </w:r>
      </w:hyperlink>
    </w:p>
    <w:p w14:paraId="5EFD3D08" w14:textId="77777777" w:rsidR="00B17469" w:rsidRDefault="00B77D05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066924" w:history="1">
        <w:r w:rsidR="00B17469" w:rsidRPr="00F23B6F">
          <w:rPr>
            <w:rStyle w:val="af4"/>
            <w:noProof/>
          </w:rPr>
          <w:t>5</w:t>
        </w:r>
        <w:r w:rsidR="00B17469"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УСЛОВИЯ И ПОРЯДОК ПРОВЕДЕНИЯ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_Toc530066924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86</w:t>
        </w:r>
        <w:r w:rsidR="00B17469">
          <w:rPr>
            <w:noProof/>
            <w:webHidden/>
          </w:rPr>
          <w:fldChar w:fldCharType="end"/>
        </w:r>
      </w:hyperlink>
    </w:p>
    <w:p w14:paraId="341B46AE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5" w:history="1">
        <w:r w:rsidR="00B17469" w:rsidRPr="00F23B6F">
          <w:rPr>
            <w:rStyle w:val="af4"/>
            <w:noProof/>
          </w:rPr>
          <w:t>5.1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Условия проведения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_Toc530066925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86</w:t>
        </w:r>
        <w:r w:rsidR="00B17469">
          <w:rPr>
            <w:noProof/>
            <w:webHidden/>
          </w:rPr>
          <w:fldChar w:fldCharType="end"/>
        </w:r>
      </w:hyperlink>
    </w:p>
    <w:p w14:paraId="157354D5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6" w:history="1">
        <w:r w:rsidR="00B17469" w:rsidRPr="00F23B6F">
          <w:rPr>
            <w:rStyle w:val="af4"/>
            <w:noProof/>
          </w:rPr>
          <w:t>5.2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Условия начала и завершения отдельных этапов тестирования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_Toc530066926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86</w:t>
        </w:r>
        <w:r w:rsidR="00B17469">
          <w:rPr>
            <w:noProof/>
            <w:webHidden/>
          </w:rPr>
          <w:fldChar w:fldCharType="end"/>
        </w:r>
      </w:hyperlink>
    </w:p>
    <w:p w14:paraId="048A3E22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7" w:history="1">
        <w:r w:rsidR="00B17469" w:rsidRPr="00F23B6F">
          <w:rPr>
            <w:rStyle w:val="af4"/>
            <w:noProof/>
          </w:rPr>
          <w:t>5.3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Имеющиеся ограничения в условиях проведения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_Toc530066927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86</w:t>
        </w:r>
        <w:r w:rsidR="00B17469">
          <w:rPr>
            <w:noProof/>
            <w:webHidden/>
          </w:rPr>
          <w:fldChar w:fldCharType="end"/>
        </w:r>
      </w:hyperlink>
    </w:p>
    <w:p w14:paraId="467E4E28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8" w:history="1">
        <w:r w:rsidR="00B17469" w:rsidRPr="00F23B6F">
          <w:rPr>
            <w:rStyle w:val="af4"/>
            <w:noProof/>
          </w:rPr>
          <w:t>5.4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Требования к техническому обслуживанию системы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_Toc530066928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87</w:t>
        </w:r>
        <w:r w:rsidR="00B17469">
          <w:rPr>
            <w:noProof/>
            <w:webHidden/>
          </w:rPr>
          <w:fldChar w:fldCharType="end"/>
        </w:r>
      </w:hyperlink>
    </w:p>
    <w:p w14:paraId="76892A05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29" w:history="1">
        <w:r w:rsidR="00B17469" w:rsidRPr="00F23B6F">
          <w:rPr>
            <w:rStyle w:val="af4"/>
            <w:noProof/>
          </w:rPr>
          <w:t>5.5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Порядок взаимодействия организаций, участвующих в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_Toc530066929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87</w:t>
        </w:r>
        <w:r w:rsidR="00B17469">
          <w:rPr>
            <w:noProof/>
            <w:webHidden/>
          </w:rPr>
          <w:fldChar w:fldCharType="end"/>
        </w:r>
      </w:hyperlink>
    </w:p>
    <w:p w14:paraId="071E0BB0" w14:textId="77777777" w:rsidR="00B17469" w:rsidRDefault="00B77D05">
      <w:pPr>
        <w:pStyle w:val="26"/>
        <w:rPr>
          <w:rFonts w:asciiTheme="minorHAnsi" w:hAnsiTheme="minorHAnsi" w:cstheme="minorBidi"/>
          <w:noProof/>
          <w:sz w:val="22"/>
          <w:szCs w:val="22"/>
        </w:rPr>
      </w:pPr>
      <w:hyperlink w:anchor="_Toc530066930" w:history="1">
        <w:r w:rsidR="00B17469" w:rsidRPr="00F23B6F">
          <w:rPr>
            <w:rStyle w:val="af4"/>
            <w:noProof/>
          </w:rPr>
          <w:t>5.6</w:t>
        </w:r>
        <w:r w:rsidR="00B17469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Требования к персоналу, проводящему тестирование, и порядок его допуска к тестированию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_Toc530066930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88</w:t>
        </w:r>
        <w:r w:rsidR="00B17469">
          <w:rPr>
            <w:noProof/>
            <w:webHidden/>
          </w:rPr>
          <w:fldChar w:fldCharType="end"/>
        </w:r>
      </w:hyperlink>
    </w:p>
    <w:p w14:paraId="26B31ACF" w14:textId="77777777" w:rsidR="00B17469" w:rsidRDefault="00B77D05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066931" w:history="1">
        <w:r w:rsidR="00B17469" w:rsidRPr="00F23B6F">
          <w:rPr>
            <w:rStyle w:val="af4"/>
            <w:noProof/>
          </w:rPr>
          <w:t>6</w:t>
        </w:r>
        <w:r w:rsidR="00B17469"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МАТЕРИАЛЬНО-ТЕХНИЧЕСКОЕ ОБЕСПЕЧЕНИЕ ТЕСТОВОЙ ЭКСПЛУАТАЦИИ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_Toc530066931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89</w:t>
        </w:r>
        <w:r w:rsidR="00B17469">
          <w:rPr>
            <w:noProof/>
            <w:webHidden/>
          </w:rPr>
          <w:fldChar w:fldCharType="end"/>
        </w:r>
      </w:hyperlink>
    </w:p>
    <w:p w14:paraId="40182FB2" w14:textId="77777777" w:rsidR="00B17469" w:rsidRDefault="00B77D05">
      <w:pPr>
        <w:pStyle w:val="16"/>
        <w:rPr>
          <w:rFonts w:asciiTheme="minorHAnsi" w:hAnsiTheme="minorHAnsi" w:cstheme="minorBidi"/>
          <w:bCs w:val="0"/>
          <w:noProof/>
          <w:sz w:val="22"/>
          <w:szCs w:val="22"/>
        </w:rPr>
      </w:pPr>
      <w:hyperlink w:anchor="_Toc530066932" w:history="1">
        <w:r w:rsidR="00B17469" w:rsidRPr="00F23B6F">
          <w:rPr>
            <w:rStyle w:val="af4"/>
            <w:noProof/>
          </w:rPr>
          <w:t>7</w:t>
        </w:r>
        <w:r w:rsidR="00B17469">
          <w:rPr>
            <w:rFonts w:asciiTheme="minorHAnsi" w:hAnsiTheme="minorHAnsi" w:cstheme="minorBidi"/>
            <w:bCs w:val="0"/>
            <w:noProof/>
            <w:sz w:val="22"/>
            <w:szCs w:val="22"/>
          </w:rPr>
          <w:tab/>
        </w:r>
        <w:r w:rsidR="00B17469" w:rsidRPr="00F23B6F">
          <w:rPr>
            <w:rStyle w:val="af4"/>
            <w:noProof/>
          </w:rPr>
          <w:t>ОТЧЕТНОСТЬ</w:t>
        </w:r>
        <w:r w:rsidR="00B17469">
          <w:rPr>
            <w:noProof/>
            <w:webHidden/>
          </w:rPr>
          <w:tab/>
        </w:r>
        <w:r w:rsidR="00B17469">
          <w:rPr>
            <w:noProof/>
            <w:webHidden/>
          </w:rPr>
          <w:fldChar w:fldCharType="begin"/>
        </w:r>
        <w:r w:rsidR="00B17469">
          <w:rPr>
            <w:noProof/>
            <w:webHidden/>
          </w:rPr>
          <w:instrText xml:space="preserve"> PAGEREF _Toc530066932 \h </w:instrText>
        </w:r>
        <w:r w:rsidR="00B17469">
          <w:rPr>
            <w:noProof/>
            <w:webHidden/>
          </w:rPr>
        </w:r>
        <w:r w:rsidR="00B17469">
          <w:rPr>
            <w:noProof/>
            <w:webHidden/>
          </w:rPr>
          <w:fldChar w:fldCharType="separate"/>
        </w:r>
        <w:r w:rsidR="00B17469">
          <w:rPr>
            <w:noProof/>
            <w:webHidden/>
          </w:rPr>
          <w:t>91</w:t>
        </w:r>
        <w:r w:rsidR="00B17469">
          <w:rPr>
            <w:noProof/>
            <w:webHidden/>
          </w:rPr>
          <w:fldChar w:fldCharType="end"/>
        </w:r>
      </w:hyperlink>
    </w:p>
    <w:p w14:paraId="454F007B" w14:textId="37A8FC24" w:rsidR="00195A8B" w:rsidRPr="00B56220" w:rsidRDefault="00F512DB">
      <w:pPr>
        <w:pStyle w:val="16"/>
        <w:rPr>
          <w:lang w:val="en-US"/>
        </w:rPr>
      </w:pPr>
      <w:r>
        <w:fldChar w:fldCharType="end"/>
      </w:r>
    </w:p>
    <w:p w14:paraId="454F007C" w14:textId="4F3D1D7F" w:rsidR="00717791" w:rsidRPr="00B56220" w:rsidRDefault="006A2EE7" w:rsidP="00E9529F">
      <w:pPr>
        <w:pStyle w:val="af0"/>
        <w:ind w:firstLine="0"/>
        <w:outlineLvl w:val="0"/>
        <w:rPr>
          <w:sz w:val="24"/>
          <w:szCs w:val="24"/>
        </w:rPr>
      </w:pPr>
      <w:bookmarkStart w:id="8" w:name="_Toc463516506"/>
      <w:bookmarkStart w:id="9" w:name="_Toc530066911"/>
      <w:r w:rsidRPr="00B56220">
        <w:rPr>
          <w:caps w:val="0"/>
          <w:sz w:val="24"/>
          <w:szCs w:val="24"/>
        </w:rPr>
        <w:lastRenderedPageBreak/>
        <w:t>СПИСОК СОКРАЩЕНИЙ</w:t>
      </w:r>
      <w:bookmarkEnd w:id="8"/>
      <w:bookmarkEnd w:id="9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63"/>
        <w:gridCol w:w="7910"/>
      </w:tblGrid>
      <w:tr w:rsidR="006A2EE7" w:rsidRPr="00F73449" w14:paraId="454F007F" w14:textId="77777777" w:rsidTr="008549C8">
        <w:tc>
          <w:tcPr>
            <w:tcW w:w="2263" w:type="dxa"/>
            <w:vAlign w:val="center"/>
          </w:tcPr>
          <w:p w14:paraId="454F007D" w14:textId="2C3EDE3E" w:rsidR="006A2EE7" w:rsidRPr="006634C4" w:rsidRDefault="006A2EE7" w:rsidP="00B97A27">
            <w:pPr>
              <w:pStyle w:val="affb"/>
              <w:spacing w:before="0"/>
              <w:ind w:firstLine="0"/>
              <w:jc w:val="center"/>
              <w:rPr>
                <w:b/>
                <w:szCs w:val="24"/>
              </w:rPr>
            </w:pPr>
            <w:r w:rsidRPr="006634C4">
              <w:rPr>
                <w:b/>
                <w:szCs w:val="24"/>
                <w:lang w:eastAsia="en-US"/>
              </w:rPr>
              <w:t>Сокращение</w:t>
            </w:r>
          </w:p>
        </w:tc>
        <w:tc>
          <w:tcPr>
            <w:tcW w:w="7910" w:type="dxa"/>
            <w:vAlign w:val="center"/>
          </w:tcPr>
          <w:p w14:paraId="454F007E" w14:textId="04D4428E" w:rsidR="006A2EE7" w:rsidRPr="006634C4" w:rsidRDefault="006A2EE7" w:rsidP="00B97A27">
            <w:pPr>
              <w:pStyle w:val="affb"/>
              <w:spacing w:before="0"/>
              <w:ind w:firstLine="0"/>
              <w:jc w:val="center"/>
              <w:rPr>
                <w:b/>
                <w:szCs w:val="24"/>
              </w:rPr>
            </w:pPr>
            <w:r w:rsidRPr="006634C4">
              <w:rPr>
                <w:b/>
                <w:szCs w:val="24"/>
                <w:lang w:eastAsia="en-US"/>
              </w:rPr>
              <w:t>Полное наименование</w:t>
            </w:r>
          </w:p>
        </w:tc>
      </w:tr>
      <w:tr w:rsidR="008549C8" w:rsidRPr="00F73449" w14:paraId="10A11FAA" w14:textId="77777777" w:rsidTr="008549C8">
        <w:tc>
          <w:tcPr>
            <w:tcW w:w="2263" w:type="dxa"/>
          </w:tcPr>
          <w:p w14:paraId="0D409316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ДО</w:t>
            </w:r>
          </w:p>
        </w:tc>
        <w:tc>
          <w:tcPr>
            <w:tcW w:w="7910" w:type="dxa"/>
          </w:tcPr>
          <w:p w14:paraId="015763ED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>
              <w:t>Документооборот</w:t>
            </w:r>
          </w:p>
        </w:tc>
      </w:tr>
      <w:tr w:rsidR="008549C8" w:rsidRPr="00F73449" w14:paraId="4E45E045" w14:textId="77777777" w:rsidTr="008549C8">
        <w:tc>
          <w:tcPr>
            <w:tcW w:w="2263" w:type="dxa"/>
          </w:tcPr>
          <w:p w14:paraId="104888D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Заказчик</w:t>
            </w:r>
          </w:p>
        </w:tc>
        <w:tc>
          <w:tcPr>
            <w:tcW w:w="7910" w:type="dxa"/>
          </w:tcPr>
          <w:p w14:paraId="49B5608D" w14:textId="631896D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F512DB">
              <w:t>Акционерное общество «Концерн воздушно-космической обороны «Алмаз-Антей»</w:t>
            </w:r>
          </w:p>
        </w:tc>
      </w:tr>
      <w:tr w:rsidR="008549C8" w:rsidRPr="00F73449" w14:paraId="1B39FDF4" w14:textId="77777777" w:rsidTr="008549C8">
        <w:tc>
          <w:tcPr>
            <w:tcW w:w="2263" w:type="dxa"/>
          </w:tcPr>
          <w:p w14:paraId="69B98D88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Исполнитель</w:t>
            </w:r>
          </w:p>
        </w:tc>
        <w:tc>
          <w:tcPr>
            <w:tcW w:w="7910" w:type="dxa"/>
          </w:tcPr>
          <w:p w14:paraId="0E778BC7" w14:textId="415FA646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Общество с ограниченной ответственностью «</w:t>
            </w:r>
            <w:r w:rsidRPr="00F512DB">
              <w:t>СИНТЕЛЛЕКТ</w:t>
            </w:r>
            <w:r w:rsidRPr="006634C4">
              <w:t>»</w:t>
            </w:r>
          </w:p>
        </w:tc>
      </w:tr>
      <w:tr w:rsidR="008549C8" w:rsidRPr="00F73449" w14:paraId="3047B8FF" w14:textId="77777777" w:rsidTr="008549C8">
        <w:tc>
          <w:tcPr>
            <w:tcW w:w="2263" w:type="dxa"/>
          </w:tcPr>
          <w:p w14:paraId="1AD03702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ПК</w:t>
            </w:r>
          </w:p>
        </w:tc>
        <w:tc>
          <w:tcPr>
            <w:tcW w:w="7910" w:type="dxa"/>
          </w:tcPr>
          <w:p w14:paraId="40DB188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Приемочная комиссия</w:t>
            </w:r>
          </w:p>
        </w:tc>
      </w:tr>
      <w:tr w:rsidR="008549C8" w:rsidRPr="00F73449" w14:paraId="2E56416E" w14:textId="77777777" w:rsidTr="008549C8">
        <w:tc>
          <w:tcPr>
            <w:tcW w:w="2263" w:type="dxa"/>
          </w:tcPr>
          <w:p w14:paraId="4A90E7F3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ПО</w:t>
            </w:r>
          </w:p>
        </w:tc>
        <w:tc>
          <w:tcPr>
            <w:tcW w:w="7910" w:type="dxa"/>
          </w:tcPr>
          <w:p w14:paraId="341F42E6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Программное обеспечение</w:t>
            </w:r>
          </w:p>
        </w:tc>
      </w:tr>
      <w:tr w:rsidR="008549C8" w:rsidRPr="00F73449" w14:paraId="525CF19B" w14:textId="77777777" w:rsidTr="008549C8">
        <w:tc>
          <w:tcPr>
            <w:tcW w:w="2263" w:type="dxa"/>
          </w:tcPr>
          <w:p w14:paraId="3E18E49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РД</w:t>
            </w:r>
          </w:p>
        </w:tc>
        <w:tc>
          <w:tcPr>
            <w:tcW w:w="7910" w:type="dxa"/>
          </w:tcPr>
          <w:p w14:paraId="5C054CB7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Руководящий документ</w:t>
            </w:r>
          </w:p>
        </w:tc>
      </w:tr>
      <w:tr w:rsidR="008549C8" w:rsidRPr="00F73449" w14:paraId="0533A092" w14:textId="77777777" w:rsidTr="008549C8">
        <w:tc>
          <w:tcPr>
            <w:tcW w:w="2263" w:type="dxa"/>
          </w:tcPr>
          <w:p w14:paraId="52AD9B14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РК</w:t>
            </w:r>
          </w:p>
        </w:tc>
        <w:tc>
          <w:tcPr>
            <w:tcW w:w="7910" w:type="dxa"/>
          </w:tcPr>
          <w:p w14:paraId="69232AF3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Регистрационная карточка документа</w:t>
            </w:r>
          </w:p>
        </w:tc>
      </w:tr>
      <w:tr w:rsidR="008549C8" w:rsidRPr="00F73449" w14:paraId="2FEAE1C4" w14:textId="77777777" w:rsidTr="008549C8">
        <w:tc>
          <w:tcPr>
            <w:tcW w:w="2263" w:type="dxa"/>
          </w:tcPr>
          <w:p w14:paraId="28A3B0EC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СДОУ</w:t>
            </w:r>
          </w:p>
        </w:tc>
        <w:tc>
          <w:tcPr>
            <w:tcW w:w="7910" w:type="dxa"/>
          </w:tcPr>
          <w:p w14:paraId="2AC703D6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>
              <w:t>Служба документационного обеспечения управления</w:t>
            </w:r>
          </w:p>
        </w:tc>
      </w:tr>
      <w:tr w:rsidR="008549C8" w:rsidRPr="00F73449" w14:paraId="580677B3" w14:textId="77777777" w:rsidTr="008549C8">
        <w:tc>
          <w:tcPr>
            <w:tcW w:w="2263" w:type="dxa"/>
          </w:tcPr>
          <w:p w14:paraId="60E3D872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Система</w:t>
            </w:r>
          </w:p>
        </w:tc>
        <w:tc>
          <w:tcPr>
            <w:tcW w:w="7910" w:type="dxa"/>
          </w:tcPr>
          <w:p w14:paraId="1FF368C1" w14:textId="34A77F4D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 xml:space="preserve">Централизованная система электронного документооборота TESSA. </w:t>
            </w:r>
            <w:r>
              <w:t>Блок «Документационное обеспечение»</w:t>
            </w:r>
          </w:p>
        </w:tc>
      </w:tr>
      <w:tr w:rsidR="008549C8" w:rsidRPr="00F73449" w14:paraId="49C79525" w14:textId="77777777" w:rsidTr="008549C8">
        <w:tc>
          <w:tcPr>
            <w:tcW w:w="2263" w:type="dxa"/>
          </w:tcPr>
          <w:p w14:paraId="0B2AE1BA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СП</w:t>
            </w:r>
          </w:p>
        </w:tc>
        <w:tc>
          <w:tcPr>
            <w:tcW w:w="7910" w:type="dxa"/>
          </w:tcPr>
          <w:p w14:paraId="07224BEE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>
              <w:t>Структурное подразделение</w:t>
            </w:r>
          </w:p>
        </w:tc>
      </w:tr>
      <w:tr w:rsidR="008549C8" w:rsidRPr="00F73449" w14:paraId="7C7E3732" w14:textId="77777777" w:rsidTr="008549C8">
        <w:tc>
          <w:tcPr>
            <w:tcW w:w="2263" w:type="dxa"/>
          </w:tcPr>
          <w:p w14:paraId="08B18250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СУБД</w:t>
            </w:r>
          </w:p>
        </w:tc>
        <w:tc>
          <w:tcPr>
            <w:tcW w:w="7910" w:type="dxa"/>
          </w:tcPr>
          <w:p w14:paraId="1CE0F0AF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Система управления базами данных</w:t>
            </w:r>
          </w:p>
        </w:tc>
      </w:tr>
      <w:tr w:rsidR="008549C8" w:rsidRPr="00F73449" w14:paraId="58192B7D" w14:textId="77777777" w:rsidTr="008549C8">
        <w:tc>
          <w:tcPr>
            <w:tcW w:w="2263" w:type="dxa"/>
          </w:tcPr>
          <w:p w14:paraId="11188043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СЭД</w:t>
            </w:r>
          </w:p>
        </w:tc>
        <w:tc>
          <w:tcPr>
            <w:tcW w:w="7910" w:type="dxa"/>
          </w:tcPr>
          <w:p w14:paraId="73FD50FF" w14:textId="77777777" w:rsidR="008549C8" w:rsidRPr="008549C8" w:rsidDel="00F512DB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Централизованная система электронного документооборота TESSA</w:t>
            </w:r>
          </w:p>
        </w:tc>
      </w:tr>
      <w:tr w:rsidR="008549C8" w:rsidRPr="00F73449" w14:paraId="6DF70F92" w14:textId="77777777" w:rsidTr="008549C8">
        <w:tc>
          <w:tcPr>
            <w:tcW w:w="2263" w:type="dxa"/>
          </w:tcPr>
          <w:p w14:paraId="58A64721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ТЗ</w:t>
            </w:r>
          </w:p>
        </w:tc>
        <w:tc>
          <w:tcPr>
            <w:tcW w:w="7910" w:type="dxa"/>
          </w:tcPr>
          <w:p w14:paraId="7E03AC54" w14:textId="77777777" w:rsidR="008549C8" w:rsidRPr="006634C4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Техническое задание</w:t>
            </w:r>
          </w:p>
        </w:tc>
      </w:tr>
      <w:tr w:rsidR="008549C8" w:rsidRPr="00F73449" w14:paraId="740C7A70" w14:textId="77777777" w:rsidTr="008549C8">
        <w:tc>
          <w:tcPr>
            <w:tcW w:w="2263" w:type="dxa"/>
          </w:tcPr>
          <w:p w14:paraId="3A1D3406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ЧТЗ</w:t>
            </w:r>
          </w:p>
        </w:tc>
        <w:tc>
          <w:tcPr>
            <w:tcW w:w="7910" w:type="dxa"/>
          </w:tcPr>
          <w:p w14:paraId="0D6197E2" w14:textId="77777777" w:rsidR="008549C8" w:rsidRPr="008549C8" w:rsidRDefault="008549C8" w:rsidP="008549C8">
            <w:pPr>
              <w:pStyle w:val="affb"/>
              <w:spacing w:before="60" w:after="60" w:line="276" w:lineRule="auto"/>
              <w:ind w:firstLine="0"/>
            </w:pPr>
            <w:r w:rsidRPr="008549C8">
              <w:t>Частное техническое задание</w:t>
            </w:r>
          </w:p>
        </w:tc>
      </w:tr>
      <w:tr w:rsidR="0027227A" w:rsidRPr="00F73449" w14:paraId="067F9256" w14:textId="77777777" w:rsidTr="008549C8">
        <w:tc>
          <w:tcPr>
            <w:tcW w:w="2263" w:type="dxa"/>
          </w:tcPr>
          <w:p w14:paraId="5213BD07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Drag&amp;drop</w:t>
            </w:r>
          </w:p>
        </w:tc>
        <w:tc>
          <w:tcPr>
            <w:tcW w:w="7910" w:type="dxa"/>
          </w:tcPr>
          <w:p w14:paraId="5A479081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Способ оперирования элементами интерфейса при помощи манипулятора «мышь» или сенсорного экрана</w:t>
            </w:r>
          </w:p>
        </w:tc>
      </w:tr>
      <w:tr w:rsidR="0027227A" w:rsidRPr="00F73449" w14:paraId="501D6A3D" w14:textId="77777777" w:rsidTr="008549C8">
        <w:tc>
          <w:tcPr>
            <w:tcW w:w="2263" w:type="dxa"/>
          </w:tcPr>
          <w:p w14:paraId="671DAF2D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MS</w:t>
            </w:r>
          </w:p>
        </w:tc>
        <w:tc>
          <w:tcPr>
            <w:tcW w:w="7910" w:type="dxa"/>
          </w:tcPr>
          <w:p w14:paraId="78D64B8D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Корпорация Microsoft</w:t>
            </w:r>
          </w:p>
        </w:tc>
      </w:tr>
      <w:tr w:rsidR="0027227A" w:rsidRPr="00B56220" w14:paraId="3B8FC104" w14:textId="77777777" w:rsidTr="008549C8">
        <w:tc>
          <w:tcPr>
            <w:tcW w:w="2263" w:type="dxa"/>
          </w:tcPr>
          <w:p w14:paraId="3A8A181A" w14:textId="77777777" w:rsidR="0027227A" w:rsidRPr="006634C4" w:rsidRDefault="0027227A" w:rsidP="008549C8">
            <w:pPr>
              <w:pStyle w:val="affb"/>
              <w:spacing w:before="60" w:after="60" w:line="276" w:lineRule="auto"/>
              <w:ind w:firstLine="0"/>
            </w:pPr>
            <w:r w:rsidRPr="006634C4">
              <w:t>TCP/IP</w:t>
            </w:r>
          </w:p>
        </w:tc>
        <w:tc>
          <w:tcPr>
            <w:tcW w:w="7910" w:type="dxa"/>
          </w:tcPr>
          <w:p w14:paraId="5ECB6287" w14:textId="68CCEBE6" w:rsidR="0027227A" w:rsidRPr="008549C8" w:rsidRDefault="0027227A" w:rsidP="0027227A">
            <w:pPr>
              <w:pStyle w:val="affb"/>
              <w:spacing w:before="60" w:after="60" w:line="276" w:lineRule="auto"/>
              <w:ind w:firstLine="0"/>
            </w:pPr>
            <w:r w:rsidRPr="006634C4">
              <w:t xml:space="preserve">Набор </w:t>
            </w:r>
            <w:hyperlink r:id="rId9" w:tooltip="Протоколы передачи данных" w:history="1">
              <w:r w:rsidRPr="006634C4">
                <w:t>сетевых протоколов</w:t>
              </w:r>
            </w:hyperlink>
            <w:r w:rsidRPr="006634C4">
              <w:t xml:space="preserve"> передачи данных, используемых в сетях, включая сеть </w:t>
            </w:r>
            <w:hyperlink r:id="rId10" w:tooltip="Интернет" w:history="1">
              <w:r w:rsidRPr="006634C4">
                <w:t>Интернет</w:t>
              </w:r>
            </w:hyperlink>
            <w:r w:rsidRPr="006634C4">
              <w:t xml:space="preserve"> (англ. </w:t>
            </w:r>
            <w:hyperlink r:id="rId11" w:tooltip="Transmission Control Protocol" w:history="1">
              <w:r w:rsidRPr="006634C4">
                <w:t>Transmission Control Protocol</w:t>
              </w:r>
            </w:hyperlink>
            <w:r w:rsidR="0033257E" w:rsidRPr="006634C4">
              <w:t xml:space="preserve"> </w:t>
            </w:r>
            <w:r w:rsidRPr="006634C4">
              <w:t>/</w:t>
            </w:r>
            <w:r w:rsidR="0033257E" w:rsidRPr="006634C4">
              <w:t xml:space="preserve"> </w:t>
            </w:r>
            <w:hyperlink r:id="rId12" w:tooltip="Internet Protocol" w:history="1">
              <w:r w:rsidRPr="006634C4">
                <w:t>Internet Protocol</w:t>
              </w:r>
            </w:hyperlink>
            <w:r w:rsidRPr="006634C4">
              <w:t>)</w:t>
            </w:r>
          </w:p>
        </w:tc>
      </w:tr>
    </w:tbl>
    <w:p w14:paraId="454F00BF" w14:textId="77777777" w:rsidR="00195A8B" w:rsidRPr="00B56220" w:rsidRDefault="00195A8B"/>
    <w:p w14:paraId="458E66E7" w14:textId="3E5A04FA" w:rsidR="00487390" w:rsidRPr="00B56220" w:rsidRDefault="00487390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10" w:name="_Ref529536132"/>
      <w:bookmarkStart w:id="11" w:name="_Ref529536158"/>
      <w:bookmarkStart w:id="12" w:name="_Ref529536166"/>
      <w:bookmarkStart w:id="13" w:name="_Toc530066912"/>
      <w:bookmarkStart w:id="14" w:name="_Toc528128529"/>
      <w:bookmarkStart w:id="15" w:name="_Toc23230314"/>
      <w:r w:rsidRPr="00B56220">
        <w:rPr>
          <w:rFonts w:cs="Times New Roman"/>
          <w:caps w:val="0"/>
          <w:sz w:val="24"/>
          <w:szCs w:val="24"/>
        </w:rPr>
        <w:lastRenderedPageBreak/>
        <w:t xml:space="preserve">ОБЪЕКТ </w:t>
      </w:r>
      <w:bookmarkEnd w:id="10"/>
      <w:bookmarkEnd w:id="11"/>
      <w:bookmarkEnd w:id="12"/>
      <w:r w:rsidR="002660CA">
        <w:rPr>
          <w:rFonts w:cs="Times New Roman"/>
          <w:caps w:val="0"/>
          <w:sz w:val="24"/>
          <w:szCs w:val="24"/>
        </w:rPr>
        <w:t>ТЕСТИРОВАНИЯ</w:t>
      </w:r>
      <w:bookmarkEnd w:id="13"/>
    </w:p>
    <w:p w14:paraId="3B13D314" w14:textId="289B73F8" w:rsidR="00487390" w:rsidRPr="00B56220" w:rsidRDefault="00487390" w:rsidP="00487390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16" w:name="_Toc530066913"/>
      <w:r w:rsidRPr="00B56220">
        <w:rPr>
          <w:sz w:val="24"/>
        </w:rPr>
        <w:t>Полное наименование системы, обозначение</w:t>
      </w:r>
      <w:bookmarkEnd w:id="16"/>
    </w:p>
    <w:p w14:paraId="3C5AD287" w14:textId="3DDD5A8B" w:rsidR="00487390" w:rsidRPr="00B56220" w:rsidRDefault="00487390" w:rsidP="00C93701">
      <w:pPr>
        <w:pStyle w:val="af1"/>
        <w:ind w:firstLine="709"/>
      </w:pPr>
      <w:r w:rsidRPr="00B56220">
        <w:t xml:space="preserve">Полное наименование: </w:t>
      </w:r>
      <w:r w:rsidR="00F73449" w:rsidRPr="00FC60EF">
        <w:rPr>
          <w:szCs w:val="26"/>
        </w:rPr>
        <w:t>Централизованная система электронного документооборота TESSA</w:t>
      </w:r>
      <w:r w:rsidRPr="00B56220">
        <w:t>.</w:t>
      </w:r>
      <w:r w:rsidR="00F73449">
        <w:t xml:space="preserve"> Блок «Документационное обеспечение».</w:t>
      </w:r>
    </w:p>
    <w:p w14:paraId="45341A82" w14:textId="2FC5AABE" w:rsidR="00487390" w:rsidRPr="00B56220" w:rsidRDefault="00487390" w:rsidP="00C93701">
      <w:pPr>
        <w:pStyle w:val="af1"/>
        <w:ind w:firstLine="709"/>
      </w:pPr>
      <w:r w:rsidRPr="00B56220">
        <w:t>Услов</w:t>
      </w:r>
      <w:r w:rsidR="00F979BA" w:rsidRPr="00B56220">
        <w:t>ное обозначение: Система</w:t>
      </w:r>
      <w:r w:rsidRPr="00B56220">
        <w:t>.</w:t>
      </w:r>
    </w:p>
    <w:p w14:paraId="4BA377CA" w14:textId="482F7FF4" w:rsidR="00487390" w:rsidRPr="00B56220" w:rsidRDefault="00487390" w:rsidP="00093104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17" w:name="_Ref468098862"/>
      <w:bookmarkStart w:id="18" w:name="_Toc530066914"/>
      <w:r w:rsidRPr="00B56220">
        <w:rPr>
          <w:sz w:val="24"/>
        </w:rPr>
        <w:t xml:space="preserve">Комплектность </w:t>
      </w:r>
      <w:r w:rsidR="002660CA">
        <w:rPr>
          <w:sz w:val="24"/>
        </w:rPr>
        <w:t>тестируемой</w:t>
      </w:r>
      <w:r w:rsidRPr="00B56220">
        <w:rPr>
          <w:sz w:val="24"/>
        </w:rPr>
        <w:t xml:space="preserve"> системы</w:t>
      </w:r>
      <w:bookmarkEnd w:id="17"/>
      <w:bookmarkEnd w:id="18"/>
    </w:p>
    <w:p w14:paraId="420E4CAE" w14:textId="0E636C2F" w:rsidR="0027227A" w:rsidRPr="00B56220" w:rsidRDefault="0027227A" w:rsidP="00F512DB">
      <w:pPr>
        <w:pStyle w:val="af1"/>
        <w:ind w:firstLine="709"/>
      </w:pPr>
      <w:r w:rsidRPr="00B56220">
        <w:t xml:space="preserve">На </w:t>
      </w:r>
      <w:r w:rsidR="002660CA">
        <w:t>тестирование</w:t>
      </w:r>
      <w:r w:rsidRPr="00B56220">
        <w:t xml:space="preserve"> предоставляется Система, разработанная в соответствии с </w:t>
      </w:r>
      <w:r w:rsidR="00F73449" w:rsidRPr="00FC60EF">
        <w:t>Договор</w:t>
      </w:r>
      <w:r w:rsidR="00F73449">
        <w:t>ом</w:t>
      </w:r>
      <w:r w:rsidR="00F73449" w:rsidRPr="00FC60EF">
        <w:t xml:space="preserve"> №</w:t>
      </w:r>
      <w:r w:rsidR="00542C43">
        <w:t> </w:t>
      </w:r>
      <w:r w:rsidR="008549C8" w:rsidRPr="008E0C35">
        <w:t>31/1435</w:t>
      </w:r>
      <w:r w:rsidR="008549C8" w:rsidRPr="00FC60EF">
        <w:t xml:space="preserve"> от</w:t>
      </w:r>
      <w:r w:rsidR="00BA5656">
        <w:t> </w:t>
      </w:r>
      <w:r w:rsidR="008549C8">
        <w:t>28</w:t>
      </w:r>
      <w:r w:rsidR="008549C8" w:rsidRPr="00FC60EF">
        <w:t>.</w:t>
      </w:r>
      <w:r w:rsidR="008549C8">
        <w:t>12</w:t>
      </w:r>
      <w:r w:rsidR="008549C8" w:rsidRPr="00FC60EF">
        <w:t>.2017</w:t>
      </w:r>
      <w:r w:rsidR="00F73449">
        <w:t xml:space="preserve"> </w:t>
      </w:r>
      <w:r w:rsidRPr="00B56220">
        <w:t xml:space="preserve">на </w:t>
      </w:r>
      <w:r w:rsidR="00CA4089" w:rsidRPr="00B56220">
        <w:t xml:space="preserve">выполнение работ </w:t>
      </w:r>
      <w:r w:rsidR="00CA4089" w:rsidRPr="001B2542">
        <w:t xml:space="preserve">по </w:t>
      </w:r>
      <w:r w:rsidR="00CA4089" w:rsidRPr="00CA4089">
        <w:t>внедрению централизованной системы электронного документооборота на базе платформы TESSA</w:t>
      </w:r>
      <w:r w:rsidRPr="006634C4">
        <w:t>.</w:t>
      </w:r>
    </w:p>
    <w:p w14:paraId="53656D85" w14:textId="7464268C" w:rsidR="00E069C1" w:rsidRPr="00B56220" w:rsidRDefault="00E069C1" w:rsidP="00C93701">
      <w:pPr>
        <w:pStyle w:val="af1"/>
        <w:ind w:firstLine="709"/>
      </w:pPr>
      <w:r w:rsidRPr="00B56220">
        <w:t xml:space="preserve">Состав документации, предъявляемой на </w:t>
      </w:r>
      <w:r w:rsidR="002660CA">
        <w:t>тестирование</w:t>
      </w:r>
      <w:r w:rsidRPr="00B56220">
        <w:t>:</w:t>
      </w:r>
    </w:p>
    <w:p w14:paraId="75276293" w14:textId="05CB167B" w:rsidR="00E069C1" w:rsidRPr="00B56220" w:rsidRDefault="00E069C1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Комплект эксплуатационной документации на Систему:</w:t>
      </w:r>
    </w:p>
    <w:p w14:paraId="02FDAAC0" w14:textId="77777777" w:rsidR="00E069C1" w:rsidRPr="006634C4" w:rsidRDefault="00E069C1" w:rsidP="00D36E04">
      <w:pPr>
        <w:numPr>
          <w:ilvl w:val="0"/>
          <w:numId w:val="22"/>
        </w:numPr>
        <w:tabs>
          <w:tab w:val="left" w:pos="1134"/>
        </w:tabs>
      </w:pPr>
      <w:r w:rsidRPr="006634C4">
        <w:t>Руководство пользователя;</w:t>
      </w:r>
    </w:p>
    <w:p w14:paraId="588C3947" w14:textId="183148CA" w:rsidR="00E069C1" w:rsidRPr="006634C4" w:rsidRDefault="00E069C1" w:rsidP="00D36E04">
      <w:pPr>
        <w:numPr>
          <w:ilvl w:val="0"/>
          <w:numId w:val="22"/>
        </w:numPr>
        <w:tabs>
          <w:tab w:val="left" w:pos="1134"/>
        </w:tabs>
      </w:pPr>
      <w:r w:rsidRPr="006634C4">
        <w:t xml:space="preserve">Руководство </w:t>
      </w:r>
      <w:r w:rsidR="00E25AA3" w:rsidRPr="006634C4">
        <w:t xml:space="preserve">системного </w:t>
      </w:r>
      <w:r w:rsidRPr="006634C4">
        <w:t>администратора;</w:t>
      </w:r>
    </w:p>
    <w:p w14:paraId="35C21AB7" w14:textId="7833A017" w:rsidR="00E25AA3" w:rsidRPr="006634C4" w:rsidRDefault="00E25AA3" w:rsidP="00D36E04">
      <w:pPr>
        <w:numPr>
          <w:ilvl w:val="0"/>
          <w:numId w:val="22"/>
        </w:numPr>
        <w:tabs>
          <w:tab w:val="left" w:pos="1134"/>
        </w:tabs>
      </w:pPr>
      <w:r w:rsidRPr="006634C4">
        <w:t>Руководство предметного администратора;</w:t>
      </w:r>
    </w:p>
    <w:p w14:paraId="4E0ADD45" w14:textId="566B4CB0" w:rsidR="00E069C1" w:rsidRDefault="00AC4E2B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Программа </w:t>
      </w:r>
      <w:r w:rsidR="00F94B12">
        <w:rPr>
          <w:rFonts w:eastAsia="MS Mincho"/>
          <w:szCs w:val="24"/>
        </w:rPr>
        <w:t>тестовой эксплуатации</w:t>
      </w:r>
      <w:r w:rsidR="00E069C1" w:rsidRPr="006634C4">
        <w:rPr>
          <w:rFonts w:eastAsia="MS Mincho"/>
          <w:szCs w:val="24"/>
        </w:rPr>
        <w:t>;</w:t>
      </w:r>
    </w:p>
    <w:p w14:paraId="6810D12F" w14:textId="77777777" w:rsidR="00C860F6" w:rsidRPr="00E33BE8" w:rsidRDefault="00C860F6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Комплект инструкций пользователей:</w:t>
      </w:r>
    </w:p>
    <w:p w14:paraId="6835E88B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входящими документами;</w:t>
      </w:r>
    </w:p>
    <w:p w14:paraId="7726FFA0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исходящими документами;</w:t>
      </w:r>
    </w:p>
    <w:p w14:paraId="2E2982E1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внутренними документами;</w:t>
      </w:r>
    </w:p>
    <w:p w14:paraId="098EBEFE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ОРД;</w:t>
      </w:r>
    </w:p>
    <w:p w14:paraId="4441D42A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резолюциями;</w:t>
      </w:r>
    </w:p>
    <w:p w14:paraId="2C752A72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контролю организации;</w:t>
      </w:r>
    </w:p>
    <w:p w14:paraId="25EA336E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протоколами совещаний;</w:t>
      </w:r>
    </w:p>
    <w:p w14:paraId="24C3B889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работе с архивом</w:t>
      </w:r>
    </w:p>
    <w:p w14:paraId="038B34BE" w14:textId="77777777" w:rsidR="00C860F6" w:rsidRPr="00E33BE8" w:rsidRDefault="00C860F6" w:rsidP="00D36E04">
      <w:pPr>
        <w:pStyle w:val="affb"/>
        <w:numPr>
          <w:ilvl w:val="0"/>
          <w:numId w:val="450"/>
        </w:numPr>
        <w:tabs>
          <w:tab w:val="clear" w:pos="1440"/>
          <w:tab w:val="left" w:pos="993"/>
        </w:tabs>
        <w:spacing w:before="0"/>
        <w:ind w:left="1429" w:hanging="357"/>
        <w:rPr>
          <w:rFonts w:eastAsia="MS Mincho"/>
          <w:szCs w:val="24"/>
        </w:rPr>
      </w:pPr>
      <w:r w:rsidRPr="00E33BE8">
        <w:rPr>
          <w:rFonts w:eastAsia="MS Mincho"/>
          <w:szCs w:val="24"/>
        </w:rPr>
        <w:t>Инструкция по формированию отчетов и печати отчетных форм.</w:t>
      </w:r>
    </w:p>
    <w:p w14:paraId="030E7341" w14:textId="3EB1DE9B" w:rsidR="00487390" w:rsidRDefault="00487390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19" w:name="_Toc525745212"/>
      <w:bookmarkStart w:id="20" w:name="_Toc525745263"/>
      <w:bookmarkStart w:id="21" w:name="_Toc530066915"/>
      <w:bookmarkEnd w:id="19"/>
      <w:bookmarkEnd w:id="20"/>
      <w:r w:rsidRPr="00B56220">
        <w:rPr>
          <w:rFonts w:cs="Times New Roman"/>
          <w:caps w:val="0"/>
          <w:sz w:val="24"/>
          <w:szCs w:val="24"/>
        </w:rPr>
        <w:lastRenderedPageBreak/>
        <w:t xml:space="preserve">ЦЕЛЬ </w:t>
      </w:r>
      <w:r w:rsidR="00ED3122">
        <w:rPr>
          <w:rFonts w:cs="Times New Roman"/>
          <w:caps w:val="0"/>
          <w:sz w:val="24"/>
          <w:szCs w:val="24"/>
        </w:rPr>
        <w:t>ТЕСТОВОЙ ЭКСПЛУАТАЦИИ</w:t>
      </w:r>
      <w:bookmarkEnd w:id="21"/>
    </w:p>
    <w:p w14:paraId="65C96A1A" w14:textId="77777777" w:rsidR="00ED3122" w:rsidRPr="00B56220" w:rsidRDefault="00ED3122" w:rsidP="00ED3122">
      <w:pPr>
        <w:pStyle w:val="af1"/>
      </w:pPr>
      <w:r>
        <w:t>Тестовая эксплуатация</w:t>
      </w:r>
      <w:r w:rsidRPr="00B56220">
        <w:t xml:space="preserve"> провод</w:t>
      </w:r>
      <w:r>
        <w:t>и</w:t>
      </w:r>
      <w:r w:rsidRPr="00B56220">
        <w:t>тся с целью:</w:t>
      </w:r>
    </w:p>
    <w:p w14:paraId="7AF848D9" w14:textId="77777777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проведения проверок общей работоспособности Системы;</w:t>
      </w:r>
    </w:p>
    <w:p w14:paraId="220FB222" w14:textId="2B7FAA91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проведения проверок соответствия </w:t>
      </w:r>
      <w:r>
        <w:rPr>
          <w:rFonts w:eastAsia="MS Mincho"/>
          <w:szCs w:val="24"/>
        </w:rPr>
        <w:t>разработанной</w:t>
      </w:r>
      <w:r w:rsidRPr="00B56220">
        <w:rPr>
          <w:rFonts w:eastAsia="MS Mincho"/>
          <w:szCs w:val="24"/>
        </w:rPr>
        <w:t xml:space="preserve"> Системы </w:t>
      </w:r>
      <w:r>
        <w:rPr>
          <w:rFonts w:eastAsia="MS Mincho"/>
          <w:szCs w:val="24"/>
        </w:rPr>
        <w:t xml:space="preserve">частному </w:t>
      </w:r>
      <w:r w:rsidRPr="00B56220">
        <w:rPr>
          <w:rFonts w:eastAsia="MS Mincho"/>
          <w:szCs w:val="24"/>
        </w:rPr>
        <w:t>техническому заданию</w:t>
      </w:r>
      <w:r>
        <w:rPr>
          <w:rFonts w:eastAsia="MS Mincho"/>
          <w:szCs w:val="24"/>
        </w:rPr>
        <w:t xml:space="preserve"> </w:t>
      </w:r>
      <w:r w:rsidRPr="008878C5">
        <w:rPr>
          <w:rFonts w:eastAsia="MS Mincho"/>
          <w:szCs w:val="24"/>
        </w:rPr>
        <w:t>на автоматизацию процессов управления делопроизводством на базе платформы TESSA</w:t>
      </w:r>
      <w:r w:rsidRPr="00B56220">
        <w:rPr>
          <w:rFonts w:eastAsia="MS Mincho"/>
          <w:szCs w:val="24"/>
        </w:rPr>
        <w:t>;</w:t>
      </w:r>
    </w:p>
    <w:p w14:paraId="4F317B39" w14:textId="77777777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проведения проверок комплектности и качества документации;</w:t>
      </w:r>
    </w:p>
    <w:p w14:paraId="38510E60" w14:textId="77777777" w:rsidR="00ED3122" w:rsidRPr="00A23B2B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</w:pPr>
      <w:r w:rsidRPr="00A23B2B">
        <w:rPr>
          <w:rFonts w:eastAsia="MS Mincho"/>
          <w:szCs w:val="24"/>
        </w:rPr>
        <w:t xml:space="preserve">решение вопроса о передаче Системы в </w:t>
      </w:r>
      <w:r>
        <w:rPr>
          <w:rFonts w:eastAsia="MS Mincho"/>
          <w:szCs w:val="24"/>
        </w:rPr>
        <w:t xml:space="preserve">опытную </w:t>
      </w:r>
      <w:r w:rsidRPr="00A23B2B">
        <w:rPr>
          <w:rFonts w:eastAsia="MS Mincho"/>
          <w:szCs w:val="24"/>
        </w:rPr>
        <w:t>эксплуатацию.</w:t>
      </w:r>
    </w:p>
    <w:p w14:paraId="5C683517" w14:textId="52909935" w:rsidR="00487390" w:rsidRPr="00B56220" w:rsidRDefault="00487390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22" w:name="_Toc530066916"/>
      <w:r w:rsidRPr="00B56220">
        <w:rPr>
          <w:rFonts w:cs="Times New Roman"/>
          <w:caps w:val="0"/>
          <w:sz w:val="24"/>
          <w:szCs w:val="24"/>
        </w:rPr>
        <w:lastRenderedPageBreak/>
        <w:t>ОБЩИЕ ПОЛОЖЕНИЯ</w:t>
      </w:r>
      <w:bookmarkEnd w:id="22"/>
    </w:p>
    <w:p w14:paraId="00076B43" w14:textId="09385517" w:rsidR="00487390" w:rsidRPr="00B56220" w:rsidRDefault="00487390" w:rsidP="00487390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3" w:name="_Toc530066917"/>
      <w:r w:rsidRPr="00B56220">
        <w:rPr>
          <w:sz w:val="24"/>
        </w:rPr>
        <w:t xml:space="preserve">Перечень руководящих документов, на основании которых проводят </w:t>
      </w:r>
      <w:r w:rsidR="00187722">
        <w:rPr>
          <w:sz w:val="24"/>
        </w:rPr>
        <w:t>тестовую эксплуатацию</w:t>
      </w:r>
      <w:r w:rsidR="007E4C84">
        <w:rPr>
          <w:sz w:val="24"/>
        </w:rPr>
        <w:t xml:space="preserve"> Системы</w:t>
      </w:r>
      <w:bookmarkEnd w:id="23"/>
    </w:p>
    <w:p w14:paraId="283D8B70" w14:textId="77777777" w:rsidR="00ED3122" w:rsidRPr="00B56220" w:rsidRDefault="00ED3122" w:rsidP="00ED3122">
      <w:pPr>
        <w:pStyle w:val="af1"/>
        <w:ind w:left="360" w:firstLine="0"/>
      </w:pPr>
      <w:r>
        <w:t>Тестовая эксплуатация</w:t>
      </w:r>
      <w:r w:rsidRPr="00B56220">
        <w:t xml:space="preserve"> Системы </w:t>
      </w:r>
      <w:r>
        <w:t xml:space="preserve">проводится </w:t>
      </w:r>
      <w:r w:rsidRPr="00B56220">
        <w:t>на основании следующих документов:</w:t>
      </w:r>
    </w:p>
    <w:p w14:paraId="43E605EB" w14:textId="46E7A1FE" w:rsidR="00487390" w:rsidRPr="008878C5" w:rsidRDefault="008878C5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8878C5">
        <w:rPr>
          <w:rFonts w:eastAsia="MS Mincho"/>
          <w:szCs w:val="24"/>
        </w:rPr>
        <w:t xml:space="preserve">частное техническое задание </w:t>
      </w:r>
      <w:r w:rsidR="00487390" w:rsidRPr="008878C5">
        <w:rPr>
          <w:rFonts w:eastAsia="MS Mincho"/>
          <w:szCs w:val="24"/>
        </w:rPr>
        <w:t xml:space="preserve">на </w:t>
      </w:r>
      <w:r w:rsidRPr="008878C5">
        <w:rPr>
          <w:rFonts w:eastAsia="MS Mincho"/>
          <w:szCs w:val="24"/>
        </w:rPr>
        <w:t>автоматизацию процессов управления делопроизводством на базе платформы TESSA</w:t>
      </w:r>
      <w:r w:rsidR="00487390" w:rsidRPr="008878C5">
        <w:rPr>
          <w:rFonts w:eastAsia="MS Mincho"/>
          <w:szCs w:val="24"/>
        </w:rPr>
        <w:t>;</w:t>
      </w:r>
    </w:p>
    <w:p w14:paraId="2DD3E7F1" w14:textId="77777777" w:rsidR="00ED3122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настоящая программа </w:t>
      </w:r>
      <w:r>
        <w:rPr>
          <w:rFonts w:eastAsia="MS Mincho"/>
          <w:szCs w:val="24"/>
        </w:rPr>
        <w:t>тестовой эксплуатации;</w:t>
      </w:r>
    </w:p>
    <w:p w14:paraId="55867F67" w14:textId="77777777" w:rsidR="00ED3122" w:rsidRPr="00ED3122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>инструкции пользователей на Систему.</w:t>
      </w:r>
    </w:p>
    <w:p w14:paraId="37AA9074" w14:textId="13154A24" w:rsidR="00487390" w:rsidRPr="00B56220" w:rsidRDefault="00487390" w:rsidP="00ED3122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4" w:name="_Toc530066918"/>
      <w:r w:rsidRPr="00B56220">
        <w:rPr>
          <w:sz w:val="24"/>
        </w:rPr>
        <w:t xml:space="preserve">Место и продолжительность </w:t>
      </w:r>
      <w:r w:rsidR="00ED3122">
        <w:rPr>
          <w:sz w:val="24"/>
        </w:rPr>
        <w:t>тестов</w:t>
      </w:r>
      <w:r w:rsidR="00ED3122" w:rsidRPr="00350779">
        <w:rPr>
          <w:sz w:val="24"/>
        </w:rPr>
        <w:t>ой эксплуатации</w:t>
      </w:r>
      <w:bookmarkEnd w:id="24"/>
    </w:p>
    <w:p w14:paraId="0DD37867" w14:textId="0D32C110" w:rsidR="005801A5" w:rsidRPr="00B56220" w:rsidRDefault="00ED3122" w:rsidP="00C93701">
      <w:pPr>
        <w:pStyle w:val="af1"/>
        <w:ind w:firstLine="709"/>
        <w:rPr>
          <w:rFonts w:eastAsia="MS Mincho"/>
        </w:rPr>
      </w:pPr>
      <w:r>
        <w:t>Тестовая эксплуатация</w:t>
      </w:r>
      <w:r w:rsidRPr="00B56220">
        <w:t xml:space="preserve"> Системы </w:t>
      </w:r>
      <w:r>
        <w:t>проводи</w:t>
      </w:r>
      <w:r w:rsidR="005801A5" w:rsidRPr="00B56220">
        <w:t xml:space="preserve">тся на программно-технических средствах </w:t>
      </w:r>
      <w:r w:rsidR="005A0283" w:rsidRPr="00B56220">
        <w:rPr>
          <w:rFonts w:eastAsia="MS Mincho"/>
        </w:rPr>
        <w:t>Заказчика</w:t>
      </w:r>
      <w:r w:rsidR="005801A5" w:rsidRPr="00B56220">
        <w:rPr>
          <w:rFonts w:eastAsia="MS Mincho"/>
        </w:rPr>
        <w:t xml:space="preserve"> на территории </w:t>
      </w:r>
      <w:r w:rsidR="00542C43">
        <w:rPr>
          <w:rFonts w:eastAsia="MS Mincho"/>
        </w:rPr>
        <w:t>АО </w:t>
      </w:r>
      <w:r w:rsidR="008878C5" w:rsidRPr="008878C5">
        <w:rPr>
          <w:rFonts w:eastAsia="MS Mincho"/>
        </w:rPr>
        <w:t xml:space="preserve">«Концерн ВКО «Алмаз – Антей» </w:t>
      </w:r>
      <w:r w:rsidR="005801A5" w:rsidRPr="00B56220">
        <w:rPr>
          <w:rFonts w:eastAsia="MS Mincho"/>
        </w:rPr>
        <w:t>(</w:t>
      </w:r>
      <w:r w:rsidR="008878C5" w:rsidRPr="00FC60EF">
        <w:t>121471, Москва, ул. Верейская, 41</w:t>
      </w:r>
      <w:r w:rsidR="005801A5" w:rsidRPr="00B56220">
        <w:rPr>
          <w:rFonts w:eastAsia="MS Mincho"/>
        </w:rPr>
        <w:t xml:space="preserve">) в период с </w:t>
      </w:r>
      <w:r w:rsidR="00C860F6" w:rsidRPr="00C860F6">
        <w:rPr>
          <w:rFonts w:eastAsia="MS Mincho"/>
        </w:rPr>
        <w:t>«19</w:t>
      </w:r>
      <w:r w:rsidR="008878C5" w:rsidRPr="00C860F6">
        <w:rPr>
          <w:rFonts w:eastAsia="MS Mincho"/>
        </w:rPr>
        <w:t>»</w:t>
      </w:r>
      <w:r w:rsidR="00C860F6" w:rsidRPr="00C860F6">
        <w:rPr>
          <w:rFonts w:eastAsia="MS Mincho"/>
        </w:rPr>
        <w:t xml:space="preserve"> ноября </w:t>
      </w:r>
      <w:r w:rsidR="008878C5" w:rsidRPr="00C860F6">
        <w:rPr>
          <w:rFonts w:eastAsia="MS Mincho"/>
        </w:rPr>
        <w:t>2018</w:t>
      </w:r>
      <w:r w:rsidR="007A7B6B" w:rsidRPr="00C860F6">
        <w:rPr>
          <w:rFonts w:eastAsia="MS Mincho"/>
        </w:rPr>
        <w:t xml:space="preserve"> г. </w:t>
      </w:r>
      <w:r w:rsidR="005801A5" w:rsidRPr="00C860F6">
        <w:rPr>
          <w:rFonts w:eastAsia="MS Mincho"/>
        </w:rPr>
        <w:t xml:space="preserve">по </w:t>
      </w:r>
      <w:r w:rsidR="00C860F6" w:rsidRPr="00C860F6">
        <w:rPr>
          <w:rFonts w:eastAsia="MS Mincho"/>
        </w:rPr>
        <w:t>«1</w:t>
      </w:r>
      <w:r w:rsidR="008878C5" w:rsidRPr="00C860F6">
        <w:rPr>
          <w:rFonts w:eastAsia="MS Mincho"/>
        </w:rPr>
        <w:t>»</w:t>
      </w:r>
      <w:r w:rsidR="00C860F6" w:rsidRPr="00C860F6">
        <w:rPr>
          <w:rFonts w:eastAsia="MS Mincho"/>
        </w:rPr>
        <w:t xml:space="preserve"> февраля 2019</w:t>
      </w:r>
      <w:r w:rsidR="007A7B6B" w:rsidRPr="00C860F6">
        <w:rPr>
          <w:rFonts w:eastAsia="MS Mincho"/>
        </w:rPr>
        <w:t xml:space="preserve"> г</w:t>
      </w:r>
      <w:r w:rsidR="005801A5" w:rsidRPr="00C860F6">
        <w:t>.</w:t>
      </w:r>
    </w:p>
    <w:p w14:paraId="257484F1" w14:textId="32EFD6B7" w:rsidR="00487390" w:rsidRPr="00B56220" w:rsidRDefault="00487390" w:rsidP="00487390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5" w:name="_Toc530066919"/>
      <w:r w:rsidRPr="00B56220">
        <w:rPr>
          <w:sz w:val="24"/>
        </w:rPr>
        <w:t xml:space="preserve">Организации, участвующие в </w:t>
      </w:r>
      <w:r w:rsidR="007E4C84">
        <w:rPr>
          <w:sz w:val="24"/>
        </w:rPr>
        <w:t>тестовой эксплуатации Системы</w:t>
      </w:r>
      <w:bookmarkEnd w:id="25"/>
    </w:p>
    <w:p w14:paraId="03F77516" w14:textId="73D05BCB" w:rsidR="00ED3122" w:rsidRPr="00B56220" w:rsidRDefault="00ED3122" w:rsidP="00ED3122">
      <w:pPr>
        <w:pStyle w:val="af1"/>
      </w:pPr>
      <w:r>
        <w:t>В тестовой эксплуатации</w:t>
      </w:r>
      <w:r w:rsidRPr="00B56220">
        <w:t xml:space="preserve"> принимают участие </w:t>
      </w:r>
      <w:r w:rsidR="007E4C84">
        <w:t>сотрудники</w:t>
      </w:r>
      <w:r w:rsidR="007E4C84" w:rsidRPr="00B56220">
        <w:t xml:space="preserve"> </w:t>
      </w:r>
      <w:r w:rsidRPr="00B56220">
        <w:t>следующих организаций:</w:t>
      </w:r>
    </w:p>
    <w:p w14:paraId="47537288" w14:textId="77777777" w:rsidR="00ED3122" w:rsidRPr="00B56220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>З</w:t>
      </w:r>
      <w:r w:rsidRPr="00B56220">
        <w:rPr>
          <w:rFonts w:eastAsia="MS Mincho"/>
          <w:szCs w:val="24"/>
        </w:rPr>
        <w:t xml:space="preserve">аказчик: </w:t>
      </w:r>
      <w:r w:rsidRPr="008878C5">
        <w:rPr>
          <w:rFonts w:eastAsia="MS Mincho"/>
          <w:szCs w:val="24"/>
        </w:rPr>
        <w:t>АО</w:t>
      </w:r>
      <w:r>
        <w:rPr>
          <w:rFonts w:eastAsia="MS Mincho"/>
          <w:szCs w:val="24"/>
        </w:rPr>
        <w:t> </w:t>
      </w:r>
      <w:r w:rsidRPr="008878C5">
        <w:rPr>
          <w:rFonts w:eastAsia="MS Mincho"/>
          <w:szCs w:val="24"/>
        </w:rPr>
        <w:t>«Концерн ВКО «Алмаз – Антей»</w:t>
      </w:r>
      <w:r w:rsidRPr="00B56220">
        <w:rPr>
          <w:rFonts w:eastAsia="MS Mincho"/>
          <w:szCs w:val="24"/>
        </w:rPr>
        <w:t>;</w:t>
      </w:r>
    </w:p>
    <w:p w14:paraId="675DA551" w14:textId="77777777" w:rsidR="00ED3122" w:rsidRPr="00217CC8" w:rsidRDefault="00ED3122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>Исполнитель: Общество с ограниченной ответственностью «</w:t>
      </w:r>
      <w:r w:rsidRPr="008878C5">
        <w:rPr>
          <w:rFonts w:eastAsia="MS Mincho"/>
          <w:szCs w:val="24"/>
        </w:rPr>
        <w:t>СИНТЕЛЛЕКТ</w:t>
      </w:r>
      <w:r w:rsidRPr="00B56220">
        <w:rPr>
          <w:rFonts w:eastAsia="MS Mincho"/>
          <w:szCs w:val="24"/>
        </w:rPr>
        <w:t>».</w:t>
      </w:r>
    </w:p>
    <w:p w14:paraId="41ECF986" w14:textId="1CB81315" w:rsidR="00487390" w:rsidRPr="00B56220" w:rsidRDefault="00487390" w:rsidP="00542C43">
      <w:pPr>
        <w:pStyle w:val="af1"/>
        <w:ind w:firstLine="0"/>
      </w:pPr>
    </w:p>
    <w:p w14:paraId="24C9A134" w14:textId="2A4D74DB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26" w:name="_Toc530066920"/>
      <w:r w:rsidRPr="00B56220">
        <w:rPr>
          <w:rFonts w:cs="Times New Roman"/>
          <w:caps w:val="0"/>
          <w:sz w:val="24"/>
          <w:szCs w:val="24"/>
        </w:rPr>
        <w:lastRenderedPageBreak/>
        <w:t xml:space="preserve">ОБЪЕМ </w:t>
      </w:r>
      <w:r w:rsidR="007C6FEF">
        <w:rPr>
          <w:rFonts w:cs="Times New Roman"/>
          <w:caps w:val="0"/>
          <w:sz w:val="24"/>
          <w:szCs w:val="24"/>
        </w:rPr>
        <w:t>ТЕСТОВОЙ ЭКСПЛУАТАЦИИ</w:t>
      </w:r>
      <w:bookmarkEnd w:id="26"/>
    </w:p>
    <w:p w14:paraId="29ED73D8" w14:textId="44DDCA66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27" w:name="_Toc530066921"/>
      <w:r w:rsidRPr="00B56220">
        <w:rPr>
          <w:sz w:val="24"/>
        </w:rPr>
        <w:t xml:space="preserve">Перечень этапов </w:t>
      </w:r>
      <w:r w:rsidR="007C6FEF">
        <w:rPr>
          <w:sz w:val="24"/>
        </w:rPr>
        <w:t>тестовой эксплуатации</w:t>
      </w:r>
      <w:bookmarkEnd w:id="27"/>
    </w:p>
    <w:p w14:paraId="3C179595" w14:textId="5D88F594" w:rsidR="001A7444" w:rsidRDefault="00F41ADD" w:rsidP="005A0283">
      <w:pPr>
        <w:pStyle w:val="af1"/>
        <w:ind w:firstLine="709"/>
      </w:pPr>
      <w:r>
        <w:t xml:space="preserve">Тестовая эксплуатация </w:t>
      </w:r>
      <w:r w:rsidR="00C93701" w:rsidRPr="00B56220">
        <w:t>включа</w:t>
      </w:r>
      <w:r w:rsidR="00FC1B66">
        <w:t>е</w:t>
      </w:r>
      <w:r w:rsidR="00C93701" w:rsidRPr="00B56220">
        <w:t>т</w:t>
      </w:r>
      <w:r w:rsidR="002660CA">
        <w:t xml:space="preserve"> в себя</w:t>
      </w:r>
      <w:r w:rsidR="001A7444" w:rsidRPr="00B56220">
        <w:t>:</w:t>
      </w:r>
    </w:p>
    <w:p w14:paraId="17BBEDB5" w14:textId="77777777" w:rsidR="00F41ADD" w:rsidRPr="00B56220" w:rsidRDefault="00F41ADD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</w:pPr>
      <w:bookmarkStart w:id="28" w:name="_Toc374717676"/>
      <w:bookmarkStart w:id="29" w:name="_Toc374972376"/>
      <w:bookmarkStart w:id="30" w:name="_Toc375215533"/>
      <w:r w:rsidRPr="00B56220">
        <w:rPr>
          <w:rFonts w:eastAsia="MS Mincho"/>
          <w:szCs w:val="24"/>
        </w:rPr>
        <w:t>Проверку соответствия требованиям ТЗ к документированию</w:t>
      </w:r>
      <w:bookmarkEnd w:id="28"/>
      <w:bookmarkEnd w:id="29"/>
      <w:bookmarkEnd w:id="30"/>
      <w:r w:rsidRPr="00B56220">
        <w:rPr>
          <w:rFonts w:eastAsia="MS Mincho"/>
          <w:szCs w:val="24"/>
        </w:rPr>
        <w:t>:</w:t>
      </w:r>
    </w:p>
    <w:p w14:paraId="1F9AF18D" w14:textId="11B19989" w:rsidR="00F41ADD" w:rsidRPr="00B56220" w:rsidRDefault="00F41ADD" w:rsidP="00D36E04">
      <w:pPr>
        <w:pStyle w:val="affb"/>
        <w:numPr>
          <w:ilvl w:val="0"/>
          <w:numId w:val="20"/>
        </w:numPr>
        <w:tabs>
          <w:tab w:val="clear" w:pos="1440"/>
          <w:tab w:val="left" w:pos="1276"/>
        </w:tabs>
        <w:spacing w:before="0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проверка комплектности представленных на </w:t>
      </w:r>
      <w:r w:rsidR="002660CA">
        <w:rPr>
          <w:rFonts w:eastAsia="MS Mincho"/>
          <w:szCs w:val="24"/>
        </w:rPr>
        <w:t>тестирование</w:t>
      </w:r>
      <w:r w:rsidRPr="00B56220">
        <w:rPr>
          <w:rFonts w:eastAsia="MS Mincho"/>
          <w:szCs w:val="24"/>
        </w:rPr>
        <w:t xml:space="preserve"> документов;</w:t>
      </w:r>
    </w:p>
    <w:p w14:paraId="16317BED" w14:textId="246AFBD1" w:rsidR="00F41ADD" w:rsidRDefault="00F41ADD" w:rsidP="00D36E04">
      <w:pPr>
        <w:pStyle w:val="affb"/>
        <w:numPr>
          <w:ilvl w:val="0"/>
          <w:numId w:val="20"/>
        </w:numPr>
        <w:tabs>
          <w:tab w:val="clear" w:pos="1440"/>
          <w:tab w:val="left" w:pos="1276"/>
        </w:tabs>
        <w:spacing w:before="0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проверка содержания и оформления представленных на </w:t>
      </w:r>
      <w:r w:rsidR="002660CA">
        <w:rPr>
          <w:rFonts w:eastAsia="MS Mincho"/>
          <w:szCs w:val="24"/>
        </w:rPr>
        <w:t>тестирование</w:t>
      </w:r>
      <w:r w:rsidRPr="00B56220">
        <w:rPr>
          <w:rFonts w:eastAsia="MS Mincho"/>
          <w:szCs w:val="24"/>
        </w:rPr>
        <w:t xml:space="preserve"> документов.</w:t>
      </w:r>
    </w:p>
    <w:p w14:paraId="140EE1DE" w14:textId="306F9E16" w:rsidR="007C6FEF" w:rsidRPr="007C6FEF" w:rsidRDefault="002660CA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</w:pPr>
      <w:bookmarkStart w:id="31" w:name="_Toc374717673"/>
      <w:bookmarkStart w:id="32" w:name="_Toc374972373"/>
      <w:bookmarkStart w:id="33" w:name="_Toc375215530"/>
      <w:r>
        <w:rPr>
          <w:rFonts w:eastAsia="MS Mincho"/>
          <w:szCs w:val="24"/>
        </w:rPr>
        <w:t>Выполнение функциональных тестов</w:t>
      </w:r>
      <w:r w:rsidR="007C6FEF">
        <w:rPr>
          <w:rFonts w:eastAsia="MS Mincho"/>
          <w:szCs w:val="24"/>
        </w:rPr>
        <w:t>: п</w:t>
      </w:r>
      <w:r w:rsidR="007C6FEF" w:rsidRPr="00B56220">
        <w:rPr>
          <w:rFonts w:eastAsia="MS Mincho"/>
          <w:szCs w:val="24"/>
        </w:rPr>
        <w:t>рове</w:t>
      </w:r>
      <w:r w:rsidR="007C6FEF">
        <w:rPr>
          <w:rFonts w:eastAsia="MS Mincho"/>
          <w:szCs w:val="24"/>
        </w:rPr>
        <w:t>рку</w:t>
      </w:r>
      <w:r w:rsidR="007C6FEF" w:rsidRPr="00B56220">
        <w:rPr>
          <w:rFonts w:eastAsia="MS Mincho"/>
          <w:szCs w:val="24"/>
        </w:rPr>
        <w:t xml:space="preserve"> соответствия </w:t>
      </w:r>
      <w:r w:rsidR="007C6FEF" w:rsidRPr="00E25AA3">
        <w:rPr>
          <w:rFonts w:eastAsia="MS Mincho"/>
          <w:szCs w:val="24"/>
        </w:rPr>
        <w:t>требованиям ЧТЗ к функциональности Системы</w:t>
      </w:r>
      <w:bookmarkEnd w:id="31"/>
      <w:bookmarkEnd w:id="32"/>
      <w:bookmarkEnd w:id="33"/>
      <w:r w:rsidR="007C6FEF" w:rsidRPr="00E25AA3">
        <w:rPr>
          <w:rFonts w:eastAsia="MS Mincho"/>
          <w:szCs w:val="24"/>
        </w:rPr>
        <w:t xml:space="preserve"> (методика указана в таблице (</w:t>
      </w:r>
      <w:r w:rsidR="007C6FEF" w:rsidRPr="007C6FEF">
        <w:rPr>
          <w:rFonts w:eastAsia="MS Mincho"/>
          <w:szCs w:val="24"/>
        </w:rPr>
        <w:fldChar w:fldCharType="begin"/>
      </w:r>
      <w:r w:rsidR="007C6FEF" w:rsidRPr="00E25AA3">
        <w:rPr>
          <w:rFonts w:eastAsia="MS Mincho"/>
          <w:szCs w:val="24"/>
        </w:rPr>
        <w:instrText xml:space="preserve"> REF _Ref214517044 \h  \* MERGEFORMAT </w:instrText>
      </w:r>
      <w:r w:rsidR="007C6FEF" w:rsidRPr="007C6FEF">
        <w:rPr>
          <w:rFonts w:eastAsia="MS Mincho"/>
          <w:szCs w:val="24"/>
        </w:rPr>
      </w:r>
      <w:r w:rsidR="007C6FEF" w:rsidRPr="007C6FEF">
        <w:rPr>
          <w:rFonts w:eastAsia="MS Mincho"/>
          <w:szCs w:val="24"/>
        </w:rPr>
        <w:fldChar w:fldCharType="separate"/>
      </w:r>
      <w:r w:rsidR="00B17469" w:rsidRPr="00B17469">
        <w:rPr>
          <w:rFonts w:eastAsia="MS Mincho"/>
          <w:szCs w:val="24"/>
        </w:rPr>
        <w:t>Таблица 1</w:t>
      </w:r>
      <w:r w:rsidR="007C6FEF" w:rsidRPr="007C6FEF">
        <w:rPr>
          <w:rFonts w:eastAsia="MS Mincho"/>
          <w:szCs w:val="24"/>
        </w:rPr>
        <w:fldChar w:fldCharType="end"/>
      </w:r>
      <w:r w:rsidR="007C6FEF" w:rsidRPr="00E25AA3">
        <w:rPr>
          <w:rFonts w:eastAsia="MS Mincho"/>
          <w:szCs w:val="24"/>
        </w:rPr>
        <w:t>)).</w:t>
      </w:r>
    </w:p>
    <w:p w14:paraId="26AE1A32" w14:textId="78188BB0" w:rsidR="002628D7" w:rsidRDefault="002628D7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</w:pPr>
      <w:r>
        <w:rPr>
          <w:rFonts w:eastAsia="MS Mincho"/>
          <w:szCs w:val="24"/>
        </w:rPr>
        <w:t>Самостоятельное тестирование Сис</w:t>
      </w:r>
      <w:r w:rsidR="00F41ADD">
        <w:rPr>
          <w:rFonts w:eastAsia="MS Mincho"/>
          <w:szCs w:val="24"/>
        </w:rPr>
        <w:t>т</w:t>
      </w:r>
      <w:r>
        <w:rPr>
          <w:rFonts w:eastAsia="MS Mincho"/>
          <w:szCs w:val="24"/>
        </w:rPr>
        <w:t>емы сотрудниками рабочей группы.</w:t>
      </w:r>
      <w:r w:rsidR="00FC1B66" w:rsidRPr="00FC1B66">
        <w:rPr>
          <w:rFonts w:eastAsia="MS Mincho"/>
          <w:szCs w:val="24"/>
        </w:rPr>
        <w:t xml:space="preserve"> </w:t>
      </w:r>
    </w:p>
    <w:p w14:paraId="09284C5A" w14:textId="0A05F608" w:rsidR="001802DC" w:rsidRPr="00B56220" w:rsidRDefault="001802DC" w:rsidP="00D36E04">
      <w:pPr>
        <w:pStyle w:val="affb"/>
        <w:numPr>
          <w:ilvl w:val="0"/>
          <w:numId w:val="28"/>
        </w:numPr>
        <w:tabs>
          <w:tab w:val="clear" w:pos="1440"/>
          <w:tab w:val="left" w:pos="993"/>
        </w:tabs>
        <w:spacing w:before="0"/>
        <w:rPr>
          <w:rFonts w:eastAsia="MS Mincho"/>
          <w:szCs w:val="24"/>
        </w:rPr>
        <w:sectPr w:rsidR="001802DC" w:rsidRPr="00B56220" w:rsidSect="00DF27D7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134" w:right="567" w:bottom="1134" w:left="1134" w:header="720" w:footer="720" w:gutter="0"/>
          <w:pgNumType w:start="1"/>
          <w:cols w:space="708"/>
          <w:titlePg/>
          <w:docGrid w:linePitch="360"/>
        </w:sectPr>
      </w:pPr>
    </w:p>
    <w:p w14:paraId="65C40D6B" w14:textId="21EC9F42" w:rsidR="005801A5" w:rsidRPr="00B56220" w:rsidRDefault="005801A5" w:rsidP="00766D3C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34" w:name="_Последовательность_проведения_и"/>
      <w:bookmarkStart w:id="35" w:name="_Ref529536117"/>
      <w:bookmarkStart w:id="36" w:name="_Toc530066922"/>
      <w:bookmarkEnd w:id="34"/>
      <w:r w:rsidRPr="00B56220">
        <w:rPr>
          <w:sz w:val="24"/>
        </w:rPr>
        <w:lastRenderedPageBreak/>
        <w:t xml:space="preserve">Последовательность проведения и режима </w:t>
      </w:r>
      <w:bookmarkEnd w:id="35"/>
      <w:r w:rsidR="00521D30">
        <w:rPr>
          <w:sz w:val="24"/>
        </w:rPr>
        <w:t>функциональных тестов</w:t>
      </w:r>
      <w:bookmarkEnd w:id="36"/>
    </w:p>
    <w:p w14:paraId="3542DCC9" w14:textId="6C45339F" w:rsidR="00F24C88" w:rsidRPr="00B56220" w:rsidRDefault="00F24C88" w:rsidP="005A0283">
      <w:pPr>
        <w:pStyle w:val="af1"/>
        <w:ind w:firstLine="709"/>
      </w:pPr>
      <w:r w:rsidRPr="00B56220">
        <w:t xml:space="preserve">Проверка реализованных функциональных возможностей должна определить, соответствует ли Система требованиям к функциям, указанным в </w:t>
      </w:r>
      <w:r w:rsidR="00F512DB">
        <w:t>Ч</w:t>
      </w:r>
      <w:r w:rsidRPr="00B56220">
        <w:t xml:space="preserve">ТЗ </w:t>
      </w:r>
      <w:r w:rsidR="008549C8" w:rsidRPr="008878C5">
        <w:rPr>
          <w:rFonts w:eastAsia="MS Mincho"/>
        </w:rPr>
        <w:t>на автоматизацию процессов управления делопроизводством на базе платформы TESSA</w:t>
      </w:r>
      <w:r w:rsidR="008549C8" w:rsidRPr="00B56220" w:rsidDel="008549C8">
        <w:t xml:space="preserve"> </w:t>
      </w:r>
      <w:r w:rsidRPr="00B56220">
        <w:t>(</w:t>
      </w:r>
      <w:r w:rsidR="00057AF7">
        <w:fldChar w:fldCharType="begin"/>
      </w:r>
      <w:r w:rsidR="00057AF7">
        <w:instrText xml:space="preserve"> REF _Ref214517044 \h </w:instrText>
      </w:r>
      <w:r w:rsidR="00057AF7">
        <w:fldChar w:fldCharType="separate"/>
      </w:r>
      <w:r w:rsidR="00B17469" w:rsidRPr="00B56220">
        <w:t>Таблица</w:t>
      </w:r>
      <w:r w:rsidR="00B17469">
        <w:t> </w:t>
      </w:r>
      <w:r w:rsidR="00B17469">
        <w:rPr>
          <w:noProof/>
        </w:rPr>
        <w:t>1</w:t>
      </w:r>
      <w:r w:rsidR="00057AF7">
        <w:fldChar w:fldCharType="end"/>
      </w:r>
      <w:r w:rsidRPr="00B56220">
        <w:t>).</w:t>
      </w:r>
    </w:p>
    <w:p w14:paraId="1E0A010B" w14:textId="5C72CC1E" w:rsidR="00AB1AD4" w:rsidRPr="00B56220" w:rsidRDefault="00C93701" w:rsidP="005A0283">
      <w:pPr>
        <w:ind w:firstLine="0"/>
      </w:pPr>
      <w:bookmarkStart w:id="37" w:name="_Ref214517044"/>
      <w:r w:rsidRPr="00B56220">
        <w:t>Таблица</w:t>
      </w:r>
      <w:r w:rsidR="00057AF7">
        <w:t> </w:t>
      </w:r>
      <w:r w:rsidR="00CB1B39">
        <w:rPr>
          <w:noProof/>
        </w:rPr>
        <w:fldChar w:fldCharType="begin"/>
      </w:r>
      <w:r w:rsidR="00CB1B39">
        <w:rPr>
          <w:noProof/>
        </w:rPr>
        <w:instrText xml:space="preserve"> SEQ Таблица \* ARABIC </w:instrText>
      </w:r>
      <w:r w:rsidR="00CB1B39">
        <w:rPr>
          <w:noProof/>
        </w:rPr>
        <w:fldChar w:fldCharType="separate"/>
      </w:r>
      <w:r w:rsidR="00B17469">
        <w:rPr>
          <w:noProof/>
        </w:rPr>
        <w:t>1</w:t>
      </w:r>
      <w:r w:rsidR="00CB1B39">
        <w:rPr>
          <w:noProof/>
        </w:rPr>
        <w:fldChar w:fldCharType="end"/>
      </w:r>
      <w:bookmarkEnd w:id="37"/>
      <w:r w:rsidRPr="00B56220">
        <w:t xml:space="preserve"> </w:t>
      </w:r>
      <w:r w:rsidR="00057AF7">
        <w:t>–</w:t>
      </w:r>
      <w:r w:rsidRPr="00B56220">
        <w:t xml:space="preserve"> </w:t>
      </w:r>
      <w:r w:rsidR="00AB1AD4" w:rsidRPr="00B56220">
        <w:t xml:space="preserve">Методика проведения </w:t>
      </w:r>
      <w:r w:rsidR="00521D30">
        <w:t>функционального тестирования</w:t>
      </w:r>
    </w:p>
    <w:tbl>
      <w:tblPr>
        <w:tblW w:w="15184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5528"/>
        <w:gridCol w:w="16"/>
        <w:gridCol w:w="6095"/>
      </w:tblGrid>
      <w:tr w:rsidR="001802DC" w:rsidRPr="00B56220" w14:paraId="008F5878" w14:textId="77777777" w:rsidTr="00A373B6">
        <w:trPr>
          <w:tblHeader/>
        </w:trPr>
        <w:tc>
          <w:tcPr>
            <w:tcW w:w="1277" w:type="dxa"/>
            <w:vAlign w:val="center"/>
          </w:tcPr>
          <w:p w14:paraId="2BC93572" w14:textId="640D8246" w:rsidR="001802DC" w:rsidRPr="00B56220" w:rsidRDefault="005F4AC7" w:rsidP="00E25AA3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 </w:t>
            </w:r>
            <w:r w:rsidR="001802DC" w:rsidRPr="00B56220">
              <w:rPr>
                <w:sz w:val="24"/>
                <w:szCs w:val="24"/>
              </w:rPr>
              <w:t>п.п.</w:t>
            </w:r>
          </w:p>
        </w:tc>
        <w:tc>
          <w:tcPr>
            <w:tcW w:w="2268" w:type="dxa"/>
            <w:vAlign w:val="center"/>
          </w:tcPr>
          <w:p w14:paraId="61141FD8" w14:textId="77777777" w:rsidR="001802DC" w:rsidRPr="00B56220" w:rsidRDefault="001802DC" w:rsidP="00E25AA3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B56220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5544" w:type="dxa"/>
            <w:gridSpan w:val="2"/>
            <w:vAlign w:val="center"/>
          </w:tcPr>
          <w:p w14:paraId="5C167B9B" w14:textId="32B20A02" w:rsidR="001802DC" w:rsidRPr="00B56220" w:rsidRDefault="001802DC" w:rsidP="00521D30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B56220">
              <w:rPr>
                <w:sz w:val="24"/>
                <w:szCs w:val="24"/>
              </w:rPr>
              <w:t xml:space="preserve">Действия при </w:t>
            </w:r>
            <w:r w:rsidR="00521D30">
              <w:rPr>
                <w:sz w:val="24"/>
                <w:szCs w:val="24"/>
              </w:rPr>
              <w:t>тестировании</w:t>
            </w:r>
          </w:p>
        </w:tc>
        <w:tc>
          <w:tcPr>
            <w:tcW w:w="6095" w:type="dxa"/>
            <w:vAlign w:val="center"/>
          </w:tcPr>
          <w:p w14:paraId="6590D6DA" w14:textId="05748F7E" w:rsidR="001802DC" w:rsidRPr="00B56220" w:rsidRDefault="001802DC" w:rsidP="00E25AA3">
            <w:pPr>
              <w:pStyle w:val="afff5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commentRangeStart w:id="38"/>
            <w:r w:rsidRPr="00B56220">
              <w:rPr>
                <w:sz w:val="24"/>
                <w:szCs w:val="24"/>
              </w:rPr>
              <w:t>Критерий достижения положител</w:t>
            </w:r>
            <w:r w:rsidR="00B270E1" w:rsidRPr="00B56220">
              <w:rPr>
                <w:sz w:val="24"/>
                <w:szCs w:val="24"/>
              </w:rPr>
              <w:t>ьного</w:t>
            </w:r>
            <w:r w:rsidRPr="00B56220">
              <w:rPr>
                <w:sz w:val="24"/>
                <w:szCs w:val="24"/>
              </w:rPr>
              <w:t xml:space="preserve"> результата</w:t>
            </w:r>
            <w:commentRangeEnd w:id="38"/>
            <w:r w:rsidR="00A449A1">
              <w:rPr>
                <w:rStyle w:val="aff2"/>
                <w:b w:val="0"/>
              </w:rPr>
              <w:commentReference w:id="38"/>
            </w:r>
          </w:p>
        </w:tc>
      </w:tr>
      <w:tr w:rsidR="001802DC" w:rsidRPr="00B56220" w14:paraId="6E2F20AB" w14:textId="77777777" w:rsidTr="00A373B6">
        <w:tc>
          <w:tcPr>
            <w:tcW w:w="15184" w:type="dxa"/>
            <w:gridSpan w:val="5"/>
            <w:shd w:val="clear" w:color="auto" w:fill="D9D9D9"/>
          </w:tcPr>
          <w:p w14:paraId="16419CF5" w14:textId="77777777" w:rsidR="001802DC" w:rsidRPr="00B56220" w:rsidRDefault="001802DC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>1 этап проверок</w:t>
            </w:r>
          </w:p>
        </w:tc>
      </w:tr>
      <w:tr w:rsidR="001802DC" w:rsidRPr="00B56220" w14:paraId="71CE4DBA" w14:textId="77777777" w:rsidTr="00A373B6">
        <w:tc>
          <w:tcPr>
            <w:tcW w:w="1277" w:type="dxa"/>
          </w:tcPr>
          <w:p w14:paraId="21053845" w14:textId="77777777" w:rsidR="001802DC" w:rsidRPr="00B56220" w:rsidRDefault="001802DC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604C7FC3" w14:textId="59777E8A" w:rsidR="001802DC" w:rsidRPr="00B56220" w:rsidRDefault="003345E7" w:rsidP="00521D30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56220">
              <w:rPr>
                <w:sz w:val="24"/>
                <w:szCs w:val="24"/>
              </w:rPr>
              <w:t>П</w:t>
            </w:r>
            <w:r w:rsidR="001802DC" w:rsidRPr="00B56220">
              <w:rPr>
                <w:sz w:val="24"/>
                <w:szCs w:val="24"/>
              </w:rPr>
              <w:t>роведени</w:t>
            </w:r>
            <w:r w:rsidRPr="00B56220">
              <w:rPr>
                <w:sz w:val="24"/>
                <w:szCs w:val="24"/>
              </w:rPr>
              <w:t>е</w:t>
            </w:r>
            <w:r w:rsidR="001802DC" w:rsidRPr="00B56220">
              <w:rPr>
                <w:sz w:val="24"/>
                <w:szCs w:val="24"/>
              </w:rPr>
              <w:t xml:space="preserve"> </w:t>
            </w:r>
            <w:r w:rsidR="00521D30">
              <w:rPr>
                <w:sz w:val="24"/>
                <w:szCs w:val="24"/>
              </w:rPr>
              <w:t>тестирования</w:t>
            </w:r>
            <w:r w:rsidR="001802DC" w:rsidRPr="00B56220">
              <w:rPr>
                <w:sz w:val="24"/>
                <w:szCs w:val="24"/>
              </w:rPr>
              <w:t xml:space="preserve"> производится </w:t>
            </w:r>
            <w:r w:rsidRPr="00B56220">
              <w:rPr>
                <w:sz w:val="24"/>
                <w:szCs w:val="24"/>
              </w:rPr>
              <w:t xml:space="preserve">на </w:t>
            </w:r>
            <w:r w:rsidR="00766D3C" w:rsidRPr="00B56220">
              <w:rPr>
                <w:sz w:val="24"/>
                <w:szCs w:val="24"/>
              </w:rPr>
              <w:t xml:space="preserve">заранее </w:t>
            </w:r>
            <w:r w:rsidRPr="00B56220">
              <w:rPr>
                <w:sz w:val="24"/>
                <w:szCs w:val="24"/>
              </w:rPr>
              <w:t xml:space="preserve">подготовленном стенде, на технических средствах Заказчика. </w:t>
            </w:r>
            <w:r w:rsidR="00521D30">
              <w:rPr>
                <w:sz w:val="24"/>
                <w:szCs w:val="24"/>
              </w:rPr>
              <w:t>Функциональное тестирование проводится</w:t>
            </w:r>
            <w:r w:rsidRPr="00B56220">
              <w:rPr>
                <w:sz w:val="24"/>
                <w:szCs w:val="24"/>
              </w:rPr>
              <w:t xml:space="preserve"> на информации, предоставленной Заказчиком и подготовленной Исполнителем</w:t>
            </w:r>
          </w:p>
        </w:tc>
      </w:tr>
      <w:tr w:rsidR="001802DC" w:rsidRPr="00B56220" w14:paraId="3241A8F5" w14:textId="77777777" w:rsidTr="00A373B6">
        <w:tc>
          <w:tcPr>
            <w:tcW w:w="1277" w:type="dxa"/>
            <w:shd w:val="clear" w:color="auto" w:fill="auto"/>
          </w:tcPr>
          <w:p w14:paraId="1288DC5F" w14:textId="77777777" w:rsidR="001802DC" w:rsidRPr="00B56220" w:rsidRDefault="001802DC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77AEF78" w14:textId="67239680" w:rsidR="00FD4877" w:rsidRPr="00B56220" w:rsidRDefault="001802DC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</w:t>
            </w:r>
            <w:r w:rsidR="00FD4877" w:rsidRPr="00B56220">
              <w:rPr>
                <w:b/>
                <w:sz w:val="24"/>
                <w:szCs w:val="24"/>
              </w:rPr>
              <w:t xml:space="preserve">реализации требований </w:t>
            </w:r>
            <w:r w:rsidR="00BD7CF2">
              <w:rPr>
                <w:b/>
                <w:sz w:val="24"/>
                <w:szCs w:val="24"/>
              </w:rPr>
              <w:t xml:space="preserve">по работе с входящими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 w:rsidR="00FD1966">
              <w:rPr>
                <w:b/>
                <w:sz w:val="24"/>
                <w:szCs w:val="24"/>
              </w:rPr>
              <w:t> </w:t>
            </w:r>
            <w:r w:rsidR="00BD7CF2">
              <w:rPr>
                <w:b/>
                <w:sz w:val="24"/>
                <w:szCs w:val="24"/>
              </w:rPr>
              <w:t>6</w:t>
            </w:r>
            <w:r w:rsidR="004E6D3A" w:rsidRPr="00B56220">
              <w:rPr>
                <w:b/>
                <w:sz w:val="24"/>
                <w:szCs w:val="24"/>
              </w:rPr>
              <w:t xml:space="preserve"> </w:t>
            </w:r>
            <w:r w:rsidR="00BD7CF2"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8417C6" w:rsidRPr="00B56220" w14:paraId="08E3160A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8766C" w14:textId="1A2CEAAE" w:rsidR="008417C6" w:rsidRPr="008417C6" w:rsidRDefault="008417C6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B3D444" w14:textId="77777777" w:rsidR="008417C6" w:rsidRPr="00B56220" w:rsidRDefault="008417C6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входящего документа</w:t>
            </w:r>
          </w:p>
        </w:tc>
      </w:tr>
      <w:tr w:rsidR="008417C6" w:rsidRPr="00B56220" w14:paraId="72B15F8C" w14:textId="77777777" w:rsidTr="00A373B6">
        <w:tc>
          <w:tcPr>
            <w:tcW w:w="1277" w:type="dxa"/>
            <w:shd w:val="clear" w:color="auto" w:fill="auto"/>
          </w:tcPr>
          <w:p w14:paraId="60DAA030" w14:textId="63F210D1" w:rsidR="008417C6" w:rsidRPr="008417C6" w:rsidRDefault="008417C6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04833" w14:textId="77777777" w:rsidR="008417C6" w:rsidRPr="008417C6" w:rsidRDefault="008417C6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A28C" w14:textId="77777777" w:rsidR="008417C6" w:rsidRPr="00A64F5F" w:rsidRDefault="008417C6" w:rsidP="00D36E04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</w:p>
          <w:p w14:paraId="094E9C6B" w14:textId="1AD9591F" w:rsidR="008417C6" w:rsidRDefault="007E7435" w:rsidP="00D36E04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</w:t>
            </w:r>
            <w:r w:rsidR="008417C6">
              <w:rPr>
                <w:sz w:val="24"/>
                <w:szCs w:val="24"/>
              </w:rPr>
              <w:t>Создать карточку</w:t>
            </w:r>
            <w:r>
              <w:rPr>
                <w:sz w:val="24"/>
                <w:szCs w:val="24"/>
              </w:rPr>
              <w:t>»</w:t>
            </w:r>
            <w:r w:rsidR="008417C6">
              <w:rPr>
                <w:sz w:val="24"/>
                <w:szCs w:val="24"/>
              </w:rPr>
              <w:t xml:space="preserve"> → </w:t>
            </w:r>
            <w:r>
              <w:rPr>
                <w:sz w:val="24"/>
                <w:szCs w:val="24"/>
              </w:rPr>
              <w:t>«</w:t>
            </w:r>
            <w:r w:rsidR="008417C6">
              <w:rPr>
                <w:sz w:val="24"/>
                <w:szCs w:val="24"/>
              </w:rPr>
              <w:t>Входящие</w:t>
            </w:r>
            <w:r>
              <w:rPr>
                <w:sz w:val="24"/>
                <w:szCs w:val="24"/>
              </w:rPr>
              <w:t>»</w:t>
            </w:r>
            <w:r w:rsidR="008417C6">
              <w:rPr>
                <w:sz w:val="24"/>
                <w:szCs w:val="24"/>
              </w:rPr>
              <w:t xml:space="preserve"> → </w:t>
            </w:r>
            <w:r>
              <w:rPr>
                <w:sz w:val="24"/>
                <w:szCs w:val="24"/>
              </w:rPr>
              <w:t>«</w:t>
            </w:r>
            <w:r w:rsidRPr="007E743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7E743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14:paraId="4995FA10" w14:textId="77777777" w:rsidR="00C724E5" w:rsidRDefault="008417C6" w:rsidP="00D36E04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7705F118" w14:textId="449127E3" w:rsidR="008417C6" w:rsidRPr="00C724E5" w:rsidRDefault="008417C6" w:rsidP="00D128E8">
            <w:pPr>
              <w:pStyle w:val="afff4"/>
              <w:numPr>
                <w:ilvl w:val="0"/>
                <w:numId w:val="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724E5">
              <w:rPr>
                <w:sz w:val="24"/>
                <w:szCs w:val="24"/>
              </w:rPr>
              <w:t>Попытаться сохранить РК</w:t>
            </w:r>
            <w:ins w:id="39" w:author="Автор">
              <w:r w:rsidR="00D128E8">
                <w:rPr>
                  <w:sz w:val="24"/>
                  <w:szCs w:val="24"/>
                </w:rPr>
                <w:t xml:space="preserve">, </w:t>
              </w:r>
              <w:r w:rsidR="00D128E8">
                <w:t>выбрав в левом меню команду «Сохранить новую».</w:t>
              </w:r>
            </w:ins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F0B9F" w14:textId="67A56E20" w:rsidR="008417C6" w:rsidRDefault="008417C6" w:rsidP="00D36E04">
            <w:pPr>
              <w:pStyle w:val="afff4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</w:t>
            </w:r>
            <w:r w:rsidR="00C724E5">
              <w:rPr>
                <w:sz w:val="24"/>
                <w:szCs w:val="24"/>
              </w:rPr>
              <w:t xml:space="preserve"> полей на вкладке «Регистрация»</w:t>
            </w:r>
          </w:p>
          <w:p w14:paraId="086DADCE" w14:textId="507EB46A" w:rsidR="008417C6" w:rsidRPr="008417C6" w:rsidRDefault="008417C6" w:rsidP="00D36E04">
            <w:pPr>
              <w:pStyle w:val="afff4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8417C6" w:rsidRPr="00B56220" w14:paraId="3C2A810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AB620B" w14:textId="25B5FCE7" w:rsidR="008417C6" w:rsidRPr="008417C6" w:rsidRDefault="008417C6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EDED" w14:textId="77777777" w:rsidR="008417C6" w:rsidRDefault="008417C6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08433" w14:textId="77777777" w:rsidR="008417C6" w:rsidRPr="00A64F5F" w:rsidRDefault="008417C6" w:rsidP="00D36E04">
            <w:pPr>
              <w:pStyle w:val="afff4"/>
              <w:numPr>
                <w:ilvl w:val="0"/>
                <w:numId w:val="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40"/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commentRangeEnd w:id="40"/>
            <w:r w:rsidR="007E528C">
              <w:rPr>
                <w:rStyle w:val="aff2"/>
              </w:rPr>
              <w:commentReference w:id="40"/>
            </w:r>
          </w:p>
          <w:p w14:paraId="41F0C194" w14:textId="77777777" w:rsidR="00454140" w:rsidRDefault="00454140" w:rsidP="00D36E04">
            <w:pPr>
              <w:pStyle w:val="afff4"/>
              <w:numPr>
                <w:ilvl w:val="0"/>
                <w:numId w:val="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«Входящие» → «</w:t>
            </w:r>
            <w:r w:rsidRPr="007E743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7E7435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14:paraId="336055F6" w14:textId="77777777" w:rsidR="008417C6" w:rsidRDefault="008417C6" w:rsidP="00D36E04">
            <w:pPr>
              <w:pStyle w:val="afff4"/>
              <w:numPr>
                <w:ilvl w:val="0"/>
                <w:numId w:val="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на вкладке «Регистрация»</w:t>
            </w:r>
          </w:p>
          <w:p w14:paraId="11CE822E" w14:textId="5320FDD7" w:rsidR="008417C6" w:rsidRPr="00F44EB8" w:rsidRDefault="008417C6" w:rsidP="00D36E04">
            <w:pPr>
              <w:pStyle w:val="afff4"/>
              <w:numPr>
                <w:ilvl w:val="0"/>
                <w:numId w:val="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4EB8">
              <w:rPr>
                <w:sz w:val="24"/>
                <w:szCs w:val="24"/>
              </w:rPr>
              <w:t>Попытаться сохранить РК</w:t>
            </w:r>
            <w:ins w:id="41" w:author="Автор">
              <w:r w:rsidR="00D128E8">
                <w:rPr>
                  <w:sz w:val="24"/>
                  <w:szCs w:val="24"/>
                </w:rPr>
                <w:t xml:space="preserve">, </w:t>
              </w:r>
              <w:r w:rsidR="00D128E8">
                <w:t>выбрав в левом меню команду «Сохранить новую».</w:t>
              </w:r>
            </w:ins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4E0F3" w14:textId="27DC2AD7" w:rsidR="008417C6" w:rsidRDefault="008417C6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входящего документа заполнены все обязательные поля</w:t>
            </w:r>
          </w:p>
          <w:p w14:paraId="4C3F14B8" w14:textId="7A73ED30" w:rsidR="008417C6" w:rsidRDefault="008417C6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документ успешно сохранен и присутству</w:t>
            </w:r>
            <w:r w:rsidR="00C724E5">
              <w:rPr>
                <w:sz w:val="24"/>
                <w:szCs w:val="24"/>
              </w:rPr>
              <w:t>ет в представлении</w:t>
            </w:r>
            <w:ins w:id="42" w:author="Автор">
              <w:r w:rsidR="00B60EF6">
                <w:rPr>
                  <w:sz w:val="24"/>
                  <w:szCs w:val="24"/>
                </w:rPr>
                <w:t xml:space="preserve"> папки «Все документы»/</w:t>
              </w:r>
            </w:ins>
            <w:r w:rsidR="00C724E5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Входящие</w:t>
            </w:r>
            <w:r w:rsidR="00C724E5">
              <w:rPr>
                <w:sz w:val="24"/>
                <w:szCs w:val="24"/>
              </w:rPr>
              <w:t>»</w:t>
            </w:r>
          </w:p>
          <w:p w14:paraId="4B1693A2" w14:textId="3E92E793" w:rsidR="00454140" w:rsidRDefault="00454140" w:rsidP="00D36E04">
            <w:pPr>
              <w:pStyle w:val="afff4"/>
              <w:numPr>
                <w:ilvl w:val="0"/>
                <w:numId w:val="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Появилась новая вкладка «Резолюция»</w:t>
            </w:r>
          </w:p>
        </w:tc>
      </w:tr>
      <w:tr w:rsidR="008417C6" w:rsidRPr="00B56220" w14:paraId="38CAF8A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48E7C" w14:textId="372FACDF" w:rsidR="008417C6" w:rsidRPr="008417C6" w:rsidRDefault="008417C6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AF394" w14:textId="77777777" w:rsidR="008417C6" w:rsidRDefault="008417C6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приложения файла к РК входящего </w:t>
            </w:r>
            <w:r>
              <w:rPr>
                <w:sz w:val="24"/>
                <w:szCs w:val="24"/>
              </w:rPr>
              <w:lastRenderedPageBreak/>
              <w:t>документа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F4803" w14:textId="77777777" w:rsidR="008417C6" w:rsidRPr="00A64F5F" w:rsidRDefault="008417C6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43"/>
            <w:r>
              <w:rPr>
                <w:sz w:val="24"/>
                <w:szCs w:val="24"/>
              </w:rPr>
              <w:lastRenderedPageBreak/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commentRangeEnd w:id="43"/>
            <w:r w:rsidR="00E549A3">
              <w:rPr>
                <w:rStyle w:val="aff2"/>
              </w:rPr>
              <w:commentReference w:id="43"/>
            </w:r>
          </w:p>
          <w:p w14:paraId="745A6D5C" w14:textId="281769CC" w:rsidR="008417C6" w:rsidRDefault="008417C6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ранее созданную </w:t>
            </w:r>
            <w:r w:rsidR="00454140">
              <w:rPr>
                <w:sz w:val="24"/>
                <w:szCs w:val="24"/>
              </w:rPr>
              <w:t>карточку в</w:t>
            </w:r>
            <w:r>
              <w:rPr>
                <w:sz w:val="24"/>
                <w:szCs w:val="24"/>
              </w:rPr>
              <w:t>ходящего</w:t>
            </w:r>
            <w:r w:rsidR="00454140">
              <w:rPr>
                <w:sz w:val="24"/>
                <w:szCs w:val="24"/>
              </w:rPr>
              <w:t xml:space="preserve"> документа</w:t>
            </w:r>
            <w:r>
              <w:rPr>
                <w:sz w:val="24"/>
                <w:szCs w:val="24"/>
              </w:rPr>
              <w:t xml:space="preserve"> на редактирование</w:t>
            </w:r>
          </w:p>
          <w:p w14:paraId="69237471" w14:textId="77777777" w:rsidR="00454140" w:rsidRDefault="00454140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Открыть вкладку «Файлы и связи»</w:t>
            </w:r>
          </w:p>
          <w:p w14:paraId="4C224D32" w14:textId="483E34A6" w:rsidR="008417C6" w:rsidRDefault="00454140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="008417C6" w:rsidRPr="00811097">
              <w:rPr>
                <w:sz w:val="24"/>
                <w:szCs w:val="24"/>
              </w:rPr>
              <w:t>раздел «Файлы» добавить документ в формате docx</w:t>
            </w:r>
            <w:ins w:id="44" w:author="Автор">
              <w:r w:rsidR="00E549A3">
                <w:rPr>
                  <w:sz w:val="24"/>
                  <w:szCs w:val="24"/>
                </w:rPr>
                <w:t>.</w:t>
              </w:r>
            </w:ins>
          </w:p>
          <w:p w14:paraId="5AF84ADC" w14:textId="37E9955D" w:rsidR="008417C6" w:rsidRDefault="008417C6" w:rsidP="00D36E04">
            <w:pPr>
              <w:pStyle w:val="afff4"/>
              <w:numPr>
                <w:ilvl w:val="0"/>
                <w:numId w:val="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45"/>
            <w:r>
              <w:rPr>
                <w:sz w:val="24"/>
                <w:szCs w:val="24"/>
              </w:rPr>
              <w:t>Выбрать категорию прилагаемого документа</w:t>
            </w:r>
            <w:commentRangeEnd w:id="45"/>
            <w:r w:rsidR="00E549A3">
              <w:rPr>
                <w:rStyle w:val="aff2"/>
              </w:rPr>
              <w:commentReference w:id="45"/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5CAFA5" w14:textId="57F6EDCC" w:rsidR="008417C6" w:rsidRDefault="008417C6" w:rsidP="00D36E04">
            <w:pPr>
              <w:pStyle w:val="afff4"/>
              <w:numPr>
                <w:ilvl w:val="0"/>
                <w:numId w:val="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8417C6" w:rsidRPr="00B56220" w14:paraId="547C4E7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DB0E7FE" w14:textId="4349D470" w:rsidR="008417C6" w:rsidRPr="008417C6" w:rsidRDefault="008417C6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C0F242" w14:textId="06743BB7" w:rsidR="008417C6" w:rsidRDefault="001F71C7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поля «Автор резолюции»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1AB8E7" w14:textId="77777777" w:rsidR="008417C6" w:rsidRPr="00A64F5F" w:rsidRDefault="008417C6" w:rsidP="00D36E04">
            <w:pPr>
              <w:pStyle w:val="afff4"/>
              <w:numPr>
                <w:ilvl w:val="0"/>
                <w:numId w:val="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</w:p>
          <w:p w14:paraId="0334311E" w14:textId="77777777" w:rsidR="008417C6" w:rsidRDefault="008417C6" w:rsidP="00D36E04">
            <w:pPr>
              <w:pStyle w:val="afff4"/>
              <w:numPr>
                <w:ilvl w:val="0"/>
                <w:numId w:val="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Входящего на редактирование</w:t>
            </w:r>
          </w:p>
          <w:p w14:paraId="044CEC0C" w14:textId="7387B8A5" w:rsidR="008417C6" w:rsidRDefault="008417C6" w:rsidP="00D36E04">
            <w:pPr>
              <w:pStyle w:val="afff4"/>
              <w:numPr>
                <w:ilvl w:val="0"/>
                <w:numId w:val="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раздел</w:t>
            </w:r>
            <w:r w:rsidR="00F440AA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«Резолюция» заполнить </w:t>
            </w:r>
            <w:r w:rsidR="004779BD">
              <w:rPr>
                <w:sz w:val="24"/>
                <w:szCs w:val="24"/>
              </w:rPr>
              <w:t>поле «</w:t>
            </w:r>
            <w:r>
              <w:rPr>
                <w:sz w:val="24"/>
                <w:szCs w:val="24"/>
              </w:rPr>
              <w:t>Автор резолюции</w:t>
            </w:r>
            <w:r w:rsidR="004779BD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60838EB" w14:textId="187B6413" w:rsidR="008417C6" w:rsidRPr="003D62AF" w:rsidRDefault="00C801C3" w:rsidP="00D36E04">
            <w:pPr>
              <w:pStyle w:val="afff4"/>
              <w:numPr>
                <w:ilvl w:val="0"/>
                <w:numId w:val="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Открылись дополнительные поля настроек резолюции</w:t>
            </w:r>
          </w:p>
        </w:tc>
      </w:tr>
      <w:tr w:rsidR="00C801C3" w:rsidRPr="00B56220" w14:paraId="7D879CF1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DB99B9" w14:textId="77777777" w:rsidR="00C801C3" w:rsidRPr="008417C6" w:rsidRDefault="00C801C3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A53BC1" w14:textId="1701198B" w:rsidR="00C801C3" w:rsidRPr="00674953" w:rsidRDefault="001F71C7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  <w:highlight w:val="yellow"/>
              </w:rPr>
            </w:pPr>
            <w:r w:rsidRPr="001F71C7">
              <w:rPr>
                <w:sz w:val="24"/>
                <w:szCs w:val="24"/>
              </w:rPr>
              <w:t>Проверка заполнения настроек пунктов 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55517C" w14:textId="77777777" w:rsidR="00C801C3" w:rsidRDefault="001F71C7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2.1.4</w:t>
            </w:r>
          </w:p>
          <w:p w14:paraId="5D8C66BB" w14:textId="77777777" w:rsidR="001F71C7" w:rsidRDefault="001B125D" w:rsidP="00D36E04">
            <w:pPr>
              <w:pStyle w:val="afff4"/>
              <w:numPr>
                <w:ilvl w:val="0"/>
                <w:numId w:val="1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Ответственного исполнителя, Соисполнителей, Тип отчета, поставить на контроль и текст самого поручения</w:t>
            </w:r>
          </w:p>
          <w:p w14:paraId="50F2242B" w14:textId="4C8D8C15" w:rsidR="001B125D" w:rsidRDefault="001B125D" w:rsidP="00D36E04">
            <w:pPr>
              <w:pStyle w:val="afff4"/>
              <w:numPr>
                <w:ilvl w:val="0"/>
                <w:numId w:val="1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  <w:ins w:id="46" w:author="Автор">
              <w:r w:rsidR="00155EC9">
                <w:rPr>
                  <w:sz w:val="24"/>
                  <w:szCs w:val="24"/>
                </w:rPr>
                <w:t>, нажав в левом меню команду «Сохранить»</w:t>
              </w:r>
            </w:ins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4626347" w14:textId="10D311F2" w:rsidR="00C801C3" w:rsidRDefault="001B125D" w:rsidP="00D36E04">
            <w:pPr>
              <w:pStyle w:val="afff4"/>
              <w:numPr>
                <w:ilvl w:val="0"/>
                <w:numId w:val="1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вкладки «Резолюция» успешно заполнены</w:t>
            </w:r>
          </w:p>
        </w:tc>
      </w:tr>
      <w:tr w:rsidR="00DC47EE" w:rsidRPr="00DC47EE" w14:paraId="27262B84" w14:textId="77777777" w:rsidTr="00A373B6">
        <w:tc>
          <w:tcPr>
            <w:tcW w:w="127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6E27" w14:textId="6823DD15" w:rsidR="00DC47EE" w:rsidRPr="00DC47EE" w:rsidRDefault="00DC47EE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99282" w14:textId="77777777" w:rsidR="00DC47EE" w:rsidRPr="00736040" w:rsidRDefault="00DC47EE" w:rsidP="00E25AA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736040">
              <w:rPr>
                <w:b/>
                <w:sz w:val="24"/>
                <w:szCs w:val="24"/>
              </w:rPr>
              <w:t>Проверка исполнения поручений по входящим документам</w:t>
            </w:r>
          </w:p>
        </w:tc>
      </w:tr>
      <w:tr w:rsidR="00736040" w:rsidRPr="00B56220" w14:paraId="2459B89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7CC21F" w14:textId="4D0D7A0B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2.2.1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30016A" w14:textId="7DFE1CD5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отправки на рассмотрение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5E3BC0" w14:textId="18A503CE" w:rsidR="00632699" w:rsidRPr="00A64F5F" w:rsidRDefault="00632699" w:rsidP="00D36E04">
            <w:pPr>
              <w:pStyle w:val="afff4"/>
              <w:numPr>
                <w:ilvl w:val="0"/>
                <w:numId w:val="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</w:p>
          <w:p w14:paraId="7E26E1B4" w14:textId="414C0978" w:rsidR="00632699" w:rsidRDefault="00632699" w:rsidP="00D36E04">
            <w:pPr>
              <w:pStyle w:val="afff4"/>
              <w:numPr>
                <w:ilvl w:val="0"/>
                <w:numId w:val="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  <w:r w:rsidR="000D648A">
              <w:rPr>
                <w:sz w:val="24"/>
                <w:szCs w:val="24"/>
              </w:rPr>
              <w:t>крыть ранее созданную карточку в</w:t>
            </w:r>
            <w:r>
              <w:rPr>
                <w:sz w:val="24"/>
                <w:szCs w:val="24"/>
              </w:rPr>
              <w:t>ходящего</w:t>
            </w:r>
            <w:r w:rsidR="000D648A">
              <w:rPr>
                <w:sz w:val="24"/>
                <w:szCs w:val="24"/>
              </w:rPr>
              <w:t xml:space="preserve"> документа</w:t>
            </w:r>
          </w:p>
          <w:p w14:paraId="72553E26" w14:textId="7E82F355" w:rsidR="00736040" w:rsidRPr="00517120" w:rsidRDefault="00736040" w:rsidP="00D36E04">
            <w:pPr>
              <w:pStyle w:val="afff4"/>
              <w:numPr>
                <w:ilvl w:val="0"/>
                <w:numId w:val="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 левого меню запустить процесс кнопкой </w:t>
            </w:r>
            <w:r w:rsidR="0063122D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На рассмотрение</w:t>
            </w:r>
            <w:r w:rsidR="0063122D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B3E2F9D" w14:textId="3F35CDDF" w:rsidR="00736040" w:rsidRPr="00736040" w:rsidRDefault="00736040" w:rsidP="00D36E04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Процесс запущен</w:t>
            </w:r>
          </w:p>
          <w:p w14:paraId="2BB584F6" w14:textId="0E27B922" w:rsidR="00736040" w:rsidRPr="00736040" w:rsidRDefault="00632699" w:rsidP="00D36E04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736040" w:rsidRPr="00736040">
              <w:rPr>
                <w:sz w:val="24"/>
                <w:szCs w:val="24"/>
              </w:rPr>
              <w:t>з левого меню пропал значок «На рассмотрение»</w:t>
            </w:r>
          </w:p>
          <w:p w14:paraId="6DBA8C8F" w14:textId="295D8DF1" w:rsidR="00736040" w:rsidRPr="00736040" w:rsidRDefault="00736040" w:rsidP="00D36E04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На роль Автора резолюции пришло </w:t>
            </w:r>
            <w:r w:rsidR="00632699">
              <w:rPr>
                <w:sz w:val="24"/>
                <w:szCs w:val="24"/>
              </w:rPr>
              <w:t xml:space="preserve">задание на </w:t>
            </w:r>
            <w:r w:rsidR="000D648A">
              <w:rPr>
                <w:sz w:val="24"/>
                <w:szCs w:val="24"/>
              </w:rPr>
              <w:t>р</w:t>
            </w:r>
            <w:r w:rsidRPr="00736040">
              <w:rPr>
                <w:sz w:val="24"/>
                <w:szCs w:val="24"/>
              </w:rPr>
              <w:t>ассмотрение</w:t>
            </w:r>
          </w:p>
          <w:p w14:paraId="28AF36D2" w14:textId="0E847FEE" w:rsidR="00736040" w:rsidRPr="00736040" w:rsidRDefault="00736040" w:rsidP="00D36E04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47"/>
            <w:r w:rsidRPr="00736040">
              <w:rPr>
                <w:sz w:val="24"/>
                <w:szCs w:val="24"/>
              </w:rPr>
              <w:t>Автору резолюции о</w:t>
            </w:r>
            <w:r w:rsidR="00632699">
              <w:rPr>
                <w:sz w:val="24"/>
                <w:szCs w:val="24"/>
              </w:rPr>
              <w:t xml:space="preserve">тправлено уведомление на почту о том, </w:t>
            </w:r>
            <w:r w:rsidRPr="00736040">
              <w:rPr>
                <w:sz w:val="24"/>
                <w:szCs w:val="24"/>
              </w:rPr>
              <w:t>что ему в работу пришло задание</w:t>
            </w:r>
            <w:commentRangeEnd w:id="47"/>
            <w:r w:rsidR="00CD2356">
              <w:rPr>
                <w:rStyle w:val="aff2"/>
              </w:rPr>
              <w:commentReference w:id="47"/>
            </w:r>
          </w:p>
          <w:p w14:paraId="64D6ED47" w14:textId="0C2C8416" w:rsidR="00736040" w:rsidRPr="00736040" w:rsidRDefault="00736040" w:rsidP="00D36E04">
            <w:pPr>
              <w:pStyle w:val="afff4"/>
              <w:numPr>
                <w:ilvl w:val="0"/>
                <w:numId w:val="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Состояние резолюции – </w:t>
            </w:r>
            <w:commentRangeStart w:id="48"/>
            <w:r w:rsidRPr="00736040">
              <w:rPr>
                <w:sz w:val="24"/>
                <w:szCs w:val="24"/>
              </w:rPr>
              <w:t>«Проект»</w:t>
            </w:r>
            <w:commentRangeEnd w:id="48"/>
            <w:r w:rsidR="00752F42">
              <w:rPr>
                <w:rStyle w:val="aff2"/>
              </w:rPr>
              <w:commentReference w:id="48"/>
            </w:r>
          </w:p>
        </w:tc>
      </w:tr>
      <w:tr w:rsidR="00736040" w:rsidRPr="00B56220" w14:paraId="1082850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10ABBF1" w14:textId="0FFA4485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</w:t>
            </w:r>
            <w:r w:rsidRPr="00736040">
              <w:lastRenderedPageBreak/>
              <w:t>2.2.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D8CC8A" w14:textId="5C3CD9B0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Проверка получения задания </w:t>
            </w:r>
            <w:r>
              <w:rPr>
                <w:sz w:val="24"/>
                <w:szCs w:val="24"/>
              </w:rPr>
              <w:lastRenderedPageBreak/>
              <w:t>на роль</w:t>
            </w:r>
            <w:r w:rsidR="001D7067">
              <w:rPr>
                <w:sz w:val="24"/>
                <w:szCs w:val="24"/>
              </w:rPr>
              <w:t xml:space="preserve"> Автор 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F45684" w14:textId="2370478E" w:rsidR="00632699" w:rsidRPr="00A64F5F" w:rsidRDefault="00632699" w:rsidP="00D36E04">
            <w:pPr>
              <w:pStyle w:val="afff4"/>
              <w:numPr>
                <w:ilvl w:val="0"/>
                <w:numId w:val="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</w:p>
          <w:p w14:paraId="1F2BA89F" w14:textId="2575E96E" w:rsidR="00736040" w:rsidRDefault="00632699" w:rsidP="00D36E04">
            <w:pPr>
              <w:pStyle w:val="afff4"/>
              <w:numPr>
                <w:ilvl w:val="0"/>
                <w:numId w:val="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736040" w:rsidRPr="00736040">
              <w:rPr>
                <w:sz w:val="24"/>
                <w:szCs w:val="24"/>
              </w:rPr>
              <w:t xml:space="preserve"> представлении </w:t>
            </w:r>
            <w:r w:rsidR="0063122D">
              <w:rPr>
                <w:sz w:val="24"/>
                <w:szCs w:val="24"/>
              </w:rPr>
              <w:t>«</w:t>
            </w:r>
            <w:r w:rsidR="00736040" w:rsidRPr="00736040">
              <w:rPr>
                <w:sz w:val="24"/>
                <w:szCs w:val="24"/>
              </w:rPr>
              <w:t>Мои задания</w:t>
            </w:r>
            <w:r w:rsidR="0063122D">
              <w:rPr>
                <w:sz w:val="24"/>
                <w:szCs w:val="24"/>
              </w:rPr>
              <w:t>»</w:t>
            </w:r>
            <w:r w:rsidR="00736040" w:rsidRPr="007360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найти </w:t>
            </w:r>
            <w:r w:rsidR="00736040" w:rsidRPr="00736040">
              <w:rPr>
                <w:sz w:val="24"/>
                <w:szCs w:val="24"/>
              </w:rPr>
              <w:lastRenderedPageBreak/>
              <w:t>задание на рассмотрение</w:t>
            </w:r>
          </w:p>
          <w:p w14:paraId="68F0911C" w14:textId="056DA082" w:rsidR="004779BD" w:rsidRPr="004779BD" w:rsidRDefault="006835A3" w:rsidP="00D36E04">
            <w:pPr>
              <w:pStyle w:val="afff4"/>
              <w:numPr>
                <w:ilvl w:val="0"/>
                <w:numId w:val="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карточку </w:t>
            </w:r>
            <w:r w:rsidR="00BC203D">
              <w:rPr>
                <w:sz w:val="24"/>
                <w:szCs w:val="24"/>
              </w:rPr>
              <w:t>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FFBC599" w14:textId="77777777" w:rsidR="00736040" w:rsidRPr="00736040" w:rsidRDefault="00736040" w:rsidP="00D36E04">
            <w:pPr>
              <w:pStyle w:val="afff4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28D86409" w14:textId="22D4036E" w:rsidR="00736040" w:rsidRPr="00736040" w:rsidRDefault="00736040" w:rsidP="00D36E04">
            <w:pPr>
              <w:pStyle w:val="afff4"/>
              <w:numPr>
                <w:ilvl w:val="0"/>
                <w:numId w:val="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правой области карточки – задание на </w:t>
            </w:r>
            <w:r w:rsidRPr="00736040">
              <w:rPr>
                <w:sz w:val="24"/>
                <w:szCs w:val="24"/>
              </w:rPr>
              <w:lastRenderedPageBreak/>
              <w:t>рассмотрение</w:t>
            </w:r>
          </w:p>
        </w:tc>
      </w:tr>
      <w:tr w:rsidR="00736040" w:rsidRPr="00B56220" w14:paraId="48D66E4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359276" w14:textId="5A3A576F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lastRenderedPageBreak/>
              <w:t>2.2.3.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40B8EB" w14:textId="77777777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commentRangeStart w:id="49"/>
            <w:r>
              <w:rPr>
                <w:sz w:val="24"/>
                <w:szCs w:val="24"/>
              </w:rPr>
              <w:t xml:space="preserve">маршрута </w:t>
            </w:r>
            <w:commentRangeEnd w:id="49"/>
            <w:r w:rsidR="00E0438E">
              <w:rPr>
                <w:rStyle w:val="aff2"/>
              </w:rPr>
              <w:commentReference w:id="49"/>
            </w:r>
            <w:r>
              <w:rPr>
                <w:sz w:val="24"/>
                <w:szCs w:val="24"/>
              </w:rPr>
              <w:t>карточки при отмене 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061AB1" w14:textId="2131ABA0" w:rsidR="009D325E" w:rsidRDefault="009D325E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F675C">
              <w:rPr>
                <w:sz w:val="24"/>
                <w:szCs w:val="24"/>
              </w:rPr>
              <w:t>ие: успешно выполнен тест 2.2.1</w:t>
            </w:r>
          </w:p>
          <w:p w14:paraId="78E8A6B3" w14:textId="3A9458B8" w:rsidR="00632699" w:rsidRPr="00A64F5F" w:rsidRDefault="00632699" w:rsidP="00D36E04">
            <w:pPr>
              <w:pStyle w:val="afff4"/>
              <w:numPr>
                <w:ilvl w:val="0"/>
                <w:numId w:val="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под ролью Регистратора</w:t>
            </w:r>
          </w:p>
          <w:p w14:paraId="1050110C" w14:textId="681C68CD" w:rsidR="00632699" w:rsidRDefault="00632699" w:rsidP="00D36E04">
            <w:pPr>
              <w:pStyle w:val="afff4"/>
              <w:numPr>
                <w:ilvl w:val="0"/>
                <w:numId w:val="62"/>
              </w:numPr>
              <w:spacing w:before="0" w:after="0" w:line="276" w:lineRule="auto"/>
              <w:ind w:left="714" w:hanging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Входящего</w:t>
            </w:r>
          </w:p>
          <w:p w14:paraId="7202F98B" w14:textId="313E5587" w:rsidR="00736040" w:rsidRPr="00736040" w:rsidRDefault="00D5388E" w:rsidP="00D36E04">
            <w:pPr>
              <w:pStyle w:val="afff4"/>
              <w:numPr>
                <w:ilvl w:val="0"/>
                <w:numId w:val="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</w:t>
            </w:r>
            <w:r w:rsidR="00736040" w:rsidRPr="00736040">
              <w:rPr>
                <w:sz w:val="24"/>
                <w:szCs w:val="24"/>
              </w:rPr>
              <w:t xml:space="preserve"> </w:t>
            </w:r>
            <w:r w:rsidR="0063122D">
              <w:rPr>
                <w:sz w:val="24"/>
                <w:szCs w:val="24"/>
              </w:rPr>
              <w:t>«</w:t>
            </w:r>
            <w:r w:rsidR="00736040" w:rsidRPr="00736040">
              <w:rPr>
                <w:sz w:val="24"/>
                <w:szCs w:val="24"/>
              </w:rPr>
              <w:t>Отменить резолюцию</w:t>
            </w:r>
            <w:r w:rsidR="0063122D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72C322B" w14:textId="45268D43" w:rsidR="00736040" w:rsidRPr="00736040" w:rsidRDefault="00736040" w:rsidP="00D36E04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Задание успешно завершено</w:t>
            </w:r>
          </w:p>
          <w:p w14:paraId="758D9261" w14:textId="525B1912" w:rsidR="00736040" w:rsidRPr="00736040" w:rsidRDefault="00736040" w:rsidP="00D36E04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 w:rsidR="0063122D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 w:rsidR="0063122D"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5CC2284B" w14:textId="77777777" w:rsidR="00736040" w:rsidRDefault="00736040" w:rsidP="00D36E04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левом меню снова появилась кнопка </w:t>
            </w:r>
            <w:r w:rsidR="0063122D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На рассмотрение</w:t>
            </w:r>
            <w:r w:rsidR="0063122D">
              <w:rPr>
                <w:sz w:val="24"/>
                <w:szCs w:val="24"/>
              </w:rPr>
              <w:t>»</w:t>
            </w:r>
          </w:p>
          <w:p w14:paraId="53358FB1" w14:textId="0D757B2A" w:rsidR="00BC296E" w:rsidRDefault="00BC296E" w:rsidP="00D36E04">
            <w:pPr>
              <w:pStyle w:val="afff4"/>
              <w:numPr>
                <w:ilvl w:val="0"/>
                <w:numId w:val="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Автора резолюции автоматически завершилось задание на рассмотрение</w:t>
            </w:r>
          </w:p>
        </w:tc>
      </w:tr>
      <w:tr w:rsidR="00736040" w:rsidRPr="00B56220" w14:paraId="02D8C97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1E0F9E" w14:textId="749F92E2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2.2.5.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49F73E" w14:textId="77777777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задания на исполнение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DA7B74" w14:textId="3ADE708C" w:rsidR="009D325E" w:rsidRDefault="009D325E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F675C">
              <w:rPr>
                <w:sz w:val="24"/>
                <w:szCs w:val="24"/>
              </w:rPr>
              <w:t>ие: успешно выполнен тест 2.2.1</w:t>
            </w:r>
          </w:p>
          <w:p w14:paraId="5D882C24" w14:textId="1F54F24A" w:rsidR="00F5497E" w:rsidRPr="00D5388E" w:rsidRDefault="00F5497E" w:rsidP="00D36E04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Автора резолюции</w:t>
            </w:r>
          </w:p>
          <w:p w14:paraId="6AFB16E5" w14:textId="69FA3C42" w:rsidR="00F5497E" w:rsidRDefault="00F5497E" w:rsidP="00D36E04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представлении </w:t>
            </w:r>
            <w:commentRangeStart w:id="50"/>
            <w:r w:rsidR="00E31DB7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Мои задания</w:t>
            </w:r>
            <w:r w:rsidR="00E31DB7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  <w:commentRangeEnd w:id="50"/>
            <w:r w:rsidR="0018652E">
              <w:rPr>
                <w:rStyle w:val="aff2"/>
              </w:rPr>
              <w:commentReference w:id="50"/>
            </w:r>
            <w:r>
              <w:rPr>
                <w:sz w:val="24"/>
                <w:szCs w:val="24"/>
              </w:rPr>
              <w:t>найти задание на рассмотрение и открыть его</w:t>
            </w:r>
          </w:p>
          <w:p w14:paraId="2B9ECD02" w14:textId="10AB1F69" w:rsidR="00736040" w:rsidRDefault="00F5497E" w:rsidP="00D36E04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Взять </w:t>
            </w:r>
            <w:r w:rsidR="00736040">
              <w:rPr>
                <w:sz w:val="24"/>
                <w:szCs w:val="24"/>
              </w:rPr>
              <w:t>задание в работу</w:t>
            </w:r>
          </w:p>
          <w:p w14:paraId="062B8425" w14:textId="0FE0A98F" w:rsidR="00736040" w:rsidRDefault="00736040" w:rsidP="00D36E04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отредактировать ранее созданный проект резолюции</w:t>
            </w:r>
          </w:p>
          <w:p w14:paraId="4E793EAE" w14:textId="00EADB24" w:rsidR="0038493B" w:rsidRPr="0038493B" w:rsidRDefault="00736040" w:rsidP="00D36E04">
            <w:pPr>
              <w:pStyle w:val="afff4"/>
              <w:numPr>
                <w:ilvl w:val="0"/>
                <w:numId w:val="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кнопку </w:t>
            </w:r>
            <w:r w:rsidR="00E31DB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На исполнение</w:t>
            </w:r>
            <w:r w:rsidR="00E31DB7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C667EBE" w14:textId="397B91B2" w:rsidR="00736040" w:rsidRDefault="00736040" w:rsidP="00D36E04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рассмотрение успешно завершено</w:t>
            </w:r>
          </w:p>
          <w:p w14:paraId="2318F739" w14:textId="54912976" w:rsidR="00736040" w:rsidRDefault="00736040" w:rsidP="00D36E04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отправлено задание на исполнение поручения</w:t>
            </w:r>
          </w:p>
          <w:p w14:paraId="0FD10207" w14:textId="5FF07EDD" w:rsidR="00736040" w:rsidRDefault="00736040" w:rsidP="00D36E04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направлено уведомление на почту, что ему в работу пришло задание</w:t>
            </w:r>
          </w:p>
          <w:p w14:paraId="6047827C" w14:textId="0A155A0E" w:rsidR="00736040" w:rsidRPr="008A7B7A" w:rsidRDefault="00736040" w:rsidP="00D36E04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Состояние резолюции </w:t>
            </w:r>
            <w:r w:rsidR="00E31DB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E31DB7">
              <w:rPr>
                <w:sz w:val="24"/>
                <w:szCs w:val="24"/>
              </w:rPr>
              <w:t>«Н</w:t>
            </w:r>
            <w:r>
              <w:rPr>
                <w:sz w:val="24"/>
                <w:szCs w:val="24"/>
              </w:rPr>
              <w:t>а исполнении</w:t>
            </w:r>
            <w:r w:rsidR="00E31DB7">
              <w:rPr>
                <w:sz w:val="24"/>
                <w:szCs w:val="24"/>
              </w:rPr>
              <w:t>»</w:t>
            </w:r>
          </w:p>
          <w:p w14:paraId="3265B4E0" w14:textId="37F9B9CE" w:rsidR="00736040" w:rsidRDefault="00736040" w:rsidP="00D36E04">
            <w:pPr>
              <w:pStyle w:val="afff4"/>
              <w:numPr>
                <w:ilvl w:val="0"/>
                <w:numId w:val="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 w:rsidR="00E31DB7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 w:rsidR="00E31DB7"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736040" w:rsidRPr="00B56220" w14:paraId="47566932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B4EC9C" w14:textId="3D1E55FB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2.2.6.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E6007B" w14:textId="6262B50F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</w:t>
            </w:r>
            <w:r w:rsidR="009D325E">
              <w:rPr>
                <w:sz w:val="24"/>
                <w:szCs w:val="24"/>
              </w:rPr>
              <w:t xml:space="preserve"> Исполнителя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C91D9E" w14:textId="7C25E55F" w:rsidR="009D325E" w:rsidRDefault="009D325E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3F675C">
              <w:rPr>
                <w:sz w:val="24"/>
                <w:szCs w:val="24"/>
              </w:rPr>
              <w:t>ие: успешно выполнен тест 2.2.4</w:t>
            </w:r>
          </w:p>
          <w:p w14:paraId="0541E157" w14:textId="0259D40E" w:rsidR="00F5497E" w:rsidRDefault="00F5497E" w:rsidP="00D36E04">
            <w:pPr>
              <w:pStyle w:val="afff4"/>
              <w:numPr>
                <w:ilvl w:val="0"/>
                <w:numId w:val="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51743000" w14:textId="77777777" w:rsidR="0038493B" w:rsidRDefault="00736040" w:rsidP="00D36E04">
            <w:pPr>
              <w:pStyle w:val="afff4"/>
              <w:numPr>
                <w:ilvl w:val="0"/>
                <w:numId w:val="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представлении </w:t>
            </w:r>
            <w:r w:rsidR="00E31DB7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Мои задания</w:t>
            </w:r>
            <w:r w:rsidR="00E31DB7"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</w:t>
            </w:r>
            <w:r w:rsidR="00F5497E">
              <w:rPr>
                <w:sz w:val="24"/>
                <w:szCs w:val="24"/>
              </w:rPr>
              <w:t xml:space="preserve">найти </w:t>
            </w:r>
            <w:r w:rsidRPr="00736040">
              <w:rPr>
                <w:sz w:val="24"/>
                <w:szCs w:val="24"/>
              </w:rPr>
              <w:t>задание на исполнение</w:t>
            </w:r>
          </w:p>
          <w:p w14:paraId="037FF4FE" w14:textId="4FA969E7" w:rsidR="0038493B" w:rsidRDefault="0038493B" w:rsidP="00D36E04">
            <w:pPr>
              <w:pStyle w:val="afff4"/>
              <w:numPr>
                <w:ilvl w:val="0"/>
                <w:numId w:val="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  <w:ins w:id="51" w:author="Автор">
              <w:r w:rsidR="00A01BEE">
                <w:rPr>
                  <w:sz w:val="24"/>
                  <w:szCs w:val="24"/>
                </w:rPr>
                <w:t xml:space="preserve"> двойным щелчком мыши</w:t>
              </w:r>
            </w:ins>
          </w:p>
          <w:p w14:paraId="5E264C7C" w14:textId="6622817D" w:rsidR="0038493B" w:rsidRPr="0038493B" w:rsidRDefault="0038493B" w:rsidP="00D36E04">
            <w:pPr>
              <w:pStyle w:val="afff4"/>
              <w:numPr>
                <w:ilvl w:val="0"/>
                <w:numId w:val="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Взять задание в работу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E510B8F" w14:textId="0DB40C11" w:rsidR="00736040" w:rsidRPr="00736040" w:rsidRDefault="00245DCD" w:rsidP="00D36E04">
            <w:pPr>
              <w:pStyle w:val="afff4"/>
              <w:numPr>
                <w:ilvl w:val="0"/>
                <w:numId w:val="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52"/>
            <w:r>
              <w:rPr>
                <w:sz w:val="24"/>
                <w:szCs w:val="24"/>
              </w:rPr>
              <w:t>Карточка открыта</w:t>
            </w:r>
          </w:p>
          <w:p w14:paraId="063556FA" w14:textId="4603CD1E" w:rsidR="00736040" w:rsidRPr="00736040" w:rsidRDefault="00736040" w:rsidP="00D36E04">
            <w:pPr>
              <w:pStyle w:val="afff4"/>
              <w:numPr>
                <w:ilvl w:val="0"/>
                <w:numId w:val="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правой области карточки </w:t>
            </w:r>
            <w:r w:rsidR="00E31DB7">
              <w:rPr>
                <w:sz w:val="24"/>
                <w:szCs w:val="24"/>
              </w:rPr>
              <w:t>–</w:t>
            </w:r>
            <w:r w:rsidRPr="00736040">
              <w:rPr>
                <w:sz w:val="24"/>
                <w:szCs w:val="24"/>
              </w:rPr>
              <w:t xml:space="preserve"> задание на исполнение</w:t>
            </w:r>
            <w:commentRangeEnd w:id="52"/>
            <w:r w:rsidR="004808D4">
              <w:rPr>
                <w:rStyle w:val="aff2"/>
              </w:rPr>
              <w:commentReference w:id="52"/>
            </w:r>
          </w:p>
        </w:tc>
      </w:tr>
      <w:tr w:rsidR="00736040" w:rsidRPr="00B56220" w14:paraId="0E146162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0E7BBA" w14:textId="77E35C30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736040">
              <w:t>2</w:t>
            </w:r>
            <w:r w:rsidRPr="00736040">
              <w:lastRenderedPageBreak/>
              <w:t>.2.7.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AD833C" w14:textId="4003246E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Проверка </w:t>
            </w:r>
            <w:r>
              <w:rPr>
                <w:sz w:val="24"/>
                <w:szCs w:val="24"/>
              </w:rPr>
              <w:lastRenderedPageBreak/>
              <w:t xml:space="preserve">завершения процесса </w:t>
            </w:r>
            <w:ins w:id="53" w:author="Автор">
              <w:r w:rsidR="0033629C">
                <w:rPr>
                  <w:sz w:val="24"/>
                  <w:szCs w:val="24"/>
                </w:rPr>
                <w:t xml:space="preserve">исполнения задания </w:t>
              </w:r>
            </w:ins>
            <w:r>
              <w:rPr>
                <w:sz w:val="24"/>
                <w:szCs w:val="24"/>
              </w:rPr>
              <w:t>без документа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0051ED" w14:textId="75133DFD" w:rsidR="004936CE" w:rsidRDefault="004936CE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Условие: </w:t>
            </w:r>
            <w:r w:rsidR="00DF5DC9">
              <w:rPr>
                <w:sz w:val="24"/>
                <w:szCs w:val="24"/>
              </w:rPr>
              <w:t>успешно выполнен тест 2.2.4</w:t>
            </w:r>
          </w:p>
          <w:p w14:paraId="6A906784" w14:textId="404118CD" w:rsidR="00736040" w:rsidRDefault="00514F2D" w:rsidP="00D36E04">
            <w:pPr>
              <w:pStyle w:val="afff4"/>
              <w:numPr>
                <w:ilvl w:val="0"/>
                <w:numId w:val="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задании на и</w:t>
            </w:r>
            <w:r w:rsidR="004936CE">
              <w:rPr>
                <w:sz w:val="24"/>
                <w:szCs w:val="24"/>
              </w:rPr>
              <w:t>сполнение нажать кнопку</w:t>
            </w:r>
            <w:r w:rsidR="00736040">
              <w:rPr>
                <w:sz w:val="24"/>
                <w:szCs w:val="24"/>
              </w:rPr>
              <w:t xml:space="preserve"> </w:t>
            </w:r>
            <w:r w:rsidR="00E31DB7">
              <w:rPr>
                <w:sz w:val="24"/>
                <w:szCs w:val="24"/>
              </w:rPr>
              <w:t>«</w:t>
            </w:r>
            <w:r w:rsidR="00D316AE">
              <w:rPr>
                <w:sz w:val="24"/>
                <w:szCs w:val="24"/>
              </w:rPr>
              <w:t>Еще</w:t>
            </w:r>
            <w:r w:rsidR="00E31DB7">
              <w:rPr>
                <w:sz w:val="24"/>
                <w:szCs w:val="24"/>
              </w:rPr>
              <w:t>»</w:t>
            </w:r>
            <w:r w:rsidR="00736040">
              <w:rPr>
                <w:sz w:val="24"/>
                <w:szCs w:val="24"/>
              </w:rPr>
              <w:t xml:space="preserve"> </w:t>
            </w:r>
            <w:r w:rsidR="00E31DB7">
              <w:rPr>
                <w:sz w:val="24"/>
                <w:szCs w:val="24"/>
              </w:rPr>
              <w:t>→</w:t>
            </w:r>
            <w:r w:rsidR="00736040" w:rsidRPr="00314881">
              <w:rPr>
                <w:sz w:val="24"/>
                <w:szCs w:val="24"/>
              </w:rPr>
              <w:t xml:space="preserve"> </w:t>
            </w:r>
            <w:r w:rsidR="00E31DB7">
              <w:rPr>
                <w:sz w:val="24"/>
                <w:szCs w:val="24"/>
              </w:rPr>
              <w:t>«</w:t>
            </w:r>
            <w:r w:rsidR="00736040">
              <w:rPr>
                <w:sz w:val="24"/>
                <w:szCs w:val="24"/>
              </w:rPr>
              <w:t>Завершить без документа</w:t>
            </w:r>
            <w:r w:rsidR="00E31DB7">
              <w:rPr>
                <w:sz w:val="24"/>
                <w:szCs w:val="24"/>
              </w:rPr>
              <w:t>»</w:t>
            </w:r>
          </w:p>
          <w:p w14:paraId="40E0212C" w14:textId="2BC7B6D9" w:rsidR="00736040" w:rsidRDefault="00736040" w:rsidP="00D36E04">
            <w:pPr>
              <w:pStyle w:val="afff4"/>
              <w:numPr>
                <w:ilvl w:val="0"/>
                <w:numId w:val="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Заполнить </w:t>
            </w:r>
            <w:r w:rsidR="00D316AE">
              <w:rPr>
                <w:sz w:val="24"/>
                <w:szCs w:val="24"/>
              </w:rPr>
              <w:t>поле «Отчет»</w:t>
            </w:r>
          </w:p>
          <w:p w14:paraId="7165763D" w14:textId="452243FD" w:rsidR="00736040" w:rsidRDefault="00736040" w:rsidP="00D36E04">
            <w:pPr>
              <w:pStyle w:val="afff4"/>
              <w:numPr>
                <w:ilvl w:val="0"/>
                <w:numId w:val="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</w:t>
            </w:r>
            <w:r w:rsidR="00E31DB7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Завершить без документа</w:t>
            </w:r>
            <w:r w:rsidR="00E31DB7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C75F985" w14:textId="77777777" w:rsidR="00736040" w:rsidRDefault="00736040" w:rsidP="00D36E04">
            <w:pPr>
              <w:pStyle w:val="afff4"/>
              <w:numPr>
                <w:ilvl w:val="0"/>
                <w:numId w:val="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34F24ACB" w14:textId="322890E8" w:rsidR="00736040" w:rsidRDefault="00736040" w:rsidP="00D36E04">
            <w:pPr>
              <w:pStyle w:val="aff8"/>
              <w:numPr>
                <w:ilvl w:val="0"/>
                <w:numId w:val="68"/>
              </w:numPr>
              <w:spacing w:line="276" w:lineRule="auto"/>
            </w:pPr>
            <w:r>
              <w:lastRenderedPageBreak/>
              <w:t xml:space="preserve">Состояние резолюции – </w:t>
            </w:r>
            <w:r w:rsidR="003F675C">
              <w:t>«</w:t>
            </w:r>
            <w:r>
              <w:t>Завершена</w:t>
            </w:r>
            <w:r w:rsidR="003F675C">
              <w:t>»</w:t>
            </w:r>
          </w:p>
          <w:p w14:paraId="4E2C21AA" w14:textId="4F8C4A5C" w:rsidR="00736040" w:rsidRDefault="00736040" w:rsidP="00D36E04">
            <w:pPr>
              <w:pStyle w:val="afff4"/>
              <w:numPr>
                <w:ilvl w:val="0"/>
                <w:numId w:val="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 w:rsidR="00E31DB7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 w:rsidR="00E31DB7"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</w:tc>
      </w:tr>
      <w:tr w:rsidR="00736040" w:rsidRPr="00B56220" w14:paraId="335949D9" w14:textId="77777777" w:rsidTr="00CC1FD6">
        <w:trPr>
          <w:trHeight w:val="2254"/>
        </w:trPr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EE8B249" w14:textId="401B1931" w:rsidR="00736040" w:rsidRPr="00304E2A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  <w:r w:rsidRPr="00304E2A">
              <w:lastRenderedPageBreak/>
              <w:t>2.2.8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0C7184" w14:textId="77777777" w:rsidR="00736040" w:rsidRPr="00304E2A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Проверка запроса на перенос срока исполнения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6B8401" w14:textId="6F64EAC6" w:rsidR="00736040" w:rsidRPr="00304E2A" w:rsidRDefault="00833CB6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54"/>
            <w:r>
              <w:rPr>
                <w:sz w:val="24"/>
                <w:szCs w:val="24"/>
              </w:rPr>
              <w:t>Условие: успешно выполнен т</w:t>
            </w:r>
            <w:r w:rsidR="003A2C6B">
              <w:rPr>
                <w:sz w:val="24"/>
                <w:szCs w:val="24"/>
              </w:rPr>
              <w:t>ест 2.2.4</w:t>
            </w:r>
            <w:commentRangeEnd w:id="54"/>
            <w:r w:rsidR="000C5876">
              <w:rPr>
                <w:rStyle w:val="aff2"/>
              </w:rPr>
              <w:commentReference w:id="54"/>
            </w:r>
          </w:p>
          <w:p w14:paraId="4FB41D44" w14:textId="3A6380E7" w:rsidR="00736040" w:rsidRPr="00304E2A" w:rsidRDefault="00514F2D" w:rsidP="00D36E04">
            <w:pPr>
              <w:pStyle w:val="afff4"/>
              <w:numPr>
                <w:ilvl w:val="0"/>
                <w:numId w:val="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задании на и</w:t>
            </w:r>
            <w:r w:rsidR="00304E2A" w:rsidRPr="00304E2A">
              <w:rPr>
                <w:sz w:val="24"/>
                <w:szCs w:val="24"/>
              </w:rPr>
              <w:t xml:space="preserve">сполнение нажать кнопку </w:t>
            </w:r>
            <w:r w:rsidR="00E31DB7">
              <w:rPr>
                <w:sz w:val="24"/>
                <w:szCs w:val="24"/>
              </w:rPr>
              <w:t>«</w:t>
            </w:r>
            <w:r w:rsidR="00020FB8">
              <w:rPr>
                <w:sz w:val="24"/>
                <w:szCs w:val="24"/>
              </w:rPr>
              <w:t>Еще</w:t>
            </w:r>
            <w:r w:rsidR="00E31DB7">
              <w:rPr>
                <w:sz w:val="24"/>
                <w:szCs w:val="24"/>
              </w:rPr>
              <w:t>»</w:t>
            </w:r>
            <w:r w:rsidR="00736040" w:rsidRPr="00304E2A">
              <w:rPr>
                <w:sz w:val="24"/>
                <w:szCs w:val="24"/>
              </w:rPr>
              <w:t xml:space="preserve"> </w:t>
            </w:r>
            <w:r w:rsidR="00E31DB7">
              <w:rPr>
                <w:sz w:val="24"/>
                <w:szCs w:val="24"/>
              </w:rPr>
              <w:t>→</w:t>
            </w:r>
            <w:r w:rsidR="00736040" w:rsidRPr="00304E2A">
              <w:rPr>
                <w:sz w:val="24"/>
                <w:szCs w:val="24"/>
              </w:rPr>
              <w:t xml:space="preserve"> </w:t>
            </w:r>
            <w:r w:rsidR="00E31DB7">
              <w:rPr>
                <w:sz w:val="24"/>
                <w:szCs w:val="24"/>
              </w:rPr>
              <w:t>«</w:t>
            </w:r>
            <w:r w:rsidR="00736040" w:rsidRPr="00304E2A">
              <w:rPr>
                <w:sz w:val="24"/>
                <w:szCs w:val="24"/>
              </w:rPr>
              <w:t>Запрос на перенос срока</w:t>
            </w:r>
            <w:r w:rsidR="00E31DB7">
              <w:rPr>
                <w:sz w:val="24"/>
                <w:szCs w:val="24"/>
              </w:rPr>
              <w:t>»</w:t>
            </w:r>
          </w:p>
          <w:p w14:paraId="4BD38767" w14:textId="16DED282" w:rsidR="00736040" w:rsidRPr="00304E2A" w:rsidRDefault="00736040" w:rsidP="00D36E04">
            <w:pPr>
              <w:pStyle w:val="afff4"/>
              <w:numPr>
                <w:ilvl w:val="0"/>
                <w:numId w:val="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 xml:space="preserve">Заполнить </w:t>
            </w:r>
            <w:r w:rsidR="00304E2A" w:rsidRPr="00304E2A">
              <w:rPr>
                <w:sz w:val="24"/>
                <w:szCs w:val="24"/>
              </w:rPr>
              <w:t xml:space="preserve">поля </w:t>
            </w:r>
            <w:r w:rsidR="002952D7" w:rsidRPr="00304E2A">
              <w:rPr>
                <w:sz w:val="24"/>
                <w:szCs w:val="24"/>
              </w:rPr>
              <w:t>«Желаемый срок», «</w:t>
            </w:r>
            <w:r w:rsidR="002952D7">
              <w:rPr>
                <w:sz w:val="24"/>
                <w:szCs w:val="24"/>
              </w:rPr>
              <w:t>О</w:t>
            </w:r>
            <w:r w:rsidR="002952D7" w:rsidRPr="00304E2A">
              <w:rPr>
                <w:sz w:val="24"/>
                <w:szCs w:val="24"/>
              </w:rPr>
              <w:t>снование</w:t>
            </w:r>
            <w:r w:rsidR="002952D7">
              <w:rPr>
                <w:sz w:val="24"/>
                <w:szCs w:val="24"/>
              </w:rPr>
              <w:t xml:space="preserve"> для изменения срока</w:t>
            </w:r>
            <w:r w:rsidR="002952D7" w:rsidRPr="00304E2A">
              <w:rPr>
                <w:sz w:val="24"/>
                <w:szCs w:val="24"/>
              </w:rPr>
              <w:t>» и</w:t>
            </w:r>
            <w:r w:rsidR="00156666">
              <w:rPr>
                <w:sz w:val="24"/>
                <w:szCs w:val="24"/>
              </w:rPr>
              <w:t xml:space="preserve"> «Обоснование»</w:t>
            </w:r>
          </w:p>
          <w:p w14:paraId="0CFE621F" w14:textId="160773BE" w:rsidR="00736040" w:rsidRPr="00304E2A" w:rsidRDefault="00304E2A" w:rsidP="00D36E04">
            <w:pPr>
              <w:pStyle w:val="afff4"/>
              <w:numPr>
                <w:ilvl w:val="0"/>
                <w:numId w:val="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Нажать кнопку</w:t>
            </w:r>
            <w:r w:rsidR="00736040" w:rsidRPr="00304E2A">
              <w:rPr>
                <w:sz w:val="24"/>
                <w:szCs w:val="24"/>
              </w:rPr>
              <w:t xml:space="preserve"> </w:t>
            </w:r>
            <w:r w:rsidR="00E31DB7">
              <w:rPr>
                <w:sz w:val="24"/>
                <w:szCs w:val="24"/>
              </w:rPr>
              <w:t>«</w:t>
            </w:r>
            <w:r w:rsidR="00736040" w:rsidRPr="00304E2A">
              <w:rPr>
                <w:sz w:val="24"/>
                <w:szCs w:val="24"/>
              </w:rPr>
              <w:t>Запрос на перенос срока</w:t>
            </w:r>
            <w:r w:rsidR="00E31DB7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5D9F478" w14:textId="36F005A2" w:rsidR="00736040" w:rsidRPr="00304E2A" w:rsidRDefault="00736040" w:rsidP="00D36E04">
            <w:pPr>
              <w:pStyle w:val="afff4"/>
              <w:numPr>
                <w:ilvl w:val="0"/>
                <w:numId w:val="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Сотрудникам Бюро контроля отправлен в работу запрос</w:t>
            </w:r>
            <w:r w:rsidR="00304E2A" w:rsidRPr="00304E2A">
              <w:rPr>
                <w:sz w:val="24"/>
                <w:szCs w:val="24"/>
              </w:rPr>
              <w:t xml:space="preserve"> на перенос срока</w:t>
            </w:r>
          </w:p>
          <w:p w14:paraId="35846667" w14:textId="3114E7E0" w:rsidR="00736040" w:rsidRPr="00304E2A" w:rsidRDefault="00304E2A" w:rsidP="00D36E04">
            <w:pPr>
              <w:pStyle w:val="afff4"/>
              <w:numPr>
                <w:ilvl w:val="0"/>
                <w:numId w:val="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commentRangeStart w:id="55"/>
            <w:r w:rsidRPr="00304E2A">
              <w:rPr>
                <w:sz w:val="24"/>
                <w:szCs w:val="24"/>
              </w:rPr>
              <w:t>В</w:t>
            </w:r>
            <w:r w:rsidR="00736040" w:rsidRPr="00304E2A">
              <w:rPr>
                <w:sz w:val="24"/>
                <w:szCs w:val="24"/>
              </w:rPr>
              <w:t xml:space="preserve"> таблицу запросов на перенос срока </w:t>
            </w:r>
            <w:r w:rsidRPr="00304E2A">
              <w:rPr>
                <w:sz w:val="24"/>
                <w:szCs w:val="24"/>
              </w:rPr>
              <w:t>занесена</w:t>
            </w:r>
            <w:r w:rsidR="00736040" w:rsidRPr="00304E2A">
              <w:rPr>
                <w:sz w:val="24"/>
                <w:szCs w:val="24"/>
              </w:rPr>
              <w:t xml:space="preserve"> информация по запросу</w:t>
            </w:r>
            <w:commentRangeEnd w:id="55"/>
            <w:r w:rsidR="00276789">
              <w:rPr>
                <w:rStyle w:val="aff2"/>
              </w:rPr>
              <w:commentReference w:id="55"/>
            </w:r>
          </w:p>
        </w:tc>
      </w:tr>
      <w:tr w:rsidR="00736040" w:rsidRPr="00B56220" w14:paraId="593BCAB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372C7CD" w14:textId="77777777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67BF43" w14:textId="16C1C551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C1FD6">
              <w:rPr>
                <w:sz w:val="24"/>
                <w:szCs w:val="24"/>
              </w:rPr>
              <w:t>Проверка получения задания</w:t>
            </w:r>
            <w:r>
              <w:rPr>
                <w:sz w:val="24"/>
                <w:szCs w:val="24"/>
              </w:rPr>
              <w:t xml:space="preserve"> </w:t>
            </w:r>
            <w:r w:rsidR="00D305C1">
              <w:rPr>
                <w:sz w:val="24"/>
                <w:szCs w:val="24"/>
              </w:rPr>
              <w:t xml:space="preserve">на перенос срока </w:t>
            </w:r>
            <w:r w:rsidR="00A00680">
              <w:rPr>
                <w:sz w:val="24"/>
                <w:szCs w:val="24"/>
              </w:rPr>
              <w:t>сотрудником Бюро контроля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5BCCCB" w14:textId="22BB82E1" w:rsidR="00D305C1" w:rsidRDefault="00D305C1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2.2.7</w:t>
            </w:r>
          </w:p>
          <w:p w14:paraId="3EB86573" w14:textId="249D9CBC" w:rsidR="00A00680" w:rsidRPr="00D5388E" w:rsidRDefault="00A00680" w:rsidP="00D36E04">
            <w:pPr>
              <w:pStyle w:val="afff4"/>
              <w:numPr>
                <w:ilvl w:val="0"/>
                <w:numId w:val="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0355E757" w14:textId="77777777" w:rsidR="00AF1C58" w:rsidRDefault="00A00680" w:rsidP="00D36E04">
            <w:pPr>
              <w:pStyle w:val="afff4"/>
              <w:numPr>
                <w:ilvl w:val="0"/>
                <w:numId w:val="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представлении </w:t>
            </w:r>
            <w:r w:rsidR="00F55B32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Мои задания</w:t>
            </w:r>
            <w:r w:rsidR="00F55B32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найти задание на </w:t>
            </w:r>
            <w:r w:rsidR="00AF1C58">
              <w:rPr>
                <w:sz w:val="24"/>
                <w:szCs w:val="24"/>
              </w:rPr>
              <w:t>запрос переноса срока</w:t>
            </w:r>
          </w:p>
          <w:p w14:paraId="15298289" w14:textId="2A5B0445" w:rsidR="00736040" w:rsidRPr="00A00680" w:rsidRDefault="00AF1C58" w:rsidP="00D36E04">
            <w:pPr>
              <w:pStyle w:val="afff4"/>
              <w:numPr>
                <w:ilvl w:val="0"/>
                <w:numId w:val="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A00680">
              <w:rPr>
                <w:sz w:val="24"/>
                <w:szCs w:val="24"/>
              </w:rPr>
              <w:t xml:space="preserve">ткрыть </w:t>
            </w:r>
            <w:r>
              <w:rPr>
                <w:sz w:val="24"/>
                <w:szCs w:val="24"/>
              </w:rPr>
              <w:t>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4816CDA" w14:textId="50BCBB70" w:rsidR="00736040" w:rsidRPr="00CC1FD6" w:rsidRDefault="00736040" w:rsidP="00D36E04">
            <w:pPr>
              <w:pStyle w:val="afff4"/>
              <w:numPr>
                <w:ilvl w:val="0"/>
                <w:numId w:val="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C1FD6">
              <w:rPr>
                <w:sz w:val="24"/>
                <w:szCs w:val="24"/>
              </w:rPr>
              <w:t>К</w:t>
            </w:r>
            <w:r w:rsidR="00AF1C58" w:rsidRPr="00CC1FD6">
              <w:rPr>
                <w:sz w:val="24"/>
                <w:szCs w:val="24"/>
              </w:rPr>
              <w:t>арточка</w:t>
            </w:r>
            <w:r w:rsidR="00A00680" w:rsidRPr="00CC1FD6">
              <w:rPr>
                <w:sz w:val="24"/>
                <w:szCs w:val="24"/>
              </w:rPr>
              <w:t xml:space="preserve"> </w:t>
            </w:r>
            <w:r w:rsidRPr="00CC1FD6">
              <w:rPr>
                <w:sz w:val="24"/>
                <w:szCs w:val="24"/>
              </w:rPr>
              <w:t>открыта</w:t>
            </w:r>
          </w:p>
          <w:p w14:paraId="2439D20C" w14:textId="2ADB8C81" w:rsidR="00736040" w:rsidRPr="00736040" w:rsidRDefault="00736040" w:rsidP="00D36E04">
            <w:pPr>
              <w:pStyle w:val="afff4"/>
              <w:numPr>
                <w:ilvl w:val="0"/>
                <w:numId w:val="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правой области карточки – задание </w:t>
            </w:r>
            <w:r w:rsidR="00AF1C58">
              <w:rPr>
                <w:sz w:val="24"/>
                <w:szCs w:val="24"/>
              </w:rPr>
              <w:t>на</w:t>
            </w:r>
            <w:r w:rsidRPr="00736040">
              <w:rPr>
                <w:sz w:val="24"/>
                <w:szCs w:val="24"/>
              </w:rPr>
              <w:t xml:space="preserve"> запрос</w:t>
            </w:r>
            <w:r w:rsidR="00AF1C58">
              <w:rPr>
                <w:sz w:val="24"/>
                <w:szCs w:val="24"/>
              </w:rPr>
              <w:t xml:space="preserve"> переноса срока</w:t>
            </w:r>
          </w:p>
        </w:tc>
      </w:tr>
      <w:tr w:rsidR="00736040" w:rsidRPr="00B56220" w14:paraId="1FCEA00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DD66DC" w14:textId="1198974D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BFFA95" w14:textId="77777777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отклонении запроса на перенос срока исполнения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DC0ABF" w14:textId="78321FA1" w:rsidR="00D64D5F" w:rsidRDefault="00D64D5F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</w:t>
            </w:r>
            <w:r w:rsidR="004D3BF2">
              <w:rPr>
                <w:sz w:val="24"/>
                <w:szCs w:val="24"/>
              </w:rPr>
              <w:t>ие: успешно выполнен тест 2.2.8</w:t>
            </w:r>
          </w:p>
          <w:p w14:paraId="12E95EF8" w14:textId="77777777" w:rsidR="00514F2D" w:rsidRDefault="00514F2D" w:rsidP="00D36E04">
            <w:pPr>
              <w:pStyle w:val="afff4"/>
              <w:numPr>
                <w:ilvl w:val="0"/>
                <w:numId w:val="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</w:t>
            </w:r>
            <w:r w:rsidR="00736040">
              <w:rPr>
                <w:sz w:val="24"/>
                <w:szCs w:val="24"/>
              </w:rPr>
              <w:t xml:space="preserve"> берет в работу </w:t>
            </w:r>
            <w:r>
              <w:rPr>
                <w:sz w:val="24"/>
                <w:szCs w:val="24"/>
              </w:rPr>
              <w:t>задание на запрос переноса срока</w:t>
            </w:r>
          </w:p>
          <w:p w14:paraId="54FD1F36" w14:textId="644D55C1" w:rsidR="00736040" w:rsidRDefault="00945516" w:rsidP="00D36E04">
            <w:pPr>
              <w:pStyle w:val="afff4"/>
              <w:numPr>
                <w:ilvl w:val="0"/>
                <w:numId w:val="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736040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ать</w:t>
            </w:r>
            <w:r w:rsidR="00736040">
              <w:rPr>
                <w:sz w:val="24"/>
                <w:szCs w:val="24"/>
              </w:rPr>
              <w:t xml:space="preserve"> </w:t>
            </w:r>
            <w:r w:rsidR="00F55B32">
              <w:rPr>
                <w:sz w:val="24"/>
                <w:szCs w:val="24"/>
              </w:rPr>
              <w:t>«</w:t>
            </w:r>
            <w:r w:rsidR="00736040">
              <w:rPr>
                <w:sz w:val="24"/>
                <w:szCs w:val="24"/>
              </w:rPr>
              <w:t>Отклонить</w:t>
            </w:r>
            <w:r w:rsidR="00F55B32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DA348D7" w14:textId="1C090BB7" w:rsidR="00736040" w:rsidRDefault="00736040" w:rsidP="00D36E04">
            <w:pPr>
              <w:pStyle w:val="afff4"/>
              <w:numPr>
                <w:ilvl w:val="0"/>
                <w:numId w:val="1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FF5839">
              <w:rPr>
                <w:sz w:val="24"/>
                <w:szCs w:val="24"/>
              </w:rPr>
              <w:t>адание вернулось</w:t>
            </w:r>
            <w:r w:rsidR="00D64D5F">
              <w:rPr>
                <w:sz w:val="24"/>
                <w:szCs w:val="24"/>
              </w:rPr>
              <w:t xml:space="preserve"> Исполнителю</w:t>
            </w:r>
          </w:p>
          <w:p w14:paraId="1D255BB1" w14:textId="3D3B658D" w:rsidR="00945516" w:rsidRDefault="00945516" w:rsidP="00D36E04">
            <w:pPr>
              <w:pStyle w:val="afff4"/>
              <w:numPr>
                <w:ilvl w:val="0"/>
                <w:numId w:val="1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занесена информация по отказу</w:t>
            </w:r>
          </w:p>
          <w:p w14:paraId="4C2E1B00" w14:textId="5C0A95E5" w:rsidR="00945516" w:rsidRPr="00945516" w:rsidRDefault="00736040" w:rsidP="00D36E04">
            <w:pPr>
              <w:pStyle w:val="afff4"/>
              <w:numPr>
                <w:ilvl w:val="0"/>
                <w:numId w:val="1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 w:rsidR="00F55B32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 w:rsidR="00F55B32"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736040" w:rsidRPr="00B56220" w14:paraId="021F020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D26055" w14:textId="77777777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C698E2" w14:textId="5CE429CD" w:rsidR="00736040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</w:t>
            </w:r>
            <w:r w:rsidR="00FF5839">
              <w:rPr>
                <w:sz w:val="24"/>
                <w:szCs w:val="24"/>
              </w:rPr>
              <w:t xml:space="preserve"> с </w:t>
            </w:r>
            <w:r w:rsidR="00FF5839">
              <w:rPr>
                <w:sz w:val="24"/>
                <w:szCs w:val="24"/>
              </w:rPr>
              <w:lastRenderedPageBreak/>
              <w:t>другим сроком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EE9F06" w14:textId="35F44B1D" w:rsidR="00A00680" w:rsidRDefault="00A0068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Условие: </w:t>
            </w:r>
            <w:r w:rsidR="0025638B">
              <w:rPr>
                <w:sz w:val="24"/>
                <w:szCs w:val="24"/>
              </w:rPr>
              <w:t>успешно выполнен тест 2.2.8</w:t>
            </w:r>
          </w:p>
          <w:p w14:paraId="1290B0D5" w14:textId="77777777" w:rsidR="00083922" w:rsidRDefault="00083922" w:rsidP="00D36E04">
            <w:pPr>
              <w:pStyle w:val="afff4"/>
              <w:numPr>
                <w:ilvl w:val="0"/>
                <w:numId w:val="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 Бюро контроля берет в </w:t>
            </w:r>
            <w:r w:rsidR="0025638B">
              <w:rPr>
                <w:sz w:val="24"/>
                <w:szCs w:val="24"/>
              </w:rPr>
              <w:t>работу</w:t>
            </w:r>
            <w:r>
              <w:rPr>
                <w:sz w:val="24"/>
                <w:szCs w:val="24"/>
              </w:rPr>
              <w:t xml:space="preserve"> задание на запрос переноса срока</w:t>
            </w:r>
          </w:p>
          <w:p w14:paraId="38248B78" w14:textId="40A29B0F" w:rsidR="00FF5839" w:rsidRDefault="00FF5839" w:rsidP="00D36E04">
            <w:pPr>
              <w:pStyle w:val="afff4"/>
              <w:numPr>
                <w:ilvl w:val="0"/>
                <w:numId w:val="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Ввести новую дату в поле «Согласованный </w:t>
            </w:r>
            <w:r>
              <w:rPr>
                <w:sz w:val="24"/>
                <w:szCs w:val="24"/>
              </w:rPr>
              <w:lastRenderedPageBreak/>
              <w:t>срок»</w:t>
            </w:r>
          </w:p>
          <w:p w14:paraId="25E4079F" w14:textId="2A6D993D" w:rsidR="00736040" w:rsidRPr="0025638B" w:rsidRDefault="00083922" w:rsidP="00D36E04">
            <w:pPr>
              <w:pStyle w:val="afff4"/>
              <w:numPr>
                <w:ilvl w:val="0"/>
                <w:numId w:val="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25638B">
              <w:rPr>
                <w:sz w:val="24"/>
                <w:szCs w:val="24"/>
              </w:rPr>
              <w:t xml:space="preserve">ажать </w:t>
            </w:r>
            <w:r w:rsidR="00F55B32">
              <w:rPr>
                <w:sz w:val="24"/>
                <w:szCs w:val="24"/>
              </w:rPr>
              <w:t>«</w:t>
            </w:r>
            <w:r w:rsidR="00736040" w:rsidRPr="0025638B">
              <w:rPr>
                <w:sz w:val="24"/>
                <w:szCs w:val="24"/>
              </w:rPr>
              <w:t>Одобрить</w:t>
            </w:r>
            <w:r w:rsidR="00F55B32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805195B" w14:textId="326A1E64" w:rsidR="00736040" w:rsidRDefault="00736040" w:rsidP="00D36E04">
            <w:pPr>
              <w:pStyle w:val="afff4"/>
              <w:numPr>
                <w:ilvl w:val="0"/>
                <w:numId w:val="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</w:t>
            </w:r>
            <w:r w:rsidR="00D64D5F">
              <w:rPr>
                <w:sz w:val="24"/>
                <w:szCs w:val="24"/>
              </w:rPr>
              <w:t>адание вернулось И</w:t>
            </w:r>
            <w:r>
              <w:rPr>
                <w:sz w:val="24"/>
                <w:szCs w:val="24"/>
              </w:rPr>
              <w:t>сполнителю</w:t>
            </w:r>
          </w:p>
          <w:p w14:paraId="36AA938C" w14:textId="221333F0" w:rsidR="00736040" w:rsidRDefault="00736040" w:rsidP="00D36E04">
            <w:pPr>
              <w:pStyle w:val="afff4"/>
              <w:numPr>
                <w:ilvl w:val="0"/>
                <w:numId w:val="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таблицу запросов на перенос срока записалась информация по </w:t>
            </w:r>
            <w:r w:rsidR="00FF5839">
              <w:rPr>
                <w:sz w:val="24"/>
                <w:szCs w:val="24"/>
              </w:rPr>
              <w:t xml:space="preserve">новому </w:t>
            </w:r>
            <w:r>
              <w:rPr>
                <w:sz w:val="24"/>
                <w:szCs w:val="24"/>
              </w:rPr>
              <w:t>согласованному сроку исполнения</w:t>
            </w:r>
          </w:p>
          <w:p w14:paraId="48EB3362" w14:textId="406BF538" w:rsidR="00736040" w:rsidRDefault="00736040" w:rsidP="00D36E04">
            <w:pPr>
              <w:pStyle w:val="afff4"/>
              <w:numPr>
                <w:ilvl w:val="0"/>
                <w:numId w:val="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lastRenderedPageBreak/>
              <w:t xml:space="preserve">Во вкладке </w:t>
            </w:r>
            <w:r w:rsidR="00F55B32"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 w:rsidR="00F55B32"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FF5839" w:rsidRPr="00B56220" w14:paraId="7D848F6B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2AB79F" w14:textId="77777777" w:rsidR="00FF5839" w:rsidRPr="00736040" w:rsidRDefault="00FF5839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D3496B" w14:textId="54B6FB21" w:rsidR="00FF5839" w:rsidRDefault="00DE236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согласованным сроком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F4FFA3" w14:textId="77777777" w:rsidR="00DE2360" w:rsidRDefault="00DE236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2.2.8</w:t>
            </w:r>
          </w:p>
          <w:p w14:paraId="300005DB" w14:textId="77777777" w:rsidR="00DE2360" w:rsidRDefault="00DE2360" w:rsidP="00D36E04">
            <w:pPr>
              <w:pStyle w:val="afff4"/>
              <w:numPr>
                <w:ilvl w:val="0"/>
                <w:numId w:val="1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 на запрос переноса срока</w:t>
            </w:r>
          </w:p>
          <w:p w14:paraId="5CB474F9" w14:textId="1B4ED31F" w:rsidR="00FF5839" w:rsidRPr="00DE2360" w:rsidRDefault="00DE2360" w:rsidP="00D36E04">
            <w:pPr>
              <w:pStyle w:val="afff4"/>
              <w:numPr>
                <w:ilvl w:val="0"/>
                <w:numId w:val="1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E2360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339D71D" w14:textId="77777777" w:rsidR="00DE2360" w:rsidRDefault="00DE2360" w:rsidP="00D36E04">
            <w:pPr>
              <w:pStyle w:val="afff4"/>
              <w:numPr>
                <w:ilvl w:val="0"/>
                <w:numId w:val="1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5CFE1F38" w14:textId="5B5A7DC1" w:rsidR="00DE2360" w:rsidRDefault="00DE2360" w:rsidP="00D36E04">
            <w:pPr>
              <w:pStyle w:val="afff4"/>
              <w:numPr>
                <w:ilvl w:val="0"/>
                <w:numId w:val="1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согласованному сроку исполнения</w:t>
            </w:r>
          </w:p>
          <w:p w14:paraId="11F84BE7" w14:textId="1C007D37" w:rsidR="00FF5839" w:rsidRDefault="00DE2360" w:rsidP="00D36E04">
            <w:pPr>
              <w:pStyle w:val="afff4"/>
              <w:numPr>
                <w:ilvl w:val="0"/>
                <w:numId w:val="1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736040" w:rsidRPr="00B56220" w14:paraId="10B087F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9EA98D" w14:textId="7AD50BC2" w:rsidR="00736040" w:rsidRPr="00736040" w:rsidRDefault="00736040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DB7798" w14:textId="59C858AE" w:rsidR="00736040" w:rsidRPr="0078124F" w:rsidRDefault="00736040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 w:rsidR="00970F07">
              <w:rPr>
                <w:sz w:val="24"/>
                <w:szCs w:val="24"/>
              </w:rPr>
              <w:t xml:space="preserve">вления нового пункта </w:t>
            </w:r>
            <w:r w:rsidR="00E720EB">
              <w:rPr>
                <w:sz w:val="24"/>
                <w:szCs w:val="24"/>
              </w:rPr>
              <w:t>резолюции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A85FF8" w14:textId="75612B17" w:rsidR="0078124F" w:rsidRPr="0078124F" w:rsidRDefault="0078124F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 w:rsidR="003F29E6">
              <w:rPr>
                <w:sz w:val="24"/>
                <w:szCs w:val="24"/>
              </w:rPr>
              <w:t>ие: успешно выполнен тест 2.2.5</w:t>
            </w:r>
          </w:p>
          <w:p w14:paraId="0587C5E2" w14:textId="52EB7395" w:rsidR="00736040" w:rsidRPr="0078124F" w:rsidRDefault="0078124F" w:rsidP="00D36E04">
            <w:pPr>
              <w:pStyle w:val="afff4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Под ролью Исполнителя нажать в задании кнопку</w:t>
            </w:r>
            <w:r w:rsidR="00736040" w:rsidRPr="0078124F">
              <w:rPr>
                <w:sz w:val="24"/>
                <w:szCs w:val="24"/>
              </w:rPr>
              <w:t xml:space="preserve"> </w:t>
            </w:r>
            <w:r w:rsidR="00F55B32">
              <w:rPr>
                <w:sz w:val="24"/>
                <w:szCs w:val="24"/>
              </w:rPr>
              <w:t>«</w:t>
            </w:r>
            <w:r w:rsidR="00020FB8">
              <w:rPr>
                <w:sz w:val="24"/>
                <w:szCs w:val="24"/>
              </w:rPr>
              <w:t>Еще</w:t>
            </w:r>
            <w:r w:rsidR="00F55B32">
              <w:rPr>
                <w:sz w:val="24"/>
                <w:szCs w:val="24"/>
              </w:rPr>
              <w:t>»</w:t>
            </w:r>
            <w:r w:rsidR="00736040" w:rsidRPr="0078124F">
              <w:rPr>
                <w:sz w:val="24"/>
                <w:szCs w:val="24"/>
              </w:rPr>
              <w:t xml:space="preserve"> </w:t>
            </w:r>
            <w:r w:rsidR="00F55B32">
              <w:rPr>
                <w:sz w:val="24"/>
                <w:szCs w:val="24"/>
              </w:rPr>
              <w:t>→</w:t>
            </w:r>
            <w:r w:rsidR="00736040" w:rsidRPr="0078124F">
              <w:rPr>
                <w:sz w:val="24"/>
                <w:szCs w:val="24"/>
              </w:rPr>
              <w:t xml:space="preserve"> </w:t>
            </w:r>
            <w:r w:rsidR="00F55B32">
              <w:rPr>
                <w:sz w:val="24"/>
                <w:szCs w:val="24"/>
              </w:rPr>
              <w:t>«</w:t>
            </w:r>
            <w:r w:rsidR="00736040" w:rsidRPr="0078124F">
              <w:rPr>
                <w:sz w:val="24"/>
                <w:szCs w:val="24"/>
              </w:rPr>
              <w:t>Добавить Пункт</w:t>
            </w:r>
            <w:r w:rsidR="00F55B32">
              <w:rPr>
                <w:sz w:val="24"/>
                <w:szCs w:val="24"/>
              </w:rPr>
              <w:t>»</w:t>
            </w:r>
          </w:p>
          <w:p w14:paraId="44BF2367" w14:textId="05EF012A" w:rsidR="00736040" w:rsidRPr="0078124F" w:rsidRDefault="00AD3481" w:rsidP="00D36E04">
            <w:pPr>
              <w:pStyle w:val="afff4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="00736040" w:rsidRPr="0078124F">
              <w:rPr>
                <w:sz w:val="24"/>
                <w:szCs w:val="24"/>
              </w:rPr>
              <w:t xml:space="preserve"> </w:t>
            </w:r>
            <w:r w:rsidR="0078124F" w:rsidRPr="0078124F">
              <w:rPr>
                <w:sz w:val="24"/>
                <w:szCs w:val="24"/>
              </w:rPr>
              <w:t xml:space="preserve">дополнительных </w:t>
            </w:r>
            <w:r w:rsidR="00736040" w:rsidRPr="0078124F">
              <w:rPr>
                <w:sz w:val="24"/>
                <w:szCs w:val="24"/>
              </w:rPr>
              <w:t>Исполнителей</w:t>
            </w:r>
          </w:p>
          <w:p w14:paraId="73BDF803" w14:textId="1804EDFD" w:rsidR="00736040" w:rsidRPr="0078124F" w:rsidRDefault="0078124F" w:rsidP="00D36E04">
            <w:pPr>
              <w:pStyle w:val="afff4"/>
              <w:numPr>
                <w:ilvl w:val="0"/>
                <w:numId w:val="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Нажать кнопку</w:t>
            </w:r>
            <w:r w:rsidR="00736040" w:rsidRPr="0078124F">
              <w:rPr>
                <w:sz w:val="24"/>
                <w:szCs w:val="24"/>
              </w:rPr>
              <w:t xml:space="preserve"> </w:t>
            </w:r>
            <w:r w:rsidR="00F55B32">
              <w:rPr>
                <w:sz w:val="24"/>
                <w:szCs w:val="24"/>
              </w:rPr>
              <w:t>«</w:t>
            </w:r>
            <w:r w:rsidR="00736040" w:rsidRPr="0078124F">
              <w:rPr>
                <w:sz w:val="24"/>
                <w:szCs w:val="24"/>
              </w:rPr>
              <w:t>Добавить Пункт</w:t>
            </w:r>
            <w:r w:rsidR="00F55B32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9E083DF" w14:textId="102ACB12" w:rsidR="00736040" w:rsidRPr="0078124F" w:rsidRDefault="00736040" w:rsidP="00D36E04">
            <w:pPr>
              <w:pStyle w:val="afff4"/>
              <w:numPr>
                <w:ilvl w:val="0"/>
                <w:numId w:val="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</w:t>
            </w:r>
            <w:r w:rsidR="0078124F" w:rsidRPr="0078124F">
              <w:rPr>
                <w:sz w:val="24"/>
                <w:szCs w:val="24"/>
              </w:rPr>
              <w:t xml:space="preserve"> новым Исполнителям</w:t>
            </w:r>
          </w:p>
          <w:p w14:paraId="3D0C530B" w14:textId="77777777" w:rsidR="00736040" w:rsidRDefault="00736040" w:rsidP="00D36E04">
            <w:pPr>
              <w:pStyle w:val="afff4"/>
              <w:numPr>
                <w:ilvl w:val="0"/>
                <w:numId w:val="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 w:rsidR="00F55B32"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 w:rsidR="00F55B32"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16BD14DD" w14:textId="77777777" w:rsidR="00AD3481" w:rsidRDefault="00AD3481" w:rsidP="00D36E04">
            <w:pPr>
              <w:pStyle w:val="afff4"/>
              <w:numPr>
                <w:ilvl w:val="0"/>
                <w:numId w:val="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6CB25695" w14:textId="2B76AF02" w:rsidR="00AD3481" w:rsidRPr="0078124F" w:rsidRDefault="00AD3481" w:rsidP="00D36E04">
            <w:pPr>
              <w:pStyle w:val="afff4"/>
              <w:numPr>
                <w:ilvl w:val="0"/>
                <w:numId w:val="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A346F5" w:rsidRPr="00B56220" w14:paraId="4B9A0A3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DA4CD6" w14:textId="77777777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C2645D" w14:textId="2EA2176C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</w:t>
            </w:r>
            <w:r w:rsidR="00880F9A">
              <w:rPr>
                <w:sz w:val="24"/>
                <w:szCs w:val="24"/>
              </w:rPr>
              <w:t xml:space="preserve"> с постановкой на контроль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18013F" w14:textId="77777777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2.2.5</w:t>
            </w:r>
          </w:p>
          <w:p w14:paraId="3DF4979E" w14:textId="77777777" w:rsidR="00A346F5" w:rsidRPr="0078124F" w:rsidRDefault="00A346F5" w:rsidP="00D36E04">
            <w:pPr>
              <w:pStyle w:val="afff4"/>
              <w:numPr>
                <w:ilvl w:val="0"/>
                <w:numId w:val="1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47F065D3" w14:textId="77777777" w:rsidR="00880F9A" w:rsidRDefault="00A346F5" w:rsidP="00D36E04">
            <w:pPr>
              <w:pStyle w:val="afff4"/>
              <w:numPr>
                <w:ilvl w:val="0"/>
                <w:numId w:val="1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  <w:r w:rsidR="00880F9A">
              <w:rPr>
                <w:sz w:val="24"/>
                <w:szCs w:val="24"/>
              </w:rPr>
              <w:t>, указать срок исполнения, установить флаг «Контроль подразделения» и поле «Контролер»</w:t>
            </w:r>
          </w:p>
          <w:p w14:paraId="36912D96" w14:textId="6C7F3AA6" w:rsidR="00A346F5" w:rsidRPr="00880F9A" w:rsidRDefault="00A346F5" w:rsidP="00D36E04">
            <w:pPr>
              <w:pStyle w:val="afff4"/>
              <w:numPr>
                <w:ilvl w:val="0"/>
                <w:numId w:val="1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80F9A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03476C9" w14:textId="77777777" w:rsidR="00A346F5" w:rsidRPr="0078124F" w:rsidRDefault="00A346F5" w:rsidP="00D36E04">
            <w:pPr>
              <w:pStyle w:val="afff4"/>
              <w:numPr>
                <w:ilvl w:val="0"/>
                <w:numId w:val="1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57BDF2F5" w14:textId="77777777" w:rsidR="00A346F5" w:rsidRDefault="00A346F5" w:rsidP="00D36E04">
            <w:pPr>
              <w:pStyle w:val="afff4"/>
              <w:numPr>
                <w:ilvl w:val="0"/>
                <w:numId w:val="1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2D1E7719" w14:textId="77777777" w:rsidR="00A346F5" w:rsidRDefault="00A346F5" w:rsidP="00D36E04">
            <w:pPr>
              <w:pStyle w:val="afff4"/>
              <w:numPr>
                <w:ilvl w:val="0"/>
                <w:numId w:val="1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7A8E993F" w14:textId="03249CCC" w:rsidR="00A346F5" w:rsidRPr="0078124F" w:rsidRDefault="00A346F5" w:rsidP="00D36E04">
            <w:pPr>
              <w:pStyle w:val="afff4"/>
              <w:numPr>
                <w:ilvl w:val="0"/>
                <w:numId w:val="1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A346F5" w:rsidRPr="00B56220" w14:paraId="01B5F22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5DEA79" w14:textId="77777777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F8FD93" w14:textId="413FEDA2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получения задания </w:t>
            </w:r>
            <w:r>
              <w:rPr>
                <w:sz w:val="24"/>
                <w:szCs w:val="24"/>
              </w:rPr>
              <w:lastRenderedPageBreak/>
              <w:t>новым Исполнителем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1E9130" w14:textId="2BBEFA8E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вие: успешно выполнен тест 2.2.12</w:t>
            </w:r>
          </w:p>
          <w:p w14:paraId="135478B5" w14:textId="69ADB6DF" w:rsidR="00A346F5" w:rsidRPr="00D5388E" w:rsidRDefault="00A346F5" w:rsidP="00D36E04">
            <w:pPr>
              <w:pStyle w:val="afff4"/>
              <w:numPr>
                <w:ilvl w:val="0"/>
                <w:numId w:val="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lastRenderedPageBreak/>
              <w:t>Исполнителя</w:t>
            </w:r>
          </w:p>
          <w:p w14:paraId="7BD9E96B" w14:textId="77777777" w:rsidR="00A346F5" w:rsidRDefault="00A346F5" w:rsidP="00D36E04">
            <w:pPr>
              <w:pStyle w:val="afff4"/>
              <w:numPr>
                <w:ilvl w:val="0"/>
                <w:numId w:val="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у нового исполнителя найти задание на исполнение</w:t>
            </w:r>
          </w:p>
          <w:p w14:paraId="29143060" w14:textId="30F1A642" w:rsidR="00A346F5" w:rsidRPr="004C0975" w:rsidRDefault="00A346F5" w:rsidP="00D36E04">
            <w:pPr>
              <w:pStyle w:val="afff4"/>
              <w:numPr>
                <w:ilvl w:val="0"/>
                <w:numId w:val="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6909FFB" w14:textId="391BF020" w:rsidR="00A346F5" w:rsidRDefault="00A346F5" w:rsidP="00D36E04">
            <w:pPr>
              <w:pStyle w:val="afff4"/>
              <w:numPr>
                <w:ilvl w:val="0"/>
                <w:numId w:val="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75561023" w14:textId="1D81C5C3" w:rsidR="00A346F5" w:rsidRDefault="00A346F5" w:rsidP="00D36E04">
            <w:pPr>
              <w:pStyle w:val="afff4"/>
              <w:numPr>
                <w:ilvl w:val="0"/>
                <w:numId w:val="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правой области карточки – задание на </w:t>
            </w:r>
            <w:r>
              <w:rPr>
                <w:sz w:val="24"/>
                <w:szCs w:val="24"/>
              </w:rPr>
              <w:lastRenderedPageBreak/>
              <w:t>исполнение</w:t>
            </w:r>
          </w:p>
        </w:tc>
      </w:tr>
      <w:tr w:rsidR="00A346F5" w:rsidRPr="00B56220" w14:paraId="13A323B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1750C8" w14:textId="77777777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82CC3E" w14:textId="77777777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комментариев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211D30" w14:textId="42DEB7AE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2.2.14</w:t>
            </w:r>
          </w:p>
          <w:p w14:paraId="65E25138" w14:textId="6B32225A" w:rsidR="00A346F5" w:rsidRDefault="00A346F5" w:rsidP="00D36E04">
            <w:pPr>
              <w:pStyle w:val="afff4"/>
              <w:numPr>
                <w:ilvl w:val="0"/>
                <w:numId w:val="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нового Исполнителя нажать «</w:t>
            </w:r>
            <w:r w:rsidRPr="0071544E">
              <w:rPr>
                <w:sz w:val="24"/>
                <w:szCs w:val="24"/>
              </w:rPr>
              <w:t>Ещ</w:t>
            </w:r>
            <w:r>
              <w:rPr>
                <w:sz w:val="24"/>
                <w:szCs w:val="24"/>
              </w:rPr>
              <w:t>е»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«Запросить комментарий»</w:t>
            </w:r>
          </w:p>
          <w:p w14:paraId="3652C45C" w14:textId="35E03735" w:rsidR="00A346F5" w:rsidRDefault="00A346F5" w:rsidP="00D36E04">
            <w:pPr>
              <w:pStyle w:val="afff4"/>
              <w:numPr>
                <w:ilvl w:val="0"/>
                <w:numId w:val="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Комментаторов и вопрос</w:t>
            </w:r>
          </w:p>
          <w:p w14:paraId="2043D04B" w14:textId="0F2929CC" w:rsidR="00A346F5" w:rsidRPr="00F921AD" w:rsidRDefault="00A346F5" w:rsidP="00D36E04">
            <w:pPr>
              <w:pStyle w:val="afff4"/>
              <w:numPr>
                <w:ilvl w:val="0"/>
                <w:numId w:val="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B6D8FA6" w14:textId="7CE4EAFE" w:rsidR="00A346F5" w:rsidRDefault="00A346F5" w:rsidP="00D36E04">
            <w:pPr>
              <w:pStyle w:val="afff4"/>
              <w:numPr>
                <w:ilvl w:val="0"/>
                <w:numId w:val="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запросу на комментирование</w:t>
            </w:r>
          </w:p>
          <w:p w14:paraId="552CA50D" w14:textId="4A3C10CF" w:rsidR="00A346F5" w:rsidRDefault="00A346F5" w:rsidP="00D36E04">
            <w:pPr>
              <w:pStyle w:val="afff4"/>
              <w:numPr>
                <w:ilvl w:val="0"/>
                <w:numId w:val="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Комментатору отправлен запрос на комментирование</w:t>
            </w:r>
          </w:p>
          <w:p w14:paraId="2CC4C415" w14:textId="0B8AD0EA" w:rsidR="00A346F5" w:rsidRDefault="00A346F5" w:rsidP="00D36E04">
            <w:pPr>
              <w:pStyle w:val="afff4"/>
              <w:numPr>
                <w:ilvl w:val="0"/>
                <w:numId w:val="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346F5" w:rsidRPr="00B56220" w14:paraId="3AFA6BC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9EAF6C" w14:textId="77777777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BCB10F" w14:textId="6FE8280E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комментирование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E629E3" w14:textId="37A13DA7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2.2.15</w:t>
            </w:r>
          </w:p>
          <w:p w14:paraId="7A668340" w14:textId="677D450C" w:rsidR="00A346F5" w:rsidRPr="00D5388E" w:rsidRDefault="00A346F5" w:rsidP="00D36E04">
            <w:pPr>
              <w:pStyle w:val="afff4"/>
              <w:numPr>
                <w:ilvl w:val="0"/>
                <w:numId w:val="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Комментатора</w:t>
            </w:r>
          </w:p>
          <w:p w14:paraId="013D4E4D" w14:textId="77777777" w:rsidR="00A346F5" w:rsidRDefault="00A346F5" w:rsidP="00D36E04">
            <w:pPr>
              <w:pStyle w:val="afff4"/>
              <w:numPr>
                <w:ilvl w:val="0"/>
                <w:numId w:val="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комментирование</w:t>
            </w:r>
          </w:p>
          <w:p w14:paraId="4D58D00C" w14:textId="6B75895D" w:rsidR="00A346F5" w:rsidRPr="00044A50" w:rsidRDefault="00A346F5" w:rsidP="00D36E04">
            <w:pPr>
              <w:pStyle w:val="afff4"/>
              <w:numPr>
                <w:ilvl w:val="0"/>
                <w:numId w:val="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33242A2" w14:textId="1723B058" w:rsidR="00A346F5" w:rsidRDefault="00A346F5" w:rsidP="00D36E04">
            <w:pPr>
              <w:pStyle w:val="afff4"/>
              <w:numPr>
                <w:ilvl w:val="0"/>
                <w:numId w:val="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A333EBC" w14:textId="58828DEA" w:rsidR="00A346F5" w:rsidRPr="00F921AD" w:rsidRDefault="00A346F5" w:rsidP="00D36E04">
            <w:pPr>
              <w:pStyle w:val="afff4"/>
              <w:numPr>
                <w:ilvl w:val="0"/>
                <w:numId w:val="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921AD">
              <w:rPr>
                <w:sz w:val="24"/>
                <w:szCs w:val="24"/>
              </w:rPr>
              <w:t xml:space="preserve">В правой области карточки – задание </w:t>
            </w:r>
            <w:r>
              <w:rPr>
                <w:sz w:val="24"/>
                <w:szCs w:val="24"/>
              </w:rPr>
              <w:t>на комментирование</w:t>
            </w:r>
          </w:p>
        </w:tc>
      </w:tr>
      <w:tr w:rsidR="00A346F5" w:rsidRPr="00B56220" w14:paraId="70C44C8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26F266" w14:textId="77777777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2DFE49" w14:textId="6AE821E0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отмены запроса на комментирование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3D8F2A" w14:textId="504922F8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2.2.15</w:t>
            </w:r>
          </w:p>
          <w:p w14:paraId="26AA2F7A" w14:textId="07035EA0" w:rsidR="00A346F5" w:rsidRPr="00A64F5F" w:rsidRDefault="00A346F5" w:rsidP="00D36E04">
            <w:pPr>
              <w:pStyle w:val="afff4"/>
              <w:numPr>
                <w:ilvl w:val="0"/>
                <w:numId w:val="1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под ролью нового Исполнителя</w:t>
            </w:r>
          </w:p>
          <w:p w14:paraId="7FFD33E1" w14:textId="77777777" w:rsidR="00A346F5" w:rsidRDefault="00A346F5" w:rsidP="00D36E04">
            <w:pPr>
              <w:pStyle w:val="afff4"/>
              <w:numPr>
                <w:ilvl w:val="0"/>
                <w:numId w:val="1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Входящего</w:t>
            </w:r>
          </w:p>
          <w:p w14:paraId="1580F816" w14:textId="41F82CBE" w:rsidR="00A346F5" w:rsidRPr="003B0F3F" w:rsidRDefault="00A346F5" w:rsidP="00D36E04">
            <w:pPr>
              <w:pStyle w:val="afff4"/>
              <w:numPr>
                <w:ilvl w:val="0"/>
                <w:numId w:val="1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B0F3F">
              <w:rPr>
                <w:sz w:val="24"/>
                <w:szCs w:val="24"/>
              </w:rPr>
              <w:t>Нажать кнопку «От</w:t>
            </w:r>
            <w:r>
              <w:rPr>
                <w:sz w:val="24"/>
                <w:szCs w:val="24"/>
              </w:rPr>
              <w:t>озвать</w:t>
            </w:r>
            <w:r w:rsidRPr="003B0F3F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A8B3743" w14:textId="77777777" w:rsidR="00A346F5" w:rsidRDefault="00A346F5" w:rsidP="00D36E04">
            <w:pPr>
              <w:pStyle w:val="afff4"/>
              <w:numPr>
                <w:ilvl w:val="0"/>
                <w:numId w:val="1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Задание успешно завершено</w:t>
            </w:r>
          </w:p>
          <w:p w14:paraId="17029E96" w14:textId="56E209AC" w:rsidR="00A346F5" w:rsidRDefault="00A346F5" w:rsidP="00D36E04">
            <w:pPr>
              <w:pStyle w:val="afff4"/>
              <w:numPr>
                <w:ilvl w:val="0"/>
                <w:numId w:val="1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2C80001A" w14:textId="4590BD7C" w:rsidR="00A346F5" w:rsidRPr="003A2E0A" w:rsidRDefault="00A346F5" w:rsidP="00D36E04">
            <w:pPr>
              <w:pStyle w:val="afff4"/>
              <w:numPr>
                <w:ilvl w:val="0"/>
                <w:numId w:val="1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Комментатора автоматически завершилось задание на комментирование</w:t>
            </w:r>
          </w:p>
          <w:p w14:paraId="0FBA1500" w14:textId="237B2771" w:rsidR="00A346F5" w:rsidRPr="003A2E0A" w:rsidRDefault="00A346F5" w:rsidP="00D36E04">
            <w:pPr>
              <w:pStyle w:val="afff4"/>
              <w:numPr>
                <w:ilvl w:val="0"/>
                <w:numId w:val="1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346F5" w:rsidRPr="00B56220" w14:paraId="03C8AA9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052442" w14:textId="2FBC3161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4CBA96" w14:textId="77777777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комментирования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A53B2A" w14:textId="4F4AA060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2.2.16</w:t>
            </w:r>
          </w:p>
          <w:p w14:paraId="7A6CC4C4" w14:textId="77777777" w:rsidR="00A346F5" w:rsidRDefault="00A346F5" w:rsidP="00D36E04">
            <w:pPr>
              <w:pStyle w:val="afff4"/>
              <w:numPr>
                <w:ilvl w:val="0"/>
                <w:numId w:val="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 берет в работу задание</w:t>
            </w:r>
          </w:p>
          <w:p w14:paraId="4E9EF8B0" w14:textId="7EE18388" w:rsidR="00A346F5" w:rsidRDefault="00A346F5" w:rsidP="00D36E04">
            <w:pPr>
              <w:pStyle w:val="afff4"/>
              <w:numPr>
                <w:ilvl w:val="0"/>
                <w:numId w:val="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Нажать «Ответить на вопрос»,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3B75CDE" w14:textId="7A09EF96" w:rsidR="00A346F5" w:rsidRDefault="00A346F5" w:rsidP="00D36E04">
            <w:pPr>
              <w:pStyle w:val="afff4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новому Исполнителю</w:t>
            </w:r>
          </w:p>
          <w:p w14:paraId="6C727DD2" w14:textId="7C41774E" w:rsidR="00A346F5" w:rsidRDefault="00A346F5" w:rsidP="00D36E04">
            <w:pPr>
              <w:pStyle w:val="afff4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7F51E4EF" w14:textId="01CB8C27" w:rsidR="00A346F5" w:rsidRDefault="00A346F5" w:rsidP="00D36E04">
            <w:pPr>
              <w:pStyle w:val="afff4"/>
              <w:numPr>
                <w:ilvl w:val="0"/>
                <w:numId w:val="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346F5" w:rsidRPr="00B56220" w14:paraId="3D89A44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44485B8" w14:textId="77777777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CAC627" w14:textId="77777777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новым исполнителем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83BBB3" w14:textId="373CBAB5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2.2.14</w:t>
            </w:r>
          </w:p>
          <w:p w14:paraId="127E99E8" w14:textId="7FD7052E" w:rsidR="00A346F5" w:rsidRDefault="00A346F5" w:rsidP="00D36E04">
            <w:pPr>
              <w:pStyle w:val="afff4"/>
              <w:numPr>
                <w:ilvl w:val="0"/>
                <w:numId w:val="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исполнитель заполняет поля «Документ во исполнение»</w:t>
            </w:r>
            <w:r w:rsidR="00A0022E">
              <w:rPr>
                <w:sz w:val="24"/>
                <w:szCs w:val="24"/>
              </w:rPr>
              <w:t>, «Вид»</w:t>
            </w:r>
            <w:r>
              <w:rPr>
                <w:sz w:val="24"/>
                <w:szCs w:val="24"/>
              </w:rPr>
              <w:t xml:space="preserve"> и «Отчет»</w:t>
            </w:r>
          </w:p>
          <w:p w14:paraId="652085A1" w14:textId="22309026" w:rsidR="00A346F5" w:rsidRPr="00873842" w:rsidRDefault="00A346F5" w:rsidP="00D36E04">
            <w:pPr>
              <w:pStyle w:val="afff4"/>
              <w:numPr>
                <w:ilvl w:val="0"/>
                <w:numId w:val="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BB36BEC" w14:textId="4980E06B" w:rsidR="00A346F5" w:rsidRDefault="00A346F5" w:rsidP="00D36E04">
            <w:pPr>
              <w:pStyle w:val="afff4"/>
              <w:numPr>
                <w:ilvl w:val="0"/>
                <w:numId w:val="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4229667" w14:textId="77777777" w:rsidR="00A346F5" w:rsidRDefault="00A346F5" w:rsidP="00D36E04">
            <w:pPr>
              <w:pStyle w:val="afff4"/>
              <w:numPr>
                <w:ilvl w:val="0"/>
                <w:numId w:val="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поручения вернулось задание в работу</w:t>
            </w:r>
          </w:p>
          <w:p w14:paraId="32EE6701" w14:textId="77777777" w:rsidR="00A346F5" w:rsidRDefault="00A346F5" w:rsidP="00D36E04">
            <w:pPr>
              <w:pStyle w:val="afff4"/>
              <w:numPr>
                <w:ilvl w:val="0"/>
                <w:numId w:val="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  <w:p w14:paraId="1D400EEF" w14:textId="7EF271A5" w:rsidR="00A346F5" w:rsidRPr="00873842" w:rsidRDefault="00A346F5" w:rsidP="00D36E04">
            <w:pPr>
              <w:pStyle w:val="afff4"/>
              <w:numPr>
                <w:ilvl w:val="0"/>
                <w:numId w:val="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A346F5" w:rsidRPr="00B56220" w14:paraId="33806F1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A01B51" w14:textId="77777777" w:rsidR="00A346F5" w:rsidRPr="00736040" w:rsidRDefault="00A346F5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44DA6C" w14:textId="2DCFD348" w:rsidR="00A346F5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33D8D8" w14:textId="77777777" w:rsidR="00A346F5" w:rsidRPr="0078124F" w:rsidRDefault="00A346F5" w:rsidP="00E25AA3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2.2.5</w:t>
            </w:r>
          </w:p>
          <w:p w14:paraId="1D12B57B" w14:textId="0D30F504" w:rsidR="00A346F5" w:rsidRPr="0078124F" w:rsidRDefault="00A346F5" w:rsidP="00D36E04">
            <w:pPr>
              <w:pStyle w:val="afff4"/>
              <w:numPr>
                <w:ilvl w:val="0"/>
                <w:numId w:val="1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 xml:space="preserve">Добавить </w:t>
            </w:r>
            <w:r>
              <w:rPr>
                <w:sz w:val="24"/>
                <w:szCs w:val="24"/>
              </w:rPr>
              <w:t>Комментарий»</w:t>
            </w:r>
          </w:p>
          <w:p w14:paraId="37F14247" w14:textId="1CCFF5BD" w:rsidR="00A346F5" w:rsidRDefault="00A346F5" w:rsidP="00D36E04">
            <w:pPr>
              <w:pStyle w:val="afff4"/>
              <w:numPr>
                <w:ilvl w:val="0"/>
                <w:numId w:val="1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«Процент выполнения» и «Комментарий»</w:t>
            </w:r>
          </w:p>
          <w:p w14:paraId="057C65F0" w14:textId="15E65B35" w:rsidR="00A346F5" w:rsidRPr="00FD2118" w:rsidRDefault="00A346F5" w:rsidP="00D36E04">
            <w:pPr>
              <w:pStyle w:val="afff4"/>
              <w:numPr>
                <w:ilvl w:val="0"/>
                <w:numId w:val="1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D2118">
              <w:rPr>
                <w:sz w:val="24"/>
                <w:szCs w:val="24"/>
              </w:rPr>
              <w:t xml:space="preserve">Нажать кнопку «Добавить </w:t>
            </w:r>
            <w:r>
              <w:rPr>
                <w:sz w:val="24"/>
                <w:szCs w:val="24"/>
              </w:rPr>
              <w:t>Комментарий</w:t>
            </w:r>
            <w:r w:rsidRPr="00FD2118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095999D" w14:textId="77777777" w:rsidR="00A346F5" w:rsidRDefault="00A346F5" w:rsidP="00D36E04">
            <w:pPr>
              <w:pStyle w:val="afff4"/>
              <w:numPr>
                <w:ilvl w:val="0"/>
                <w:numId w:val="1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75FDD154" w14:textId="7D315918" w:rsidR="00A346F5" w:rsidRDefault="00A346F5" w:rsidP="00D36E04">
            <w:pPr>
              <w:pStyle w:val="afff4"/>
              <w:numPr>
                <w:ilvl w:val="0"/>
                <w:numId w:val="1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«Комментарии»</w:t>
            </w:r>
          </w:p>
          <w:p w14:paraId="105F4FAE" w14:textId="3F163780" w:rsidR="00A346F5" w:rsidRDefault="00A346F5" w:rsidP="00D36E04">
            <w:pPr>
              <w:pStyle w:val="afff4"/>
              <w:numPr>
                <w:ilvl w:val="0"/>
                <w:numId w:val="1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во вкладке «Комментарии» записалась информация по комментированию от Исполнителя</w:t>
            </w:r>
          </w:p>
        </w:tc>
      </w:tr>
      <w:tr w:rsidR="00A0022E" w:rsidRPr="00B56220" w14:paraId="577C6FA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6F9C71" w14:textId="1632F8E0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D18FCA" w14:textId="1E65C972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возможности отложить текущее задание на определенный срок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EDD59C" w14:textId="77777777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2.2.5</w:t>
            </w:r>
          </w:p>
          <w:p w14:paraId="5C28882E" w14:textId="77777777" w:rsidR="00A0022E" w:rsidRDefault="00A0022E" w:rsidP="00D36E04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Исполнителя нажать в задании кнопку 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«Отложить»</w:t>
            </w:r>
          </w:p>
          <w:p w14:paraId="1968B3F9" w14:textId="77777777" w:rsidR="00A0022E" w:rsidRDefault="00A0022E" w:rsidP="00D36E04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«Отложить до» и «Напомнить про»</w:t>
            </w:r>
          </w:p>
          <w:p w14:paraId="0A861213" w14:textId="60CD0696" w:rsidR="00A0022E" w:rsidRPr="00A0022E" w:rsidRDefault="00A0022E" w:rsidP="00D36E04">
            <w:pPr>
              <w:pStyle w:val="afff4"/>
              <w:numPr>
                <w:ilvl w:val="0"/>
                <w:numId w:val="4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кнопку «Отложить»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14A679" w14:textId="77777777" w:rsidR="00A0022E" w:rsidRDefault="00A0022E" w:rsidP="00D36E04">
            <w:pPr>
              <w:pStyle w:val="afff4"/>
              <w:numPr>
                <w:ilvl w:val="0"/>
                <w:numId w:val="4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отложенного до указанного срока</w:t>
            </w:r>
          </w:p>
          <w:p w14:paraId="736A7E4E" w14:textId="09433C9D" w:rsidR="00A0022E" w:rsidRPr="00A0022E" w:rsidRDefault="00A0022E" w:rsidP="00D36E04">
            <w:pPr>
              <w:pStyle w:val="afff4"/>
              <w:numPr>
                <w:ilvl w:val="0"/>
                <w:numId w:val="4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Появился ссылочный указатель «Показать отложенные задания»</w:t>
            </w:r>
          </w:p>
        </w:tc>
      </w:tr>
      <w:tr w:rsidR="00A0022E" w:rsidRPr="00B56220" w14:paraId="49B8597A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34A79BE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2D416B" w14:textId="0022B36D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возврата задания в работу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4A0030" w14:textId="77777777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2.2.21</w:t>
            </w:r>
          </w:p>
          <w:p w14:paraId="5E1803FD" w14:textId="77777777" w:rsidR="00A0022E" w:rsidRDefault="00A0022E" w:rsidP="00D36E04">
            <w:pPr>
              <w:pStyle w:val="afff4"/>
              <w:numPr>
                <w:ilvl w:val="0"/>
                <w:numId w:val="4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«Показать отложенные задания»</w:t>
            </w:r>
          </w:p>
          <w:p w14:paraId="42338614" w14:textId="5A5DDDF8" w:rsidR="00A0022E" w:rsidRPr="00A0022E" w:rsidRDefault="00A0022E" w:rsidP="00D36E04">
            <w:pPr>
              <w:pStyle w:val="afff4"/>
              <w:numPr>
                <w:ilvl w:val="0"/>
                <w:numId w:val="4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кнопку «Вернуть из отложенного»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DAB8FCC" w14:textId="24CCE028" w:rsidR="00A0022E" w:rsidRPr="00EF7489" w:rsidRDefault="00A0022E" w:rsidP="00D36E04">
            <w:pPr>
              <w:pStyle w:val="afff4"/>
              <w:numPr>
                <w:ilvl w:val="0"/>
                <w:numId w:val="1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возвращено из отложенных</w:t>
            </w:r>
          </w:p>
        </w:tc>
      </w:tr>
      <w:tr w:rsidR="00A0022E" w:rsidRPr="00B56220" w14:paraId="1A26F53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1855C3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9EE49E" w14:textId="62C023FD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завершения всего процесса исполнения поручений без </w:t>
            </w:r>
            <w:r>
              <w:rPr>
                <w:sz w:val="24"/>
                <w:szCs w:val="24"/>
              </w:rPr>
              <w:lastRenderedPageBreak/>
              <w:t>указания файла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31895D" w14:textId="77777777" w:rsidR="00A0022E" w:rsidRPr="0078124F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вие: успешно выполнен тест 2.2.5</w:t>
            </w:r>
          </w:p>
          <w:p w14:paraId="75C94AB8" w14:textId="77777777" w:rsidR="00A0022E" w:rsidRDefault="00A0022E" w:rsidP="00D36E04">
            <w:pPr>
              <w:pStyle w:val="afff4"/>
              <w:numPr>
                <w:ilvl w:val="0"/>
                <w:numId w:val="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4BB565E0" w14:textId="46445A5F" w:rsidR="00A0022E" w:rsidRPr="00A0022E" w:rsidRDefault="00A0022E" w:rsidP="00D36E04">
            <w:pPr>
              <w:pStyle w:val="afff4"/>
              <w:numPr>
                <w:ilvl w:val="0"/>
                <w:numId w:val="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E6BC745" w14:textId="77777777" w:rsidR="00A0022E" w:rsidRDefault="00A0022E" w:rsidP="00D36E04">
            <w:pPr>
              <w:pStyle w:val="afff4"/>
              <w:numPr>
                <w:ilvl w:val="0"/>
                <w:numId w:val="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8F4C2EB" w14:textId="77777777" w:rsidR="00A0022E" w:rsidRDefault="00A0022E" w:rsidP="00D36E04">
            <w:pPr>
              <w:pStyle w:val="afff4"/>
              <w:numPr>
                <w:ilvl w:val="0"/>
                <w:numId w:val="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09123279" w14:textId="70E69DDD" w:rsidR="00A0022E" w:rsidRPr="00A0022E" w:rsidRDefault="00A0022E" w:rsidP="00D36E04">
            <w:pPr>
              <w:pStyle w:val="afff4"/>
              <w:numPr>
                <w:ilvl w:val="0"/>
                <w:numId w:val="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 xml:space="preserve">Во вкладке «Резолюция» появилась дополнительная вкладка «Отчеты по </w:t>
            </w:r>
            <w:r w:rsidRPr="00A0022E">
              <w:rPr>
                <w:sz w:val="24"/>
                <w:szCs w:val="24"/>
              </w:rPr>
              <w:lastRenderedPageBreak/>
              <w:t>исполнению»</w:t>
            </w:r>
          </w:p>
        </w:tc>
      </w:tr>
      <w:tr w:rsidR="00A0022E" w:rsidRPr="00B56220" w14:paraId="4DD43B4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C5AB63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4CCAFB" w14:textId="6A6A9862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сотрудниками Бюро контроля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64E4E2" w14:textId="77777777" w:rsidR="00A0022E" w:rsidRPr="0078124F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2.2.23</w:t>
            </w:r>
          </w:p>
          <w:p w14:paraId="37AD808D" w14:textId="77777777" w:rsidR="00A0022E" w:rsidRPr="00D5388E" w:rsidRDefault="00A0022E" w:rsidP="00D36E04">
            <w:pPr>
              <w:pStyle w:val="afff4"/>
              <w:numPr>
                <w:ilvl w:val="0"/>
                <w:numId w:val="1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60789700" w14:textId="77777777" w:rsidR="00A0022E" w:rsidRDefault="00A0022E" w:rsidP="00D36E04">
            <w:pPr>
              <w:pStyle w:val="afff4"/>
              <w:numPr>
                <w:ilvl w:val="0"/>
                <w:numId w:val="1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контроль исполнения</w:t>
            </w:r>
          </w:p>
          <w:p w14:paraId="1613ED1B" w14:textId="0D45C241" w:rsidR="00A0022E" w:rsidRPr="00A0022E" w:rsidRDefault="00A0022E" w:rsidP="00D36E04">
            <w:pPr>
              <w:pStyle w:val="afff4"/>
              <w:numPr>
                <w:ilvl w:val="0"/>
                <w:numId w:val="1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BA60A66" w14:textId="77777777" w:rsidR="00A0022E" w:rsidRDefault="00A0022E" w:rsidP="00D36E04">
            <w:pPr>
              <w:pStyle w:val="afff4"/>
              <w:numPr>
                <w:ilvl w:val="0"/>
                <w:numId w:val="4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57BEA32" w14:textId="7BE9ADBD" w:rsidR="00A0022E" w:rsidRPr="00A0022E" w:rsidRDefault="00A0022E" w:rsidP="00D36E04">
            <w:pPr>
              <w:pStyle w:val="afff4"/>
              <w:numPr>
                <w:ilvl w:val="0"/>
                <w:numId w:val="4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A0022E" w:rsidRPr="00B56220" w14:paraId="200B1BA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2ED8FFB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B9635B" w14:textId="2DE1C557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после указания замечаний по исполнению сотрудниками Бюро контроля 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5C6B4E" w14:textId="77777777" w:rsidR="00A0022E" w:rsidRPr="0078124F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2.2.24</w:t>
            </w:r>
          </w:p>
          <w:p w14:paraId="3B7EFF86" w14:textId="77777777" w:rsidR="00A0022E" w:rsidRDefault="00A0022E" w:rsidP="00D36E04">
            <w:pPr>
              <w:pStyle w:val="afff4"/>
              <w:numPr>
                <w:ilvl w:val="0"/>
                <w:numId w:val="1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</w:t>
            </w:r>
          </w:p>
          <w:p w14:paraId="1925655D" w14:textId="121D7CC4" w:rsidR="00A0022E" w:rsidRPr="00A0022E" w:rsidRDefault="00A0022E" w:rsidP="00D36E04">
            <w:pPr>
              <w:pStyle w:val="afff4"/>
              <w:numPr>
                <w:ilvl w:val="0"/>
                <w:numId w:val="1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«Направить на доработку»,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F8C592A" w14:textId="77777777" w:rsidR="00A0022E" w:rsidRDefault="00A0022E" w:rsidP="00D36E04">
            <w:pPr>
              <w:pStyle w:val="afff4"/>
              <w:numPr>
                <w:ilvl w:val="0"/>
                <w:numId w:val="1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DCF0C9E" w14:textId="77777777" w:rsidR="00A0022E" w:rsidRDefault="00A0022E" w:rsidP="00D36E04">
            <w:pPr>
              <w:pStyle w:val="afff4"/>
              <w:numPr>
                <w:ilvl w:val="0"/>
                <w:numId w:val="1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4AAE6951" w14:textId="1B23DB13" w:rsidR="00A0022E" w:rsidRPr="00A0022E" w:rsidRDefault="00A0022E" w:rsidP="00D36E04">
            <w:pPr>
              <w:pStyle w:val="afff4"/>
              <w:numPr>
                <w:ilvl w:val="0"/>
                <w:numId w:val="1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Задание вернулось Исполнителю на доработку</w:t>
            </w:r>
          </w:p>
        </w:tc>
      </w:tr>
      <w:tr w:rsidR="00A0022E" w:rsidRPr="00B56220" w14:paraId="6D5DF7D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723611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910704" w14:textId="2719C4BD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успешной проверки контроля исполнения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9D5783" w14:textId="77777777" w:rsidR="00A0022E" w:rsidRPr="0078124F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2.2.24</w:t>
            </w:r>
          </w:p>
          <w:p w14:paraId="3B6DF77F" w14:textId="77777777" w:rsidR="00A0022E" w:rsidRDefault="00A0022E" w:rsidP="00D36E04">
            <w:pPr>
              <w:pStyle w:val="afff4"/>
              <w:numPr>
                <w:ilvl w:val="0"/>
                <w:numId w:val="1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</w:t>
            </w:r>
          </w:p>
          <w:p w14:paraId="6CC6D9F3" w14:textId="04BC842E" w:rsidR="00A0022E" w:rsidRPr="00A0022E" w:rsidRDefault="00A0022E" w:rsidP="00D36E04">
            <w:pPr>
              <w:pStyle w:val="afff4"/>
              <w:numPr>
                <w:ilvl w:val="0"/>
                <w:numId w:val="1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Нажать «Подтвердить исполнение», при необходимости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45E85C4" w14:textId="77777777" w:rsidR="00A0022E" w:rsidRDefault="00A0022E" w:rsidP="00D36E04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18215412" w14:textId="77777777" w:rsidR="00A0022E" w:rsidRDefault="00A0022E" w:rsidP="00D36E04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23A433A5" w14:textId="51A30510" w:rsidR="00A0022E" w:rsidRPr="00A0022E" w:rsidRDefault="00A0022E" w:rsidP="00D36E04">
            <w:pPr>
              <w:pStyle w:val="afff4"/>
              <w:numPr>
                <w:ilvl w:val="0"/>
                <w:numId w:val="1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A0022E" w:rsidRPr="00B56220" w14:paraId="1B8929B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530CE1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220901" w14:textId="5FD1DA82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Контролером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88592" w14:textId="77777777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после теста 2.2.19, успешно выполнен тест 2.2.13</w:t>
            </w:r>
          </w:p>
          <w:p w14:paraId="11E8EB70" w14:textId="77777777" w:rsidR="00A0022E" w:rsidRPr="00D5388E" w:rsidRDefault="00A0022E" w:rsidP="00D36E04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Контролер</w:t>
            </w:r>
          </w:p>
          <w:p w14:paraId="6B959E5D" w14:textId="77777777" w:rsidR="00A0022E" w:rsidRDefault="00A0022E" w:rsidP="00D36E04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контроль исполнения</w:t>
            </w:r>
          </w:p>
          <w:p w14:paraId="27C0291B" w14:textId="65E94E91" w:rsidR="00A0022E" w:rsidRPr="00A0022E" w:rsidRDefault="00A0022E" w:rsidP="00D36E04">
            <w:pPr>
              <w:pStyle w:val="afff4"/>
              <w:numPr>
                <w:ilvl w:val="0"/>
                <w:numId w:val="1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Открыть карточку Входящего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40D6EC6" w14:textId="77777777" w:rsidR="00A0022E" w:rsidRDefault="00A0022E" w:rsidP="00D36E04">
            <w:pPr>
              <w:pStyle w:val="afff4"/>
              <w:numPr>
                <w:ilvl w:val="0"/>
                <w:numId w:val="1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1F5BE10" w14:textId="025F728E" w:rsidR="00A0022E" w:rsidRPr="00A0022E" w:rsidRDefault="00A0022E" w:rsidP="00D36E04">
            <w:pPr>
              <w:pStyle w:val="afff4"/>
              <w:numPr>
                <w:ilvl w:val="0"/>
                <w:numId w:val="1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A0022E" w:rsidRPr="00B56220" w14:paraId="37869262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F07C2B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D85212" w14:textId="55CC05D1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завершения всего процесса </w:t>
            </w:r>
            <w:r>
              <w:rPr>
                <w:sz w:val="24"/>
                <w:szCs w:val="24"/>
              </w:rPr>
              <w:lastRenderedPageBreak/>
              <w:t>исполнения поручений с указанием файла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07FE57" w14:textId="77777777" w:rsidR="00A0022E" w:rsidRPr="0078124F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вие: успешно выполнен тест 2.2.5</w:t>
            </w:r>
          </w:p>
          <w:p w14:paraId="40B51A29" w14:textId="77777777" w:rsidR="00A0022E" w:rsidRDefault="00A0022E" w:rsidP="00D36E04">
            <w:pPr>
              <w:pStyle w:val="afff4"/>
              <w:numPr>
                <w:ilvl w:val="0"/>
                <w:numId w:val="1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7EB96677" w14:textId="77777777" w:rsidR="00A0022E" w:rsidRDefault="00A0022E" w:rsidP="00D36E04">
            <w:pPr>
              <w:pStyle w:val="afff4"/>
              <w:numPr>
                <w:ilvl w:val="0"/>
                <w:numId w:val="1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Нажать на пиктограмму с изображением скрепки в правом верхнем углу задания</w:t>
            </w:r>
          </w:p>
          <w:p w14:paraId="299CDFB0" w14:textId="77777777" w:rsidR="00A0022E" w:rsidRDefault="00A0022E" w:rsidP="00D36E04">
            <w:pPr>
              <w:pStyle w:val="afff4"/>
              <w:numPr>
                <w:ilvl w:val="0"/>
                <w:numId w:val="1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«Отчеты по исполнению» и добавить в раздел «Файлы задания» необходимый файл</w:t>
            </w:r>
          </w:p>
          <w:p w14:paraId="61B06372" w14:textId="77777777" w:rsidR="00A0022E" w:rsidRDefault="00A0022E" w:rsidP="00D36E04">
            <w:pPr>
              <w:pStyle w:val="afff4"/>
              <w:numPr>
                <w:ilvl w:val="0"/>
                <w:numId w:val="1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6DD124D9" w14:textId="46E3EC66" w:rsidR="00A0022E" w:rsidRPr="00A0022E" w:rsidRDefault="00A0022E" w:rsidP="00D36E04">
            <w:pPr>
              <w:pStyle w:val="afff4"/>
              <w:numPr>
                <w:ilvl w:val="0"/>
                <w:numId w:val="1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9C82486" w14:textId="77777777" w:rsidR="00A0022E" w:rsidRDefault="00A0022E" w:rsidP="00D36E04">
            <w:pPr>
              <w:pStyle w:val="afff4"/>
              <w:numPr>
                <w:ilvl w:val="0"/>
                <w:numId w:val="1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54D1504E" w14:textId="77777777" w:rsidR="00A0022E" w:rsidRDefault="00A0022E" w:rsidP="00D36E04">
            <w:pPr>
              <w:pStyle w:val="afff4"/>
              <w:numPr>
                <w:ilvl w:val="0"/>
                <w:numId w:val="1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0B7F8E66" w14:textId="7D02A676" w:rsidR="00A0022E" w:rsidRPr="00A0022E" w:rsidRDefault="00A0022E" w:rsidP="00D36E04">
            <w:pPr>
              <w:pStyle w:val="afff4"/>
              <w:numPr>
                <w:ilvl w:val="0"/>
                <w:numId w:val="1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lastRenderedPageBreak/>
              <w:t>Во вкладке «Резолюция» в дополнительной вкладке «Отчеты по исполнению» появился приложенный файл</w:t>
            </w:r>
          </w:p>
        </w:tc>
      </w:tr>
      <w:tr w:rsidR="00A0022E" w:rsidRPr="00B56220" w14:paraId="284E4D0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7D19DB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55E005" w14:textId="4E6425B4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без файла с созданием документа во исполнение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073EC2" w14:textId="77777777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2.2.5</w:t>
            </w:r>
          </w:p>
          <w:p w14:paraId="77FF868B" w14:textId="77777777" w:rsidR="00A0022E" w:rsidRDefault="00A0022E" w:rsidP="00D36E04">
            <w:pPr>
              <w:pStyle w:val="afff4"/>
              <w:numPr>
                <w:ilvl w:val="0"/>
                <w:numId w:val="4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поле «Отчет» и «Вид»</w:t>
            </w:r>
          </w:p>
          <w:p w14:paraId="20D97C42" w14:textId="77777777" w:rsidR="00A0022E" w:rsidRDefault="00A0022E" w:rsidP="00D36E04">
            <w:pPr>
              <w:pStyle w:val="afff4"/>
              <w:numPr>
                <w:ilvl w:val="0"/>
                <w:numId w:val="4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5280A9E5" w14:textId="77777777" w:rsidR="00A0022E" w:rsidRDefault="00A0022E" w:rsidP="00D36E04">
            <w:pPr>
              <w:pStyle w:val="afff4"/>
              <w:numPr>
                <w:ilvl w:val="0"/>
                <w:numId w:val="4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«Создать документ»</w:t>
            </w:r>
          </w:p>
          <w:p w14:paraId="2D029FB1" w14:textId="77777777" w:rsidR="00A0022E" w:rsidRDefault="00A0022E" w:rsidP="00D36E04">
            <w:pPr>
              <w:pStyle w:val="afff4"/>
              <w:numPr>
                <w:ilvl w:val="0"/>
                <w:numId w:val="4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вид документа</w:t>
            </w:r>
          </w:p>
          <w:p w14:paraId="58B5198C" w14:textId="77777777" w:rsidR="00A0022E" w:rsidRDefault="00A0022E" w:rsidP="00D36E04">
            <w:pPr>
              <w:pStyle w:val="afff4"/>
              <w:numPr>
                <w:ilvl w:val="0"/>
                <w:numId w:val="4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новой карточки и сохранить карточку документа во исполнение</w:t>
            </w:r>
          </w:p>
          <w:p w14:paraId="1335836F" w14:textId="77777777" w:rsidR="00A0022E" w:rsidRDefault="00A0022E" w:rsidP="00D36E04">
            <w:pPr>
              <w:pStyle w:val="afff4"/>
              <w:numPr>
                <w:ilvl w:val="0"/>
                <w:numId w:val="4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517FE43A" w14:textId="070006BB" w:rsidR="00A0022E" w:rsidRPr="00A0022E" w:rsidRDefault="00A0022E" w:rsidP="00D36E04">
            <w:pPr>
              <w:pStyle w:val="afff4"/>
              <w:numPr>
                <w:ilvl w:val="0"/>
                <w:numId w:val="4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C4FF4C4" w14:textId="77777777" w:rsidR="00A0022E" w:rsidRDefault="00A0022E" w:rsidP="00D36E04">
            <w:pPr>
              <w:pStyle w:val="afff4"/>
              <w:numPr>
                <w:ilvl w:val="0"/>
                <w:numId w:val="4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326358B1" w14:textId="426DC1EB" w:rsidR="00A0022E" w:rsidRPr="00A0022E" w:rsidRDefault="00A0022E" w:rsidP="00D36E04">
            <w:pPr>
              <w:pStyle w:val="afff4"/>
              <w:numPr>
                <w:ilvl w:val="0"/>
                <w:numId w:val="4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A0022E" w:rsidRPr="00B56220" w14:paraId="300E6B9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428B34" w14:textId="77777777" w:rsidR="00A0022E" w:rsidRPr="0073604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E3376F" w14:textId="5632794F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автоматического завершения дочерних резолюций при завершении корневой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64A323" w14:textId="77777777" w:rsidR="00A0022E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2.2.12</w:t>
            </w:r>
          </w:p>
          <w:p w14:paraId="54D374F1" w14:textId="77777777" w:rsidR="00A0022E" w:rsidRDefault="00A0022E" w:rsidP="00D36E04">
            <w:pPr>
              <w:pStyle w:val="afff4"/>
              <w:numPr>
                <w:ilvl w:val="0"/>
                <w:numId w:val="1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36D28C98" w14:textId="4F3A2BB9" w:rsidR="00A0022E" w:rsidRPr="0078124F" w:rsidRDefault="00A0022E" w:rsidP="00D36E04">
            <w:pPr>
              <w:pStyle w:val="afff4"/>
              <w:numPr>
                <w:ilvl w:val="0"/>
                <w:numId w:val="1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5AC40D0" w14:textId="77777777" w:rsidR="00A0022E" w:rsidRDefault="00A0022E" w:rsidP="00D36E04">
            <w:pPr>
              <w:pStyle w:val="afff4"/>
              <w:numPr>
                <w:ilvl w:val="0"/>
                <w:numId w:val="1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завершит все процессы по дочерним резолюциям, предварительно сообщив об этом Исполнителю</w:t>
            </w:r>
          </w:p>
          <w:p w14:paraId="5A36FA5B" w14:textId="77777777" w:rsidR="00A0022E" w:rsidRDefault="00A0022E" w:rsidP="00D36E04">
            <w:pPr>
              <w:pStyle w:val="afff4"/>
              <w:numPr>
                <w:ilvl w:val="0"/>
                <w:numId w:val="1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5A1E30C1" w14:textId="0A2F66E1" w:rsidR="00A0022E" w:rsidRPr="00A0022E" w:rsidRDefault="00A0022E" w:rsidP="00D36E04">
            <w:pPr>
              <w:pStyle w:val="afff4"/>
              <w:numPr>
                <w:ilvl w:val="0"/>
                <w:numId w:val="1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0022E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  <w:p w14:paraId="466872F1" w14:textId="53414DC7" w:rsidR="00A0022E" w:rsidRDefault="00A0022E" w:rsidP="00D36E04">
            <w:pPr>
              <w:pStyle w:val="afff4"/>
              <w:numPr>
                <w:ilvl w:val="0"/>
                <w:numId w:val="1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вкладке «Резолюция» появилась </w:t>
            </w:r>
            <w:r>
              <w:rPr>
                <w:sz w:val="24"/>
                <w:szCs w:val="24"/>
              </w:rPr>
              <w:lastRenderedPageBreak/>
              <w:t>дополнительная вкладка «Отчеты по исполнению»</w:t>
            </w:r>
          </w:p>
        </w:tc>
      </w:tr>
      <w:tr w:rsidR="00A0022E" w:rsidRPr="00B56220" w14:paraId="23994689" w14:textId="77777777" w:rsidTr="00A373B6">
        <w:tc>
          <w:tcPr>
            <w:tcW w:w="1277" w:type="dxa"/>
            <w:shd w:val="clear" w:color="auto" w:fill="auto"/>
          </w:tcPr>
          <w:p w14:paraId="176B17FE" w14:textId="223E7DB4" w:rsidR="00A0022E" w:rsidRPr="00B56220" w:rsidRDefault="00A0022E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2842C04" w14:textId="0F419B6E" w:rsidR="00A0022E" w:rsidRPr="00B56220" w:rsidRDefault="00A0022E" w:rsidP="00A0022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исходящими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7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A0022E" w:rsidRPr="00B56220" w14:paraId="49033862" w14:textId="77777777" w:rsidTr="00A373B6">
        <w:tc>
          <w:tcPr>
            <w:tcW w:w="1277" w:type="dxa"/>
            <w:shd w:val="clear" w:color="auto" w:fill="auto"/>
          </w:tcPr>
          <w:p w14:paraId="6497A476" w14:textId="77777777" w:rsidR="00A0022E" w:rsidRPr="00B56220" w:rsidRDefault="00A0022E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88D1FA1" w14:textId="43C1E9F6" w:rsidR="00A0022E" w:rsidRPr="00B56220" w:rsidRDefault="00A0022E" w:rsidP="00A0022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исходящего документа</w:t>
            </w:r>
          </w:p>
        </w:tc>
      </w:tr>
      <w:tr w:rsidR="00A0022E" w:rsidRPr="00B56220" w14:paraId="7A6E1DB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0222021" w14:textId="77777777" w:rsidR="00A0022E" w:rsidRPr="00B5622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375D70" w14:textId="77777777" w:rsidR="00A0022E" w:rsidRPr="006E2C14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088E84" w14:textId="77777777" w:rsidR="00A0022E" w:rsidRPr="00A64F5F" w:rsidRDefault="00A0022E" w:rsidP="00D36E04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</w:p>
          <w:p w14:paraId="06504F79" w14:textId="7F2B3933" w:rsidR="00A0022E" w:rsidRDefault="00A0022E" w:rsidP="00D36E04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«Исходящие» → «</w:t>
            </w:r>
            <w:r w:rsidRPr="0083616C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83616C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14:paraId="52058FA0" w14:textId="035C9963" w:rsidR="00A0022E" w:rsidRDefault="00A0022E" w:rsidP="00D36E04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3A63CF95" w14:textId="1275208B" w:rsidR="00A0022E" w:rsidRPr="004E202F" w:rsidRDefault="00A0022E" w:rsidP="00D36E04">
            <w:pPr>
              <w:pStyle w:val="afff4"/>
              <w:numPr>
                <w:ilvl w:val="0"/>
                <w:numId w:val="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C374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21F5488" w14:textId="326E231A" w:rsidR="00A0022E" w:rsidRDefault="00A0022E" w:rsidP="00D36E04">
            <w:pPr>
              <w:pStyle w:val="afff4"/>
              <w:numPr>
                <w:ilvl w:val="0"/>
                <w:numId w:val="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26FAB13C" w14:textId="46457589" w:rsidR="00A0022E" w:rsidRPr="004E202F" w:rsidRDefault="00A0022E" w:rsidP="00D36E04">
            <w:pPr>
              <w:pStyle w:val="afff4"/>
              <w:numPr>
                <w:ilvl w:val="0"/>
                <w:numId w:val="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A0022E" w:rsidRPr="00B56220" w14:paraId="6F604D4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D77DEC8" w14:textId="77777777" w:rsidR="00A0022E" w:rsidRPr="00B5622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AA9A11" w14:textId="77777777" w:rsidR="00A0022E" w:rsidRPr="006E2C14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E537F1" w14:textId="77777777" w:rsidR="00A0022E" w:rsidRPr="00A64F5F" w:rsidRDefault="00A0022E" w:rsidP="00D36E04">
            <w:pPr>
              <w:pStyle w:val="afff4"/>
              <w:numPr>
                <w:ilvl w:val="0"/>
                <w:numId w:val="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</w:p>
          <w:p w14:paraId="0DA01A7B" w14:textId="2709F700" w:rsidR="00A0022E" w:rsidRPr="00F44EB8" w:rsidRDefault="00A0022E" w:rsidP="00D36E04">
            <w:pPr>
              <w:pStyle w:val="afff4"/>
              <w:numPr>
                <w:ilvl w:val="0"/>
                <w:numId w:val="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«Исходящие» → «</w:t>
            </w:r>
            <w:r w:rsidRPr="0083616C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Тип документа</w:t>
            </w:r>
            <w:r w:rsidRPr="0083616C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»</w:t>
            </w:r>
          </w:p>
          <w:p w14:paraId="522492F6" w14:textId="1E747ABB" w:rsidR="00A0022E" w:rsidRDefault="00A0022E" w:rsidP="00D36E04">
            <w:pPr>
              <w:pStyle w:val="afff4"/>
              <w:numPr>
                <w:ilvl w:val="0"/>
                <w:numId w:val="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на вкладке «Регистрация»</w:t>
            </w:r>
          </w:p>
          <w:p w14:paraId="68FAE7D6" w14:textId="6C38D520" w:rsidR="00A0022E" w:rsidRDefault="00A0022E" w:rsidP="00D36E04">
            <w:pPr>
              <w:pStyle w:val="afff4"/>
              <w:numPr>
                <w:ilvl w:val="0"/>
                <w:numId w:val="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</w:t>
            </w:r>
          </w:p>
          <w:p w14:paraId="6026BCA2" w14:textId="75951D2A" w:rsidR="00A0022E" w:rsidRPr="004E202F" w:rsidRDefault="00A0022E" w:rsidP="00D36E04">
            <w:pPr>
              <w:pStyle w:val="afff4"/>
              <w:numPr>
                <w:ilvl w:val="0"/>
                <w:numId w:val="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4EB8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91F87D0" w14:textId="3DAB5720" w:rsidR="00A0022E" w:rsidRDefault="00A0022E" w:rsidP="00D36E04">
            <w:pPr>
              <w:pStyle w:val="afff4"/>
              <w:numPr>
                <w:ilvl w:val="0"/>
                <w:numId w:val="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исходящего документа заполнены все обязательные поля</w:t>
            </w:r>
          </w:p>
          <w:p w14:paraId="59AA2528" w14:textId="3F43933E" w:rsidR="00A0022E" w:rsidRPr="004E202F" w:rsidRDefault="00A0022E" w:rsidP="00D36E04">
            <w:pPr>
              <w:pStyle w:val="afff4"/>
              <w:numPr>
                <w:ilvl w:val="0"/>
                <w:numId w:val="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Исходящий документ успешно сохранен и присутствует в представлении «Исходящие»</w:t>
            </w:r>
          </w:p>
        </w:tc>
      </w:tr>
      <w:tr w:rsidR="00A0022E" w:rsidRPr="00B56220" w14:paraId="23903EF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C810C75" w14:textId="77777777" w:rsidR="00A0022E" w:rsidRPr="00B56220" w:rsidRDefault="00A0022E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C7CDED" w14:textId="77777777" w:rsidR="00A0022E" w:rsidRPr="006E2C14" w:rsidRDefault="00A0022E" w:rsidP="00A0022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РК исходящего документа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33ECBD" w14:textId="748CCE2A" w:rsidR="00A0022E" w:rsidRPr="00C735B9" w:rsidRDefault="00A0022E" w:rsidP="00D36E04">
            <w:pPr>
              <w:pStyle w:val="afff4"/>
              <w:numPr>
                <w:ilvl w:val="0"/>
                <w:numId w:val="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</w:p>
          <w:p w14:paraId="440E013A" w14:textId="08B80C72" w:rsidR="00A0022E" w:rsidRDefault="00A0022E" w:rsidP="00D36E04">
            <w:pPr>
              <w:pStyle w:val="afff4"/>
              <w:numPr>
                <w:ilvl w:val="0"/>
                <w:numId w:val="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«Исх.Письмо» на редактирование</w:t>
            </w:r>
          </w:p>
          <w:p w14:paraId="6851DD7E" w14:textId="74349CA6" w:rsidR="00A0022E" w:rsidRDefault="00A0022E" w:rsidP="00D36E04">
            <w:pPr>
              <w:pStyle w:val="afff4"/>
              <w:numPr>
                <w:ilvl w:val="0"/>
                <w:numId w:val="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11097">
              <w:rPr>
                <w:sz w:val="24"/>
                <w:szCs w:val="24"/>
              </w:rPr>
              <w:t>В раздел «Файлы» добавить документ в формате docx</w:t>
            </w:r>
          </w:p>
          <w:p w14:paraId="27AB194B" w14:textId="216A8AA3" w:rsidR="00A0022E" w:rsidRPr="00C735B9" w:rsidRDefault="00A0022E" w:rsidP="00D36E04">
            <w:pPr>
              <w:pStyle w:val="afff4"/>
              <w:numPr>
                <w:ilvl w:val="0"/>
                <w:numId w:val="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категорию прилагаемого документа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9F62903" w14:textId="77777777" w:rsidR="00A0022E" w:rsidRPr="006E2C14" w:rsidRDefault="00A0022E" w:rsidP="00D36E04">
            <w:pPr>
              <w:pStyle w:val="afff4"/>
              <w:numPr>
                <w:ilvl w:val="0"/>
                <w:numId w:val="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A0022E" w:rsidRPr="00B56220" w14:paraId="250C129B" w14:textId="77777777" w:rsidTr="00A373B6">
        <w:tc>
          <w:tcPr>
            <w:tcW w:w="1277" w:type="dxa"/>
            <w:shd w:val="clear" w:color="auto" w:fill="auto"/>
          </w:tcPr>
          <w:p w14:paraId="09CCB183" w14:textId="77777777" w:rsidR="00A0022E" w:rsidRPr="00B56220" w:rsidRDefault="00A0022E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CC2B7A6" w14:textId="0FE90CC8" w:rsidR="00A0022E" w:rsidRPr="00B56220" w:rsidRDefault="00A0022E" w:rsidP="00A0022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процесса согласования и регистрации исходящих документов</w:t>
            </w:r>
          </w:p>
        </w:tc>
      </w:tr>
      <w:tr w:rsidR="00CD1A24" w:rsidRPr="00B56220" w14:paraId="0D5889B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5729DE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EDF2A1" w14:textId="11C987A2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маршрута на согласование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650147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3.1.2</w:t>
            </w:r>
          </w:p>
          <w:p w14:paraId="6CEF002B" w14:textId="77777777" w:rsidR="00CD1A24" w:rsidRDefault="00CD1A24" w:rsidP="00D36E04">
            <w:pPr>
              <w:pStyle w:val="afff4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Исходящего под ролью Исполнителя</w:t>
            </w:r>
          </w:p>
          <w:p w14:paraId="27E669BC" w14:textId="77777777" w:rsidR="00CD1A24" w:rsidRDefault="00CD1A24" w:rsidP="00D36E04">
            <w:pPr>
              <w:pStyle w:val="afff4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Заполнить поле «Согласующие лица», если не заполнено, сохранить карточку</w:t>
            </w:r>
          </w:p>
          <w:p w14:paraId="5CA8819E" w14:textId="4D730B5E" w:rsidR="00CD1A24" w:rsidRPr="0085248C" w:rsidRDefault="00CD1A24" w:rsidP="00D36E04">
            <w:pPr>
              <w:pStyle w:val="afff4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начать процесс кнопкой «Запустить процесс</w:t>
            </w:r>
            <w:r w:rsidRPr="00811097"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187E638" w14:textId="77777777" w:rsidR="00CD1A24" w:rsidRPr="00ED473D" w:rsidRDefault="00CD1A24" w:rsidP="00D36E04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lastRenderedPageBreak/>
              <w:t>Процесс запущен</w:t>
            </w:r>
          </w:p>
          <w:p w14:paraId="6597E0B6" w14:textId="77777777" w:rsidR="00CD1A24" w:rsidRPr="00ED473D" w:rsidRDefault="00CD1A24" w:rsidP="00D36E04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D473D">
              <w:rPr>
                <w:sz w:val="24"/>
                <w:szCs w:val="24"/>
              </w:rPr>
              <w:t>з левого меню пропал значок «Запустить процесс»</w:t>
            </w:r>
          </w:p>
          <w:p w14:paraId="0E949550" w14:textId="77777777" w:rsidR="00CD1A24" w:rsidRPr="00ED473D" w:rsidRDefault="00CD1A24" w:rsidP="00D36E04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7530E6D1" w14:textId="77777777" w:rsidR="00CD1A24" w:rsidRPr="00ED473D" w:rsidRDefault="00CD1A24" w:rsidP="00D36E04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  <w:r>
              <w:rPr>
                <w:sz w:val="24"/>
                <w:szCs w:val="24"/>
              </w:rPr>
              <w:t xml:space="preserve"> на согласование</w:t>
            </w:r>
          </w:p>
          <w:p w14:paraId="7013C813" w14:textId="77777777" w:rsidR="00CD1A24" w:rsidRPr="00ED473D" w:rsidRDefault="00CD1A24" w:rsidP="00D36E04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 карточки» Исходящего активен соответствующий этап «Согласования»</w:t>
            </w:r>
          </w:p>
          <w:p w14:paraId="1A7B7587" w14:textId="41EF6D53" w:rsidR="00CD1A24" w:rsidRPr="00ED473D" w:rsidRDefault="00CD1A24" w:rsidP="00D36E04">
            <w:pPr>
              <w:pStyle w:val="afff4"/>
              <w:numPr>
                <w:ilvl w:val="0"/>
                <w:numId w:val="1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CD1A24" w:rsidRPr="00B56220" w14:paraId="6B89C966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8A925BA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191309" w14:textId="1941DCB3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Согласующего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BC86D0" w14:textId="77777777" w:rsidR="00CD1A24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</w:t>
            </w:r>
          </w:p>
          <w:p w14:paraId="718C8D7C" w14:textId="77777777" w:rsidR="00CD1A24" w:rsidRPr="00C735B9" w:rsidRDefault="00CD1A24" w:rsidP="00D36E04">
            <w:pPr>
              <w:pStyle w:val="afff4"/>
              <w:numPr>
                <w:ilvl w:val="0"/>
                <w:numId w:val="1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>.под ролью Согласующего</w:t>
            </w:r>
          </w:p>
          <w:p w14:paraId="381CC988" w14:textId="77777777" w:rsidR="00CD1A24" w:rsidRDefault="00CD1A24" w:rsidP="00D36E04">
            <w:pPr>
              <w:pStyle w:val="afff4"/>
              <w:numPr>
                <w:ilvl w:val="0"/>
                <w:numId w:val="1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</w:t>
            </w:r>
          </w:p>
          <w:p w14:paraId="556C506D" w14:textId="436C2712" w:rsidR="00CD1A24" w:rsidRPr="00906352" w:rsidRDefault="00CD1A24" w:rsidP="00D36E04">
            <w:pPr>
              <w:pStyle w:val="afff4"/>
              <w:numPr>
                <w:ilvl w:val="0"/>
                <w:numId w:val="1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723AE04" w14:textId="77777777" w:rsidR="00CD1A24" w:rsidRPr="000D5355" w:rsidRDefault="00CD1A24" w:rsidP="00D36E04">
            <w:pPr>
              <w:pStyle w:val="afff4"/>
              <w:numPr>
                <w:ilvl w:val="0"/>
                <w:numId w:val="1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D5355">
              <w:rPr>
                <w:sz w:val="24"/>
                <w:szCs w:val="24"/>
              </w:rPr>
              <w:t>Карточка открыта</w:t>
            </w:r>
          </w:p>
          <w:p w14:paraId="0689B24C" w14:textId="1ED78614" w:rsidR="00CD1A24" w:rsidRPr="000D5355" w:rsidRDefault="00CD1A24" w:rsidP="00D36E04">
            <w:pPr>
              <w:pStyle w:val="afff4"/>
              <w:numPr>
                <w:ilvl w:val="0"/>
                <w:numId w:val="1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D5355">
              <w:rPr>
                <w:sz w:val="24"/>
                <w:szCs w:val="24"/>
              </w:rPr>
              <w:t>В правой области карточки – задание на согласование</w:t>
            </w:r>
          </w:p>
        </w:tc>
      </w:tr>
      <w:tr w:rsidR="00CD1A24" w:rsidRPr="00B56220" w14:paraId="54D6021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004C50" w14:textId="0F0194A6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7C4F16" w14:textId="4D3F70B3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при не согласовании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D36F27" w14:textId="77777777" w:rsidR="00CD1A24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</w:t>
            </w:r>
          </w:p>
          <w:p w14:paraId="6B5BE2C3" w14:textId="77777777" w:rsidR="00CD1A24" w:rsidRPr="00EB48CE" w:rsidRDefault="00CD1A24" w:rsidP="00D36E04">
            <w:pPr>
              <w:pStyle w:val="afff4"/>
              <w:numPr>
                <w:ilvl w:val="0"/>
                <w:numId w:val="1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Взять задание в работу 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В работу</w:t>
            </w:r>
            <w:r>
              <w:rPr>
                <w:sz w:val="24"/>
                <w:szCs w:val="24"/>
              </w:rPr>
              <w:t>»</w:t>
            </w:r>
          </w:p>
          <w:p w14:paraId="643E9782" w14:textId="3F174A80" w:rsidR="00CD1A24" w:rsidRPr="0085248C" w:rsidRDefault="00CD1A24" w:rsidP="00D36E04">
            <w:pPr>
              <w:pStyle w:val="afff4"/>
              <w:numPr>
                <w:ilvl w:val="0"/>
                <w:numId w:val="1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задание, нажав кнопку «</w:t>
            </w:r>
            <w:r w:rsidRPr="00EB48CE">
              <w:rPr>
                <w:sz w:val="24"/>
                <w:szCs w:val="24"/>
              </w:rPr>
              <w:t>Не согласовать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, указав </w:t>
            </w:r>
            <w:r>
              <w:rPr>
                <w:sz w:val="24"/>
                <w:szCs w:val="24"/>
              </w:rPr>
              <w:t xml:space="preserve">предварительно </w:t>
            </w:r>
            <w:r w:rsidRPr="00EB48CE">
              <w:rPr>
                <w:sz w:val="24"/>
                <w:szCs w:val="24"/>
              </w:rPr>
              <w:t>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B91ED7C" w14:textId="77777777" w:rsidR="00CD1A24" w:rsidRPr="00EB48CE" w:rsidRDefault="00CD1A24" w:rsidP="00D36E04">
            <w:pPr>
              <w:pStyle w:val="afff4"/>
              <w:numPr>
                <w:ilvl w:val="0"/>
                <w:numId w:val="1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</w:t>
            </w:r>
          </w:p>
          <w:p w14:paraId="285097D9" w14:textId="77777777" w:rsidR="00CD1A24" w:rsidRPr="00EB48CE" w:rsidRDefault="00CD1A24" w:rsidP="00D36E04">
            <w:pPr>
              <w:pStyle w:val="afff4"/>
              <w:numPr>
                <w:ilvl w:val="0"/>
                <w:numId w:val="1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перешла в с</w:t>
            </w:r>
            <w:r w:rsidRPr="00EB48CE">
              <w:rPr>
                <w:sz w:val="24"/>
                <w:szCs w:val="24"/>
              </w:rPr>
              <w:t xml:space="preserve">остояние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14:paraId="36DE2597" w14:textId="77777777" w:rsidR="00CD1A24" w:rsidRDefault="00CD1A24" w:rsidP="00D36E04">
            <w:pPr>
              <w:pStyle w:val="afff4"/>
              <w:numPr>
                <w:ilvl w:val="0"/>
                <w:numId w:val="1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0354EFD2" w14:textId="77777777" w:rsidR="00CD1A24" w:rsidRPr="00EB48CE" w:rsidRDefault="00CD1A24" w:rsidP="00D36E04">
            <w:pPr>
              <w:pStyle w:val="afff4"/>
              <w:numPr>
                <w:ilvl w:val="0"/>
                <w:numId w:val="1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Исполнителю </w:t>
            </w:r>
            <w:r>
              <w:rPr>
                <w:sz w:val="24"/>
                <w:szCs w:val="24"/>
              </w:rPr>
              <w:t xml:space="preserve">отправлено </w:t>
            </w:r>
            <w:r w:rsidRPr="00EB48CE">
              <w:rPr>
                <w:sz w:val="24"/>
                <w:szCs w:val="24"/>
              </w:rPr>
              <w:t>задание на доработку</w:t>
            </w:r>
          </w:p>
          <w:p w14:paraId="209A26FA" w14:textId="6C80F638" w:rsidR="00CD1A24" w:rsidRPr="00EB48CE" w:rsidRDefault="00CD1A24" w:rsidP="00D36E04">
            <w:pPr>
              <w:pStyle w:val="afff4"/>
              <w:numPr>
                <w:ilvl w:val="0"/>
                <w:numId w:val="1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Исполнителю отправлено уведомление на почту, что ему в работу пришло задание на доработку</w:t>
            </w:r>
          </w:p>
        </w:tc>
      </w:tr>
      <w:tr w:rsidR="00CD1A24" w:rsidRPr="00B56220" w14:paraId="5011A3B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11BDC57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E0CC3A" w14:textId="2A72C59F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14384F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3.2.3</w:t>
            </w:r>
          </w:p>
          <w:p w14:paraId="72C0F67A" w14:textId="77777777" w:rsidR="00CD1A24" w:rsidRPr="00217440" w:rsidRDefault="00CD1A24" w:rsidP="00D36E04">
            <w:pPr>
              <w:pStyle w:val="afff4"/>
              <w:numPr>
                <w:ilvl w:val="0"/>
                <w:numId w:val="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у Исполнителя появилось задание на доработку</w:t>
            </w:r>
          </w:p>
          <w:p w14:paraId="2DB8CE16" w14:textId="6FBCA6F8" w:rsidR="00CD1A24" w:rsidRPr="0085248C" w:rsidRDefault="00CD1A24" w:rsidP="00D36E04">
            <w:pPr>
              <w:pStyle w:val="afff4"/>
              <w:numPr>
                <w:ilvl w:val="0"/>
                <w:numId w:val="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Открыть </w:t>
            </w:r>
            <w:r>
              <w:rPr>
                <w:sz w:val="24"/>
                <w:szCs w:val="24"/>
              </w:rPr>
              <w:t>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35E73A7" w14:textId="77777777" w:rsidR="00CD1A24" w:rsidRPr="00217440" w:rsidRDefault="00CD1A24" w:rsidP="00D36E04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49879560" w14:textId="77777777" w:rsidR="00CD1A24" w:rsidRPr="00217440" w:rsidRDefault="00CD1A24" w:rsidP="00D36E04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14:paraId="12227C92" w14:textId="717A5731" w:rsidR="00CD1A24" w:rsidRPr="0085248C" w:rsidRDefault="00CD1A24" w:rsidP="00D36E04">
            <w:pPr>
              <w:pStyle w:val="afff4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B48CE">
              <w:rPr>
                <w:sz w:val="24"/>
                <w:szCs w:val="24"/>
              </w:rPr>
              <w:t>оля карточки доступны для редактирования</w:t>
            </w:r>
          </w:p>
        </w:tc>
      </w:tr>
      <w:tr w:rsidR="00CD1A24" w:rsidRPr="00B56220" w14:paraId="2F3B603E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FC35410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7CD1D1" w14:textId="7D6FF266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отправки на новый цикл согласования после </w:t>
            </w:r>
            <w:r>
              <w:rPr>
                <w:sz w:val="24"/>
                <w:szCs w:val="24"/>
              </w:rPr>
              <w:lastRenderedPageBreak/>
              <w:t>доработок по документу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B34025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3.2.4</w:t>
            </w:r>
          </w:p>
          <w:p w14:paraId="59B0A67A" w14:textId="77777777" w:rsidR="00CD1A24" w:rsidRPr="00217440" w:rsidRDefault="00CD1A24" w:rsidP="00D36E04">
            <w:pPr>
              <w:pStyle w:val="afff4"/>
              <w:numPr>
                <w:ilvl w:val="0"/>
                <w:numId w:val="1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Выполнить необходимые доработки</w:t>
            </w:r>
          </w:p>
          <w:p w14:paraId="65D1A354" w14:textId="68EF8AC2" w:rsidR="00CD1A24" w:rsidRPr="0085248C" w:rsidRDefault="00CD1A24" w:rsidP="00D36E04">
            <w:pPr>
              <w:pStyle w:val="afff4"/>
              <w:numPr>
                <w:ilvl w:val="0"/>
                <w:numId w:val="1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 по кнопке «</w:t>
            </w:r>
            <w:r w:rsidRPr="00EB48CE">
              <w:rPr>
                <w:sz w:val="24"/>
                <w:szCs w:val="24"/>
              </w:rPr>
              <w:t xml:space="preserve">Начать </w:t>
            </w:r>
            <w:r w:rsidRPr="00EB48CE">
              <w:rPr>
                <w:sz w:val="24"/>
                <w:szCs w:val="24"/>
              </w:rPr>
              <w:lastRenderedPageBreak/>
              <w:t>новый цикл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при необходимости указать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AB18A8" w14:textId="77777777" w:rsidR="00CD1A24" w:rsidRPr="00217440" w:rsidRDefault="00CD1A24" w:rsidP="00D36E04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Задание успешно завершено, начался следующий цикл согласования</w:t>
            </w:r>
          </w:p>
          <w:p w14:paraId="66DDB940" w14:textId="77777777" w:rsidR="00CD1A24" w:rsidRPr="00217440" w:rsidRDefault="00CD1A24" w:rsidP="00D36E04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B48CE">
              <w:rPr>
                <w:sz w:val="24"/>
                <w:szCs w:val="24"/>
              </w:rPr>
              <w:t xml:space="preserve"> отправлено новое задание на </w:t>
            </w:r>
            <w:r w:rsidRPr="00EB48CE">
              <w:rPr>
                <w:sz w:val="24"/>
                <w:szCs w:val="24"/>
              </w:rPr>
              <w:lastRenderedPageBreak/>
              <w:t>согласование</w:t>
            </w:r>
          </w:p>
          <w:p w14:paraId="6318AC62" w14:textId="77777777" w:rsidR="00CD1A24" w:rsidRPr="00217440" w:rsidRDefault="00CD1A24" w:rsidP="00D36E04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449A072A" w14:textId="77777777" w:rsidR="00CD1A24" w:rsidRPr="00217440" w:rsidRDefault="00CD1A24" w:rsidP="00D36E04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согласовании</w:t>
            </w:r>
            <w:r>
              <w:rPr>
                <w:sz w:val="24"/>
                <w:szCs w:val="24"/>
              </w:rPr>
              <w:t>»</w:t>
            </w:r>
          </w:p>
          <w:p w14:paraId="709F6D92" w14:textId="6411AEBF" w:rsidR="00CD1A24" w:rsidRPr="0085248C" w:rsidRDefault="00CD1A24" w:rsidP="00D36E04">
            <w:pPr>
              <w:pStyle w:val="afff4"/>
              <w:numPr>
                <w:ilvl w:val="0"/>
                <w:numId w:val="1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0D3B30E9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D3F3950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867FC4" w14:textId="1569C316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делегирование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6DD379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</w:t>
            </w:r>
          </w:p>
          <w:p w14:paraId="31569071" w14:textId="77777777" w:rsidR="00CD1A24" w:rsidRDefault="00CD1A24" w:rsidP="00D36E04">
            <w:pPr>
              <w:pStyle w:val="afff4"/>
              <w:numPr>
                <w:ilvl w:val="0"/>
                <w:numId w:val="1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2BE4">
              <w:rPr>
                <w:sz w:val="24"/>
                <w:szCs w:val="24"/>
              </w:rPr>
              <w:t>Взять задание в работу</w:t>
            </w:r>
            <w:r>
              <w:rPr>
                <w:sz w:val="24"/>
                <w:szCs w:val="24"/>
              </w:rPr>
              <w:t xml:space="preserve"> по </w:t>
            </w:r>
            <w:r w:rsidRPr="009E2BE4">
              <w:rPr>
                <w:sz w:val="24"/>
                <w:szCs w:val="24"/>
              </w:rPr>
              <w:t>кнопк</w:t>
            </w:r>
            <w:r>
              <w:rPr>
                <w:sz w:val="24"/>
                <w:szCs w:val="24"/>
              </w:rPr>
              <w:t>е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В работу</w:t>
            </w:r>
            <w:r>
              <w:rPr>
                <w:sz w:val="24"/>
                <w:szCs w:val="24"/>
              </w:rPr>
              <w:t>»</w:t>
            </w:r>
          </w:p>
          <w:p w14:paraId="60EFFD77" w14:textId="77777777" w:rsidR="00CD1A24" w:rsidRPr="009E2BE4" w:rsidRDefault="00CD1A24" w:rsidP="00D36E04">
            <w:pPr>
              <w:pStyle w:val="afff4"/>
              <w:numPr>
                <w:ilvl w:val="0"/>
                <w:numId w:val="1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  <w:p w14:paraId="658BEDF5" w14:textId="71DBA3D5" w:rsidR="00CD1A24" w:rsidRPr="0085248C" w:rsidRDefault="00CD1A24" w:rsidP="00D36E04">
            <w:pPr>
              <w:pStyle w:val="afff4"/>
              <w:numPr>
                <w:ilvl w:val="0"/>
                <w:numId w:val="1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Не заполнять поля, 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22907E9" w14:textId="77777777" w:rsidR="00CD1A24" w:rsidRPr="00540F4B" w:rsidRDefault="00CD1A24" w:rsidP="00D36E04">
            <w:pPr>
              <w:pStyle w:val="afff4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Делегата</w:t>
            </w:r>
          </w:p>
          <w:p w14:paraId="34110D62" w14:textId="4B212DEA" w:rsidR="00CD1A24" w:rsidRPr="0085248C" w:rsidRDefault="00CD1A24" w:rsidP="00D36E04">
            <w:pPr>
              <w:pStyle w:val="afff4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не делегировано</w:t>
            </w:r>
          </w:p>
        </w:tc>
      </w:tr>
      <w:tr w:rsidR="00CD1A24" w:rsidRPr="00B56220" w14:paraId="544BD7B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D018FC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5B5A2E" w14:textId="52EB53A8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F53238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3.2.6</w:t>
            </w:r>
          </w:p>
          <w:p w14:paraId="61944E2E" w14:textId="77777777" w:rsidR="00CD1A24" w:rsidRPr="00540F4B" w:rsidRDefault="00CD1A24" w:rsidP="00D36E04">
            <w:pPr>
              <w:pStyle w:val="afff4"/>
              <w:numPr>
                <w:ilvl w:val="0"/>
                <w:numId w:val="1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Указать сотрудника</w:t>
            </w:r>
            <w:r>
              <w:rPr>
                <w:sz w:val="24"/>
                <w:szCs w:val="24"/>
              </w:rPr>
              <w:t xml:space="preserve"> (или роль)</w:t>
            </w:r>
            <w:r w:rsidRPr="00EB48CE">
              <w:rPr>
                <w:sz w:val="24"/>
                <w:szCs w:val="24"/>
              </w:rPr>
              <w:t>, кому необходимо делегировать задание, и при необходимости комментарий</w:t>
            </w:r>
          </w:p>
          <w:p w14:paraId="550C27C1" w14:textId="118831A0" w:rsidR="00CD1A24" w:rsidRPr="0085248C" w:rsidRDefault="00CD1A24" w:rsidP="00D36E04">
            <w:pPr>
              <w:pStyle w:val="afff4"/>
              <w:numPr>
                <w:ilvl w:val="0"/>
                <w:numId w:val="1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0E484B8" w14:textId="77777777" w:rsidR="00CD1A24" w:rsidRDefault="00CD1A24" w:rsidP="00D36E04">
            <w:pPr>
              <w:pStyle w:val="afff4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на согласование успешно делегировано указанному сотруднику</w:t>
            </w:r>
          </w:p>
          <w:p w14:paraId="49C44628" w14:textId="77777777" w:rsidR="00CD1A24" w:rsidRPr="00540F4B" w:rsidRDefault="00CD1A24" w:rsidP="00D36E04">
            <w:pPr>
              <w:pStyle w:val="afff4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Сотруднику – </w:t>
            </w:r>
            <w:r w:rsidRPr="00EB48CE">
              <w:rPr>
                <w:sz w:val="24"/>
                <w:szCs w:val="24"/>
              </w:rPr>
              <w:t>делегату отправлено задание</w:t>
            </w:r>
            <w:r>
              <w:rPr>
                <w:sz w:val="24"/>
                <w:szCs w:val="24"/>
              </w:rPr>
              <w:t xml:space="preserve"> на согласование</w:t>
            </w:r>
          </w:p>
          <w:p w14:paraId="09C45908" w14:textId="77777777" w:rsidR="00CD1A24" w:rsidRPr="00540F4B" w:rsidRDefault="00CD1A24" w:rsidP="00D36E04">
            <w:pPr>
              <w:pStyle w:val="afff4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Сотруднику – </w:t>
            </w:r>
            <w:r w:rsidRPr="00EB48CE">
              <w:rPr>
                <w:sz w:val="24"/>
                <w:szCs w:val="24"/>
              </w:rPr>
              <w:t>делегату отправлено уведомление на почту, что ему в работу пришло задание</w:t>
            </w:r>
          </w:p>
          <w:p w14:paraId="635879F7" w14:textId="4C983BFB" w:rsidR="00CD1A24" w:rsidRPr="0085248C" w:rsidRDefault="00CD1A24" w:rsidP="00D36E04">
            <w:pPr>
              <w:pStyle w:val="afff4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20A6636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A053C9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BB35F7" w14:textId="0741EF3E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Сотрудника – делегата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83D5F3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3.2.7</w:t>
            </w:r>
          </w:p>
          <w:p w14:paraId="67B37622" w14:textId="77777777" w:rsidR="00CD1A24" w:rsidRPr="00C735B9" w:rsidRDefault="00CD1A24" w:rsidP="00D36E04">
            <w:pPr>
              <w:pStyle w:val="afff4"/>
              <w:numPr>
                <w:ilvl w:val="0"/>
                <w:numId w:val="1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6E2C14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6E2C14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>.под ролью сотрудника – делегата</w:t>
            </w:r>
          </w:p>
          <w:p w14:paraId="2789FA80" w14:textId="6AC7F2A8" w:rsidR="00CD1A24" w:rsidRPr="00463384" w:rsidRDefault="00CD1A24" w:rsidP="00D36E04">
            <w:pPr>
              <w:pStyle w:val="afff4"/>
              <w:numPr>
                <w:ilvl w:val="0"/>
                <w:numId w:val="1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 и открыть 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3B4FDFC" w14:textId="77777777" w:rsidR="00CD1A24" w:rsidRDefault="00CD1A24" w:rsidP="00D36E04">
            <w:pPr>
              <w:pStyle w:val="afff4"/>
              <w:numPr>
                <w:ilvl w:val="0"/>
                <w:numId w:val="1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110E824" w14:textId="21807634" w:rsidR="00CD1A24" w:rsidRPr="00463384" w:rsidRDefault="00CD1A24" w:rsidP="00D36E04">
            <w:pPr>
              <w:pStyle w:val="afff4"/>
              <w:numPr>
                <w:ilvl w:val="0"/>
                <w:numId w:val="1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</w:t>
            </w:r>
            <w:r>
              <w:rPr>
                <w:sz w:val="24"/>
                <w:szCs w:val="24"/>
              </w:rPr>
              <w:t>и карточки – задание на согласование</w:t>
            </w:r>
          </w:p>
        </w:tc>
      </w:tr>
      <w:tr w:rsidR="00CD1A24" w:rsidRPr="00B56220" w14:paraId="31B9D1D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CCD7BE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7D7129" w14:textId="58437192" w:rsidR="00CD1A24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заполнения задачи на запрос </w:t>
            </w:r>
            <w:r>
              <w:rPr>
                <w:sz w:val="24"/>
                <w:szCs w:val="24"/>
              </w:rPr>
              <w:lastRenderedPageBreak/>
              <w:t>комментария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68CF39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3.2.8</w:t>
            </w:r>
          </w:p>
          <w:p w14:paraId="05E287BD" w14:textId="77777777" w:rsidR="00CD1A24" w:rsidRDefault="00CD1A24" w:rsidP="00D36E04">
            <w:pPr>
              <w:pStyle w:val="afff4"/>
              <w:numPr>
                <w:ilvl w:val="0"/>
                <w:numId w:val="1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Взять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 xml:space="preserve">в работу и выбрать в задании вариант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 xml:space="preserve">Запросить </w:t>
            </w:r>
            <w:r w:rsidRPr="00EB48CE">
              <w:rPr>
                <w:sz w:val="24"/>
                <w:szCs w:val="24"/>
              </w:rPr>
              <w:lastRenderedPageBreak/>
              <w:t>комментарий</w:t>
            </w:r>
            <w:r>
              <w:rPr>
                <w:sz w:val="24"/>
                <w:szCs w:val="24"/>
              </w:rPr>
              <w:t>»</w:t>
            </w:r>
          </w:p>
          <w:p w14:paraId="406B0344" w14:textId="5E7E22D1" w:rsidR="00CD1A24" w:rsidRPr="00EF188D" w:rsidRDefault="00CD1A24" w:rsidP="00D36E04">
            <w:pPr>
              <w:pStyle w:val="afff4"/>
              <w:numPr>
                <w:ilvl w:val="0"/>
                <w:numId w:val="1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F188D">
              <w:rPr>
                <w:sz w:val="24"/>
                <w:szCs w:val="24"/>
              </w:rPr>
              <w:t>Не заполнять поля, нажать кнопку «Запросить комментарий»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80A9EDE" w14:textId="77777777" w:rsidR="00CD1A24" w:rsidRPr="00540F4B" w:rsidRDefault="00CD1A24" w:rsidP="00D36E04">
            <w:pPr>
              <w:pStyle w:val="afff4"/>
              <w:numPr>
                <w:ilvl w:val="0"/>
                <w:numId w:val="1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Система выдала сообщение о необходимости указать Комментаторов и текст вопроса</w:t>
            </w:r>
          </w:p>
          <w:p w14:paraId="64692B95" w14:textId="3A7D768D" w:rsidR="00CD1A24" w:rsidRPr="00EB48CE" w:rsidRDefault="00CD1A24" w:rsidP="00D36E04">
            <w:pPr>
              <w:pStyle w:val="afff4"/>
              <w:numPr>
                <w:ilvl w:val="0"/>
                <w:numId w:val="1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Запрос комментариев не отправлен</w:t>
            </w:r>
          </w:p>
        </w:tc>
      </w:tr>
      <w:tr w:rsidR="00CD1A24" w:rsidRPr="00B56220" w14:paraId="7AB6A9E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403458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24EA35" w14:textId="7A39D922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4BEC5C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3.2.9</w:t>
            </w:r>
          </w:p>
          <w:p w14:paraId="33B73467" w14:textId="77777777" w:rsidR="00CD1A24" w:rsidRPr="00540F4B" w:rsidRDefault="00CD1A24" w:rsidP="00D36E04">
            <w:pPr>
              <w:pStyle w:val="afff4"/>
              <w:numPr>
                <w:ilvl w:val="0"/>
                <w:numId w:val="1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Указать Комментатора, указать текст вопроса</w:t>
            </w:r>
          </w:p>
          <w:p w14:paraId="5DA23CCC" w14:textId="166228FD" w:rsidR="00CD1A24" w:rsidRPr="0085248C" w:rsidRDefault="00CD1A24" w:rsidP="00D36E04">
            <w:pPr>
              <w:pStyle w:val="afff4"/>
              <w:numPr>
                <w:ilvl w:val="0"/>
                <w:numId w:val="1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комментарий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ECB3605" w14:textId="77777777" w:rsidR="00CD1A24" w:rsidRPr="00540F4B" w:rsidRDefault="00CD1A24" w:rsidP="00D36E04">
            <w:pPr>
              <w:pStyle w:val="afff4"/>
              <w:numPr>
                <w:ilvl w:val="0"/>
                <w:numId w:val="1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B48CE">
              <w:rPr>
                <w:sz w:val="24"/>
                <w:szCs w:val="24"/>
              </w:rPr>
              <w:t>омментатору успешно отправлен</w:t>
            </w:r>
            <w:r>
              <w:rPr>
                <w:sz w:val="24"/>
                <w:szCs w:val="24"/>
              </w:rPr>
              <w:t>о задание на комментирование</w:t>
            </w:r>
          </w:p>
          <w:p w14:paraId="64E43BED" w14:textId="77777777" w:rsidR="00CD1A24" w:rsidRPr="00540F4B" w:rsidRDefault="00CD1A24" w:rsidP="00D36E04">
            <w:pPr>
              <w:pStyle w:val="afff4"/>
              <w:numPr>
                <w:ilvl w:val="0"/>
                <w:numId w:val="1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Комментатору отправлено уведомление на почту, что ему в работу пришло задание</w:t>
            </w:r>
          </w:p>
          <w:p w14:paraId="22DBD255" w14:textId="77777777" w:rsidR="00CD1A24" w:rsidRPr="00540F4B" w:rsidRDefault="00CD1A24" w:rsidP="00D36E04">
            <w:pPr>
              <w:pStyle w:val="afff4"/>
              <w:numPr>
                <w:ilvl w:val="0"/>
                <w:numId w:val="1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Комментарии записалась информация об отправленном запросе</w:t>
            </w:r>
          </w:p>
          <w:p w14:paraId="468F18C9" w14:textId="6620DB8C" w:rsidR="00CD1A24" w:rsidRPr="0085248C" w:rsidRDefault="00CD1A24" w:rsidP="00D36E04">
            <w:pPr>
              <w:pStyle w:val="afff4"/>
              <w:numPr>
                <w:ilvl w:val="0"/>
                <w:numId w:val="1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793AC44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0659F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675DDA" w14:textId="15936D71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Комментатора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DA4AE3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3.2.10</w:t>
            </w:r>
          </w:p>
          <w:p w14:paraId="7877C133" w14:textId="77777777" w:rsidR="00CD1A24" w:rsidRPr="00540F4B" w:rsidRDefault="00CD1A24" w:rsidP="00D36E04">
            <w:pPr>
              <w:pStyle w:val="afff4"/>
              <w:numPr>
                <w:ilvl w:val="0"/>
                <w:numId w:val="1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У </w:t>
            </w:r>
            <w:r>
              <w:rPr>
                <w:sz w:val="24"/>
                <w:szCs w:val="24"/>
              </w:rPr>
              <w:t>К</w:t>
            </w:r>
            <w:r w:rsidRPr="00EB48CE">
              <w:rPr>
                <w:sz w:val="24"/>
                <w:szCs w:val="24"/>
              </w:rPr>
              <w:t xml:space="preserve">омментатора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комментирование</w:t>
            </w:r>
          </w:p>
          <w:p w14:paraId="7FFB62E1" w14:textId="253BC075" w:rsidR="00CD1A24" w:rsidRPr="0085248C" w:rsidRDefault="00CD1A24" w:rsidP="00D36E04">
            <w:pPr>
              <w:pStyle w:val="afff4"/>
              <w:numPr>
                <w:ilvl w:val="0"/>
                <w:numId w:val="1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05316F5" w14:textId="77777777" w:rsidR="00CD1A24" w:rsidRPr="00540F4B" w:rsidRDefault="00CD1A24" w:rsidP="00D36E04">
            <w:pPr>
              <w:pStyle w:val="afff4"/>
              <w:numPr>
                <w:ilvl w:val="0"/>
                <w:numId w:val="1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19C016E3" w14:textId="0EA46F4D" w:rsidR="00CD1A24" w:rsidRPr="0085248C" w:rsidRDefault="00CD1A24" w:rsidP="00D36E04">
            <w:pPr>
              <w:pStyle w:val="afff4"/>
              <w:numPr>
                <w:ilvl w:val="0"/>
                <w:numId w:val="1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CD1A24" w:rsidRPr="00B56220" w14:paraId="447EC06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87B785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98554A" w14:textId="554E9C96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ответ на вопрос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DA16DE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3.2.11</w:t>
            </w:r>
          </w:p>
          <w:p w14:paraId="20AC0FAD" w14:textId="77777777" w:rsidR="00CD1A24" w:rsidRPr="00540F4B" w:rsidRDefault="00CD1A24" w:rsidP="00D36E04">
            <w:pPr>
              <w:pStyle w:val="afff4"/>
              <w:numPr>
                <w:ilvl w:val="0"/>
                <w:numId w:val="1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 завершает задание по кнопке «</w:t>
            </w:r>
            <w:r w:rsidRPr="00EB48CE">
              <w:rPr>
                <w:sz w:val="24"/>
                <w:szCs w:val="24"/>
              </w:rPr>
              <w:t>Ответить на вопрос</w:t>
            </w:r>
            <w:r>
              <w:rPr>
                <w:sz w:val="24"/>
                <w:szCs w:val="24"/>
              </w:rPr>
              <w:t>»</w:t>
            </w:r>
          </w:p>
          <w:p w14:paraId="675DE8D2" w14:textId="03E22F33" w:rsidR="00CD1A24" w:rsidRPr="0085248C" w:rsidRDefault="00CD1A24" w:rsidP="00D36E04">
            <w:pPr>
              <w:pStyle w:val="afff4"/>
              <w:numPr>
                <w:ilvl w:val="0"/>
                <w:numId w:val="1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Поле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Комментарий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оставить пустым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73978B8" w14:textId="77777777" w:rsidR="00CD1A24" w:rsidRPr="00540F4B" w:rsidRDefault="00CD1A24" w:rsidP="00D36E04">
            <w:pPr>
              <w:pStyle w:val="afff4"/>
              <w:numPr>
                <w:ilvl w:val="0"/>
                <w:numId w:val="1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Система выдаст сообщение о необходимости заполнить поле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Комментарий</w:t>
            </w:r>
            <w:r>
              <w:rPr>
                <w:sz w:val="24"/>
                <w:szCs w:val="24"/>
              </w:rPr>
              <w:t>»</w:t>
            </w:r>
          </w:p>
          <w:p w14:paraId="23B3D1A7" w14:textId="12D8DF5F" w:rsidR="00CD1A24" w:rsidRPr="0085248C" w:rsidRDefault="00CD1A24" w:rsidP="00D36E04">
            <w:pPr>
              <w:pStyle w:val="afff4"/>
              <w:numPr>
                <w:ilvl w:val="0"/>
                <w:numId w:val="1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Ответ не отправлен</w:t>
            </w:r>
          </w:p>
        </w:tc>
      </w:tr>
      <w:tr w:rsidR="00CD1A24" w:rsidRPr="00B56220" w14:paraId="07E09C91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DA7BC88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F87F14" w14:textId="24FDFFA7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комментария по задаче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456FBA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3.2.12</w:t>
            </w:r>
          </w:p>
          <w:p w14:paraId="65DC060A" w14:textId="77777777" w:rsidR="00CD1A24" w:rsidRPr="00540F4B" w:rsidRDefault="00CD1A24" w:rsidP="00D36E04">
            <w:pPr>
              <w:pStyle w:val="afff4"/>
              <w:numPr>
                <w:ilvl w:val="0"/>
                <w:numId w:val="11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Указать текст комментария</w:t>
            </w:r>
          </w:p>
          <w:p w14:paraId="29D62A42" w14:textId="44E094CF" w:rsidR="00CD1A24" w:rsidRPr="0085248C" w:rsidRDefault="00CD1A24" w:rsidP="00D36E04">
            <w:pPr>
              <w:pStyle w:val="afff4"/>
              <w:numPr>
                <w:ilvl w:val="0"/>
                <w:numId w:val="11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задание 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Ответить на вопрос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6B9A79B" w14:textId="77777777" w:rsidR="00CD1A24" w:rsidRPr="00540F4B" w:rsidRDefault="00CD1A24" w:rsidP="00D36E04">
            <w:pPr>
              <w:pStyle w:val="afff4"/>
              <w:numPr>
                <w:ilvl w:val="0"/>
                <w:numId w:val="1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</w:t>
            </w:r>
          </w:p>
          <w:p w14:paraId="4B5FE06A" w14:textId="77777777" w:rsidR="00CD1A24" w:rsidRPr="00540F4B" w:rsidRDefault="00CD1A24" w:rsidP="00D36E04">
            <w:pPr>
              <w:pStyle w:val="afff4"/>
              <w:numPr>
                <w:ilvl w:val="0"/>
                <w:numId w:val="1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записалась информация об ответе на запрошенный комментарий</w:t>
            </w:r>
          </w:p>
          <w:p w14:paraId="5D0AF186" w14:textId="38312D22" w:rsidR="00CD1A24" w:rsidRPr="0085248C" w:rsidRDefault="00CD1A24" w:rsidP="00D36E04">
            <w:pPr>
              <w:pStyle w:val="afff4"/>
              <w:numPr>
                <w:ilvl w:val="0"/>
                <w:numId w:val="1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26458DA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E315F4" w14:textId="4CA13FF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CE2314" w14:textId="519D3709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запроса на дополнительное согласование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552B44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3.2.8</w:t>
            </w:r>
          </w:p>
          <w:p w14:paraId="39697EC2" w14:textId="77777777" w:rsidR="00CD1A24" w:rsidRPr="00540F4B" w:rsidRDefault="00CD1A24" w:rsidP="00D36E04">
            <w:pPr>
              <w:pStyle w:val="afff4"/>
              <w:numPr>
                <w:ilvl w:val="0"/>
                <w:numId w:val="1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 – </w:t>
            </w:r>
            <w:r w:rsidRPr="00EB48CE">
              <w:rPr>
                <w:sz w:val="24"/>
                <w:szCs w:val="24"/>
              </w:rPr>
              <w:t xml:space="preserve">делегат </w:t>
            </w:r>
            <w:r>
              <w:rPr>
                <w:sz w:val="24"/>
                <w:szCs w:val="24"/>
              </w:rPr>
              <w:t>берет задание в работу и</w:t>
            </w:r>
            <w:r w:rsidRPr="00EB48CE">
              <w:rPr>
                <w:sz w:val="24"/>
                <w:szCs w:val="24"/>
              </w:rPr>
              <w:t xml:space="preserve"> выбирает вариант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  <w:p w14:paraId="767EAB14" w14:textId="1F30B504" w:rsidR="00CD1A24" w:rsidRPr="0085248C" w:rsidRDefault="00CD1A24" w:rsidP="00D36E04">
            <w:pPr>
              <w:pStyle w:val="afff4"/>
              <w:numPr>
                <w:ilvl w:val="0"/>
                <w:numId w:val="1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Не заполнять поля, 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A9D1A72" w14:textId="77777777" w:rsidR="00CD1A24" w:rsidRPr="00540F4B" w:rsidRDefault="00CD1A24" w:rsidP="00D36E04">
            <w:pPr>
              <w:pStyle w:val="afff4"/>
              <w:numPr>
                <w:ilvl w:val="0"/>
                <w:numId w:val="1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исполнителя дополнительного согласования</w:t>
            </w:r>
          </w:p>
          <w:p w14:paraId="7239963D" w14:textId="680C3F89" w:rsidR="00CD1A24" w:rsidRPr="0085248C" w:rsidRDefault="00CD1A24" w:rsidP="00D36E04">
            <w:pPr>
              <w:pStyle w:val="afff4"/>
              <w:numPr>
                <w:ilvl w:val="0"/>
                <w:numId w:val="1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не отправлено на дополнительное согласование</w:t>
            </w:r>
          </w:p>
        </w:tc>
      </w:tr>
      <w:tr w:rsidR="00CD1A24" w:rsidRPr="00B56220" w14:paraId="1DF596E0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593F3A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DB66F1" w14:textId="38EE467C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дополнительное согласование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12C31D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3.2.14</w:t>
            </w:r>
          </w:p>
          <w:p w14:paraId="72D3EE9F" w14:textId="77777777" w:rsidR="00CD1A24" w:rsidRPr="00540F4B" w:rsidRDefault="00CD1A24" w:rsidP="00D36E04">
            <w:pPr>
              <w:pStyle w:val="afff4"/>
              <w:numPr>
                <w:ilvl w:val="0"/>
                <w:numId w:val="11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Указать исполнителя дополнительного согласования, длительность выполнения и комментарий</w:t>
            </w:r>
          </w:p>
          <w:p w14:paraId="738565FB" w14:textId="477647B7" w:rsidR="00CD1A24" w:rsidRPr="0085248C" w:rsidRDefault="00CD1A24" w:rsidP="00D36E04">
            <w:pPr>
              <w:pStyle w:val="afff4"/>
              <w:numPr>
                <w:ilvl w:val="0"/>
                <w:numId w:val="11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FAA1E5C" w14:textId="77777777" w:rsidR="00CD1A24" w:rsidRPr="00540F4B" w:rsidRDefault="00CD1A24" w:rsidP="00D36E04">
            <w:pPr>
              <w:pStyle w:val="afff4"/>
              <w:numPr>
                <w:ilvl w:val="0"/>
                <w:numId w:val="1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Запрос на дополнительное согласование успешно отправлен</w:t>
            </w:r>
          </w:p>
          <w:p w14:paraId="5C5B71F5" w14:textId="77777777" w:rsidR="00CD1A24" w:rsidRPr="00540F4B" w:rsidRDefault="00CD1A24" w:rsidP="00D36E04">
            <w:pPr>
              <w:pStyle w:val="afff4"/>
              <w:numPr>
                <w:ilvl w:val="0"/>
                <w:numId w:val="1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Исполнителю дополнительного согласования отправлено уведомление на почту, что ему в работу пришло задание</w:t>
            </w:r>
          </w:p>
          <w:p w14:paraId="3B2FA93C" w14:textId="77777777" w:rsidR="00CD1A24" w:rsidRPr="00540F4B" w:rsidRDefault="00CD1A24" w:rsidP="00D36E04">
            <w:pPr>
              <w:pStyle w:val="afff4"/>
              <w:numPr>
                <w:ilvl w:val="0"/>
                <w:numId w:val="1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об отправленном запросе</w:t>
            </w:r>
          </w:p>
          <w:p w14:paraId="6B57AF86" w14:textId="2E7C257C" w:rsidR="00CD1A24" w:rsidRPr="0085248C" w:rsidRDefault="00CD1A24" w:rsidP="00D36E04">
            <w:pPr>
              <w:pStyle w:val="afff4"/>
              <w:numPr>
                <w:ilvl w:val="0"/>
                <w:numId w:val="1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3F410A24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1A9D821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D55224" w14:textId="6BB6D2D9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 дополнительного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C3AFA3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3.2.15</w:t>
            </w:r>
          </w:p>
          <w:p w14:paraId="7135F420" w14:textId="77777777" w:rsidR="00CD1A24" w:rsidRPr="00540F4B" w:rsidRDefault="00CD1A24" w:rsidP="00D36E04">
            <w:pPr>
              <w:pStyle w:val="afff4"/>
              <w:numPr>
                <w:ilvl w:val="0"/>
                <w:numId w:val="1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У сотрудника исполнителя дополнительного согласования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дополнительное согласование</w:t>
            </w:r>
          </w:p>
          <w:p w14:paraId="29151330" w14:textId="3DE36FC1" w:rsidR="00CD1A24" w:rsidRPr="0085248C" w:rsidRDefault="00CD1A24" w:rsidP="00D36E04">
            <w:pPr>
              <w:pStyle w:val="afff4"/>
              <w:numPr>
                <w:ilvl w:val="0"/>
                <w:numId w:val="1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94309F7" w14:textId="77777777" w:rsidR="00CD1A24" w:rsidRPr="00540F4B" w:rsidRDefault="00CD1A24" w:rsidP="00D36E04">
            <w:pPr>
              <w:pStyle w:val="afff4"/>
              <w:numPr>
                <w:ilvl w:val="0"/>
                <w:numId w:val="1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64D44AA8" w14:textId="7BE2342D" w:rsidR="00CD1A24" w:rsidRPr="0085248C" w:rsidRDefault="00CD1A24" w:rsidP="00D36E04">
            <w:pPr>
              <w:pStyle w:val="afff4"/>
              <w:numPr>
                <w:ilvl w:val="0"/>
                <w:numId w:val="1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дополнительное согласование</w:t>
            </w:r>
          </w:p>
        </w:tc>
      </w:tr>
      <w:tr w:rsidR="00CD1A24" w:rsidRPr="00B56220" w14:paraId="31FEEEE8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2ECB43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38AE6B" w14:textId="2FF88E52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отзыва задачи ее автором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78AFE3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3.2.15</w:t>
            </w:r>
          </w:p>
          <w:p w14:paraId="648819FB" w14:textId="4A0077F9" w:rsidR="00CD1A24" w:rsidRPr="0085248C" w:rsidRDefault="00CD1A24" w:rsidP="00D36E04">
            <w:pPr>
              <w:pStyle w:val="afff4"/>
              <w:numPr>
                <w:ilvl w:val="0"/>
                <w:numId w:val="12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Сотрудник-делегат нажимает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Отозвать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F076380" w14:textId="77777777" w:rsidR="00CD1A24" w:rsidRPr="00540F4B" w:rsidRDefault="00CD1A24" w:rsidP="00D36E04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Дополнительное согласование отозвано</w:t>
            </w:r>
          </w:p>
          <w:p w14:paraId="2980E963" w14:textId="77777777" w:rsidR="00CD1A24" w:rsidRPr="00BA1089" w:rsidRDefault="00CD1A24" w:rsidP="00D36E04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 исполнителя дополнительного согласования задание пропадает из представления</w:t>
            </w:r>
          </w:p>
          <w:p w14:paraId="5186442B" w14:textId="77777777" w:rsidR="00CD1A24" w:rsidRPr="00BA1089" w:rsidRDefault="00CD1A24" w:rsidP="00D36E04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об отзыве дополнительного </w:t>
            </w:r>
            <w:r w:rsidRPr="00EB48CE">
              <w:rPr>
                <w:sz w:val="24"/>
                <w:szCs w:val="24"/>
              </w:rPr>
              <w:lastRenderedPageBreak/>
              <w:t>согласования</w:t>
            </w:r>
          </w:p>
          <w:p w14:paraId="67D0028E" w14:textId="26F21138" w:rsidR="00CD1A24" w:rsidRPr="0085248C" w:rsidRDefault="00CD1A24" w:rsidP="00D36E04">
            <w:pPr>
              <w:pStyle w:val="afff4"/>
              <w:numPr>
                <w:ilvl w:val="0"/>
                <w:numId w:val="1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«И</w:t>
            </w:r>
            <w:r w:rsidRPr="00EB48CE">
              <w:rPr>
                <w:sz w:val="24"/>
                <w:szCs w:val="24"/>
              </w:rPr>
              <w:t>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67A8F455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D0B352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7C5CFB" w14:textId="2F8B64E4" w:rsidR="00CD1A24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при несогласовании на этапе дополнительного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AA469D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3.2.16</w:t>
            </w:r>
          </w:p>
          <w:p w14:paraId="4C63A8F6" w14:textId="77777777" w:rsidR="00CD1A24" w:rsidRDefault="00CD1A24" w:rsidP="00D36E04">
            <w:pPr>
              <w:pStyle w:val="afff4"/>
              <w:numPr>
                <w:ilvl w:val="0"/>
                <w:numId w:val="1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616" w:hanging="283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Сотрудник исполнитель дополнительного согласования берет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>в работу</w:t>
            </w:r>
          </w:p>
          <w:p w14:paraId="7C07DD53" w14:textId="2655BA7D" w:rsidR="00CD1A24" w:rsidRPr="00EB48CE" w:rsidRDefault="00CD1A24" w:rsidP="00D36E04">
            <w:pPr>
              <w:pStyle w:val="afff4"/>
              <w:numPr>
                <w:ilvl w:val="0"/>
                <w:numId w:val="1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616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48CE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ать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Не согласовать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1E00E13" w14:textId="77777777" w:rsidR="00CD1A24" w:rsidRDefault="00CD1A24" w:rsidP="00D36E04">
            <w:pPr>
              <w:pStyle w:val="afff4"/>
              <w:numPr>
                <w:ilvl w:val="0"/>
                <w:numId w:val="1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Дополнительное согласование не согласовано</w:t>
            </w:r>
          </w:p>
          <w:p w14:paraId="4B88BF60" w14:textId="77777777" w:rsidR="00CD1A24" w:rsidRPr="00BA1089" w:rsidRDefault="00CD1A24" w:rsidP="00D36E04">
            <w:pPr>
              <w:pStyle w:val="afff4"/>
              <w:numPr>
                <w:ilvl w:val="0"/>
                <w:numId w:val="1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 завершении задачи</w:t>
            </w:r>
          </w:p>
          <w:p w14:paraId="57014B0C" w14:textId="5822A2DC" w:rsidR="00CD1A24" w:rsidRPr="00EB48CE" w:rsidRDefault="00CD1A24" w:rsidP="00D36E04">
            <w:pPr>
              <w:pStyle w:val="afff4"/>
              <w:numPr>
                <w:ilvl w:val="0"/>
                <w:numId w:val="1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336662D3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AF5D4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F5BF53" w14:textId="43CEBBB9" w:rsidR="00CD1A24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согласования на этапе дополнительного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046DF6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3.2.16</w:t>
            </w:r>
          </w:p>
          <w:p w14:paraId="5DFB7AB0" w14:textId="77777777" w:rsidR="00CD1A24" w:rsidRDefault="00CD1A24" w:rsidP="00D36E04">
            <w:pPr>
              <w:pStyle w:val="afff4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58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Сотрудник исполнитель дополнительного согласования берет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>в работу</w:t>
            </w:r>
          </w:p>
          <w:p w14:paraId="1FB9AFFE" w14:textId="139EA9C0" w:rsidR="00CD1A24" w:rsidRPr="00EB48CE" w:rsidRDefault="00CD1A24" w:rsidP="00D36E04">
            <w:pPr>
              <w:pStyle w:val="afff4"/>
              <w:numPr>
                <w:ilvl w:val="0"/>
                <w:numId w:val="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58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B48CE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ать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Согласовать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E2EF3C" w14:textId="77777777" w:rsidR="00CD1A24" w:rsidRPr="006129CF" w:rsidRDefault="00CD1A24" w:rsidP="00D36E04">
            <w:pPr>
              <w:pStyle w:val="afff4"/>
              <w:numPr>
                <w:ilvl w:val="0"/>
                <w:numId w:val="1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Дополнительное согласование завершено</w:t>
            </w:r>
          </w:p>
          <w:p w14:paraId="4500AB63" w14:textId="77777777" w:rsidR="00CD1A24" w:rsidRPr="00BA1089" w:rsidRDefault="00CD1A24" w:rsidP="00D36E04">
            <w:pPr>
              <w:pStyle w:val="afff4"/>
              <w:numPr>
                <w:ilvl w:val="0"/>
                <w:numId w:val="1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 завершении задачи</w:t>
            </w:r>
          </w:p>
          <w:p w14:paraId="053A94AD" w14:textId="45BBBF98" w:rsidR="00CD1A24" w:rsidRPr="00EB48CE" w:rsidRDefault="00CD1A24" w:rsidP="00D36E04">
            <w:pPr>
              <w:pStyle w:val="afff4"/>
              <w:numPr>
                <w:ilvl w:val="0"/>
                <w:numId w:val="1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4431F2C1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EA1868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B7533B" w14:textId="4EB200C3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согласования на этапе первичного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D40AD0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3.2.19</w:t>
            </w:r>
          </w:p>
          <w:p w14:paraId="2800C53E" w14:textId="6AAF9C76" w:rsidR="00CD1A24" w:rsidRPr="0085248C" w:rsidRDefault="00CD1A24" w:rsidP="00D36E04">
            <w:pPr>
              <w:pStyle w:val="afff4"/>
              <w:numPr>
                <w:ilvl w:val="0"/>
                <w:numId w:val="1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Сотрудник-делегат завершает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Согласовать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E123EF8" w14:textId="77777777" w:rsidR="00CD1A24" w:rsidRPr="00C10D1B" w:rsidRDefault="00CD1A24" w:rsidP="00D36E04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</w:t>
            </w:r>
          </w:p>
          <w:p w14:paraId="4D06A3B5" w14:textId="77777777" w:rsidR="00CD1A24" w:rsidRPr="00C10D1B" w:rsidRDefault="00CD1A24" w:rsidP="00D36E04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Подписанту отправлено задание на подписание</w:t>
            </w:r>
          </w:p>
          <w:p w14:paraId="12C33B16" w14:textId="77777777" w:rsidR="00CD1A24" w:rsidRPr="00C10D1B" w:rsidRDefault="00CD1A24" w:rsidP="00D36E04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Подписанту отправлено уведомление на почту, что ему в работу пришло задание</w:t>
            </w:r>
          </w:p>
          <w:p w14:paraId="66BE76C8" w14:textId="77777777" w:rsidR="00CD1A24" w:rsidRPr="00EB4474" w:rsidRDefault="00CD1A24" w:rsidP="00D36E04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подписании</w:t>
            </w:r>
            <w:r>
              <w:rPr>
                <w:sz w:val="24"/>
                <w:szCs w:val="24"/>
              </w:rPr>
              <w:t>»</w:t>
            </w:r>
          </w:p>
          <w:p w14:paraId="33DFD4E9" w14:textId="77777777" w:rsidR="00CD1A24" w:rsidRPr="00C10D1B" w:rsidRDefault="00CD1A24" w:rsidP="00D36E04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Активный этап маршрута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Подписание</w:t>
            </w:r>
            <w:r>
              <w:rPr>
                <w:sz w:val="24"/>
                <w:szCs w:val="24"/>
              </w:rPr>
              <w:t>»</w:t>
            </w:r>
          </w:p>
          <w:p w14:paraId="49685FD9" w14:textId="2CF7CAF5" w:rsidR="00CD1A24" w:rsidRPr="0085248C" w:rsidRDefault="00CD1A24" w:rsidP="00D36E04">
            <w:pPr>
              <w:pStyle w:val="afff4"/>
              <w:numPr>
                <w:ilvl w:val="0"/>
                <w:numId w:val="1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проконтролировать появление соответствующих записей</w:t>
            </w:r>
          </w:p>
        </w:tc>
      </w:tr>
      <w:tr w:rsidR="00CD1A24" w:rsidRPr="00B56220" w14:paraId="12A786BA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3AB7AB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A507FE" w14:textId="3931EA74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FC28A0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</w:t>
            </w:r>
            <w:r w:rsidRPr="00E96AE3">
              <w:rPr>
                <w:sz w:val="24"/>
                <w:szCs w:val="24"/>
              </w:rPr>
              <w:t>тест 3.2.20</w:t>
            </w:r>
          </w:p>
          <w:p w14:paraId="46AF5CB7" w14:textId="77777777" w:rsidR="00CD1A24" w:rsidRPr="00C10D1B" w:rsidRDefault="00CD1A24" w:rsidP="00D36E04">
            <w:pPr>
              <w:pStyle w:val="afff4"/>
              <w:numPr>
                <w:ilvl w:val="0"/>
                <w:numId w:val="1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У Подписанта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подписание</w:t>
            </w:r>
          </w:p>
          <w:p w14:paraId="7199903F" w14:textId="5084A31C" w:rsidR="00CD1A24" w:rsidRPr="0085248C" w:rsidRDefault="00CD1A24" w:rsidP="00D36E04">
            <w:pPr>
              <w:pStyle w:val="afff4"/>
              <w:numPr>
                <w:ilvl w:val="0"/>
                <w:numId w:val="1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B723FB8" w14:textId="77777777" w:rsidR="00CD1A24" w:rsidRPr="00C10D1B" w:rsidRDefault="00CD1A24" w:rsidP="00D36E04">
            <w:pPr>
              <w:pStyle w:val="afff4"/>
              <w:numPr>
                <w:ilvl w:val="0"/>
                <w:numId w:val="1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48E4F569" w14:textId="39032174" w:rsidR="00CD1A24" w:rsidRPr="005308B3" w:rsidRDefault="00CD1A24" w:rsidP="00D36E04">
            <w:pPr>
              <w:pStyle w:val="afff4"/>
              <w:numPr>
                <w:ilvl w:val="0"/>
                <w:numId w:val="1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подписание</w:t>
            </w:r>
          </w:p>
        </w:tc>
      </w:tr>
      <w:tr w:rsidR="00CD1A24" w:rsidRPr="00B56220" w14:paraId="6BB28EC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E84F48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366275" w14:textId="48272E0A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не 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1E19BD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3.2.21</w:t>
            </w:r>
          </w:p>
          <w:p w14:paraId="176C1286" w14:textId="77CE34E8" w:rsidR="00CD1A24" w:rsidRPr="0085248C" w:rsidRDefault="00CD1A24" w:rsidP="00D36E04">
            <w:pPr>
              <w:pStyle w:val="afff4"/>
              <w:numPr>
                <w:ilvl w:val="0"/>
                <w:numId w:val="1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Подписант берет в работу и завершает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Отказать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>, указав комментарий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CD0B2E6" w14:textId="77777777" w:rsidR="00CD1A24" w:rsidRPr="00C10D1B" w:rsidRDefault="00CD1A24" w:rsidP="00D36E04">
            <w:pPr>
              <w:pStyle w:val="afff4"/>
              <w:numPr>
                <w:ilvl w:val="0"/>
                <w:numId w:val="1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</w:t>
            </w:r>
          </w:p>
          <w:p w14:paraId="2D6BFCE5" w14:textId="77777777" w:rsidR="00CD1A24" w:rsidRPr="006C3AD1" w:rsidRDefault="00CD1A24" w:rsidP="00D36E04">
            <w:pPr>
              <w:pStyle w:val="afff4"/>
              <w:numPr>
                <w:ilvl w:val="0"/>
                <w:numId w:val="1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14:paraId="22D1A0C7" w14:textId="77777777" w:rsidR="00CD1A24" w:rsidRPr="006C3AD1" w:rsidRDefault="00CD1A24" w:rsidP="00D36E04">
            <w:pPr>
              <w:pStyle w:val="afff4"/>
              <w:numPr>
                <w:ilvl w:val="0"/>
                <w:numId w:val="1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Исполнителю отправлено уведомление на почту, что ему в работу пришло задание</w:t>
            </w:r>
          </w:p>
          <w:p w14:paraId="52FDBFC3" w14:textId="5F11C5FC" w:rsidR="00CD1A24" w:rsidRPr="0085248C" w:rsidRDefault="00CD1A24" w:rsidP="00D36E04">
            <w:pPr>
              <w:pStyle w:val="afff4"/>
              <w:numPr>
                <w:ilvl w:val="0"/>
                <w:numId w:val="1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14B50D49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1C5A8F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CAF9F1" w14:textId="47E550A1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 после неподписания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530289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3.2.22</w:t>
            </w:r>
          </w:p>
          <w:p w14:paraId="629517A3" w14:textId="77777777" w:rsidR="00CD1A24" w:rsidRPr="006C3AD1" w:rsidRDefault="00CD1A24" w:rsidP="00D36E04">
            <w:pPr>
              <w:pStyle w:val="afff4"/>
              <w:numPr>
                <w:ilvl w:val="0"/>
                <w:numId w:val="1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у Исполнителя появилось задание на доработку</w:t>
            </w:r>
          </w:p>
          <w:p w14:paraId="51DFA242" w14:textId="0CB8A834" w:rsidR="00CD1A24" w:rsidRPr="0085248C" w:rsidRDefault="00CD1A24" w:rsidP="00D36E04">
            <w:pPr>
              <w:pStyle w:val="afff4"/>
              <w:numPr>
                <w:ilvl w:val="0"/>
                <w:numId w:val="1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3197A28" w14:textId="77777777" w:rsidR="00CD1A24" w:rsidRPr="006C3AD1" w:rsidRDefault="00CD1A24" w:rsidP="00D36E04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23700AE7" w14:textId="77777777" w:rsidR="00CD1A24" w:rsidRPr="006C3AD1" w:rsidRDefault="00CD1A24" w:rsidP="00D36E04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14:paraId="78CE12D2" w14:textId="1C5F0681" w:rsidR="00CD1A24" w:rsidRPr="0085248C" w:rsidRDefault="00CD1A24" w:rsidP="00D36E04">
            <w:pPr>
              <w:pStyle w:val="afff4"/>
              <w:numPr>
                <w:ilvl w:val="0"/>
                <w:numId w:val="1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Убедиться, что поля карточки доступны для редактирования</w:t>
            </w:r>
          </w:p>
        </w:tc>
      </w:tr>
      <w:tr w:rsidR="00CD1A24" w:rsidRPr="00B56220" w14:paraId="1FCC8CD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CB5AE7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6AF7EF" w14:textId="04893A64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подписания после доработок после неподписания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91B24C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3.2.23</w:t>
            </w:r>
          </w:p>
          <w:p w14:paraId="3371C848" w14:textId="77777777" w:rsidR="00CD1A24" w:rsidRPr="006C3AD1" w:rsidRDefault="00CD1A24" w:rsidP="00D36E04">
            <w:pPr>
              <w:pStyle w:val="afff4"/>
              <w:numPr>
                <w:ilvl w:val="0"/>
                <w:numId w:val="1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Произвести доработки при необходимости</w:t>
            </w:r>
          </w:p>
          <w:p w14:paraId="78A18A67" w14:textId="2F1D2E40" w:rsidR="00CD1A24" w:rsidRPr="0085248C" w:rsidRDefault="00CD1A24" w:rsidP="00D36E04">
            <w:pPr>
              <w:pStyle w:val="afff4"/>
              <w:numPr>
                <w:ilvl w:val="0"/>
                <w:numId w:val="1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Завершить задание, нажав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Начать новый цикл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D841AA8" w14:textId="77777777" w:rsidR="00CD1A24" w:rsidRPr="006C3AD1" w:rsidRDefault="00CD1A24" w:rsidP="00D36E04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завершено, нач</w:t>
            </w:r>
            <w:r>
              <w:rPr>
                <w:sz w:val="24"/>
                <w:szCs w:val="24"/>
              </w:rPr>
              <w:t>ался следующий цикл подписания</w:t>
            </w:r>
          </w:p>
          <w:p w14:paraId="1FFF447F" w14:textId="77777777" w:rsidR="00CD1A24" w:rsidRPr="006C3AD1" w:rsidRDefault="00CD1A24" w:rsidP="00D36E04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</w:t>
            </w:r>
            <w:r>
              <w:rPr>
                <w:sz w:val="24"/>
                <w:szCs w:val="24"/>
              </w:rPr>
              <w:t>но новое задание на подписание</w:t>
            </w:r>
          </w:p>
          <w:p w14:paraId="1EF38F16" w14:textId="77777777" w:rsidR="00CD1A24" w:rsidRPr="006C3AD1" w:rsidRDefault="00CD1A24" w:rsidP="00D36E04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00C4F565" w14:textId="77777777" w:rsidR="00CD1A24" w:rsidRPr="006C3AD1" w:rsidRDefault="00CD1A24" w:rsidP="00D36E04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«На подписании»</w:t>
            </w:r>
          </w:p>
          <w:p w14:paraId="7C7E9950" w14:textId="1F06D239" w:rsidR="00CD1A24" w:rsidRPr="0085248C" w:rsidRDefault="00CD1A24" w:rsidP="00D36E04">
            <w:pPr>
              <w:pStyle w:val="afff4"/>
              <w:numPr>
                <w:ilvl w:val="0"/>
                <w:numId w:val="1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</w:tc>
      </w:tr>
      <w:tr w:rsidR="00CD1A24" w:rsidRPr="00B56220" w14:paraId="7B8746A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4515C4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60B002" w14:textId="63BBA6D4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 после доработок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FBFB5B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3.2.24</w:t>
            </w:r>
          </w:p>
          <w:p w14:paraId="4DE6963E" w14:textId="77777777" w:rsidR="00CD1A24" w:rsidRPr="006C3AD1" w:rsidRDefault="00CD1A24" w:rsidP="00D36E04">
            <w:pPr>
              <w:pStyle w:val="afff4"/>
              <w:numPr>
                <w:ilvl w:val="0"/>
                <w:numId w:val="1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». Подписанта появилось задание на подпис</w:t>
            </w:r>
            <w:r w:rsidRPr="00EB48CE">
              <w:rPr>
                <w:sz w:val="24"/>
                <w:szCs w:val="24"/>
              </w:rPr>
              <w:t>ание</w:t>
            </w:r>
          </w:p>
          <w:p w14:paraId="55C0D1D9" w14:textId="221EAD9B" w:rsidR="00CD1A24" w:rsidRPr="0085248C" w:rsidRDefault="00CD1A24" w:rsidP="00D36E04">
            <w:pPr>
              <w:pStyle w:val="afff4"/>
              <w:numPr>
                <w:ilvl w:val="0"/>
                <w:numId w:val="1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DF6C810" w14:textId="77777777" w:rsidR="00CD1A24" w:rsidRPr="006C3AD1" w:rsidRDefault="00CD1A24" w:rsidP="00D36E04">
            <w:pPr>
              <w:pStyle w:val="afff4"/>
              <w:numPr>
                <w:ilvl w:val="0"/>
                <w:numId w:val="1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5588C8AC" w14:textId="4F65BC7E" w:rsidR="00CD1A24" w:rsidRPr="0085248C" w:rsidRDefault="00CD1A24" w:rsidP="00D36E04">
            <w:pPr>
              <w:pStyle w:val="afff4"/>
              <w:numPr>
                <w:ilvl w:val="0"/>
                <w:numId w:val="1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</w:t>
            </w:r>
            <w:r>
              <w:rPr>
                <w:sz w:val="24"/>
                <w:szCs w:val="24"/>
              </w:rPr>
              <w:t>и карточки – задание на подпис</w:t>
            </w:r>
            <w:r w:rsidRPr="00EB48CE">
              <w:rPr>
                <w:sz w:val="24"/>
                <w:szCs w:val="24"/>
              </w:rPr>
              <w:t>ание</w:t>
            </w:r>
          </w:p>
        </w:tc>
      </w:tr>
      <w:tr w:rsidR="00CD1A24" w:rsidRPr="00B56220" w14:paraId="59348077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A517BE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8CC35E" w14:textId="0CFD0DD6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подписания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0878F9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3.2.25</w:t>
            </w:r>
          </w:p>
          <w:p w14:paraId="5715C511" w14:textId="77777777" w:rsidR="00CD1A24" w:rsidRDefault="00CD1A24" w:rsidP="00D36E04">
            <w:pPr>
              <w:pStyle w:val="afff4"/>
              <w:numPr>
                <w:ilvl w:val="0"/>
                <w:numId w:val="1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Подписант </w:t>
            </w:r>
            <w:r>
              <w:rPr>
                <w:sz w:val="24"/>
                <w:szCs w:val="24"/>
              </w:rPr>
              <w:t>берет задание в работу</w:t>
            </w:r>
          </w:p>
          <w:p w14:paraId="432FC3D7" w14:textId="79360A7E" w:rsidR="00CD1A24" w:rsidRPr="0085248C" w:rsidRDefault="00CD1A24" w:rsidP="00D36E04">
            <w:pPr>
              <w:pStyle w:val="afff4"/>
              <w:numPr>
                <w:ilvl w:val="0"/>
                <w:numId w:val="1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</w:t>
            </w:r>
            <w:r w:rsidRPr="00EB48CE">
              <w:rPr>
                <w:sz w:val="24"/>
                <w:szCs w:val="24"/>
              </w:rPr>
              <w:t xml:space="preserve">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«Подписать»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93D8481" w14:textId="77777777" w:rsidR="00CD1A24" w:rsidRPr="006C3AD1" w:rsidRDefault="00CD1A24" w:rsidP="00D36E04">
            <w:pPr>
              <w:pStyle w:val="afff4"/>
              <w:numPr>
                <w:ilvl w:val="0"/>
                <w:numId w:val="1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</w:t>
            </w:r>
          </w:p>
          <w:p w14:paraId="3810FEBD" w14:textId="77777777" w:rsidR="00CD1A24" w:rsidRPr="006C3AD1" w:rsidRDefault="00CD1A24" w:rsidP="00D36E04">
            <w:pPr>
              <w:pStyle w:val="afff4"/>
              <w:numPr>
                <w:ilvl w:val="0"/>
                <w:numId w:val="1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Регистратору отправлено задание на регистрацию</w:t>
            </w:r>
          </w:p>
          <w:p w14:paraId="7F096323" w14:textId="77777777" w:rsidR="00CD1A24" w:rsidRPr="006C3AD1" w:rsidRDefault="00CD1A24" w:rsidP="00D36E04">
            <w:pPr>
              <w:pStyle w:val="afff4"/>
              <w:numPr>
                <w:ilvl w:val="0"/>
                <w:numId w:val="1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Регистратору отправлено уведомление на почту, </w:t>
            </w:r>
            <w:r w:rsidRPr="00EB48CE">
              <w:rPr>
                <w:sz w:val="24"/>
                <w:szCs w:val="24"/>
              </w:rPr>
              <w:lastRenderedPageBreak/>
              <w:t>что ему в работу пришло задание</w:t>
            </w:r>
          </w:p>
          <w:p w14:paraId="262D24B0" w14:textId="77777777" w:rsidR="00CD1A24" w:rsidRPr="006C3AD1" w:rsidRDefault="00CD1A24" w:rsidP="00D36E04">
            <w:pPr>
              <w:pStyle w:val="afff4"/>
              <w:numPr>
                <w:ilvl w:val="0"/>
                <w:numId w:val="1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Подписан</w:t>
            </w:r>
            <w:r>
              <w:rPr>
                <w:sz w:val="24"/>
                <w:szCs w:val="24"/>
              </w:rPr>
              <w:t>»</w:t>
            </w:r>
          </w:p>
          <w:p w14:paraId="42E7FF28" w14:textId="2CE527DD" w:rsidR="00CD1A24" w:rsidRPr="0085248C" w:rsidRDefault="00CD1A24" w:rsidP="00D36E04">
            <w:pPr>
              <w:pStyle w:val="afff4"/>
              <w:numPr>
                <w:ilvl w:val="0"/>
                <w:numId w:val="1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записи</w:t>
            </w:r>
          </w:p>
        </w:tc>
      </w:tr>
      <w:tr w:rsidR="00CD1A24" w:rsidRPr="00B56220" w14:paraId="2DD88D6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313464" w14:textId="3B3A8795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B3AE07" w14:textId="6E371E67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963C72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3.2.26</w:t>
            </w:r>
          </w:p>
          <w:p w14:paraId="4599B1F6" w14:textId="77777777" w:rsidR="00CD1A24" w:rsidRPr="00C10D1B" w:rsidRDefault="00CD1A24" w:rsidP="00D36E04">
            <w:pPr>
              <w:pStyle w:val="afff4"/>
              <w:numPr>
                <w:ilvl w:val="0"/>
                <w:numId w:val="1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у Регистратора появилось задание на регистрацию</w:t>
            </w:r>
          </w:p>
          <w:p w14:paraId="57E97559" w14:textId="344D0E53" w:rsidR="00CD1A24" w:rsidRPr="0085248C" w:rsidRDefault="00CD1A24" w:rsidP="00D36E04">
            <w:pPr>
              <w:pStyle w:val="afff4"/>
              <w:numPr>
                <w:ilvl w:val="0"/>
                <w:numId w:val="1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Открыть карточку Исходящего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B2B4578" w14:textId="77777777" w:rsidR="00CD1A24" w:rsidRPr="00C10D1B" w:rsidRDefault="00CD1A24" w:rsidP="00D36E04">
            <w:pPr>
              <w:pStyle w:val="afff4"/>
              <w:numPr>
                <w:ilvl w:val="0"/>
                <w:numId w:val="1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1614D2BB" w14:textId="77777777" w:rsidR="00CD1A24" w:rsidRPr="00C10D1B" w:rsidRDefault="00CD1A24" w:rsidP="00D36E04">
            <w:pPr>
              <w:pStyle w:val="afff4"/>
              <w:numPr>
                <w:ilvl w:val="0"/>
                <w:numId w:val="1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регистрацию</w:t>
            </w:r>
          </w:p>
          <w:p w14:paraId="33FA8BF9" w14:textId="37E50402" w:rsidR="00CD1A24" w:rsidRPr="0085248C" w:rsidRDefault="00CD1A24" w:rsidP="00D36E04">
            <w:pPr>
              <w:pStyle w:val="afff4"/>
              <w:numPr>
                <w:ilvl w:val="0"/>
                <w:numId w:val="1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Активен этап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в этапах маршрута</w:t>
            </w:r>
          </w:p>
        </w:tc>
      </w:tr>
      <w:tr w:rsidR="00CD1A24" w:rsidRPr="00B56220" w14:paraId="382D3D3F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7B64A63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50B638" w14:textId="67D7A3C8" w:rsidR="00CD1A24" w:rsidRPr="0085248C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процесса по исходящим документам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B30E71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3.2.27</w:t>
            </w:r>
          </w:p>
          <w:p w14:paraId="2E3DD646" w14:textId="77777777" w:rsidR="00CD1A24" w:rsidRDefault="00CD1A24" w:rsidP="00D36E04">
            <w:pPr>
              <w:pStyle w:val="afff4"/>
              <w:numPr>
                <w:ilvl w:val="0"/>
                <w:numId w:val="1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Регистратор </w:t>
            </w:r>
            <w:r>
              <w:rPr>
                <w:sz w:val="24"/>
                <w:szCs w:val="24"/>
              </w:rPr>
              <w:t>берет задачу в работу</w:t>
            </w:r>
          </w:p>
          <w:p w14:paraId="15521160" w14:textId="77777777" w:rsidR="00CD1A24" w:rsidRDefault="00CD1A24" w:rsidP="00D36E04">
            <w:pPr>
              <w:pStyle w:val="afff4"/>
              <w:numPr>
                <w:ilvl w:val="0"/>
                <w:numId w:val="1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кнопку «Зарегистрировать»</w:t>
            </w:r>
          </w:p>
          <w:p w14:paraId="08715078" w14:textId="77777777" w:rsidR="00CD1A24" w:rsidRDefault="00CD1A24" w:rsidP="00D36E04">
            <w:pPr>
              <w:pStyle w:val="afff4"/>
              <w:numPr>
                <w:ilvl w:val="0"/>
                <w:numId w:val="1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Отсканированную копию подписанного документа приложить к карточке</w:t>
            </w:r>
          </w:p>
          <w:p w14:paraId="4E6B5EA8" w14:textId="7E28AEBB" w:rsidR="00CD1A24" w:rsidRPr="0085248C" w:rsidRDefault="00CD1A24" w:rsidP="00D36E04">
            <w:pPr>
              <w:pStyle w:val="afff4"/>
              <w:numPr>
                <w:ilvl w:val="0"/>
                <w:numId w:val="1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Регистратор </w:t>
            </w:r>
            <w:r w:rsidRPr="00EB48CE">
              <w:rPr>
                <w:sz w:val="24"/>
                <w:szCs w:val="24"/>
              </w:rPr>
              <w:t xml:space="preserve">завершает </w:t>
            </w:r>
            <w:r>
              <w:rPr>
                <w:sz w:val="24"/>
                <w:szCs w:val="24"/>
              </w:rPr>
              <w:t>задачу, нажав «</w:t>
            </w:r>
            <w:r w:rsidRPr="00EB48CE">
              <w:rPr>
                <w:sz w:val="24"/>
                <w:szCs w:val="24"/>
              </w:rPr>
              <w:t>Завершить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9C44367" w14:textId="77777777" w:rsidR="00CD1A24" w:rsidRDefault="00CD1A24" w:rsidP="00D36E04">
            <w:pPr>
              <w:pStyle w:val="aff8"/>
              <w:numPr>
                <w:ilvl w:val="0"/>
                <w:numId w:val="134"/>
              </w:numPr>
              <w:spacing w:line="276" w:lineRule="auto"/>
              <w:ind w:left="742" w:hanging="425"/>
              <w:jc w:val="left"/>
            </w:pPr>
            <w:r>
              <w:t>Задание на регистрацию успешно завершено</w:t>
            </w:r>
          </w:p>
          <w:p w14:paraId="795AAFD7" w14:textId="77777777" w:rsidR="00CD1A24" w:rsidRDefault="00CD1A24" w:rsidP="00D36E04">
            <w:pPr>
              <w:pStyle w:val="aff8"/>
              <w:numPr>
                <w:ilvl w:val="0"/>
                <w:numId w:val="134"/>
              </w:numPr>
              <w:spacing w:line="276" w:lineRule="auto"/>
              <w:ind w:left="742" w:hanging="425"/>
              <w:jc w:val="left"/>
            </w:pPr>
            <w:r>
              <w:t>Состояние карточки – «Зарегистрирован»</w:t>
            </w:r>
          </w:p>
          <w:p w14:paraId="59DE1735" w14:textId="2718BAD3" w:rsidR="00CD1A24" w:rsidRPr="00A97DAB" w:rsidRDefault="00CD1A24" w:rsidP="00D36E04">
            <w:pPr>
              <w:pStyle w:val="aff8"/>
              <w:numPr>
                <w:ilvl w:val="0"/>
                <w:numId w:val="134"/>
              </w:numPr>
              <w:spacing w:line="276" w:lineRule="auto"/>
              <w:ind w:left="742" w:hanging="425"/>
              <w:jc w:val="left"/>
            </w:pPr>
            <w:r>
              <w:t>В «Истории заданий» появились соответствующие записи</w:t>
            </w:r>
          </w:p>
        </w:tc>
      </w:tr>
      <w:tr w:rsidR="00CD1A24" w:rsidRPr="00B56220" w14:paraId="60C0E0DD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29810A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482397" w14:textId="7AC403E5" w:rsidR="00CD1A24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задания другим регистраторам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D660D3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3.2.27</w:t>
            </w:r>
          </w:p>
          <w:p w14:paraId="574D6993" w14:textId="77777777" w:rsidR="00CD1A24" w:rsidRDefault="00CD1A24" w:rsidP="00D36E04">
            <w:pPr>
              <w:pStyle w:val="afff4"/>
              <w:numPr>
                <w:ilvl w:val="0"/>
                <w:numId w:val="4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Регистратор берет задачу в работу и нажимает «Еще» → «Отправить»</w:t>
            </w:r>
          </w:p>
          <w:p w14:paraId="4F30162E" w14:textId="77777777" w:rsidR="00CD1A24" w:rsidRDefault="00CD1A24" w:rsidP="00D36E04">
            <w:pPr>
              <w:pStyle w:val="afff4"/>
              <w:numPr>
                <w:ilvl w:val="0"/>
                <w:numId w:val="4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обязательные поля</w:t>
            </w:r>
          </w:p>
          <w:p w14:paraId="568A3238" w14:textId="02CFC1CD" w:rsidR="00CD1A24" w:rsidRPr="00CD1A24" w:rsidRDefault="00CD1A24" w:rsidP="00D36E04">
            <w:pPr>
              <w:pStyle w:val="afff4"/>
              <w:numPr>
                <w:ilvl w:val="0"/>
                <w:numId w:val="4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D1A24">
              <w:rPr>
                <w:sz w:val="24"/>
                <w:szCs w:val="24"/>
              </w:rPr>
              <w:t>Нажать «Отправить»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FA3D44B" w14:textId="77777777" w:rsidR="00CD1A24" w:rsidRDefault="00CD1A24" w:rsidP="00D36E04">
            <w:pPr>
              <w:pStyle w:val="aff8"/>
              <w:numPr>
                <w:ilvl w:val="0"/>
                <w:numId w:val="460"/>
              </w:numPr>
              <w:spacing w:line="276" w:lineRule="auto"/>
              <w:ind w:left="726" w:hanging="425"/>
              <w:jc w:val="left"/>
            </w:pPr>
            <w:r>
              <w:t>Задание успешно завершено</w:t>
            </w:r>
          </w:p>
          <w:p w14:paraId="4B534C3D" w14:textId="77777777" w:rsidR="00CD1A24" w:rsidRDefault="00CD1A24" w:rsidP="00D36E04">
            <w:pPr>
              <w:pStyle w:val="aff8"/>
              <w:numPr>
                <w:ilvl w:val="0"/>
                <w:numId w:val="460"/>
              </w:numPr>
              <w:spacing w:line="276" w:lineRule="auto"/>
              <w:ind w:left="726" w:hanging="425"/>
              <w:jc w:val="left"/>
            </w:pPr>
            <w:r>
              <w:t>Задача отправилась другим Регистраторам</w:t>
            </w:r>
          </w:p>
          <w:p w14:paraId="0EB56A6F" w14:textId="55A0A204" w:rsidR="00CD1A24" w:rsidRPr="00CD1A24" w:rsidRDefault="00CD1A24" w:rsidP="00D36E04">
            <w:pPr>
              <w:pStyle w:val="aff8"/>
              <w:numPr>
                <w:ilvl w:val="0"/>
                <w:numId w:val="460"/>
              </w:numPr>
              <w:spacing w:line="276" w:lineRule="auto"/>
              <w:ind w:left="726" w:hanging="425"/>
              <w:jc w:val="left"/>
            </w:pPr>
            <w:r>
              <w:t>В «Истории заданий» появились соответствующие записи</w:t>
            </w:r>
          </w:p>
        </w:tc>
      </w:tr>
      <w:tr w:rsidR="00CD1A24" w:rsidRPr="00B56220" w14:paraId="268780EC" w14:textId="77777777" w:rsidTr="00A373B6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EE6346" w14:textId="77777777" w:rsidR="00CD1A24" w:rsidRPr="00B56220" w:rsidRDefault="00CD1A24" w:rsidP="00D36E04">
            <w:pPr>
              <w:pStyle w:val="aff8"/>
              <w:numPr>
                <w:ilvl w:val="2"/>
                <w:numId w:val="23"/>
              </w:numPr>
              <w:spacing w:line="276" w:lineRule="auto"/>
              <w:jc w:val="left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636E0A" w14:textId="0A382FC5" w:rsidR="00CD1A24" w:rsidRDefault="00CD1A24" w:rsidP="00CD1A24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маршрута на подписание без согласования</w:t>
            </w:r>
          </w:p>
        </w:tc>
        <w:tc>
          <w:tcPr>
            <w:tcW w:w="55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8D5436" w14:textId="77777777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3.1.1</w:t>
            </w:r>
          </w:p>
          <w:p w14:paraId="50E46592" w14:textId="77777777" w:rsidR="00CD1A24" w:rsidRDefault="00CD1A24" w:rsidP="00D36E04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Исходящего под ролью Исполнителя</w:t>
            </w:r>
          </w:p>
          <w:p w14:paraId="65197697" w14:textId="77777777" w:rsidR="00CD1A24" w:rsidRDefault="00CD1A24" w:rsidP="00D36E04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</w:t>
            </w:r>
          </w:p>
          <w:p w14:paraId="1CE775EB" w14:textId="77777777" w:rsidR="00CD1A24" w:rsidRDefault="00CD1A24" w:rsidP="00D36E04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заполнять поле «Согласующие лица»</w:t>
            </w:r>
          </w:p>
          <w:p w14:paraId="76A383E5" w14:textId="77777777" w:rsidR="00CD1A24" w:rsidRDefault="00CD1A24" w:rsidP="00D36E04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исходящего</w:t>
            </w:r>
          </w:p>
          <w:p w14:paraId="7A07EBFD" w14:textId="77777777" w:rsidR="00CD1A24" w:rsidRDefault="00CD1A24" w:rsidP="00D36E04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778C">
              <w:rPr>
                <w:sz w:val="24"/>
                <w:szCs w:val="24"/>
              </w:rPr>
              <w:lastRenderedPageBreak/>
              <w:t>Из левого меню начать процесс кнопкой «Запустить процесс»</w:t>
            </w:r>
          </w:p>
          <w:p w14:paraId="658147E7" w14:textId="1CF5363C" w:rsidR="00CD1A24" w:rsidRPr="00FA778C" w:rsidRDefault="00CD1A24" w:rsidP="00D36E04">
            <w:pPr>
              <w:pStyle w:val="afff4"/>
              <w:numPr>
                <w:ilvl w:val="0"/>
                <w:numId w:val="1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тесты 3.2.26 – 3.2.28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62E4FE0" w14:textId="77777777" w:rsidR="00CD1A24" w:rsidRPr="00ED473D" w:rsidRDefault="00CD1A24" w:rsidP="00D36E04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lastRenderedPageBreak/>
              <w:t>Процесс запущен</w:t>
            </w:r>
          </w:p>
          <w:p w14:paraId="39BB0111" w14:textId="77777777" w:rsidR="00CD1A24" w:rsidRPr="00ED473D" w:rsidRDefault="00CD1A24" w:rsidP="00D36E04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D473D">
              <w:rPr>
                <w:sz w:val="24"/>
                <w:szCs w:val="24"/>
              </w:rPr>
              <w:t>з левого меню пропал значок «Запустить процесс»</w:t>
            </w:r>
          </w:p>
          <w:p w14:paraId="5624C7F6" w14:textId="77777777" w:rsidR="00CD1A24" w:rsidRPr="00ED473D" w:rsidRDefault="00CD1A24" w:rsidP="00D36E04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подписа</w:t>
            </w:r>
            <w:r w:rsidRPr="00ED473D">
              <w:rPr>
                <w:sz w:val="24"/>
                <w:szCs w:val="24"/>
              </w:rPr>
              <w:t>ние</w:t>
            </w:r>
            <w:r>
              <w:rPr>
                <w:sz w:val="24"/>
                <w:szCs w:val="24"/>
              </w:rPr>
              <w:t xml:space="preserve"> и успешно завершено</w:t>
            </w:r>
          </w:p>
          <w:p w14:paraId="5C17F997" w14:textId="77777777" w:rsidR="00CD1A24" w:rsidRDefault="00CD1A24" w:rsidP="00D36E04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Регистратору пришло задание на регистрацию и </w:t>
            </w:r>
            <w:r>
              <w:rPr>
                <w:sz w:val="24"/>
                <w:szCs w:val="24"/>
              </w:rPr>
              <w:lastRenderedPageBreak/>
              <w:t>успешно завершено</w:t>
            </w:r>
          </w:p>
          <w:p w14:paraId="1ECEEBCD" w14:textId="77777777" w:rsidR="00CD1A24" w:rsidRDefault="00CD1A24" w:rsidP="00D36E04">
            <w:pPr>
              <w:pStyle w:val="aff8"/>
              <w:numPr>
                <w:ilvl w:val="0"/>
                <w:numId w:val="185"/>
              </w:numPr>
              <w:spacing w:line="276" w:lineRule="auto"/>
              <w:jc w:val="left"/>
            </w:pPr>
            <w:r>
              <w:t>Состояние карточки – «Зарегистрирован»</w:t>
            </w:r>
          </w:p>
          <w:p w14:paraId="2BB053B1" w14:textId="0338D811" w:rsidR="00CD1A24" w:rsidRPr="00FA778C" w:rsidRDefault="00CD1A24" w:rsidP="00D36E04">
            <w:pPr>
              <w:pStyle w:val="afff4"/>
              <w:numPr>
                <w:ilvl w:val="0"/>
                <w:numId w:val="1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В «Истории заданий» появились соответствующие записи</w:t>
            </w:r>
          </w:p>
        </w:tc>
      </w:tr>
      <w:tr w:rsidR="00CD1A24" w:rsidRPr="00B56220" w14:paraId="2F83417F" w14:textId="77777777" w:rsidTr="00A373B6">
        <w:tc>
          <w:tcPr>
            <w:tcW w:w="1277" w:type="dxa"/>
            <w:shd w:val="clear" w:color="auto" w:fill="auto"/>
          </w:tcPr>
          <w:p w14:paraId="3E66B6E9" w14:textId="29F2763A" w:rsidR="00CD1A24" w:rsidRPr="00B56220" w:rsidRDefault="00CD1A24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583E20A" w14:textId="386B46DF" w:rsidR="00CD1A24" w:rsidRPr="00B56220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внутренними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8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CD1A24" w:rsidRPr="00B56220" w14:paraId="56BE9736" w14:textId="77777777" w:rsidTr="00A373B6">
        <w:tc>
          <w:tcPr>
            <w:tcW w:w="1277" w:type="dxa"/>
            <w:shd w:val="clear" w:color="auto" w:fill="auto"/>
          </w:tcPr>
          <w:p w14:paraId="25EA445B" w14:textId="77777777" w:rsidR="00CD1A24" w:rsidRPr="00B56220" w:rsidRDefault="00CD1A24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74D2CDB" w14:textId="433D1143" w:rsidR="00CD1A24" w:rsidRPr="00B56220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внутреннего документа</w:t>
            </w:r>
          </w:p>
        </w:tc>
      </w:tr>
      <w:tr w:rsidR="00CD1A24" w:rsidRPr="00B56220" w14:paraId="6891205C" w14:textId="77777777" w:rsidTr="00A373B6">
        <w:tc>
          <w:tcPr>
            <w:tcW w:w="1277" w:type="dxa"/>
            <w:shd w:val="clear" w:color="auto" w:fill="auto"/>
          </w:tcPr>
          <w:p w14:paraId="52BCB564" w14:textId="77777777" w:rsidR="00CD1A24" w:rsidRPr="00B56220" w:rsidRDefault="00CD1A24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3B0A2A" w14:textId="06284394" w:rsidR="00CD1A24" w:rsidRPr="00B56220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28" w:type="dxa"/>
          </w:tcPr>
          <w:p w14:paraId="51B53744" w14:textId="77777777" w:rsidR="00CD1A24" w:rsidRPr="00A64F5F" w:rsidRDefault="00CD1A24" w:rsidP="00D36E04">
            <w:pPr>
              <w:pStyle w:val="afff4"/>
              <w:numPr>
                <w:ilvl w:val="0"/>
                <w:numId w:val="1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284D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301615E1" w14:textId="77777777" w:rsidR="00CD1A24" w:rsidRDefault="00CD1A24" w:rsidP="00D36E04">
            <w:pPr>
              <w:pStyle w:val="afff4"/>
              <w:numPr>
                <w:ilvl w:val="0"/>
                <w:numId w:val="1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«Распорядительные» → «Приказ»</w:t>
            </w:r>
          </w:p>
          <w:p w14:paraId="35D40FAE" w14:textId="77777777" w:rsidR="00CD1A24" w:rsidRDefault="00CD1A24" w:rsidP="00D36E04">
            <w:pPr>
              <w:pStyle w:val="afff4"/>
              <w:numPr>
                <w:ilvl w:val="0"/>
                <w:numId w:val="1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1401C1B4" w14:textId="236A5E67" w:rsidR="00CD1A24" w:rsidRPr="001B7B73" w:rsidRDefault="00CD1A24" w:rsidP="00D36E04">
            <w:pPr>
              <w:pStyle w:val="afff4"/>
              <w:numPr>
                <w:ilvl w:val="0"/>
                <w:numId w:val="1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B7B73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3D75352A" w14:textId="77777777" w:rsidR="00CD1A24" w:rsidRDefault="00CD1A24" w:rsidP="00D36E04">
            <w:pPr>
              <w:pStyle w:val="afff4"/>
              <w:numPr>
                <w:ilvl w:val="0"/>
                <w:numId w:val="1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2C8795F8" w14:textId="5485650C" w:rsidR="00CD1A24" w:rsidRPr="001B7B73" w:rsidRDefault="00CD1A24" w:rsidP="00D36E04">
            <w:pPr>
              <w:pStyle w:val="afff4"/>
              <w:numPr>
                <w:ilvl w:val="0"/>
                <w:numId w:val="1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B7B73"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CD1A24" w:rsidRPr="00B56220" w14:paraId="3CE05421" w14:textId="77777777" w:rsidTr="00A373B6">
        <w:tc>
          <w:tcPr>
            <w:tcW w:w="1277" w:type="dxa"/>
            <w:shd w:val="clear" w:color="auto" w:fill="auto"/>
          </w:tcPr>
          <w:p w14:paraId="1A1D266A" w14:textId="77777777" w:rsidR="00CD1A24" w:rsidRPr="00B56220" w:rsidRDefault="00CD1A24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B5765C8" w14:textId="4460244B" w:rsidR="00CD1A24" w:rsidRPr="00B56220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28" w:type="dxa"/>
          </w:tcPr>
          <w:p w14:paraId="375D247E" w14:textId="77777777" w:rsidR="00CD1A24" w:rsidRPr="00A64F5F" w:rsidRDefault="00CD1A24" w:rsidP="00D36E04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D806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0B4DC80C" w14:textId="77777777" w:rsidR="00CD1A24" w:rsidRDefault="00CD1A24" w:rsidP="00D36E04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«Распорядительные» → «Приказ»</w:t>
            </w:r>
          </w:p>
          <w:p w14:paraId="420038C5" w14:textId="77777777" w:rsidR="00CD1A24" w:rsidRDefault="00CD1A24" w:rsidP="00D36E04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на вкладке «Регистрация»</w:t>
            </w:r>
          </w:p>
          <w:p w14:paraId="6607CF88" w14:textId="77777777" w:rsidR="00CD1A24" w:rsidRDefault="00CD1A24" w:rsidP="00D36E04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 хотя бы одним Согласующим</w:t>
            </w:r>
          </w:p>
          <w:p w14:paraId="12E8891E" w14:textId="54B180FA" w:rsidR="00CD1A24" w:rsidRPr="001B7B73" w:rsidRDefault="00CD1A24" w:rsidP="00D36E04">
            <w:pPr>
              <w:pStyle w:val="afff4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B7B73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4621F35B" w14:textId="77777777" w:rsidR="00CD1A24" w:rsidRDefault="00CD1A24" w:rsidP="00D36E04">
            <w:pPr>
              <w:pStyle w:val="afff4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приказа заполнены поля «Проектный номер» и «Дата создания»</w:t>
            </w:r>
          </w:p>
          <w:p w14:paraId="7DE10741" w14:textId="1F81D270" w:rsidR="00CD1A24" w:rsidRPr="001B7B73" w:rsidRDefault="00CD1A24" w:rsidP="00D36E04">
            <w:pPr>
              <w:pStyle w:val="afff4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B7B73">
              <w:rPr>
                <w:sz w:val="24"/>
                <w:szCs w:val="24"/>
              </w:rPr>
              <w:t>Карточка успешно сохранена</w:t>
            </w:r>
          </w:p>
        </w:tc>
      </w:tr>
      <w:tr w:rsidR="00CD1A24" w:rsidRPr="00B56220" w14:paraId="30F8621C" w14:textId="77777777" w:rsidTr="00A373B6">
        <w:tc>
          <w:tcPr>
            <w:tcW w:w="1277" w:type="dxa"/>
            <w:shd w:val="clear" w:color="auto" w:fill="auto"/>
          </w:tcPr>
          <w:p w14:paraId="3F1A001B" w14:textId="77777777" w:rsidR="00CD1A24" w:rsidRPr="00B56220" w:rsidRDefault="00CD1A24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2D1CA" w14:textId="687D0EFA" w:rsidR="00CD1A24" w:rsidRPr="00B56220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КР приказа</w:t>
            </w:r>
          </w:p>
        </w:tc>
        <w:tc>
          <w:tcPr>
            <w:tcW w:w="5528" w:type="dxa"/>
          </w:tcPr>
          <w:p w14:paraId="20B46F0E" w14:textId="77777777" w:rsidR="00CD1A24" w:rsidRPr="00A64F5F" w:rsidRDefault="00CD1A24" w:rsidP="00D36E04">
            <w:pPr>
              <w:pStyle w:val="afff4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0D1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45152495" w14:textId="77777777" w:rsidR="00CD1A24" w:rsidRDefault="00CD1A24" w:rsidP="00D36E04">
            <w:pPr>
              <w:pStyle w:val="afff4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приказа на редактирование</w:t>
            </w:r>
          </w:p>
          <w:p w14:paraId="79BAA4D8" w14:textId="77777777" w:rsidR="00CD1A24" w:rsidRDefault="00CD1A24" w:rsidP="00D36E04">
            <w:pPr>
              <w:pStyle w:val="afff4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11097">
              <w:rPr>
                <w:sz w:val="24"/>
                <w:szCs w:val="24"/>
              </w:rPr>
              <w:t>В раздел «Файлы» добавить проект документа приказа в формате docx</w:t>
            </w:r>
          </w:p>
          <w:p w14:paraId="2CB72540" w14:textId="0852D96D" w:rsidR="00CD1A24" w:rsidRPr="001A2FC2" w:rsidRDefault="00CD1A24" w:rsidP="00D36E04">
            <w:pPr>
              <w:pStyle w:val="afff4"/>
              <w:numPr>
                <w:ilvl w:val="0"/>
                <w:numId w:val="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A2FC2">
              <w:rPr>
                <w:sz w:val="24"/>
                <w:szCs w:val="24"/>
              </w:rPr>
              <w:lastRenderedPageBreak/>
              <w:t>Выбрать категорию прилагаемого документа</w:t>
            </w:r>
          </w:p>
        </w:tc>
        <w:tc>
          <w:tcPr>
            <w:tcW w:w="6111" w:type="dxa"/>
            <w:gridSpan w:val="2"/>
          </w:tcPr>
          <w:p w14:paraId="091CCD30" w14:textId="50E856FF" w:rsidR="00CD1A24" w:rsidRPr="00232FBE" w:rsidRDefault="00CD1A24" w:rsidP="00D36E04">
            <w:pPr>
              <w:pStyle w:val="afff4"/>
              <w:numPr>
                <w:ilvl w:val="0"/>
                <w:numId w:val="4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32FBE">
              <w:rPr>
                <w:sz w:val="24"/>
                <w:szCs w:val="24"/>
              </w:rPr>
              <w:lastRenderedPageBreak/>
              <w:t>Приложенный файл появился в разделе «Файлы» в секции с выбранной категорией документа</w:t>
            </w:r>
          </w:p>
        </w:tc>
      </w:tr>
      <w:tr w:rsidR="00CD1A24" w:rsidRPr="00B56220" w14:paraId="2BA4125A" w14:textId="77777777" w:rsidTr="00A373B6">
        <w:tc>
          <w:tcPr>
            <w:tcW w:w="1277" w:type="dxa"/>
            <w:shd w:val="clear" w:color="auto" w:fill="auto"/>
          </w:tcPr>
          <w:p w14:paraId="34755D4A" w14:textId="77777777" w:rsidR="00CD1A24" w:rsidRPr="00B56220" w:rsidRDefault="00CD1A24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6D63E062" w14:textId="13CE1CCD" w:rsidR="00CD1A24" w:rsidRDefault="00CD1A24" w:rsidP="00CD1A24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937AB">
              <w:rPr>
                <w:b/>
                <w:sz w:val="24"/>
                <w:szCs w:val="24"/>
                <w:highlight w:val="yellow"/>
                <w:rPrChange w:id="56" w:author="Автор">
                  <w:rPr>
                    <w:b/>
                    <w:sz w:val="24"/>
                    <w:szCs w:val="24"/>
                  </w:rPr>
                </w:rPrChange>
              </w:rPr>
              <w:t>Проверка работоспособности процесса карточки Приказа</w:t>
            </w:r>
          </w:p>
        </w:tc>
      </w:tr>
      <w:tr w:rsidR="00407CCC" w:rsidRPr="00B56220" w14:paraId="12FC631F" w14:textId="77777777" w:rsidTr="00A373B6">
        <w:tc>
          <w:tcPr>
            <w:tcW w:w="1277" w:type="dxa"/>
            <w:shd w:val="clear" w:color="auto" w:fill="auto"/>
          </w:tcPr>
          <w:p w14:paraId="28846A3A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EBEF02" w14:textId="72110375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974B25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Pr="00974B25">
              <w:rPr>
                <w:sz w:val="24"/>
                <w:szCs w:val="24"/>
              </w:rPr>
              <w:t xml:space="preserve"> процесса согласования</w:t>
            </w:r>
          </w:p>
        </w:tc>
        <w:tc>
          <w:tcPr>
            <w:tcW w:w="5528" w:type="dxa"/>
          </w:tcPr>
          <w:p w14:paraId="11BE9272" w14:textId="77777777" w:rsidR="00407CCC" w:rsidRPr="00A64F5F" w:rsidRDefault="00407CCC" w:rsidP="00D36E04">
            <w:pPr>
              <w:pStyle w:val="afff4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11097">
              <w:rPr>
                <w:sz w:val="24"/>
                <w:szCs w:val="24"/>
              </w:rPr>
              <w:t>Tessa Client</w:t>
            </w:r>
            <w:r>
              <w:rPr>
                <w:sz w:val="24"/>
                <w:szCs w:val="24"/>
              </w:rPr>
              <w:t xml:space="preserve"> под ролью Инициатор</w:t>
            </w:r>
          </w:p>
          <w:p w14:paraId="5704EB77" w14:textId="77777777" w:rsidR="00407CCC" w:rsidRDefault="00407CCC" w:rsidP="00D36E04">
            <w:pPr>
              <w:pStyle w:val="afff4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приказа в состоянии «</w:t>
            </w:r>
            <w:r w:rsidRPr="00EE6AE0">
              <w:rPr>
                <w:sz w:val="24"/>
                <w:szCs w:val="24"/>
              </w:rPr>
              <w:t>Проект</w:t>
            </w:r>
            <w:r>
              <w:rPr>
                <w:sz w:val="24"/>
                <w:szCs w:val="24"/>
              </w:rPr>
              <w:t>»</w:t>
            </w:r>
          </w:p>
          <w:p w14:paraId="483D2BEB" w14:textId="72CA1C14" w:rsidR="00407CCC" w:rsidRPr="00B46E76" w:rsidRDefault="00407CCC" w:rsidP="00D36E04">
            <w:pPr>
              <w:pStyle w:val="afff4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6E76">
              <w:rPr>
                <w:sz w:val="24"/>
                <w:szCs w:val="24"/>
              </w:rPr>
              <w:t>В левом меню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4EA42207" w14:textId="77777777" w:rsidR="00407CCC" w:rsidRDefault="00407CCC" w:rsidP="00D36E04">
            <w:pPr>
              <w:pStyle w:val="afff4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</w:t>
            </w:r>
            <w:r w:rsidRPr="00974B25">
              <w:rPr>
                <w:sz w:val="24"/>
                <w:szCs w:val="24"/>
              </w:rPr>
              <w:t xml:space="preserve">адание </w:t>
            </w:r>
            <w:r>
              <w:rPr>
                <w:sz w:val="24"/>
                <w:szCs w:val="24"/>
              </w:rPr>
              <w:t xml:space="preserve">на согласование </w:t>
            </w:r>
            <w:r w:rsidRPr="00974B25"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</w:rPr>
              <w:t>Согласующего</w:t>
            </w:r>
          </w:p>
          <w:p w14:paraId="6DCAAA83" w14:textId="09BA3CA4" w:rsidR="00407CCC" w:rsidRPr="00B46E76" w:rsidRDefault="00407CCC" w:rsidP="00D36E04">
            <w:pPr>
              <w:pStyle w:val="afff4"/>
              <w:numPr>
                <w:ilvl w:val="0"/>
                <w:numId w:val="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6E76">
              <w:rPr>
                <w:sz w:val="24"/>
                <w:szCs w:val="24"/>
              </w:rPr>
              <w:t>В карточке приказа во вкладке «История заданий» появились соответствующие записи</w:t>
            </w:r>
          </w:p>
        </w:tc>
      </w:tr>
      <w:tr w:rsidR="00407CCC" w:rsidRPr="00B56220" w14:paraId="4EC7C4DD" w14:textId="77777777" w:rsidTr="00A373B6">
        <w:tc>
          <w:tcPr>
            <w:tcW w:w="1277" w:type="dxa"/>
            <w:shd w:val="clear" w:color="auto" w:fill="auto"/>
          </w:tcPr>
          <w:p w14:paraId="25BC3DFF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1A32B64" w14:textId="48B507BD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B91832">
              <w:rPr>
                <w:sz w:val="24"/>
                <w:szCs w:val="24"/>
              </w:rPr>
              <w:t>апрос</w:t>
            </w:r>
            <w:r>
              <w:rPr>
                <w:sz w:val="24"/>
                <w:szCs w:val="24"/>
              </w:rPr>
              <w:t>а</w:t>
            </w:r>
            <w:r w:rsidRPr="00B91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комментария</w:t>
            </w:r>
          </w:p>
        </w:tc>
        <w:tc>
          <w:tcPr>
            <w:tcW w:w="5528" w:type="dxa"/>
          </w:tcPr>
          <w:p w14:paraId="63F6C549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</w:t>
            </w:r>
          </w:p>
          <w:p w14:paraId="0CFB6361" w14:textId="77777777" w:rsidR="00407CCC" w:rsidRPr="003F5B14" w:rsidRDefault="00407CCC" w:rsidP="00D36E04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11097">
              <w:rPr>
                <w:sz w:val="24"/>
                <w:szCs w:val="24"/>
              </w:rPr>
              <w:t>Tessa Client</w:t>
            </w:r>
            <w:r>
              <w:rPr>
                <w:sz w:val="24"/>
                <w:szCs w:val="24"/>
              </w:rPr>
              <w:t xml:space="preserve"> </w:t>
            </w:r>
            <w:r w:rsidRPr="003F5B14">
              <w:rPr>
                <w:sz w:val="24"/>
                <w:szCs w:val="24"/>
              </w:rPr>
              <w:t>под ролью Согласующего</w:t>
            </w:r>
          </w:p>
          <w:p w14:paraId="23203C42" w14:textId="77777777" w:rsidR="00407CCC" w:rsidRPr="008A22FA" w:rsidRDefault="00407CCC" w:rsidP="00D36E04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A22FA">
              <w:rPr>
                <w:sz w:val="24"/>
                <w:szCs w:val="24"/>
              </w:rPr>
              <w:t>Найти в представлении «Мои задания»</w:t>
            </w:r>
            <w:r>
              <w:rPr>
                <w:sz w:val="24"/>
                <w:szCs w:val="24"/>
              </w:rPr>
              <w:t xml:space="preserve"> задание на согласование, </w:t>
            </w:r>
            <w:r w:rsidRPr="008A22FA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26B47669" w14:textId="77777777" w:rsidR="00407CCC" w:rsidRDefault="00407CCC" w:rsidP="00D36E04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«еще» → «Запросить комментарии»</w:t>
            </w:r>
          </w:p>
          <w:p w14:paraId="742F6A17" w14:textId="77777777" w:rsidR="00407CCC" w:rsidRDefault="00407CCC" w:rsidP="00D36E04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72B5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>поля «Комментаторы» и «Вопрос»</w:t>
            </w:r>
          </w:p>
          <w:p w14:paraId="2BC4674F" w14:textId="5A05ED4A" w:rsidR="00407CCC" w:rsidRPr="009416FD" w:rsidRDefault="00407CCC" w:rsidP="00D36E04">
            <w:pPr>
              <w:pStyle w:val="afff4"/>
              <w:numPr>
                <w:ilvl w:val="0"/>
                <w:numId w:val="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306D1051" w14:textId="77777777" w:rsidR="00407CCC" w:rsidRDefault="00407CCC" w:rsidP="00D36E04">
            <w:pPr>
              <w:pStyle w:val="afff4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 запросе комментария</w:t>
            </w:r>
          </w:p>
          <w:p w14:paraId="28BBFC38" w14:textId="6317C47F" w:rsidR="00407CCC" w:rsidRPr="009416FD" w:rsidRDefault="00407CCC" w:rsidP="00D36E04">
            <w:pPr>
              <w:pStyle w:val="afff4"/>
              <w:numPr>
                <w:ilvl w:val="0"/>
                <w:numId w:val="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появилась соответствующая запись</w:t>
            </w:r>
          </w:p>
        </w:tc>
      </w:tr>
      <w:tr w:rsidR="00407CCC" w:rsidRPr="00B56220" w14:paraId="1E073FE0" w14:textId="77777777" w:rsidTr="00A373B6">
        <w:tc>
          <w:tcPr>
            <w:tcW w:w="1277" w:type="dxa"/>
            <w:shd w:val="clear" w:color="auto" w:fill="auto"/>
          </w:tcPr>
          <w:p w14:paraId="4B621829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D45ABDF" w14:textId="21DA2A82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</w:t>
            </w:r>
            <w:r w:rsidRPr="00B91832">
              <w:rPr>
                <w:sz w:val="24"/>
                <w:szCs w:val="24"/>
              </w:rPr>
              <w:t xml:space="preserve"> ответа</w:t>
            </w:r>
            <w:r>
              <w:rPr>
                <w:sz w:val="24"/>
                <w:szCs w:val="24"/>
              </w:rPr>
              <w:t xml:space="preserve"> на комментарий</w:t>
            </w:r>
          </w:p>
        </w:tc>
        <w:tc>
          <w:tcPr>
            <w:tcW w:w="5528" w:type="dxa"/>
          </w:tcPr>
          <w:p w14:paraId="499D860E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4.2.2</w:t>
            </w:r>
          </w:p>
          <w:p w14:paraId="3B2CB635" w14:textId="77777777" w:rsidR="00407CCC" w:rsidRPr="00806E35" w:rsidRDefault="00407CCC" w:rsidP="00D36E04">
            <w:pPr>
              <w:pStyle w:val="afff4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35">
              <w:rPr>
                <w:sz w:val="24"/>
                <w:szCs w:val="24"/>
              </w:rPr>
              <w:t>Запустить Tessa Client под ролью Комментатора</w:t>
            </w:r>
          </w:p>
          <w:p w14:paraId="3D56D10B" w14:textId="77777777" w:rsidR="00407CCC" w:rsidRDefault="00407CCC" w:rsidP="00D36E04">
            <w:pPr>
              <w:pStyle w:val="afff4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в представлении «Мои задания» </w:t>
            </w:r>
            <w:r w:rsidRPr="00806E35">
              <w:rPr>
                <w:sz w:val="24"/>
                <w:szCs w:val="24"/>
              </w:rPr>
              <w:t>запрос на комментирование и открыть его</w:t>
            </w:r>
          </w:p>
          <w:p w14:paraId="469E58E7" w14:textId="77777777" w:rsidR="00407CCC" w:rsidRDefault="00407CCC" w:rsidP="00D36E04">
            <w:pPr>
              <w:pStyle w:val="afff4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35">
              <w:rPr>
                <w:sz w:val="24"/>
                <w:szCs w:val="24"/>
              </w:rPr>
              <w:t xml:space="preserve">Ответить на поставленный вопрос в поле </w:t>
            </w:r>
            <w:r>
              <w:rPr>
                <w:sz w:val="24"/>
                <w:szCs w:val="24"/>
              </w:rPr>
              <w:t>«К</w:t>
            </w:r>
            <w:r w:rsidRPr="00806E35">
              <w:rPr>
                <w:sz w:val="24"/>
                <w:szCs w:val="24"/>
              </w:rPr>
              <w:t>омментарий</w:t>
            </w:r>
            <w:r>
              <w:rPr>
                <w:sz w:val="24"/>
                <w:szCs w:val="24"/>
              </w:rPr>
              <w:t>»</w:t>
            </w:r>
          </w:p>
          <w:p w14:paraId="44DF4EB9" w14:textId="43C581D1" w:rsidR="00407CCC" w:rsidRPr="009416FD" w:rsidRDefault="00407CCC" w:rsidP="00D36E04">
            <w:pPr>
              <w:pStyle w:val="afff4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lastRenderedPageBreak/>
              <w:t>Нажать кнопку «Ответить на вопрос»</w:t>
            </w:r>
          </w:p>
        </w:tc>
        <w:tc>
          <w:tcPr>
            <w:tcW w:w="6111" w:type="dxa"/>
            <w:gridSpan w:val="2"/>
          </w:tcPr>
          <w:p w14:paraId="0B11F7FC" w14:textId="77777777" w:rsidR="00407CCC" w:rsidRDefault="00407CCC" w:rsidP="00D36E04">
            <w:pPr>
              <w:pStyle w:val="afff4"/>
              <w:numPr>
                <w:ilvl w:val="0"/>
                <w:numId w:val="2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об ответе на комментарий</w:t>
            </w:r>
          </w:p>
          <w:p w14:paraId="45DBD856" w14:textId="4B6335D8" w:rsidR="00407CCC" w:rsidRPr="009416FD" w:rsidRDefault="00407CCC" w:rsidP="00D36E04">
            <w:pPr>
              <w:pStyle w:val="afff4"/>
              <w:numPr>
                <w:ilvl w:val="0"/>
                <w:numId w:val="2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РК появилась соответствующая запись</w:t>
            </w:r>
          </w:p>
        </w:tc>
      </w:tr>
      <w:tr w:rsidR="00407CCC" w:rsidRPr="00B56220" w14:paraId="4739766D" w14:textId="77777777" w:rsidTr="00A373B6">
        <w:tc>
          <w:tcPr>
            <w:tcW w:w="1277" w:type="dxa"/>
            <w:shd w:val="clear" w:color="auto" w:fill="auto"/>
          </w:tcPr>
          <w:p w14:paraId="45E60A29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209D70" w14:textId="38157B42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</w:t>
            </w:r>
            <w:r w:rsidRPr="00FA09B6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5528" w:type="dxa"/>
          </w:tcPr>
          <w:p w14:paraId="2B265A03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</w:t>
            </w:r>
          </w:p>
          <w:p w14:paraId="7957E00E" w14:textId="77777777" w:rsidR="00407CCC" w:rsidRPr="009216BA" w:rsidRDefault="00407CCC" w:rsidP="00D36E04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</w:p>
          <w:p w14:paraId="3B3B776A" w14:textId="77777777" w:rsidR="00407CCC" w:rsidRPr="009216BA" w:rsidRDefault="00407CCC" w:rsidP="00D36E04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9216BA">
              <w:rPr>
                <w:sz w:val="24"/>
                <w:szCs w:val="24"/>
              </w:rPr>
              <w:t xml:space="preserve">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 и </w:t>
            </w:r>
            <w:r w:rsidRPr="009216BA">
              <w:rPr>
                <w:sz w:val="24"/>
                <w:szCs w:val="24"/>
              </w:rPr>
              <w:t>открыть его</w:t>
            </w:r>
          </w:p>
          <w:p w14:paraId="736100EF" w14:textId="77777777" w:rsidR="00407CCC" w:rsidRPr="00FA09B6" w:rsidRDefault="00407CCC" w:rsidP="00D36E04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Делегировать</w:t>
            </w:r>
            <w:r w:rsidRPr="00FA09B6">
              <w:rPr>
                <w:sz w:val="24"/>
                <w:szCs w:val="24"/>
              </w:rPr>
              <w:t>»</w:t>
            </w:r>
          </w:p>
          <w:p w14:paraId="6B6DD273" w14:textId="77777777" w:rsidR="00407CCC" w:rsidRDefault="00407CCC" w:rsidP="00D36E04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09B6">
              <w:rPr>
                <w:sz w:val="24"/>
                <w:szCs w:val="24"/>
              </w:rPr>
              <w:t>Заполнить поля «</w:t>
            </w:r>
            <w:r>
              <w:rPr>
                <w:sz w:val="24"/>
                <w:szCs w:val="24"/>
              </w:rPr>
              <w:t>Роль» и «Комментарий»</w:t>
            </w:r>
          </w:p>
          <w:p w14:paraId="6F44A3A8" w14:textId="6F2F68E8" w:rsidR="00407CCC" w:rsidRPr="009416FD" w:rsidRDefault="00407CCC" w:rsidP="00D36E04">
            <w:pPr>
              <w:pStyle w:val="afff4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«Делегировать»</w:t>
            </w:r>
          </w:p>
        </w:tc>
        <w:tc>
          <w:tcPr>
            <w:tcW w:w="6111" w:type="dxa"/>
            <w:gridSpan w:val="2"/>
          </w:tcPr>
          <w:p w14:paraId="08D8721D" w14:textId="77777777" w:rsidR="00407CCC" w:rsidRDefault="00407CCC" w:rsidP="00D36E04">
            <w:pPr>
              <w:pStyle w:val="afff4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согласующему-делегату</w:t>
            </w:r>
          </w:p>
          <w:p w14:paraId="3747594B" w14:textId="729E7050" w:rsidR="00407CCC" w:rsidRPr="009416FD" w:rsidRDefault="00407CCC" w:rsidP="00D36E04">
            <w:pPr>
              <w:pStyle w:val="afff4"/>
              <w:numPr>
                <w:ilvl w:val="0"/>
                <w:numId w:val="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407CCC" w:rsidRPr="00B56220" w14:paraId="648EB779" w14:textId="77777777" w:rsidTr="00A373B6">
        <w:tc>
          <w:tcPr>
            <w:tcW w:w="1277" w:type="dxa"/>
            <w:shd w:val="clear" w:color="auto" w:fill="auto"/>
          </w:tcPr>
          <w:p w14:paraId="537E9A12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E988B8" w14:textId="4347AC97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доработку при несогласовании</w:t>
            </w:r>
          </w:p>
        </w:tc>
        <w:tc>
          <w:tcPr>
            <w:tcW w:w="5528" w:type="dxa"/>
          </w:tcPr>
          <w:p w14:paraId="2FB4FCB1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4.2.4</w:t>
            </w:r>
          </w:p>
          <w:p w14:paraId="4D4ED1FD" w14:textId="77777777" w:rsidR="00407CCC" w:rsidRPr="009216BA" w:rsidRDefault="00407CCC" w:rsidP="00D36E04">
            <w:pPr>
              <w:pStyle w:val="afff4"/>
              <w:numPr>
                <w:ilvl w:val="0"/>
                <w:numId w:val="2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  <w:r>
              <w:rPr>
                <w:sz w:val="24"/>
                <w:szCs w:val="24"/>
              </w:rPr>
              <w:t>, которому было направлено делегирование</w:t>
            </w:r>
          </w:p>
          <w:p w14:paraId="63DABFE2" w14:textId="77777777" w:rsidR="00407CCC" w:rsidRDefault="00407CCC" w:rsidP="00D36E04">
            <w:pPr>
              <w:pStyle w:val="afff4"/>
              <w:numPr>
                <w:ilvl w:val="0"/>
                <w:numId w:val="2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Открыть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согласование, </w:t>
            </w:r>
            <w:r w:rsidRPr="009216BA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2C2ECF11" w14:textId="5A002D4C" w:rsidR="00407CCC" w:rsidRPr="009416FD" w:rsidRDefault="00407CCC" w:rsidP="00D36E04">
            <w:pPr>
              <w:pStyle w:val="afff4"/>
              <w:numPr>
                <w:ilvl w:val="0"/>
                <w:numId w:val="2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53D6A189" w14:textId="77777777" w:rsidR="00407CCC" w:rsidRDefault="00407CCC" w:rsidP="00D36E04">
            <w:pPr>
              <w:pStyle w:val="afff4"/>
              <w:numPr>
                <w:ilvl w:val="0"/>
                <w:numId w:val="2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согласования отправилось задание на доработку</w:t>
            </w:r>
          </w:p>
          <w:p w14:paraId="1ACA78F3" w14:textId="6BFFF84E" w:rsidR="00407CCC" w:rsidRPr="009416FD" w:rsidRDefault="00407CCC" w:rsidP="00D36E04">
            <w:pPr>
              <w:pStyle w:val="afff4"/>
              <w:numPr>
                <w:ilvl w:val="0"/>
                <w:numId w:val="2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407CCC" w:rsidRPr="00B56220" w14:paraId="5D758335" w14:textId="77777777" w:rsidTr="00A373B6">
        <w:tc>
          <w:tcPr>
            <w:tcW w:w="1277" w:type="dxa"/>
            <w:shd w:val="clear" w:color="auto" w:fill="auto"/>
          </w:tcPr>
          <w:p w14:paraId="1073F85C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0BA648" w14:textId="55E5CBFC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</w:t>
            </w:r>
            <w:r w:rsidRPr="00484DCA">
              <w:rPr>
                <w:sz w:val="24"/>
                <w:szCs w:val="24"/>
              </w:rPr>
              <w:t>оработка карточки в случае не согласования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5528" w:type="dxa"/>
          </w:tcPr>
          <w:p w14:paraId="6BCF61EE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4.2.5</w:t>
            </w:r>
          </w:p>
          <w:p w14:paraId="0DECCA12" w14:textId="77777777" w:rsidR="00407CCC" w:rsidRPr="00A87179" w:rsidRDefault="00407CCC" w:rsidP="00D36E04">
            <w:pPr>
              <w:pStyle w:val="afff4"/>
              <w:numPr>
                <w:ilvl w:val="0"/>
                <w:numId w:val="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87179">
              <w:rPr>
                <w:sz w:val="24"/>
                <w:szCs w:val="24"/>
              </w:rPr>
              <w:t xml:space="preserve">Запустить Tessa Client </w:t>
            </w:r>
            <w:r>
              <w:rPr>
                <w:sz w:val="24"/>
                <w:szCs w:val="24"/>
              </w:rPr>
              <w:t>п</w:t>
            </w:r>
            <w:r w:rsidRPr="00A87179">
              <w:rPr>
                <w:sz w:val="24"/>
                <w:szCs w:val="24"/>
              </w:rPr>
              <w:t>од ролью Инициатора согласования</w:t>
            </w:r>
          </w:p>
          <w:p w14:paraId="5010C983" w14:textId="77777777" w:rsidR="00407CCC" w:rsidRPr="00A87179" w:rsidRDefault="00407CCC" w:rsidP="00D36E04">
            <w:pPr>
              <w:pStyle w:val="afff4"/>
              <w:numPr>
                <w:ilvl w:val="0"/>
                <w:numId w:val="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A87179">
              <w:rPr>
                <w:sz w:val="24"/>
                <w:szCs w:val="24"/>
              </w:rPr>
              <w:t xml:space="preserve"> в представлении «Мои задания» задание на доработку и открыть его</w:t>
            </w:r>
          </w:p>
          <w:p w14:paraId="2F0F908A" w14:textId="77777777" w:rsidR="00407CCC" w:rsidRDefault="00407CCC" w:rsidP="00D36E04">
            <w:pPr>
              <w:pStyle w:val="afff4"/>
              <w:numPr>
                <w:ilvl w:val="0"/>
                <w:numId w:val="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37837">
              <w:rPr>
                <w:sz w:val="24"/>
                <w:szCs w:val="24"/>
              </w:rPr>
              <w:t>Отредактир</w:t>
            </w:r>
            <w:r>
              <w:rPr>
                <w:sz w:val="24"/>
                <w:szCs w:val="24"/>
              </w:rPr>
              <w:t xml:space="preserve">овать карточку </w:t>
            </w:r>
            <w:r w:rsidRPr="00137837">
              <w:rPr>
                <w:sz w:val="24"/>
                <w:szCs w:val="24"/>
              </w:rPr>
              <w:t>в соответствии с комментарием не согласовавшего сотрудника</w:t>
            </w:r>
          </w:p>
          <w:p w14:paraId="75F6EF38" w14:textId="0328D1D5" w:rsidR="00407CCC" w:rsidRPr="009416FD" w:rsidRDefault="00407CCC" w:rsidP="00D36E04">
            <w:pPr>
              <w:pStyle w:val="afff4"/>
              <w:numPr>
                <w:ilvl w:val="0"/>
                <w:numId w:val="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lastRenderedPageBreak/>
              <w:t>Нажать кнопку «Начать новый цикл»</w:t>
            </w:r>
          </w:p>
        </w:tc>
        <w:tc>
          <w:tcPr>
            <w:tcW w:w="6111" w:type="dxa"/>
            <w:gridSpan w:val="2"/>
          </w:tcPr>
          <w:p w14:paraId="500687BC" w14:textId="77777777" w:rsidR="00407CCC" w:rsidRDefault="00407CCC" w:rsidP="00D36E04">
            <w:pPr>
              <w:pStyle w:val="afff4"/>
              <w:numPr>
                <w:ilvl w:val="0"/>
                <w:numId w:val="2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Согласующему отправилось задание на согласование</w:t>
            </w:r>
          </w:p>
          <w:p w14:paraId="1D443A19" w14:textId="25920959" w:rsidR="00407CCC" w:rsidRPr="009416FD" w:rsidRDefault="00407CCC" w:rsidP="00D36E04">
            <w:pPr>
              <w:pStyle w:val="afff4"/>
              <w:numPr>
                <w:ilvl w:val="0"/>
                <w:numId w:val="2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407CCC" w:rsidRPr="00B56220" w14:paraId="338FCF88" w14:textId="77777777" w:rsidTr="00A373B6">
        <w:tc>
          <w:tcPr>
            <w:tcW w:w="1277" w:type="dxa"/>
            <w:shd w:val="clear" w:color="auto" w:fill="auto"/>
          </w:tcPr>
          <w:p w14:paraId="5D48DC97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F436D83" w14:textId="6E7D61D6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дополнительного согласования</w:t>
            </w:r>
          </w:p>
        </w:tc>
        <w:tc>
          <w:tcPr>
            <w:tcW w:w="5528" w:type="dxa"/>
          </w:tcPr>
          <w:p w14:paraId="5B1F4C05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</w:t>
            </w:r>
          </w:p>
          <w:p w14:paraId="5AB450A1" w14:textId="77777777" w:rsidR="00407CCC" w:rsidRPr="009216BA" w:rsidRDefault="00407CCC" w:rsidP="00D36E04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</w:p>
          <w:p w14:paraId="52861125" w14:textId="77777777" w:rsidR="00407CCC" w:rsidRPr="009216BA" w:rsidRDefault="00407CCC" w:rsidP="00D36E04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9216BA">
              <w:rPr>
                <w:sz w:val="24"/>
                <w:szCs w:val="24"/>
              </w:rPr>
              <w:t xml:space="preserve">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согласование, </w:t>
            </w:r>
            <w:r w:rsidRPr="009216BA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7C4C9E6A" w14:textId="77777777" w:rsidR="00407CCC" w:rsidRPr="00FA09B6" w:rsidRDefault="00407CCC" w:rsidP="00D36E04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Запросить дополнительное согласование</w:t>
            </w:r>
            <w:r w:rsidRPr="00FA09B6">
              <w:rPr>
                <w:sz w:val="24"/>
                <w:szCs w:val="24"/>
              </w:rPr>
              <w:t>»</w:t>
            </w:r>
          </w:p>
          <w:p w14:paraId="226650E1" w14:textId="77777777" w:rsidR="00407CCC" w:rsidRDefault="00407CCC" w:rsidP="00D36E04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в запросе</w:t>
            </w:r>
          </w:p>
          <w:p w14:paraId="68CD2091" w14:textId="4A3991B1" w:rsidR="00407CCC" w:rsidRPr="009416FD" w:rsidRDefault="00407CCC" w:rsidP="00D36E04">
            <w:pPr>
              <w:pStyle w:val="afff4"/>
              <w:numPr>
                <w:ilvl w:val="0"/>
                <w:numId w:val="2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«Запросить дополнительное согласование»</w:t>
            </w:r>
          </w:p>
        </w:tc>
        <w:tc>
          <w:tcPr>
            <w:tcW w:w="6111" w:type="dxa"/>
            <w:gridSpan w:val="2"/>
          </w:tcPr>
          <w:p w14:paraId="1D9717DB" w14:textId="77777777" w:rsidR="00407CCC" w:rsidRDefault="00407CCC" w:rsidP="00D36E04">
            <w:pPr>
              <w:pStyle w:val="afff4"/>
              <w:numPr>
                <w:ilvl w:val="0"/>
                <w:numId w:val="2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сотруднику Согласующему дополнительное согласование</w:t>
            </w:r>
          </w:p>
          <w:p w14:paraId="487AFD42" w14:textId="77777777" w:rsidR="00407CCC" w:rsidRDefault="00407CCC" w:rsidP="00D36E04">
            <w:pPr>
              <w:pStyle w:val="afff4"/>
              <w:numPr>
                <w:ilvl w:val="0"/>
                <w:numId w:val="2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дополнительного согласования записались данные о запросе</w:t>
            </w:r>
          </w:p>
          <w:p w14:paraId="20673CAF" w14:textId="31529881" w:rsidR="00407CCC" w:rsidRPr="009416FD" w:rsidRDefault="00407CCC" w:rsidP="00D36E04">
            <w:pPr>
              <w:pStyle w:val="afff4"/>
              <w:numPr>
                <w:ilvl w:val="0"/>
                <w:numId w:val="2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407CCC" w:rsidRPr="00B56220" w14:paraId="77943729" w14:textId="77777777" w:rsidTr="00A373B6">
        <w:tc>
          <w:tcPr>
            <w:tcW w:w="1277" w:type="dxa"/>
            <w:shd w:val="clear" w:color="auto" w:fill="auto"/>
          </w:tcPr>
          <w:p w14:paraId="66895051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DB3427" w14:textId="48B16A4C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автоматического завершения заданий дополнительного согласования при завершении родительского</w:t>
            </w:r>
          </w:p>
        </w:tc>
        <w:tc>
          <w:tcPr>
            <w:tcW w:w="5528" w:type="dxa"/>
          </w:tcPr>
          <w:p w14:paraId="5947D2DB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4.2.7</w:t>
            </w:r>
          </w:p>
          <w:p w14:paraId="3370EEF4" w14:textId="77777777" w:rsidR="00407CCC" w:rsidRPr="009216BA" w:rsidRDefault="00407CCC" w:rsidP="00D36E04">
            <w:pPr>
              <w:pStyle w:val="afff4"/>
              <w:numPr>
                <w:ilvl w:val="0"/>
                <w:numId w:val="2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  <w:r>
              <w:rPr>
                <w:sz w:val="24"/>
                <w:szCs w:val="24"/>
              </w:rPr>
              <w:t xml:space="preserve"> родительского согласования</w:t>
            </w:r>
          </w:p>
          <w:p w14:paraId="0E8BE6DA" w14:textId="77777777" w:rsidR="00407CCC" w:rsidRDefault="00407CCC" w:rsidP="00D36E04">
            <w:pPr>
              <w:pStyle w:val="afff4"/>
              <w:numPr>
                <w:ilvl w:val="0"/>
                <w:numId w:val="2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9216BA">
              <w:rPr>
                <w:sz w:val="24"/>
                <w:szCs w:val="24"/>
              </w:rPr>
              <w:t xml:space="preserve">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 и </w:t>
            </w:r>
            <w:r w:rsidRPr="009216BA">
              <w:rPr>
                <w:sz w:val="24"/>
                <w:szCs w:val="24"/>
              </w:rPr>
              <w:t>открыть его</w:t>
            </w:r>
          </w:p>
          <w:p w14:paraId="2823F55D" w14:textId="77777777" w:rsidR="00407CCC" w:rsidRDefault="00407CCC" w:rsidP="00D36E04">
            <w:pPr>
              <w:pStyle w:val="afff4"/>
              <w:numPr>
                <w:ilvl w:val="0"/>
                <w:numId w:val="2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«Согласовать»</w:t>
            </w:r>
          </w:p>
          <w:p w14:paraId="406C9841" w14:textId="0688C529" w:rsidR="00407CCC" w:rsidRPr="009416FD" w:rsidRDefault="00407CCC" w:rsidP="00D36E04">
            <w:pPr>
              <w:pStyle w:val="afff4"/>
              <w:numPr>
                <w:ilvl w:val="0"/>
                <w:numId w:val="2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Повторить п.п. 4.2.2 – 4.2.8 для всех этапов согласования</w:t>
            </w:r>
          </w:p>
        </w:tc>
        <w:tc>
          <w:tcPr>
            <w:tcW w:w="6111" w:type="dxa"/>
            <w:gridSpan w:val="2"/>
          </w:tcPr>
          <w:p w14:paraId="4800573D" w14:textId="77777777" w:rsidR="00407CCC" w:rsidRDefault="00407CCC" w:rsidP="00D36E04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501F927B" w14:textId="77777777" w:rsidR="00407CCC" w:rsidRDefault="00407CCC" w:rsidP="00D36E04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дополнительное согласование автоматически завершилось и пропало из представления сотрудника Согласующего дополнительного согласования</w:t>
            </w:r>
          </w:p>
          <w:p w14:paraId="664351EC" w14:textId="77777777" w:rsidR="00407CCC" w:rsidRDefault="00407CCC" w:rsidP="00D36E04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  <w:p w14:paraId="2119D885" w14:textId="3FAAB163" w:rsidR="00407CCC" w:rsidRPr="009416FD" w:rsidRDefault="00407CCC" w:rsidP="00D36E04">
            <w:pPr>
              <w:pStyle w:val="afff4"/>
              <w:numPr>
                <w:ilvl w:val="0"/>
                <w:numId w:val="2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После</w:t>
            </w:r>
            <w:r>
              <w:rPr>
                <w:sz w:val="24"/>
                <w:szCs w:val="24"/>
              </w:rPr>
              <w:t xml:space="preserve"> успешного прохождения</w:t>
            </w:r>
            <w:r w:rsidRPr="009416FD">
              <w:rPr>
                <w:sz w:val="24"/>
                <w:szCs w:val="24"/>
              </w:rPr>
              <w:t xml:space="preserve"> всех </w:t>
            </w:r>
            <w:r>
              <w:rPr>
                <w:sz w:val="24"/>
                <w:szCs w:val="24"/>
              </w:rPr>
              <w:t>этапов согласований отправляется</w:t>
            </w:r>
            <w:r w:rsidRPr="009416FD">
              <w:rPr>
                <w:sz w:val="24"/>
                <w:szCs w:val="24"/>
              </w:rPr>
              <w:t xml:space="preserve"> задача на роль </w:t>
            </w:r>
            <w:r>
              <w:rPr>
                <w:sz w:val="24"/>
                <w:szCs w:val="24"/>
              </w:rPr>
              <w:t xml:space="preserve">сотрудников </w:t>
            </w:r>
            <w:r w:rsidRPr="009416FD">
              <w:rPr>
                <w:sz w:val="24"/>
                <w:szCs w:val="24"/>
              </w:rPr>
              <w:t>Общ</w:t>
            </w:r>
            <w:r>
              <w:rPr>
                <w:sz w:val="24"/>
                <w:szCs w:val="24"/>
              </w:rPr>
              <w:t>его</w:t>
            </w:r>
            <w:r w:rsidRPr="009416FD">
              <w:rPr>
                <w:sz w:val="24"/>
                <w:szCs w:val="24"/>
              </w:rPr>
              <w:t xml:space="preserve"> отдел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407CCC" w:rsidRPr="00B56220" w14:paraId="4D41307C" w14:textId="77777777" w:rsidTr="00A373B6">
        <w:tc>
          <w:tcPr>
            <w:tcW w:w="1277" w:type="dxa"/>
            <w:shd w:val="clear" w:color="auto" w:fill="auto"/>
          </w:tcPr>
          <w:p w14:paraId="791379F3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3A653F" w14:textId="1263F6F6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на печать итогового проекта</w:t>
            </w:r>
          </w:p>
        </w:tc>
        <w:tc>
          <w:tcPr>
            <w:tcW w:w="5528" w:type="dxa"/>
          </w:tcPr>
          <w:p w14:paraId="20060699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4.2.8</w:t>
            </w:r>
          </w:p>
          <w:p w14:paraId="2237DD25" w14:textId="77777777" w:rsidR="00407CCC" w:rsidRPr="009216BA" w:rsidRDefault="00407CCC" w:rsidP="00D36E04">
            <w:pPr>
              <w:pStyle w:val="afff4"/>
              <w:numPr>
                <w:ilvl w:val="0"/>
                <w:numId w:val="2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</w:t>
            </w:r>
            <w:r>
              <w:rPr>
                <w:sz w:val="24"/>
                <w:szCs w:val="24"/>
              </w:rPr>
              <w:t>sa Client под ролью сотрудника Общего отдела</w:t>
            </w:r>
          </w:p>
          <w:p w14:paraId="542BABCF" w14:textId="77777777" w:rsidR="00407CCC" w:rsidRDefault="00407CCC" w:rsidP="00D36E04">
            <w:pPr>
              <w:pStyle w:val="afff4"/>
              <w:numPr>
                <w:ilvl w:val="0"/>
                <w:numId w:val="2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9216BA">
              <w:rPr>
                <w:sz w:val="24"/>
                <w:szCs w:val="24"/>
              </w:rPr>
              <w:t xml:space="preserve">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печать итогового </w:t>
            </w:r>
            <w:r>
              <w:rPr>
                <w:sz w:val="24"/>
                <w:szCs w:val="24"/>
              </w:rPr>
              <w:lastRenderedPageBreak/>
              <w:t xml:space="preserve">проекта приказа, </w:t>
            </w:r>
            <w:r w:rsidRPr="009216BA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2A6AF619" w14:textId="77777777" w:rsidR="00407CCC" w:rsidRDefault="00407CCC" w:rsidP="00D36E04">
            <w:pPr>
              <w:pStyle w:val="afff4"/>
              <w:numPr>
                <w:ilvl w:val="0"/>
                <w:numId w:val="2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разделе «Файлы» создать лист согласования и выбрать категорию для него. Сохранить карточку</w:t>
            </w:r>
          </w:p>
          <w:p w14:paraId="646FE503" w14:textId="77777777" w:rsidR="00407CCC" w:rsidRDefault="00407CCC" w:rsidP="00D36E04">
            <w:pPr>
              <w:pStyle w:val="afff4"/>
              <w:numPr>
                <w:ilvl w:val="0"/>
                <w:numId w:val="2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Распечатать итоговый проект и созданный лист согласования, вне системы отнести бумажные экземпляры на подпись, отсканировать подписанный документ и добавить его в раздел «Файлы». Сохранить карточку</w:t>
            </w:r>
          </w:p>
          <w:p w14:paraId="0A4B1967" w14:textId="33B18C51" w:rsidR="00407CCC" w:rsidRPr="009416FD" w:rsidRDefault="00407CCC" w:rsidP="00D36E04">
            <w:pPr>
              <w:pStyle w:val="afff4"/>
              <w:numPr>
                <w:ilvl w:val="0"/>
                <w:numId w:val="2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«Завершить»</w:t>
            </w:r>
          </w:p>
        </w:tc>
        <w:tc>
          <w:tcPr>
            <w:tcW w:w="6111" w:type="dxa"/>
            <w:gridSpan w:val="2"/>
          </w:tcPr>
          <w:p w14:paraId="3D60CC4D" w14:textId="77777777" w:rsidR="00407CCC" w:rsidRDefault="00407CCC" w:rsidP="00D36E04">
            <w:pPr>
              <w:pStyle w:val="afff4"/>
              <w:numPr>
                <w:ilvl w:val="0"/>
                <w:numId w:val="2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458A8DC0" w14:textId="77777777" w:rsidR="00407CCC" w:rsidRDefault="00407CCC" w:rsidP="00D36E04">
            <w:pPr>
              <w:pStyle w:val="afff4"/>
              <w:numPr>
                <w:ilvl w:val="0"/>
                <w:numId w:val="2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регистрацию документа</w:t>
            </w:r>
          </w:p>
          <w:p w14:paraId="7E1A2D1A" w14:textId="6F6CC82D" w:rsidR="00407CCC" w:rsidRPr="009416FD" w:rsidRDefault="00407CCC" w:rsidP="00D36E04">
            <w:pPr>
              <w:pStyle w:val="afff4"/>
              <w:numPr>
                <w:ilvl w:val="0"/>
                <w:numId w:val="2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407CCC" w:rsidRPr="00B56220" w14:paraId="619F97D7" w14:textId="77777777" w:rsidTr="00A373B6">
        <w:tc>
          <w:tcPr>
            <w:tcW w:w="1277" w:type="dxa"/>
            <w:shd w:val="clear" w:color="auto" w:fill="auto"/>
          </w:tcPr>
          <w:p w14:paraId="564A4880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ACC3D26" w14:textId="3B4866DA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Pr="000035E9">
              <w:rPr>
                <w:sz w:val="24"/>
                <w:szCs w:val="24"/>
              </w:rPr>
              <w:t>регистрации документа</w:t>
            </w:r>
          </w:p>
        </w:tc>
        <w:tc>
          <w:tcPr>
            <w:tcW w:w="5528" w:type="dxa"/>
          </w:tcPr>
          <w:p w14:paraId="639E8073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4.2.9</w:t>
            </w:r>
          </w:p>
          <w:p w14:paraId="52B2B203" w14:textId="77777777" w:rsidR="00407CCC" w:rsidRPr="00FE5E48" w:rsidRDefault="00407CCC" w:rsidP="00D36E04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5E48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Регистратор ОРД</w:t>
            </w:r>
          </w:p>
          <w:p w14:paraId="2C640F0F" w14:textId="77777777" w:rsidR="00407CCC" w:rsidRDefault="00407CCC" w:rsidP="00D36E04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</w:t>
            </w:r>
            <w:r w:rsidRPr="00FA09B6">
              <w:rPr>
                <w:sz w:val="24"/>
                <w:szCs w:val="24"/>
              </w:rPr>
              <w:t xml:space="preserve"> представлени</w:t>
            </w:r>
            <w:r>
              <w:rPr>
                <w:sz w:val="24"/>
                <w:szCs w:val="24"/>
              </w:rPr>
              <w:t xml:space="preserve">и «Мои задания» </w:t>
            </w:r>
            <w:r w:rsidRPr="00FE5E48">
              <w:rPr>
                <w:sz w:val="24"/>
                <w:szCs w:val="24"/>
              </w:rPr>
              <w:t xml:space="preserve">активное задание на </w:t>
            </w:r>
            <w:r>
              <w:rPr>
                <w:sz w:val="24"/>
                <w:szCs w:val="24"/>
              </w:rPr>
              <w:t xml:space="preserve">регистрацию, </w:t>
            </w:r>
            <w:r w:rsidRPr="00FE5E48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15A2707E" w14:textId="77777777" w:rsidR="00407CCC" w:rsidRDefault="00407CCC" w:rsidP="00D36E04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C3147">
              <w:rPr>
                <w:sz w:val="24"/>
                <w:szCs w:val="24"/>
              </w:rPr>
              <w:t>В левом меню нажать кнопку «Действия» → «Зарегистрировать»</w:t>
            </w:r>
          </w:p>
          <w:p w14:paraId="0852D52B" w14:textId="13C2548A" w:rsidR="00407CCC" w:rsidRPr="009416FD" w:rsidRDefault="00407CCC" w:rsidP="00D36E04">
            <w:pPr>
              <w:pStyle w:val="afff4"/>
              <w:numPr>
                <w:ilvl w:val="0"/>
                <w:numId w:val="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кнопку «Завершить»</w:t>
            </w:r>
          </w:p>
        </w:tc>
        <w:tc>
          <w:tcPr>
            <w:tcW w:w="6111" w:type="dxa"/>
            <w:gridSpan w:val="2"/>
          </w:tcPr>
          <w:p w14:paraId="2131DF8B" w14:textId="77777777" w:rsidR="00407CCC" w:rsidRDefault="00407CCC" w:rsidP="00D36E04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</w:t>
            </w:r>
            <w:r w:rsidRPr="00632377">
              <w:rPr>
                <w:sz w:val="24"/>
                <w:szCs w:val="24"/>
              </w:rPr>
              <w:t xml:space="preserve"> изменил</w:t>
            </w:r>
            <w:r>
              <w:rPr>
                <w:sz w:val="24"/>
                <w:szCs w:val="24"/>
              </w:rPr>
              <w:t>ось</w:t>
            </w:r>
            <w:r w:rsidRPr="00632377">
              <w:rPr>
                <w:sz w:val="24"/>
                <w:szCs w:val="24"/>
              </w:rPr>
              <w:t xml:space="preserve"> на </w:t>
            </w:r>
            <w:r>
              <w:rPr>
                <w:sz w:val="24"/>
                <w:szCs w:val="24"/>
              </w:rPr>
              <w:t>«</w:t>
            </w:r>
            <w:r w:rsidRPr="00632377">
              <w:rPr>
                <w:sz w:val="24"/>
                <w:szCs w:val="24"/>
              </w:rPr>
              <w:t>Зарегистрирован</w:t>
            </w:r>
            <w:r>
              <w:rPr>
                <w:sz w:val="24"/>
                <w:szCs w:val="24"/>
              </w:rPr>
              <w:t>»</w:t>
            </w:r>
          </w:p>
          <w:p w14:paraId="11598DD3" w14:textId="77777777" w:rsidR="00407CCC" w:rsidRDefault="00407CCC" w:rsidP="00D36E04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«Регистрация» карточки появились автоматически заполненные поля «Регистрационный номер» и «Дата регистрации»</w:t>
            </w:r>
          </w:p>
          <w:p w14:paraId="33A27F37" w14:textId="77777777" w:rsidR="00407CCC" w:rsidRDefault="00407CCC" w:rsidP="00D36E04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C3147">
              <w:rPr>
                <w:sz w:val="24"/>
                <w:szCs w:val="24"/>
              </w:rPr>
              <w:t>Отправилось задание для сотрудников Бюро Контроля</w:t>
            </w:r>
          </w:p>
          <w:p w14:paraId="6CC8778F" w14:textId="7BF73738" w:rsidR="00407CCC" w:rsidRPr="009416FD" w:rsidRDefault="00407CCC" w:rsidP="00D36E04">
            <w:pPr>
              <w:pStyle w:val="afff4"/>
              <w:numPr>
                <w:ilvl w:val="0"/>
                <w:numId w:val="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 карточке появилась дополнительная вкладка «Резолюция»</w:t>
            </w:r>
          </w:p>
        </w:tc>
      </w:tr>
      <w:tr w:rsidR="00407CCC" w:rsidRPr="00B56220" w14:paraId="490E1396" w14:textId="77777777" w:rsidTr="00A373B6">
        <w:tc>
          <w:tcPr>
            <w:tcW w:w="1277" w:type="dxa"/>
            <w:shd w:val="clear" w:color="auto" w:fill="auto"/>
          </w:tcPr>
          <w:p w14:paraId="71AA9AE2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904D4F3" w14:textId="560E622B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ознакомление</w:t>
            </w:r>
          </w:p>
        </w:tc>
        <w:tc>
          <w:tcPr>
            <w:tcW w:w="5528" w:type="dxa"/>
          </w:tcPr>
          <w:p w14:paraId="00D8EB29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4.2.10</w:t>
            </w:r>
          </w:p>
          <w:p w14:paraId="1CC227B6" w14:textId="77777777" w:rsidR="00407CCC" w:rsidRPr="00FE5E48" w:rsidRDefault="00407CCC" w:rsidP="00D36E04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5E48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5F7A4436" w14:textId="77777777" w:rsidR="00407CCC" w:rsidRDefault="00407CCC" w:rsidP="00D36E04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</w:t>
            </w:r>
            <w:r w:rsidRPr="00FA09B6">
              <w:rPr>
                <w:sz w:val="24"/>
                <w:szCs w:val="24"/>
              </w:rPr>
              <w:t xml:space="preserve"> представлени</w:t>
            </w:r>
            <w:r>
              <w:rPr>
                <w:sz w:val="24"/>
                <w:szCs w:val="24"/>
              </w:rPr>
              <w:t xml:space="preserve">и «Мои задания» </w:t>
            </w:r>
            <w:r w:rsidRPr="00FE5E48">
              <w:rPr>
                <w:sz w:val="24"/>
                <w:szCs w:val="24"/>
              </w:rPr>
              <w:t xml:space="preserve">активное задание на </w:t>
            </w:r>
            <w:r>
              <w:rPr>
                <w:sz w:val="24"/>
                <w:szCs w:val="24"/>
              </w:rPr>
              <w:t xml:space="preserve">отправку документа на исполнение, </w:t>
            </w:r>
            <w:r w:rsidRPr="00FE5E48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7097C1D0" w14:textId="77777777" w:rsidR="00407CCC" w:rsidRDefault="00407CCC" w:rsidP="00D36E04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Зайти в режим правки карточки, нажав в </w:t>
            </w:r>
            <w:r>
              <w:rPr>
                <w:sz w:val="24"/>
                <w:szCs w:val="24"/>
              </w:rPr>
              <w:lastRenderedPageBreak/>
              <w:t>левом меню «Редактировать»</w:t>
            </w:r>
          </w:p>
          <w:p w14:paraId="08F34A31" w14:textId="77777777" w:rsidR="00407CCC" w:rsidRDefault="00407CCC" w:rsidP="00D36E04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«Действия» → «Ознакомление</w:t>
            </w:r>
            <w:r w:rsidRPr="00EC3147">
              <w:rPr>
                <w:sz w:val="24"/>
                <w:szCs w:val="24"/>
              </w:rPr>
              <w:t>» → «</w:t>
            </w:r>
            <w:r>
              <w:rPr>
                <w:sz w:val="24"/>
                <w:szCs w:val="24"/>
              </w:rPr>
              <w:t>Отправить</w:t>
            </w:r>
            <w:r w:rsidRPr="00EC3147">
              <w:rPr>
                <w:sz w:val="24"/>
                <w:szCs w:val="24"/>
              </w:rPr>
              <w:t>»</w:t>
            </w:r>
          </w:p>
          <w:p w14:paraId="096A4A11" w14:textId="7871F691" w:rsidR="00407CCC" w:rsidRPr="009416FD" w:rsidRDefault="00407CCC" w:rsidP="00D36E04">
            <w:pPr>
              <w:pStyle w:val="afff4"/>
              <w:numPr>
                <w:ilvl w:val="0"/>
                <w:numId w:val="3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настройки отправки на ознакомление и нажать «ОК»</w:t>
            </w:r>
          </w:p>
        </w:tc>
        <w:tc>
          <w:tcPr>
            <w:tcW w:w="6111" w:type="dxa"/>
            <w:gridSpan w:val="2"/>
          </w:tcPr>
          <w:p w14:paraId="4DA83535" w14:textId="470CFE6E" w:rsidR="00407CCC" w:rsidRPr="009416FD" w:rsidRDefault="00407CCC" w:rsidP="00D36E04">
            <w:pPr>
              <w:pStyle w:val="afff4"/>
              <w:numPr>
                <w:ilvl w:val="0"/>
                <w:numId w:val="30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Документ успешно отправлен на ознакомление указанным сотрудникам</w:t>
            </w:r>
          </w:p>
        </w:tc>
      </w:tr>
      <w:tr w:rsidR="00407CCC" w:rsidRPr="00B56220" w14:paraId="16E2BFCD" w14:textId="77777777" w:rsidTr="00A373B6">
        <w:tc>
          <w:tcPr>
            <w:tcW w:w="1277" w:type="dxa"/>
            <w:shd w:val="clear" w:color="auto" w:fill="auto"/>
          </w:tcPr>
          <w:p w14:paraId="56753DEB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D534D0" w14:textId="58898F36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поля «Автор» при заполнении полей настройки резолюции</w:t>
            </w:r>
          </w:p>
        </w:tc>
        <w:tc>
          <w:tcPr>
            <w:tcW w:w="5528" w:type="dxa"/>
          </w:tcPr>
          <w:p w14:paraId="3047EEDF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4.2.11</w:t>
            </w:r>
          </w:p>
          <w:p w14:paraId="1058049B" w14:textId="52A3BC33" w:rsidR="00407CCC" w:rsidRPr="009416FD" w:rsidRDefault="00407CCC" w:rsidP="00D36E04">
            <w:pPr>
              <w:pStyle w:val="afff4"/>
              <w:numPr>
                <w:ilvl w:val="0"/>
                <w:numId w:val="3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«Резолюция» заполнить поле «Автор»</w:t>
            </w:r>
          </w:p>
        </w:tc>
        <w:tc>
          <w:tcPr>
            <w:tcW w:w="6111" w:type="dxa"/>
            <w:gridSpan w:val="2"/>
          </w:tcPr>
          <w:p w14:paraId="29C9F5AB" w14:textId="77777777" w:rsidR="00407CCC" w:rsidRDefault="00407CCC" w:rsidP="00D36E04">
            <w:pPr>
              <w:pStyle w:val="afff4"/>
              <w:numPr>
                <w:ilvl w:val="0"/>
                <w:numId w:val="4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«Автор» успешно заполнено</w:t>
            </w:r>
          </w:p>
          <w:p w14:paraId="1BB5574C" w14:textId="43E25A24" w:rsidR="00407CCC" w:rsidRPr="00407CCC" w:rsidRDefault="00407CCC" w:rsidP="00D36E04">
            <w:pPr>
              <w:pStyle w:val="afff4"/>
              <w:numPr>
                <w:ilvl w:val="0"/>
                <w:numId w:val="4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«Резолюция» появились дополнительные поля с параметрами настройки резолюции</w:t>
            </w:r>
          </w:p>
        </w:tc>
      </w:tr>
      <w:tr w:rsidR="00407CCC" w:rsidRPr="00B56220" w14:paraId="58A2D22F" w14:textId="77777777" w:rsidTr="00A373B6">
        <w:tc>
          <w:tcPr>
            <w:tcW w:w="1277" w:type="dxa"/>
            <w:shd w:val="clear" w:color="auto" w:fill="auto"/>
          </w:tcPr>
          <w:p w14:paraId="0371B838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B4ECAC" w14:textId="5265D595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F71C7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</w:t>
            </w:r>
            <w:r w:rsidRPr="001F71C7">
              <w:rPr>
                <w:sz w:val="24"/>
                <w:szCs w:val="24"/>
              </w:rPr>
              <w:t xml:space="preserve"> резолюции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27BF9530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4.2.12</w:t>
            </w:r>
          </w:p>
          <w:p w14:paraId="7BCB2707" w14:textId="77777777" w:rsidR="00407CCC" w:rsidRDefault="00407CCC" w:rsidP="00D36E04">
            <w:pPr>
              <w:pStyle w:val="afff4"/>
              <w:numPr>
                <w:ilvl w:val="0"/>
                <w:numId w:val="4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Ответственного исполнителя, Соисполнителей, Тип отчета, поставить пункт резолюции на контроль и написать текст самого поручения</w:t>
            </w:r>
          </w:p>
          <w:p w14:paraId="3BA53A85" w14:textId="77777777" w:rsidR="00407CCC" w:rsidRDefault="00407CCC" w:rsidP="00D36E04">
            <w:pPr>
              <w:pStyle w:val="afff4"/>
              <w:numPr>
                <w:ilvl w:val="0"/>
                <w:numId w:val="4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74FA6">
              <w:rPr>
                <w:sz w:val="24"/>
                <w:szCs w:val="24"/>
              </w:rPr>
              <w:t>Сохранить карточку</w:t>
            </w:r>
          </w:p>
          <w:p w14:paraId="42564058" w14:textId="77777777" w:rsidR="00407CCC" w:rsidRDefault="00407CCC" w:rsidP="00D36E04">
            <w:pPr>
              <w:pStyle w:val="afff4"/>
              <w:numPr>
                <w:ilvl w:val="0"/>
                <w:numId w:val="4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«На исполнение»</w:t>
            </w:r>
          </w:p>
          <w:p w14:paraId="03E86266" w14:textId="01EF46AA" w:rsidR="00407CCC" w:rsidRPr="00407CCC" w:rsidRDefault="00407CCC" w:rsidP="00D36E04">
            <w:pPr>
              <w:pStyle w:val="afff4"/>
              <w:numPr>
                <w:ilvl w:val="0"/>
                <w:numId w:val="4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«Завершить» в задании</w:t>
            </w:r>
          </w:p>
        </w:tc>
        <w:tc>
          <w:tcPr>
            <w:tcW w:w="6111" w:type="dxa"/>
            <w:gridSpan w:val="2"/>
          </w:tcPr>
          <w:p w14:paraId="746921D5" w14:textId="77777777" w:rsidR="00407CCC" w:rsidRDefault="00407CCC" w:rsidP="00D36E04">
            <w:pPr>
              <w:pStyle w:val="afff4"/>
              <w:numPr>
                <w:ilvl w:val="0"/>
                <w:numId w:val="3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вкладки «Резолюция» успешно заполнены</w:t>
            </w:r>
          </w:p>
          <w:p w14:paraId="39B89690" w14:textId="77777777" w:rsidR="00407CCC" w:rsidRDefault="00407CCC" w:rsidP="00D36E04">
            <w:pPr>
              <w:pStyle w:val="afff4"/>
              <w:numPr>
                <w:ilvl w:val="0"/>
                <w:numId w:val="3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исполнение поручения Исполнителю</w:t>
            </w:r>
          </w:p>
          <w:p w14:paraId="0513835A" w14:textId="7974F30B" w:rsidR="00407CCC" w:rsidRPr="00407CCC" w:rsidRDefault="00407CCC" w:rsidP="00D36E04">
            <w:pPr>
              <w:pStyle w:val="afff4"/>
              <w:numPr>
                <w:ilvl w:val="0"/>
                <w:numId w:val="3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Состояние резолюции – «На исполнении»</w:t>
            </w:r>
          </w:p>
        </w:tc>
      </w:tr>
      <w:tr w:rsidR="00407CCC" w:rsidRPr="00B56220" w14:paraId="424A8860" w14:textId="77777777" w:rsidTr="00A373B6">
        <w:tc>
          <w:tcPr>
            <w:tcW w:w="1277" w:type="dxa"/>
            <w:shd w:val="clear" w:color="auto" w:fill="auto"/>
          </w:tcPr>
          <w:p w14:paraId="02D19CC5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77EC29" w14:textId="307B6F9E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</w:t>
            </w:r>
          </w:p>
        </w:tc>
        <w:tc>
          <w:tcPr>
            <w:tcW w:w="5528" w:type="dxa"/>
          </w:tcPr>
          <w:p w14:paraId="0A75BD9E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4.2.13</w:t>
            </w:r>
          </w:p>
          <w:p w14:paraId="41BEE22E" w14:textId="77777777" w:rsidR="00407CCC" w:rsidRDefault="00407CCC" w:rsidP="00D36E04">
            <w:pPr>
              <w:pStyle w:val="afff4"/>
              <w:numPr>
                <w:ilvl w:val="0"/>
                <w:numId w:val="3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19ABBC63" w14:textId="52F7DAA6" w:rsidR="00407CCC" w:rsidRPr="00407CCC" w:rsidRDefault="00407CCC" w:rsidP="00D36E04">
            <w:pPr>
              <w:pStyle w:val="afff4"/>
              <w:numPr>
                <w:ilvl w:val="0"/>
                <w:numId w:val="3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представлении «Мои задания» найти задание на исполнение, открыть его и взять в работу</w:t>
            </w:r>
          </w:p>
        </w:tc>
        <w:tc>
          <w:tcPr>
            <w:tcW w:w="6111" w:type="dxa"/>
            <w:gridSpan w:val="2"/>
          </w:tcPr>
          <w:p w14:paraId="71552ABB" w14:textId="77777777" w:rsidR="00407CCC" w:rsidRDefault="00407CCC" w:rsidP="00D36E04">
            <w:pPr>
              <w:pStyle w:val="afff4"/>
              <w:numPr>
                <w:ilvl w:val="0"/>
                <w:numId w:val="3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6C66E420" w14:textId="6B553C98" w:rsidR="00407CCC" w:rsidRPr="00407CCC" w:rsidRDefault="00407CCC" w:rsidP="00D36E04">
            <w:pPr>
              <w:pStyle w:val="afff4"/>
              <w:numPr>
                <w:ilvl w:val="0"/>
                <w:numId w:val="30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t>В правой области карточки – задание на исполнение</w:t>
            </w:r>
          </w:p>
        </w:tc>
      </w:tr>
      <w:tr w:rsidR="00407CCC" w:rsidRPr="00B56220" w14:paraId="4D5EFBF5" w14:textId="77777777" w:rsidTr="00A373B6">
        <w:tc>
          <w:tcPr>
            <w:tcW w:w="1277" w:type="dxa"/>
            <w:shd w:val="clear" w:color="auto" w:fill="auto"/>
          </w:tcPr>
          <w:p w14:paraId="380F9230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681487" w14:textId="6299F54A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завершения </w:t>
            </w:r>
            <w:r>
              <w:rPr>
                <w:sz w:val="24"/>
                <w:szCs w:val="24"/>
              </w:rPr>
              <w:lastRenderedPageBreak/>
              <w:t>процесса без документа</w:t>
            </w:r>
          </w:p>
        </w:tc>
        <w:tc>
          <w:tcPr>
            <w:tcW w:w="5528" w:type="dxa"/>
          </w:tcPr>
          <w:p w14:paraId="47640D12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4.2.14</w:t>
            </w:r>
          </w:p>
          <w:p w14:paraId="645648AC" w14:textId="77777777" w:rsidR="00407CCC" w:rsidRDefault="00407CCC" w:rsidP="00D36E04">
            <w:pPr>
              <w:pStyle w:val="afff4"/>
              <w:numPr>
                <w:ilvl w:val="0"/>
                <w:numId w:val="3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задании на исполнение нажать кнопку </w:t>
            </w:r>
            <w:r>
              <w:rPr>
                <w:sz w:val="24"/>
                <w:szCs w:val="24"/>
              </w:rPr>
              <w:lastRenderedPageBreak/>
              <w:t>«Еще» →</w:t>
            </w:r>
            <w:r w:rsidRPr="003148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«Завершить без документа»</w:t>
            </w:r>
          </w:p>
          <w:p w14:paraId="303F361C" w14:textId="77777777" w:rsidR="00407CCC" w:rsidRDefault="00407CCC" w:rsidP="00D36E04">
            <w:pPr>
              <w:pStyle w:val="afff4"/>
              <w:numPr>
                <w:ilvl w:val="0"/>
                <w:numId w:val="3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«Отчет»</w:t>
            </w:r>
          </w:p>
          <w:p w14:paraId="5BE857C2" w14:textId="040BA3B9" w:rsidR="00407CCC" w:rsidRPr="00407CCC" w:rsidRDefault="00407CCC" w:rsidP="00D36E04">
            <w:pPr>
              <w:pStyle w:val="afff4"/>
              <w:numPr>
                <w:ilvl w:val="0"/>
                <w:numId w:val="30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«Завершить без документа»</w:t>
            </w:r>
          </w:p>
        </w:tc>
        <w:tc>
          <w:tcPr>
            <w:tcW w:w="6111" w:type="dxa"/>
            <w:gridSpan w:val="2"/>
          </w:tcPr>
          <w:p w14:paraId="7E21276A" w14:textId="77777777" w:rsidR="00407CCC" w:rsidRDefault="00407CCC" w:rsidP="00D36E04">
            <w:pPr>
              <w:pStyle w:val="afff4"/>
              <w:numPr>
                <w:ilvl w:val="0"/>
                <w:numId w:val="30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354F5DD2" w14:textId="77777777" w:rsidR="00407CCC" w:rsidRDefault="00407CCC" w:rsidP="00D36E04">
            <w:pPr>
              <w:pStyle w:val="aff8"/>
              <w:numPr>
                <w:ilvl w:val="0"/>
                <w:numId w:val="307"/>
              </w:numPr>
              <w:spacing w:line="276" w:lineRule="auto"/>
            </w:pPr>
            <w:r>
              <w:t>Состояние резолюции – «Завершена»</w:t>
            </w:r>
          </w:p>
          <w:p w14:paraId="7B7B89B6" w14:textId="40CF0F71" w:rsidR="00407CCC" w:rsidRPr="00407CCC" w:rsidRDefault="00407CCC" w:rsidP="00D36E04">
            <w:pPr>
              <w:pStyle w:val="aff8"/>
              <w:numPr>
                <w:ilvl w:val="0"/>
                <w:numId w:val="307"/>
              </w:numPr>
              <w:spacing w:line="276" w:lineRule="auto"/>
            </w:pPr>
            <w:r w:rsidRPr="003436FC">
              <w:lastRenderedPageBreak/>
              <w:t>В «Истории заданий» появились соответствующие записи</w:t>
            </w:r>
          </w:p>
        </w:tc>
      </w:tr>
      <w:tr w:rsidR="00407CCC" w:rsidRPr="00B56220" w14:paraId="3F95D039" w14:textId="77777777" w:rsidTr="00A373B6">
        <w:tc>
          <w:tcPr>
            <w:tcW w:w="1277" w:type="dxa"/>
            <w:shd w:val="clear" w:color="auto" w:fill="auto"/>
          </w:tcPr>
          <w:p w14:paraId="111D682C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0322C56" w14:textId="0F978563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Проверка запроса на перенос срока исполнения</w:t>
            </w:r>
          </w:p>
        </w:tc>
        <w:tc>
          <w:tcPr>
            <w:tcW w:w="5528" w:type="dxa"/>
          </w:tcPr>
          <w:p w14:paraId="42E4EFDF" w14:textId="77777777" w:rsidR="00407CCC" w:rsidRPr="00304E2A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4.2.15</w:t>
            </w:r>
          </w:p>
          <w:p w14:paraId="63D30DBC" w14:textId="77777777" w:rsidR="00407CCC" w:rsidRPr="00304E2A" w:rsidRDefault="00407CCC" w:rsidP="00D36E04">
            <w:pPr>
              <w:pStyle w:val="afff4"/>
              <w:numPr>
                <w:ilvl w:val="0"/>
                <w:numId w:val="3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задании на и</w:t>
            </w:r>
            <w:r w:rsidRPr="00304E2A">
              <w:rPr>
                <w:sz w:val="24"/>
                <w:szCs w:val="24"/>
              </w:rPr>
              <w:t xml:space="preserve">сполнение нажать кнопку </w:t>
            </w:r>
            <w:r>
              <w:rPr>
                <w:sz w:val="24"/>
                <w:szCs w:val="24"/>
              </w:rPr>
              <w:t>«Еще»</w:t>
            </w:r>
            <w:r w:rsidRPr="00304E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304E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304E2A">
              <w:rPr>
                <w:sz w:val="24"/>
                <w:szCs w:val="24"/>
              </w:rPr>
              <w:t>Запрос на перенос срока</w:t>
            </w:r>
            <w:r>
              <w:rPr>
                <w:sz w:val="24"/>
                <w:szCs w:val="24"/>
              </w:rPr>
              <w:t>»</w:t>
            </w:r>
          </w:p>
          <w:p w14:paraId="3C242FEA" w14:textId="77777777" w:rsidR="00407CCC" w:rsidRDefault="00407CCC" w:rsidP="00D36E04">
            <w:pPr>
              <w:pStyle w:val="afff4"/>
              <w:numPr>
                <w:ilvl w:val="0"/>
                <w:numId w:val="3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>обязательные поля настроек запроса</w:t>
            </w:r>
          </w:p>
          <w:p w14:paraId="0FDBBC9B" w14:textId="534F05DD" w:rsidR="00407CCC" w:rsidRPr="00407CCC" w:rsidRDefault="00407CCC" w:rsidP="00D36E04">
            <w:pPr>
              <w:pStyle w:val="afff4"/>
              <w:numPr>
                <w:ilvl w:val="0"/>
                <w:numId w:val="3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«Запрос на перенос срока»</w:t>
            </w:r>
          </w:p>
        </w:tc>
        <w:tc>
          <w:tcPr>
            <w:tcW w:w="6111" w:type="dxa"/>
            <w:gridSpan w:val="2"/>
          </w:tcPr>
          <w:p w14:paraId="23BD0EDB" w14:textId="77777777" w:rsidR="00407CCC" w:rsidRDefault="00407CCC" w:rsidP="00D36E04">
            <w:pPr>
              <w:pStyle w:val="afff4"/>
              <w:numPr>
                <w:ilvl w:val="0"/>
                <w:numId w:val="3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Сотрудникам Бюро контроля отправлен в работу запрос на перенос срока</w:t>
            </w:r>
          </w:p>
          <w:p w14:paraId="7BDF4638" w14:textId="26EFA514" w:rsidR="00407CCC" w:rsidRPr="00407CCC" w:rsidRDefault="00407CCC" w:rsidP="00D36E04">
            <w:pPr>
              <w:pStyle w:val="afff4"/>
              <w:numPr>
                <w:ilvl w:val="0"/>
                <w:numId w:val="3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запросов на перенос срока занесена информация по запросу</w:t>
            </w:r>
          </w:p>
        </w:tc>
      </w:tr>
      <w:tr w:rsidR="00407CCC" w:rsidRPr="00B56220" w14:paraId="1437A0C3" w14:textId="77777777" w:rsidTr="00A373B6">
        <w:tc>
          <w:tcPr>
            <w:tcW w:w="1277" w:type="dxa"/>
            <w:shd w:val="clear" w:color="auto" w:fill="auto"/>
          </w:tcPr>
          <w:p w14:paraId="4655B1BD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09075AD" w14:textId="2F8EB954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перенос срока сотрудником Бюро контроля</w:t>
            </w:r>
          </w:p>
        </w:tc>
        <w:tc>
          <w:tcPr>
            <w:tcW w:w="5528" w:type="dxa"/>
          </w:tcPr>
          <w:p w14:paraId="11689194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4.2.16</w:t>
            </w:r>
          </w:p>
          <w:p w14:paraId="47DEC322" w14:textId="77777777" w:rsidR="00407CCC" w:rsidRDefault="00407CCC" w:rsidP="00D36E04">
            <w:pPr>
              <w:pStyle w:val="afff4"/>
              <w:numPr>
                <w:ilvl w:val="0"/>
                <w:numId w:val="3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20FF5BC5" w14:textId="47F0DCBF" w:rsidR="00407CCC" w:rsidRPr="00407CCC" w:rsidRDefault="00407CCC" w:rsidP="00D36E04">
            <w:pPr>
              <w:pStyle w:val="afff4"/>
              <w:numPr>
                <w:ilvl w:val="0"/>
                <w:numId w:val="31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представлении «Мои задания» найти задание на запрос переноса срока, открыть карточку</w:t>
            </w:r>
          </w:p>
        </w:tc>
        <w:tc>
          <w:tcPr>
            <w:tcW w:w="6111" w:type="dxa"/>
            <w:gridSpan w:val="2"/>
          </w:tcPr>
          <w:p w14:paraId="795B11C2" w14:textId="77777777" w:rsidR="00407CCC" w:rsidRDefault="00407CCC" w:rsidP="00D36E04">
            <w:pPr>
              <w:pStyle w:val="afff4"/>
              <w:numPr>
                <w:ilvl w:val="0"/>
                <w:numId w:val="3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 xml:space="preserve">арточка </w:t>
            </w:r>
            <w:r w:rsidRPr="00736040">
              <w:rPr>
                <w:sz w:val="24"/>
                <w:szCs w:val="24"/>
              </w:rPr>
              <w:t>открыта</w:t>
            </w:r>
          </w:p>
          <w:p w14:paraId="7F7059F2" w14:textId="35C52EAC" w:rsidR="00407CCC" w:rsidRPr="00407CCC" w:rsidRDefault="00407CCC" w:rsidP="00D36E04">
            <w:pPr>
              <w:pStyle w:val="afff4"/>
              <w:numPr>
                <w:ilvl w:val="0"/>
                <w:numId w:val="3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запрос переноса срока</w:t>
            </w:r>
          </w:p>
        </w:tc>
      </w:tr>
      <w:tr w:rsidR="00407CCC" w:rsidRPr="00B56220" w14:paraId="5B8FC16B" w14:textId="77777777" w:rsidTr="00A373B6">
        <w:tc>
          <w:tcPr>
            <w:tcW w:w="1277" w:type="dxa"/>
            <w:shd w:val="clear" w:color="auto" w:fill="auto"/>
          </w:tcPr>
          <w:p w14:paraId="1D3E1A34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280039F" w14:textId="185748D8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отклонении запроса на перенос срока исполнения</w:t>
            </w:r>
          </w:p>
        </w:tc>
        <w:tc>
          <w:tcPr>
            <w:tcW w:w="5528" w:type="dxa"/>
          </w:tcPr>
          <w:p w14:paraId="679245A2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4.2.17</w:t>
            </w:r>
          </w:p>
          <w:p w14:paraId="622F4971" w14:textId="77777777" w:rsidR="00407CCC" w:rsidRDefault="00407CCC" w:rsidP="00D36E04">
            <w:pPr>
              <w:pStyle w:val="afff4"/>
              <w:numPr>
                <w:ilvl w:val="0"/>
                <w:numId w:val="3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 на запрос переноса срока</w:t>
            </w:r>
          </w:p>
          <w:p w14:paraId="3417D696" w14:textId="4B2158AE" w:rsidR="00407CCC" w:rsidRPr="00407CCC" w:rsidRDefault="00407CCC" w:rsidP="00D36E04">
            <w:pPr>
              <w:pStyle w:val="afff4"/>
              <w:numPr>
                <w:ilvl w:val="0"/>
                <w:numId w:val="3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«Отклонить», указав комментарий</w:t>
            </w:r>
          </w:p>
        </w:tc>
        <w:tc>
          <w:tcPr>
            <w:tcW w:w="6111" w:type="dxa"/>
            <w:gridSpan w:val="2"/>
          </w:tcPr>
          <w:p w14:paraId="36444D09" w14:textId="77777777" w:rsidR="00407CCC" w:rsidRDefault="00407CCC" w:rsidP="00D36E04">
            <w:pPr>
              <w:pStyle w:val="afff4"/>
              <w:numPr>
                <w:ilvl w:val="0"/>
                <w:numId w:val="3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1483C919" w14:textId="77777777" w:rsidR="00407CCC" w:rsidRDefault="00407CCC" w:rsidP="00D36E04">
            <w:pPr>
              <w:pStyle w:val="afff4"/>
              <w:numPr>
                <w:ilvl w:val="0"/>
                <w:numId w:val="3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занесена информация по отказу</w:t>
            </w:r>
          </w:p>
          <w:p w14:paraId="118FFAA8" w14:textId="1EC6735D" w:rsidR="00407CCC" w:rsidRPr="00407CCC" w:rsidRDefault="00407CCC" w:rsidP="00D36E04">
            <w:pPr>
              <w:pStyle w:val="afff4"/>
              <w:numPr>
                <w:ilvl w:val="0"/>
                <w:numId w:val="3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07CCC" w:rsidRPr="00B56220" w14:paraId="6E7AC80C" w14:textId="77777777" w:rsidTr="00A373B6">
        <w:tc>
          <w:tcPr>
            <w:tcW w:w="1277" w:type="dxa"/>
            <w:shd w:val="clear" w:color="auto" w:fill="auto"/>
          </w:tcPr>
          <w:p w14:paraId="10A11853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2ED39D" w14:textId="0EDAB941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другим сроком</w:t>
            </w:r>
          </w:p>
        </w:tc>
        <w:tc>
          <w:tcPr>
            <w:tcW w:w="5528" w:type="dxa"/>
          </w:tcPr>
          <w:p w14:paraId="7801B380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4.2.17</w:t>
            </w:r>
          </w:p>
          <w:p w14:paraId="74501AE0" w14:textId="77777777" w:rsidR="00407CCC" w:rsidRDefault="00407CCC" w:rsidP="00D36E04">
            <w:pPr>
              <w:pStyle w:val="afff4"/>
              <w:numPr>
                <w:ilvl w:val="0"/>
                <w:numId w:val="3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 на запрос переноса срока</w:t>
            </w:r>
          </w:p>
          <w:p w14:paraId="227C4FD2" w14:textId="77777777" w:rsidR="00407CCC" w:rsidRDefault="00407CCC" w:rsidP="00D36E04">
            <w:pPr>
              <w:pStyle w:val="afff4"/>
              <w:numPr>
                <w:ilvl w:val="0"/>
                <w:numId w:val="3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новую дату в поле «Согласованный срок»</w:t>
            </w:r>
          </w:p>
          <w:p w14:paraId="1278EF00" w14:textId="160EFB51" w:rsidR="00407CCC" w:rsidRPr="00407CCC" w:rsidRDefault="00407CCC" w:rsidP="00D36E04">
            <w:pPr>
              <w:pStyle w:val="afff4"/>
              <w:numPr>
                <w:ilvl w:val="0"/>
                <w:numId w:val="3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111" w:type="dxa"/>
            <w:gridSpan w:val="2"/>
          </w:tcPr>
          <w:p w14:paraId="4AA00949" w14:textId="77777777" w:rsidR="00407CCC" w:rsidRDefault="00407CCC" w:rsidP="00D36E04">
            <w:pPr>
              <w:pStyle w:val="afff4"/>
              <w:numPr>
                <w:ilvl w:val="0"/>
                <w:numId w:val="3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37F72E78" w14:textId="77777777" w:rsidR="00407CCC" w:rsidRDefault="00407CCC" w:rsidP="00D36E04">
            <w:pPr>
              <w:pStyle w:val="afff4"/>
              <w:numPr>
                <w:ilvl w:val="0"/>
                <w:numId w:val="3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новому согласованному сроку исполнения</w:t>
            </w:r>
          </w:p>
          <w:p w14:paraId="447598FC" w14:textId="20BE9207" w:rsidR="00407CCC" w:rsidRPr="00407CCC" w:rsidRDefault="00407CCC" w:rsidP="00D36E04">
            <w:pPr>
              <w:pStyle w:val="afff4"/>
              <w:numPr>
                <w:ilvl w:val="0"/>
                <w:numId w:val="3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07CCC" w:rsidRPr="00B56220" w14:paraId="73EC7065" w14:textId="77777777" w:rsidTr="00A373B6">
        <w:tc>
          <w:tcPr>
            <w:tcW w:w="1277" w:type="dxa"/>
            <w:shd w:val="clear" w:color="auto" w:fill="auto"/>
          </w:tcPr>
          <w:p w14:paraId="01A0A3EC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BD4810" w14:textId="39D0E9F4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</w:t>
            </w:r>
            <w:r>
              <w:rPr>
                <w:sz w:val="24"/>
                <w:szCs w:val="24"/>
              </w:rPr>
              <w:lastRenderedPageBreak/>
              <w:t>при одобрении переноса срока исполнения с согласованным сроком</w:t>
            </w:r>
          </w:p>
        </w:tc>
        <w:tc>
          <w:tcPr>
            <w:tcW w:w="5528" w:type="dxa"/>
          </w:tcPr>
          <w:p w14:paraId="1EAC1194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4.2.17</w:t>
            </w:r>
          </w:p>
          <w:p w14:paraId="3C3B4B30" w14:textId="77777777" w:rsidR="00407CCC" w:rsidRDefault="00407CCC" w:rsidP="00D36E04">
            <w:pPr>
              <w:pStyle w:val="afff4"/>
              <w:numPr>
                <w:ilvl w:val="0"/>
                <w:numId w:val="3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Сотрудник Бюро контроля берет в работу задание на запрос переноса срока</w:t>
            </w:r>
          </w:p>
          <w:p w14:paraId="1A82518D" w14:textId="49C03EAA" w:rsidR="00407CCC" w:rsidRPr="00407CCC" w:rsidRDefault="00407CCC" w:rsidP="00D36E04">
            <w:pPr>
              <w:pStyle w:val="afff4"/>
              <w:numPr>
                <w:ilvl w:val="0"/>
                <w:numId w:val="3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111" w:type="dxa"/>
            <w:gridSpan w:val="2"/>
          </w:tcPr>
          <w:p w14:paraId="3E5B66AE" w14:textId="77777777" w:rsidR="00407CCC" w:rsidRDefault="00407CCC" w:rsidP="00D36E04">
            <w:pPr>
              <w:pStyle w:val="afff4"/>
              <w:numPr>
                <w:ilvl w:val="0"/>
                <w:numId w:val="3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вернулось Исполнителю</w:t>
            </w:r>
          </w:p>
          <w:p w14:paraId="6E27C1EF" w14:textId="77777777" w:rsidR="00407CCC" w:rsidRDefault="00407CCC" w:rsidP="00D36E04">
            <w:pPr>
              <w:pStyle w:val="afff4"/>
              <w:numPr>
                <w:ilvl w:val="0"/>
                <w:numId w:val="3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таблицу запросов на перенос срока записалась информация по согласованному сроку исполнения</w:t>
            </w:r>
          </w:p>
          <w:p w14:paraId="147F54FF" w14:textId="0647E2B7" w:rsidR="00407CCC" w:rsidRPr="00407CCC" w:rsidRDefault="00407CCC" w:rsidP="00D36E04">
            <w:pPr>
              <w:pStyle w:val="afff4"/>
              <w:numPr>
                <w:ilvl w:val="0"/>
                <w:numId w:val="3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07CCC" w:rsidRPr="00B56220" w14:paraId="2716600A" w14:textId="77777777" w:rsidTr="00A373B6">
        <w:tc>
          <w:tcPr>
            <w:tcW w:w="1277" w:type="dxa"/>
            <w:shd w:val="clear" w:color="auto" w:fill="auto"/>
          </w:tcPr>
          <w:p w14:paraId="4E6C3BE0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41E980" w14:textId="7C607F94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</w:t>
            </w:r>
          </w:p>
        </w:tc>
        <w:tc>
          <w:tcPr>
            <w:tcW w:w="5528" w:type="dxa"/>
          </w:tcPr>
          <w:p w14:paraId="1D0B5158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4.2.14</w:t>
            </w:r>
          </w:p>
          <w:p w14:paraId="563C6B1E" w14:textId="77777777" w:rsidR="00407CCC" w:rsidRPr="0078124F" w:rsidRDefault="00407CCC" w:rsidP="00D36E04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483CA623" w14:textId="77777777" w:rsidR="00407CCC" w:rsidRDefault="00407CCC" w:rsidP="00D36E04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</w:p>
          <w:p w14:paraId="60A7A745" w14:textId="59BE7A7C" w:rsidR="00407CCC" w:rsidRPr="00407CCC" w:rsidRDefault="00407CCC" w:rsidP="00D36E04">
            <w:pPr>
              <w:pStyle w:val="afff4"/>
              <w:numPr>
                <w:ilvl w:val="0"/>
                <w:numId w:val="3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60496603" w14:textId="77777777" w:rsidR="00407CCC" w:rsidRPr="0078124F" w:rsidRDefault="00407CCC" w:rsidP="00D36E04">
            <w:pPr>
              <w:pStyle w:val="afff4"/>
              <w:numPr>
                <w:ilvl w:val="0"/>
                <w:numId w:val="3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7ADB5921" w14:textId="77777777" w:rsidR="00407CCC" w:rsidRDefault="00407CCC" w:rsidP="00D36E04">
            <w:pPr>
              <w:pStyle w:val="afff4"/>
              <w:numPr>
                <w:ilvl w:val="0"/>
                <w:numId w:val="3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6C8BDD97" w14:textId="77777777" w:rsidR="00407CCC" w:rsidRDefault="00407CCC" w:rsidP="00D36E04">
            <w:pPr>
              <w:pStyle w:val="afff4"/>
              <w:numPr>
                <w:ilvl w:val="0"/>
                <w:numId w:val="3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1AC8DEC1" w14:textId="4CC0D35B" w:rsidR="00407CCC" w:rsidRPr="00407CCC" w:rsidRDefault="00407CCC" w:rsidP="00D36E04">
            <w:pPr>
              <w:pStyle w:val="afff4"/>
              <w:numPr>
                <w:ilvl w:val="0"/>
                <w:numId w:val="3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407CCC" w:rsidRPr="00B56220" w14:paraId="3AA468DB" w14:textId="77777777" w:rsidTr="00A373B6">
        <w:tc>
          <w:tcPr>
            <w:tcW w:w="1277" w:type="dxa"/>
            <w:shd w:val="clear" w:color="auto" w:fill="auto"/>
          </w:tcPr>
          <w:p w14:paraId="4FCABAD2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F6DE45B" w14:textId="66882D1F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 с постановкой на контроль</w:t>
            </w:r>
          </w:p>
        </w:tc>
        <w:tc>
          <w:tcPr>
            <w:tcW w:w="5528" w:type="dxa"/>
          </w:tcPr>
          <w:p w14:paraId="1137EFEE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4.2.14</w:t>
            </w:r>
          </w:p>
          <w:p w14:paraId="29FC45FE" w14:textId="77777777" w:rsidR="00407CCC" w:rsidRPr="0078124F" w:rsidRDefault="00407CCC" w:rsidP="00D36E04">
            <w:pPr>
              <w:pStyle w:val="afff4"/>
              <w:numPr>
                <w:ilvl w:val="0"/>
                <w:numId w:val="3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63930006" w14:textId="77777777" w:rsidR="00407CCC" w:rsidRDefault="00407CCC" w:rsidP="00D36E04">
            <w:pPr>
              <w:pStyle w:val="afff4"/>
              <w:numPr>
                <w:ilvl w:val="0"/>
                <w:numId w:val="3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  <w:r>
              <w:rPr>
                <w:sz w:val="24"/>
                <w:szCs w:val="24"/>
              </w:rPr>
              <w:t>, указать срок исполнения, установить флаг «Контроль подразделения» и поле «Контролер»</w:t>
            </w:r>
          </w:p>
          <w:p w14:paraId="25DE3746" w14:textId="1974C185" w:rsidR="00407CCC" w:rsidRPr="00407CCC" w:rsidRDefault="00407CCC" w:rsidP="00D36E04">
            <w:pPr>
              <w:pStyle w:val="afff4"/>
              <w:numPr>
                <w:ilvl w:val="0"/>
                <w:numId w:val="3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62E9B943" w14:textId="77777777" w:rsidR="00407CCC" w:rsidRPr="0078124F" w:rsidRDefault="00407CCC" w:rsidP="00D36E04">
            <w:pPr>
              <w:pStyle w:val="afff4"/>
              <w:numPr>
                <w:ilvl w:val="0"/>
                <w:numId w:val="3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3B753953" w14:textId="77777777" w:rsidR="00407CCC" w:rsidRDefault="00407CCC" w:rsidP="00D36E04">
            <w:pPr>
              <w:pStyle w:val="afff4"/>
              <w:numPr>
                <w:ilvl w:val="0"/>
                <w:numId w:val="3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5EABC1C0" w14:textId="77777777" w:rsidR="00407CCC" w:rsidRDefault="00407CCC" w:rsidP="00D36E04">
            <w:pPr>
              <w:pStyle w:val="afff4"/>
              <w:numPr>
                <w:ilvl w:val="0"/>
                <w:numId w:val="3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58FB4574" w14:textId="7E34BD56" w:rsidR="00407CCC" w:rsidRPr="00407CCC" w:rsidRDefault="00407CCC" w:rsidP="00D36E04">
            <w:pPr>
              <w:pStyle w:val="afff4"/>
              <w:numPr>
                <w:ilvl w:val="0"/>
                <w:numId w:val="3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407CCC" w:rsidRPr="00B56220" w14:paraId="4FE5A14D" w14:textId="77777777" w:rsidTr="00A373B6">
        <w:tc>
          <w:tcPr>
            <w:tcW w:w="1277" w:type="dxa"/>
            <w:shd w:val="clear" w:color="auto" w:fill="auto"/>
          </w:tcPr>
          <w:p w14:paraId="106BB6C3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4F0825" w14:textId="6AEF107C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новым Исполнителем</w:t>
            </w:r>
          </w:p>
        </w:tc>
        <w:tc>
          <w:tcPr>
            <w:tcW w:w="5528" w:type="dxa"/>
          </w:tcPr>
          <w:p w14:paraId="705848A0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4.2.21</w:t>
            </w:r>
          </w:p>
          <w:p w14:paraId="05E70B67" w14:textId="77777777" w:rsidR="00407CCC" w:rsidRPr="00D5388E" w:rsidRDefault="00407CCC" w:rsidP="00D36E04">
            <w:pPr>
              <w:pStyle w:val="afff4"/>
              <w:numPr>
                <w:ilvl w:val="0"/>
                <w:numId w:val="3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69EE395C" w14:textId="77777777" w:rsidR="00407CCC" w:rsidRDefault="00407CCC" w:rsidP="00D36E04">
            <w:pPr>
              <w:pStyle w:val="afff4"/>
              <w:numPr>
                <w:ilvl w:val="0"/>
                <w:numId w:val="3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представлении «Мои задания» у нового </w:t>
            </w:r>
            <w:r>
              <w:rPr>
                <w:sz w:val="24"/>
                <w:szCs w:val="24"/>
              </w:rPr>
              <w:lastRenderedPageBreak/>
              <w:t>исполнителя найти задание на исполнение</w:t>
            </w:r>
          </w:p>
          <w:p w14:paraId="65F83AD9" w14:textId="731B6F7C" w:rsidR="00407CCC" w:rsidRPr="00407CCC" w:rsidRDefault="00407CCC" w:rsidP="00D36E04">
            <w:pPr>
              <w:pStyle w:val="afff4"/>
              <w:numPr>
                <w:ilvl w:val="0"/>
                <w:numId w:val="3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247EFB48" w14:textId="77777777" w:rsidR="00407CCC" w:rsidRDefault="00407CCC" w:rsidP="00D36E04">
            <w:pPr>
              <w:pStyle w:val="afff4"/>
              <w:numPr>
                <w:ilvl w:val="0"/>
                <w:numId w:val="3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7EF674A4" w14:textId="367AB387" w:rsidR="00407CCC" w:rsidRPr="00407CCC" w:rsidRDefault="00407CCC" w:rsidP="00D36E04">
            <w:pPr>
              <w:pStyle w:val="afff4"/>
              <w:numPr>
                <w:ilvl w:val="0"/>
                <w:numId w:val="3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407CCC" w:rsidRPr="00B56220" w14:paraId="2642389B" w14:textId="77777777" w:rsidTr="00A373B6">
        <w:tc>
          <w:tcPr>
            <w:tcW w:w="1277" w:type="dxa"/>
            <w:shd w:val="clear" w:color="auto" w:fill="auto"/>
          </w:tcPr>
          <w:p w14:paraId="323D651F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85D2EE6" w14:textId="37094AC5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комментариев</w:t>
            </w:r>
          </w:p>
        </w:tc>
        <w:tc>
          <w:tcPr>
            <w:tcW w:w="5528" w:type="dxa"/>
          </w:tcPr>
          <w:p w14:paraId="7A863617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4.2.23</w:t>
            </w:r>
          </w:p>
          <w:p w14:paraId="09D5F7FC" w14:textId="77777777" w:rsidR="00407CCC" w:rsidRDefault="00407CCC" w:rsidP="00D36E04">
            <w:pPr>
              <w:pStyle w:val="afff4"/>
              <w:numPr>
                <w:ilvl w:val="0"/>
                <w:numId w:val="3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нового Исполнителя нажать «</w:t>
            </w:r>
            <w:r w:rsidRPr="0071544E">
              <w:rPr>
                <w:sz w:val="24"/>
                <w:szCs w:val="24"/>
              </w:rPr>
              <w:t>Ещ</w:t>
            </w:r>
            <w:r>
              <w:rPr>
                <w:sz w:val="24"/>
                <w:szCs w:val="24"/>
              </w:rPr>
              <w:t>е»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«Запросить комментарий»</w:t>
            </w:r>
          </w:p>
          <w:p w14:paraId="03875570" w14:textId="77777777" w:rsidR="00407CCC" w:rsidRDefault="00407CCC" w:rsidP="00D36E04">
            <w:pPr>
              <w:pStyle w:val="afff4"/>
              <w:numPr>
                <w:ilvl w:val="0"/>
                <w:numId w:val="3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Комментаторов и вопрос</w:t>
            </w:r>
          </w:p>
          <w:p w14:paraId="29DD2930" w14:textId="79E556DE" w:rsidR="00407CCC" w:rsidRPr="00407CCC" w:rsidRDefault="00407CCC" w:rsidP="00D36E04">
            <w:pPr>
              <w:pStyle w:val="afff4"/>
              <w:numPr>
                <w:ilvl w:val="0"/>
                <w:numId w:val="3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52A7EDED" w14:textId="77777777" w:rsidR="00407CCC" w:rsidRDefault="00407CCC" w:rsidP="00D36E04">
            <w:pPr>
              <w:pStyle w:val="afff4"/>
              <w:numPr>
                <w:ilvl w:val="0"/>
                <w:numId w:val="3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запросу на комментирование</w:t>
            </w:r>
          </w:p>
          <w:p w14:paraId="66C9677E" w14:textId="77777777" w:rsidR="00407CCC" w:rsidRDefault="00407CCC" w:rsidP="00D36E04">
            <w:pPr>
              <w:pStyle w:val="afff4"/>
              <w:numPr>
                <w:ilvl w:val="0"/>
                <w:numId w:val="3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Комментатору отправлен запрос на комментирование</w:t>
            </w:r>
          </w:p>
          <w:p w14:paraId="2481E530" w14:textId="5794281C" w:rsidR="00407CCC" w:rsidRPr="00407CCC" w:rsidRDefault="00407CCC" w:rsidP="00D36E04">
            <w:pPr>
              <w:pStyle w:val="afff4"/>
              <w:numPr>
                <w:ilvl w:val="0"/>
                <w:numId w:val="3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07CCC" w:rsidRPr="00B56220" w14:paraId="482DEA1E" w14:textId="77777777" w:rsidTr="00A373B6">
        <w:tc>
          <w:tcPr>
            <w:tcW w:w="1277" w:type="dxa"/>
            <w:shd w:val="clear" w:color="auto" w:fill="auto"/>
          </w:tcPr>
          <w:p w14:paraId="18F78186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0BE8E" w14:textId="2828F0C1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комментирование</w:t>
            </w:r>
          </w:p>
        </w:tc>
        <w:tc>
          <w:tcPr>
            <w:tcW w:w="5528" w:type="dxa"/>
          </w:tcPr>
          <w:p w14:paraId="45A8DA74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4.2.24</w:t>
            </w:r>
          </w:p>
          <w:p w14:paraId="79D172C6" w14:textId="77777777" w:rsidR="00407CCC" w:rsidRPr="00D5388E" w:rsidRDefault="00407CCC" w:rsidP="00D36E04">
            <w:pPr>
              <w:pStyle w:val="afff4"/>
              <w:numPr>
                <w:ilvl w:val="0"/>
                <w:numId w:val="3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Комментатора</w:t>
            </w:r>
          </w:p>
          <w:p w14:paraId="1283F054" w14:textId="77777777" w:rsidR="00407CCC" w:rsidRDefault="00407CCC" w:rsidP="00D36E04">
            <w:pPr>
              <w:pStyle w:val="afff4"/>
              <w:numPr>
                <w:ilvl w:val="0"/>
                <w:numId w:val="3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комментирование</w:t>
            </w:r>
          </w:p>
          <w:p w14:paraId="6B0B355C" w14:textId="6AA7775E" w:rsidR="00407CCC" w:rsidRPr="00407CCC" w:rsidRDefault="00407CCC" w:rsidP="00D36E04">
            <w:pPr>
              <w:pStyle w:val="afff4"/>
              <w:numPr>
                <w:ilvl w:val="0"/>
                <w:numId w:val="3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11BB4DC0" w14:textId="77777777" w:rsidR="00407CCC" w:rsidRDefault="00407CCC" w:rsidP="00D36E04">
            <w:pPr>
              <w:pStyle w:val="afff4"/>
              <w:numPr>
                <w:ilvl w:val="0"/>
                <w:numId w:val="3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80AFA37" w14:textId="59A28495" w:rsidR="00407CCC" w:rsidRPr="00407CCC" w:rsidRDefault="00407CCC" w:rsidP="00D36E04">
            <w:pPr>
              <w:pStyle w:val="afff4"/>
              <w:numPr>
                <w:ilvl w:val="0"/>
                <w:numId w:val="3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407CCC" w:rsidRPr="00B56220" w14:paraId="463C9AD5" w14:textId="77777777" w:rsidTr="00A373B6">
        <w:tc>
          <w:tcPr>
            <w:tcW w:w="1277" w:type="dxa"/>
            <w:shd w:val="clear" w:color="auto" w:fill="auto"/>
          </w:tcPr>
          <w:p w14:paraId="73B010A4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47B64AE" w14:textId="7B0CDEAE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отмены запроса на комментирование</w:t>
            </w:r>
          </w:p>
        </w:tc>
        <w:tc>
          <w:tcPr>
            <w:tcW w:w="5528" w:type="dxa"/>
          </w:tcPr>
          <w:p w14:paraId="37C7BE96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4.2.24</w:t>
            </w:r>
          </w:p>
          <w:p w14:paraId="04E74043" w14:textId="77777777" w:rsidR="00407CCC" w:rsidRPr="00A64F5F" w:rsidRDefault="00407CCC" w:rsidP="00D36E04">
            <w:pPr>
              <w:pStyle w:val="afff4"/>
              <w:numPr>
                <w:ilvl w:val="0"/>
                <w:numId w:val="3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под ролью нового Исполнителя</w:t>
            </w:r>
          </w:p>
          <w:p w14:paraId="6127B86C" w14:textId="77777777" w:rsidR="00407CCC" w:rsidRDefault="00407CCC" w:rsidP="00D36E04">
            <w:pPr>
              <w:pStyle w:val="afff4"/>
              <w:numPr>
                <w:ilvl w:val="0"/>
                <w:numId w:val="3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  <w:p w14:paraId="4CD23FDA" w14:textId="4BDAF84D" w:rsidR="00407CCC" w:rsidRPr="00407CCC" w:rsidRDefault="00407CCC" w:rsidP="00D36E04">
            <w:pPr>
              <w:pStyle w:val="afff4"/>
              <w:numPr>
                <w:ilvl w:val="0"/>
                <w:numId w:val="3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«Отозвать»</w:t>
            </w:r>
          </w:p>
        </w:tc>
        <w:tc>
          <w:tcPr>
            <w:tcW w:w="6111" w:type="dxa"/>
            <w:gridSpan w:val="2"/>
          </w:tcPr>
          <w:p w14:paraId="322DECEF" w14:textId="77777777" w:rsidR="00407CCC" w:rsidRDefault="00407CCC" w:rsidP="00D36E04">
            <w:pPr>
              <w:pStyle w:val="afff4"/>
              <w:numPr>
                <w:ilvl w:val="0"/>
                <w:numId w:val="3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Задание успешно завершено</w:t>
            </w:r>
          </w:p>
          <w:p w14:paraId="21087CAF" w14:textId="26E7623F" w:rsidR="00407CCC" w:rsidRPr="00407CCC" w:rsidRDefault="00407CCC" w:rsidP="00D36E04">
            <w:pPr>
              <w:pStyle w:val="afff4"/>
              <w:numPr>
                <w:ilvl w:val="0"/>
                <w:numId w:val="3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35FD34E4" w14:textId="77777777" w:rsidR="00407CCC" w:rsidRDefault="00407CCC" w:rsidP="00D36E04">
            <w:pPr>
              <w:pStyle w:val="afff4"/>
              <w:numPr>
                <w:ilvl w:val="0"/>
                <w:numId w:val="3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Комментатора автоматически завершилось задание на комментирование</w:t>
            </w:r>
          </w:p>
          <w:p w14:paraId="38E86377" w14:textId="4DE2CF57" w:rsidR="00407CCC" w:rsidRPr="00407CCC" w:rsidRDefault="00407CCC" w:rsidP="00D36E04">
            <w:pPr>
              <w:pStyle w:val="afff4"/>
              <w:numPr>
                <w:ilvl w:val="0"/>
                <w:numId w:val="3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07CCC" w:rsidRPr="00B56220" w14:paraId="1F9F009E" w14:textId="77777777" w:rsidTr="00A373B6">
        <w:tc>
          <w:tcPr>
            <w:tcW w:w="1277" w:type="dxa"/>
            <w:shd w:val="clear" w:color="auto" w:fill="auto"/>
          </w:tcPr>
          <w:p w14:paraId="0E9736A6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A182484" w14:textId="63FBC023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маршрута после комментирования</w:t>
            </w:r>
          </w:p>
        </w:tc>
        <w:tc>
          <w:tcPr>
            <w:tcW w:w="5528" w:type="dxa"/>
          </w:tcPr>
          <w:p w14:paraId="4C06EA3D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4.2.25</w:t>
            </w:r>
          </w:p>
          <w:p w14:paraId="79FAB7F6" w14:textId="77777777" w:rsidR="00407CCC" w:rsidRDefault="00407CCC" w:rsidP="00D36E04">
            <w:pPr>
              <w:pStyle w:val="afff4"/>
              <w:numPr>
                <w:ilvl w:val="0"/>
                <w:numId w:val="3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 берет в работу задание</w:t>
            </w:r>
          </w:p>
          <w:p w14:paraId="6B3DCE37" w14:textId="22704397" w:rsidR="00407CCC" w:rsidRPr="00407CCC" w:rsidRDefault="00407CCC" w:rsidP="00D36E04">
            <w:pPr>
              <w:pStyle w:val="afff4"/>
              <w:numPr>
                <w:ilvl w:val="0"/>
                <w:numId w:val="3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«Ответить на вопрос», указав комментарий</w:t>
            </w:r>
          </w:p>
        </w:tc>
        <w:tc>
          <w:tcPr>
            <w:tcW w:w="6111" w:type="dxa"/>
            <w:gridSpan w:val="2"/>
          </w:tcPr>
          <w:p w14:paraId="5AE2563A" w14:textId="77777777" w:rsidR="00407CCC" w:rsidRDefault="00407CCC" w:rsidP="00D36E04">
            <w:pPr>
              <w:pStyle w:val="afff4"/>
              <w:numPr>
                <w:ilvl w:val="0"/>
                <w:numId w:val="3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новому Исполнителю</w:t>
            </w:r>
          </w:p>
          <w:p w14:paraId="17D4E721" w14:textId="77777777" w:rsidR="00407CCC" w:rsidRDefault="00407CCC" w:rsidP="00D36E04">
            <w:pPr>
              <w:pStyle w:val="afff4"/>
              <w:numPr>
                <w:ilvl w:val="0"/>
                <w:numId w:val="3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3D1D1442" w14:textId="5DB39EB3" w:rsidR="00407CCC" w:rsidRPr="00407CCC" w:rsidRDefault="00407CCC" w:rsidP="00D36E04">
            <w:pPr>
              <w:pStyle w:val="afff4"/>
              <w:numPr>
                <w:ilvl w:val="0"/>
                <w:numId w:val="3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07CCC" w:rsidRPr="00B56220" w14:paraId="6525C0A2" w14:textId="77777777" w:rsidTr="00A373B6">
        <w:tc>
          <w:tcPr>
            <w:tcW w:w="1277" w:type="dxa"/>
            <w:shd w:val="clear" w:color="auto" w:fill="auto"/>
          </w:tcPr>
          <w:p w14:paraId="014130D3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FACA4C" w14:textId="4958B290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>завершения задачи новым исполнителем</w:t>
            </w:r>
          </w:p>
        </w:tc>
        <w:tc>
          <w:tcPr>
            <w:tcW w:w="5528" w:type="dxa"/>
          </w:tcPr>
          <w:p w14:paraId="6AC72CE8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вие: успешно выполнен тест 4.2.23</w:t>
            </w:r>
          </w:p>
          <w:p w14:paraId="656C1D11" w14:textId="77777777" w:rsidR="00407CCC" w:rsidRDefault="00407CCC" w:rsidP="00D36E04">
            <w:pPr>
              <w:pStyle w:val="afff4"/>
              <w:numPr>
                <w:ilvl w:val="0"/>
                <w:numId w:val="3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Новый исполнитель заполняет поля «Документ во исполнение», «Вид» и «Отчет»</w:t>
            </w:r>
          </w:p>
          <w:p w14:paraId="7C2F8F90" w14:textId="7FA3FDC6" w:rsidR="00407CCC" w:rsidRPr="00407CCC" w:rsidRDefault="00407CCC" w:rsidP="00D36E04">
            <w:pPr>
              <w:pStyle w:val="afff4"/>
              <w:numPr>
                <w:ilvl w:val="0"/>
                <w:numId w:val="3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44A9D479" w14:textId="77777777" w:rsidR="00407CCC" w:rsidRDefault="00407CCC" w:rsidP="00D36E04">
            <w:pPr>
              <w:pStyle w:val="afff4"/>
              <w:numPr>
                <w:ilvl w:val="0"/>
                <w:numId w:val="3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42490A83" w14:textId="77777777" w:rsidR="00407CCC" w:rsidRDefault="00407CCC" w:rsidP="00D36E04">
            <w:pPr>
              <w:pStyle w:val="afff4"/>
              <w:numPr>
                <w:ilvl w:val="0"/>
                <w:numId w:val="3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Исполнителю поручения вернулось задание в работу</w:t>
            </w:r>
          </w:p>
          <w:p w14:paraId="1A9B597F" w14:textId="77777777" w:rsidR="00407CCC" w:rsidRDefault="00407CCC" w:rsidP="00D36E04">
            <w:pPr>
              <w:pStyle w:val="afff4"/>
              <w:numPr>
                <w:ilvl w:val="0"/>
                <w:numId w:val="3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  <w:p w14:paraId="47A37755" w14:textId="54C50C6A" w:rsidR="00407CCC" w:rsidRPr="00407CCC" w:rsidRDefault="00407CCC" w:rsidP="00D36E04">
            <w:pPr>
              <w:pStyle w:val="afff4"/>
              <w:numPr>
                <w:ilvl w:val="0"/>
                <w:numId w:val="3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407CCC" w:rsidRPr="00B56220" w14:paraId="3124AD99" w14:textId="77777777" w:rsidTr="00A373B6">
        <w:tc>
          <w:tcPr>
            <w:tcW w:w="1277" w:type="dxa"/>
            <w:shd w:val="clear" w:color="auto" w:fill="auto"/>
          </w:tcPr>
          <w:p w14:paraId="7FCA8BED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66FAFC" w14:textId="66366794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28" w:type="dxa"/>
          </w:tcPr>
          <w:p w14:paraId="50308603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4.2.14</w:t>
            </w:r>
          </w:p>
          <w:p w14:paraId="7091F47B" w14:textId="77777777" w:rsidR="00407CCC" w:rsidRPr="0078124F" w:rsidRDefault="00407CCC" w:rsidP="00D36E04">
            <w:pPr>
              <w:pStyle w:val="afff4"/>
              <w:numPr>
                <w:ilvl w:val="0"/>
                <w:numId w:val="3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 xml:space="preserve">Добавить </w:t>
            </w:r>
            <w:r>
              <w:rPr>
                <w:sz w:val="24"/>
                <w:szCs w:val="24"/>
              </w:rPr>
              <w:t>Комментарий»</w:t>
            </w:r>
          </w:p>
          <w:p w14:paraId="1D72D6C1" w14:textId="77777777" w:rsidR="00407CCC" w:rsidRDefault="00407CCC" w:rsidP="00D36E04">
            <w:pPr>
              <w:pStyle w:val="afff4"/>
              <w:numPr>
                <w:ilvl w:val="0"/>
                <w:numId w:val="3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«Процент выполнения» и «Комментарий»</w:t>
            </w:r>
          </w:p>
          <w:p w14:paraId="41B76100" w14:textId="59A55EF0" w:rsidR="00407CCC" w:rsidRPr="00407CCC" w:rsidRDefault="00407CCC" w:rsidP="00D36E04">
            <w:pPr>
              <w:pStyle w:val="afff4"/>
              <w:numPr>
                <w:ilvl w:val="0"/>
                <w:numId w:val="3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кнопку «Добавить Комментарий»</w:t>
            </w:r>
          </w:p>
        </w:tc>
        <w:tc>
          <w:tcPr>
            <w:tcW w:w="6111" w:type="dxa"/>
            <w:gridSpan w:val="2"/>
          </w:tcPr>
          <w:p w14:paraId="739820CF" w14:textId="77777777" w:rsidR="00407CCC" w:rsidRDefault="00407CCC" w:rsidP="00D36E04">
            <w:pPr>
              <w:pStyle w:val="afff4"/>
              <w:numPr>
                <w:ilvl w:val="0"/>
                <w:numId w:val="3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264D2998" w14:textId="77777777" w:rsidR="00407CCC" w:rsidRDefault="00407CCC" w:rsidP="00D36E04">
            <w:pPr>
              <w:pStyle w:val="afff4"/>
              <w:numPr>
                <w:ilvl w:val="0"/>
                <w:numId w:val="3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«Комментарии»</w:t>
            </w:r>
          </w:p>
          <w:p w14:paraId="33111378" w14:textId="79416A7B" w:rsidR="00407CCC" w:rsidRPr="00407CCC" w:rsidRDefault="00407CCC" w:rsidP="00D36E04">
            <w:pPr>
              <w:pStyle w:val="afff4"/>
              <w:numPr>
                <w:ilvl w:val="0"/>
                <w:numId w:val="3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таблицу во вкладке «Комментарии» записалась информация по комментированию от Исполнителя</w:t>
            </w:r>
          </w:p>
        </w:tc>
      </w:tr>
      <w:tr w:rsidR="00407CCC" w:rsidRPr="00B56220" w14:paraId="21516D4B" w14:textId="77777777" w:rsidTr="00A373B6">
        <w:tc>
          <w:tcPr>
            <w:tcW w:w="1277" w:type="dxa"/>
            <w:shd w:val="clear" w:color="auto" w:fill="auto"/>
          </w:tcPr>
          <w:p w14:paraId="5A20A989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14D2AC" w14:textId="72A63C13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без указания файла</w:t>
            </w:r>
          </w:p>
        </w:tc>
        <w:tc>
          <w:tcPr>
            <w:tcW w:w="5528" w:type="dxa"/>
          </w:tcPr>
          <w:p w14:paraId="6E5B876E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4.2.14</w:t>
            </w:r>
          </w:p>
          <w:p w14:paraId="7924E59A" w14:textId="77777777" w:rsidR="00407CCC" w:rsidRDefault="00407CCC" w:rsidP="00D36E04">
            <w:pPr>
              <w:pStyle w:val="afff4"/>
              <w:numPr>
                <w:ilvl w:val="0"/>
                <w:numId w:val="3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63E2EB85" w14:textId="17894C45" w:rsidR="00407CCC" w:rsidRPr="00407CCC" w:rsidRDefault="00407CCC" w:rsidP="00D36E04">
            <w:pPr>
              <w:pStyle w:val="afff4"/>
              <w:numPr>
                <w:ilvl w:val="0"/>
                <w:numId w:val="3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7DFC9C68" w14:textId="77777777" w:rsidR="00407CCC" w:rsidRDefault="00407CCC" w:rsidP="00D36E04">
            <w:pPr>
              <w:pStyle w:val="afff4"/>
              <w:numPr>
                <w:ilvl w:val="0"/>
                <w:numId w:val="3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660EBEEB" w14:textId="77777777" w:rsidR="00407CCC" w:rsidRDefault="00407CCC" w:rsidP="00D36E04">
            <w:pPr>
              <w:pStyle w:val="afff4"/>
              <w:numPr>
                <w:ilvl w:val="0"/>
                <w:numId w:val="3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  <w:p w14:paraId="137241C2" w14:textId="5EBF1B54" w:rsidR="00407CCC" w:rsidRPr="00407CCC" w:rsidRDefault="00407CCC" w:rsidP="00D36E04">
            <w:pPr>
              <w:pStyle w:val="afff4"/>
              <w:numPr>
                <w:ilvl w:val="0"/>
                <w:numId w:val="3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</w:tc>
      </w:tr>
      <w:tr w:rsidR="00407CCC" w:rsidRPr="00B56220" w14:paraId="0942302E" w14:textId="77777777" w:rsidTr="00A373B6">
        <w:tc>
          <w:tcPr>
            <w:tcW w:w="1277" w:type="dxa"/>
            <w:shd w:val="clear" w:color="auto" w:fill="auto"/>
          </w:tcPr>
          <w:p w14:paraId="503F7E8F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E701CD" w14:textId="1EE0F4FF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сотрудниками Бюро контроля</w:t>
            </w:r>
          </w:p>
        </w:tc>
        <w:tc>
          <w:tcPr>
            <w:tcW w:w="5528" w:type="dxa"/>
          </w:tcPr>
          <w:p w14:paraId="3723AA23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4.2.30</w:t>
            </w:r>
          </w:p>
          <w:p w14:paraId="6E42CFD6" w14:textId="77777777" w:rsidR="00407CCC" w:rsidRPr="00D5388E" w:rsidRDefault="00407CCC" w:rsidP="00D36E04">
            <w:pPr>
              <w:pStyle w:val="afff4"/>
              <w:numPr>
                <w:ilvl w:val="0"/>
                <w:numId w:val="3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1E843F87" w14:textId="77777777" w:rsidR="00407CCC" w:rsidRDefault="00407CCC" w:rsidP="00D36E04">
            <w:pPr>
              <w:pStyle w:val="afff4"/>
              <w:numPr>
                <w:ilvl w:val="0"/>
                <w:numId w:val="3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контроль исполнения</w:t>
            </w:r>
          </w:p>
          <w:p w14:paraId="6F3CE4BF" w14:textId="5285F209" w:rsidR="00407CCC" w:rsidRPr="00407CCC" w:rsidRDefault="00407CCC" w:rsidP="00D36E04">
            <w:pPr>
              <w:pStyle w:val="afff4"/>
              <w:numPr>
                <w:ilvl w:val="0"/>
                <w:numId w:val="3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44B8E09C" w14:textId="77777777" w:rsidR="00407CCC" w:rsidRDefault="00407CCC" w:rsidP="00D36E04">
            <w:pPr>
              <w:pStyle w:val="afff4"/>
              <w:numPr>
                <w:ilvl w:val="0"/>
                <w:numId w:val="3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0E2053F9" w14:textId="038D94D2" w:rsidR="00407CCC" w:rsidRPr="00407CCC" w:rsidRDefault="00407CCC" w:rsidP="00D36E04">
            <w:pPr>
              <w:pStyle w:val="afff4"/>
              <w:numPr>
                <w:ilvl w:val="0"/>
                <w:numId w:val="3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407CCC" w:rsidRPr="00B56220" w14:paraId="4573C55F" w14:textId="77777777" w:rsidTr="00A373B6">
        <w:tc>
          <w:tcPr>
            <w:tcW w:w="1277" w:type="dxa"/>
            <w:shd w:val="clear" w:color="auto" w:fill="auto"/>
          </w:tcPr>
          <w:p w14:paraId="01F1CA24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E46799" w14:textId="3671916F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после указания </w:t>
            </w:r>
            <w:r>
              <w:rPr>
                <w:sz w:val="24"/>
                <w:szCs w:val="24"/>
              </w:rPr>
              <w:lastRenderedPageBreak/>
              <w:t xml:space="preserve">замечаний по исполнению сотрудниками Бюро контроля </w:t>
            </w:r>
          </w:p>
        </w:tc>
        <w:tc>
          <w:tcPr>
            <w:tcW w:w="5528" w:type="dxa"/>
          </w:tcPr>
          <w:p w14:paraId="3DE52890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вие: успешно выполнен тест 4.2.31</w:t>
            </w:r>
          </w:p>
          <w:p w14:paraId="2F52BA00" w14:textId="77777777" w:rsidR="00407CCC" w:rsidRDefault="00407CCC" w:rsidP="00D36E04">
            <w:pPr>
              <w:pStyle w:val="afff4"/>
              <w:numPr>
                <w:ilvl w:val="0"/>
                <w:numId w:val="3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 Бюро контроля берет в работу </w:t>
            </w:r>
            <w:r>
              <w:rPr>
                <w:sz w:val="24"/>
                <w:szCs w:val="24"/>
              </w:rPr>
              <w:lastRenderedPageBreak/>
              <w:t>задание</w:t>
            </w:r>
          </w:p>
          <w:p w14:paraId="5C672BFA" w14:textId="13B650DE" w:rsidR="00407CCC" w:rsidRPr="00407CCC" w:rsidRDefault="00407CCC" w:rsidP="00D36E04">
            <w:pPr>
              <w:pStyle w:val="afff4"/>
              <w:numPr>
                <w:ilvl w:val="0"/>
                <w:numId w:val="3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«Направить на доработку», указав комментарий</w:t>
            </w:r>
          </w:p>
        </w:tc>
        <w:tc>
          <w:tcPr>
            <w:tcW w:w="6111" w:type="dxa"/>
            <w:gridSpan w:val="2"/>
          </w:tcPr>
          <w:p w14:paraId="5F0B57CC" w14:textId="77777777" w:rsidR="00407CCC" w:rsidRDefault="00407CCC" w:rsidP="00D36E04">
            <w:pPr>
              <w:pStyle w:val="afff4"/>
              <w:numPr>
                <w:ilvl w:val="0"/>
                <w:numId w:val="3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4B14F112" w14:textId="77777777" w:rsidR="00407CCC" w:rsidRDefault="00407CCC" w:rsidP="00D36E04">
            <w:pPr>
              <w:pStyle w:val="afff4"/>
              <w:numPr>
                <w:ilvl w:val="0"/>
                <w:numId w:val="3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</w:t>
            </w:r>
            <w:r w:rsidRPr="00736040">
              <w:rPr>
                <w:sz w:val="24"/>
                <w:szCs w:val="24"/>
              </w:rPr>
              <w:lastRenderedPageBreak/>
              <w:t>соответствующие записи</w:t>
            </w:r>
          </w:p>
          <w:p w14:paraId="7D0F0D07" w14:textId="7D71200B" w:rsidR="00407CCC" w:rsidRPr="00407CCC" w:rsidRDefault="00407CCC" w:rsidP="00D36E04">
            <w:pPr>
              <w:pStyle w:val="afff4"/>
              <w:numPr>
                <w:ilvl w:val="0"/>
                <w:numId w:val="3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Задание вернулось Исполнителю на доработку</w:t>
            </w:r>
          </w:p>
        </w:tc>
      </w:tr>
      <w:tr w:rsidR="00407CCC" w:rsidRPr="00B56220" w14:paraId="3AC70C19" w14:textId="77777777" w:rsidTr="00A373B6">
        <w:tc>
          <w:tcPr>
            <w:tcW w:w="1277" w:type="dxa"/>
            <w:shd w:val="clear" w:color="auto" w:fill="auto"/>
          </w:tcPr>
          <w:p w14:paraId="23BF47CE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C327A28" w14:textId="6AD22C1C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успешной проверки контроля исполнения</w:t>
            </w:r>
          </w:p>
        </w:tc>
        <w:tc>
          <w:tcPr>
            <w:tcW w:w="5528" w:type="dxa"/>
          </w:tcPr>
          <w:p w14:paraId="1BF31C78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4.2.31</w:t>
            </w:r>
          </w:p>
          <w:p w14:paraId="0FA332BB" w14:textId="77777777" w:rsidR="00407CCC" w:rsidRDefault="00407CCC" w:rsidP="00D36E04">
            <w:pPr>
              <w:pStyle w:val="afff4"/>
              <w:numPr>
                <w:ilvl w:val="0"/>
                <w:numId w:val="3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</w:t>
            </w:r>
          </w:p>
          <w:p w14:paraId="378545F2" w14:textId="02DDD76D" w:rsidR="00407CCC" w:rsidRPr="00407CCC" w:rsidRDefault="00407CCC" w:rsidP="00D36E04">
            <w:pPr>
              <w:pStyle w:val="afff4"/>
              <w:numPr>
                <w:ilvl w:val="0"/>
                <w:numId w:val="3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Нажать «Подтвердить исполнение», при необходимости указав комментарий</w:t>
            </w:r>
          </w:p>
        </w:tc>
        <w:tc>
          <w:tcPr>
            <w:tcW w:w="6111" w:type="dxa"/>
            <w:gridSpan w:val="2"/>
          </w:tcPr>
          <w:p w14:paraId="03094305" w14:textId="77777777" w:rsidR="00407CCC" w:rsidRDefault="00407CCC" w:rsidP="00D36E04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1DE76E9B" w14:textId="77777777" w:rsidR="00407CCC" w:rsidRDefault="00407CCC" w:rsidP="00D36E04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0ED920AB" w14:textId="528AFE15" w:rsidR="00407CCC" w:rsidRPr="00407CCC" w:rsidRDefault="00407CCC" w:rsidP="00D36E04">
            <w:pPr>
              <w:pStyle w:val="afff4"/>
              <w:numPr>
                <w:ilvl w:val="0"/>
                <w:numId w:val="3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407CCC" w:rsidRPr="00B56220" w14:paraId="4B15B27F" w14:textId="77777777" w:rsidTr="00A373B6">
        <w:tc>
          <w:tcPr>
            <w:tcW w:w="1277" w:type="dxa"/>
            <w:shd w:val="clear" w:color="auto" w:fill="auto"/>
          </w:tcPr>
          <w:p w14:paraId="37295EF0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2BFB5F" w14:textId="2BC141B6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Контролером</w:t>
            </w:r>
          </w:p>
        </w:tc>
        <w:tc>
          <w:tcPr>
            <w:tcW w:w="5528" w:type="dxa"/>
          </w:tcPr>
          <w:p w14:paraId="3002A2F5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после теста 4.2.28, успешно выполнен тест 4.2.22</w:t>
            </w:r>
          </w:p>
          <w:p w14:paraId="7032618D" w14:textId="77777777" w:rsidR="00407CCC" w:rsidRPr="00D5388E" w:rsidRDefault="00407CCC" w:rsidP="00D36E04">
            <w:pPr>
              <w:pStyle w:val="afff4"/>
              <w:numPr>
                <w:ilvl w:val="0"/>
                <w:numId w:val="3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Контролер</w:t>
            </w:r>
          </w:p>
          <w:p w14:paraId="55646465" w14:textId="77777777" w:rsidR="00407CCC" w:rsidRDefault="00407CCC" w:rsidP="00D36E04">
            <w:pPr>
              <w:pStyle w:val="afff4"/>
              <w:numPr>
                <w:ilvl w:val="0"/>
                <w:numId w:val="3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контроль исполнения</w:t>
            </w:r>
          </w:p>
          <w:p w14:paraId="375751B7" w14:textId="076C49F1" w:rsidR="00407CCC" w:rsidRPr="00407CCC" w:rsidRDefault="00407CCC" w:rsidP="00D36E04">
            <w:pPr>
              <w:pStyle w:val="afff4"/>
              <w:numPr>
                <w:ilvl w:val="0"/>
                <w:numId w:val="3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7B9DFBE6" w14:textId="77777777" w:rsidR="00407CCC" w:rsidRDefault="00407CCC" w:rsidP="00D36E04">
            <w:pPr>
              <w:pStyle w:val="afff4"/>
              <w:numPr>
                <w:ilvl w:val="0"/>
                <w:numId w:val="3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BE6AA08" w14:textId="76D5B0DF" w:rsidR="00407CCC" w:rsidRPr="00407CCC" w:rsidRDefault="00407CCC" w:rsidP="00D36E04">
            <w:pPr>
              <w:pStyle w:val="afff4"/>
              <w:numPr>
                <w:ilvl w:val="0"/>
                <w:numId w:val="3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407CCC" w:rsidRPr="00B56220" w14:paraId="56D15291" w14:textId="77777777" w:rsidTr="00A373B6">
        <w:tc>
          <w:tcPr>
            <w:tcW w:w="1277" w:type="dxa"/>
            <w:shd w:val="clear" w:color="auto" w:fill="auto"/>
          </w:tcPr>
          <w:p w14:paraId="18C65352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B772AC9" w14:textId="2E5FB6FC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с указанием файла</w:t>
            </w:r>
          </w:p>
        </w:tc>
        <w:tc>
          <w:tcPr>
            <w:tcW w:w="5528" w:type="dxa"/>
          </w:tcPr>
          <w:p w14:paraId="28FBA9EE" w14:textId="77777777" w:rsidR="00407CCC" w:rsidRPr="0078124F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4.2.14</w:t>
            </w:r>
          </w:p>
          <w:p w14:paraId="59B2D4C5" w14:textId="77777777" w:rsidR="00407CCC" w:rsidRDefault="00407CCC" w:rsidP="00D36E04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3C996415" w14:textId="77777777" w:rsidR="00407CCC" w:rsidRDefault="00407CCC" w:rsidP="00D36E04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63A13D4A" w14:textId="77777777" w:rsidR="00407CCC" w:rsidRDefault="00407CCC" w:rsidP="00D36E04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«Отчеты по исполнению» и добавить в раздел «Файлы задания» необходимый файл</w:t>
            </w:r>
          </w:p>
          <w:p w14:paraId="4B74877F" w14:textId="77777777" w:rsidR="00407CCC" w:rsidRDefault="00407CCC" w:rsidP="00D36E04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75B12B1F" w14:textId="507EFECF" w:rsidR="00407CCC" w:rsidRPr="00407CCC" w:rsidRDefault="00407CCC" w:rsidP="00D36E04">
            <w:pPr>
              <w:pStyle w:val="afff4"/>
              <w:numPr>
                <w:ilvl w:val="0"/>
                <w:numId w:val="3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111" w:type="dxa"/>
            <w:gridSpan w:val="2"/>
          </w:tcPr>
          <w:p w14:paraId="6D34E0EC" w14:textId="77777777" w:rsidR="00407CCC" w:rsidRDefault="00407CCC" w:rsidP="00D36E04">
            <w:pPr>
              <w:pStyle w:val="afff4"/>
              <w:numPr>
                <w:ilvl w:val="0"/>
                <w:numId w:val="3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21494F55" w14:textId="77777777" w:rsidR="00407CCC" w:rsidRDefault="00407CCC" w:rsidP="00D36E04">
            <w:pPr>
              <w:pStyle w:val="afff4"/>
              <w:numPr>
                <w:ilvl w:val="0"/>
                <w:numId w:val="3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28D036C1" w14:textId="14752BC0" w:rsidR="00407CCC" w:rsidRPr="00407CCC" w:rsidRDefault="00407CCC" w:rsidP="00D36E04">
            <w:pPr>
              <w:pStyle w:val="afff4"/>
              <w:numPr>
                <w:ilvl w:val="0"/>
                <w:numId w:val="3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7CCC">
              <w:rPr>
                <w:sz w:val="24"/>
                <w:szCs w:val="24"/>
              </w:rPr>
              <w:t>Во вкладке «Резолюция» в дополнительной вкладке «Отчеты по исполнению» появился приложенный файл</w:t>
            </w:r>
          </w:p>
        </w:tc>
      </w:tr>
      <w:tr w:rsidR="00407CCC" w:rsidRPr="00B56220" w14:paraId="5EAB9680" w14:textId="77777777" w:rsidTr="00A373B6">
        <w:tc>
          <w:tcPr>
            <w:tcW w:w="1277" w:type="dxa"/>
            <w:shd w:val="clear" w:color="auto" w:fill="auto"/>
          </w:tcPr>
          <w:p w14:paraId="74DDC91A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78E579" w14:textId="27C2611E" w:rsidR="00407CCC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>автоматического завершения дочерних резолюций при завершении корневой</w:t>
            </w:r>
          </w:p>
        </w:tc>
        <w:tc>
          <w:tcPr>
            <w:tcW w:w="5528" w:type="dxa"/>
          </w:tcPr>
          <w:p w14:paraId="671486E6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4.2.21</w:t>
            </w:r>
          </w:p>
          <w:p w14:paraId="19881EF1" w14:textId="77777777" w:rsidR="00407CCC" w:rsidRDefault="00407CCC" w:rsidP="00D36E04">
            <w:pPr>
              <w:pStyle w:val="afff4"/>
              <w:numPr>
                <w:ilvl w:val="0"/>
                <w:numId w:val="3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Исполнитель заполняет поля «Документ во исполнение», «Вид» и «Отчет»</w:t>
            </w:r>
          </w:p>
          <w:p w14:paraId="68085D0C" w14:textId="1617C0EC" w:rsidR="00407CCC" w:rsidRPr="009416FD" w:rsidRDefault="00407CCC" w:rsidP="00D36E04">
            <w:pPr>
              <w:pStyle w:val="afff4"/>
              <w:numPr>
                <w:ilvl w:val="0"/>
                <w:numId w:val="3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2850C825" w14:textId="77777777" w:rsidR="00407CCC" w:rsidRDefault="00407CCC" w:rsidP="00D36E04">
            <w:pPr>
              <w:pStyle w:val="afff4"/>
              <w:numPr>
                <w:ilvl w:val="0"/>
                <w:numId w:val="3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Система завершит все процессы по дочерним </w:t>
            </w:r>
            <w:r>
              <w:rPr>
                <w:sz w:val="24"/>
                <w:szCs w:val="24"/>
              </w:rPr>
              <w:lastRenderedPageBreak/>
              <w:t>резолюциям, предварительно сообщив об этом Исполнителю</w:t>
            </w:r>
          </w:p>
          <w:p w14:paraId="3E1B05F0" w14:textId="77777777" w:rsidR="00407CCC" w:rsidRDefault="00407CCC" w:rsidP="00D36E04">
            <w:pPr>
              <w:pStyle w:val="afff4"/>
              <w:numPr>
                <w:ilvl w:val="0"/>
                <w:numId w:val="3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2DBFA181" w14:textId="77777777" w:rsidR="00407CCC" w:rsidRDefault="00407CCC" w:rsidP="00D36E04">
            <w:pPr>
              <w:pStyle w:val="afff4"/>
              <w:numPr>
                <w:ilvl w:val="0"/>
                <w:numId w:val="3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23E68C93" w14:textId="2BA3991F" w:rsidR="00407CCC" w:rsidRPr="009416FD" w:rsidRDefault="00407CCC" w:rsidP="00D36E04">
            <w:pPr>
              <w:pStyle w:val="afff4"/>
              <w:numPr>
                <w:ilvl w:val="0"/>
                <w:numId w:val="3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416FD">
              <w:rPr>
                <w:sz w:val="24"/>
                <w:szCs w:val="24"/>
              </w:rPr>
              <w:t>Во вкладке «Резолюция» появилась дополнительная вкладка «Отчеты по исполнению»</w:t>
            </w:r>
          </w:p>
        </w:tc>
      </w:tr>
      <w:tr w:rsidR="00407CCC" w:rsidRPr="00B56220" w14:paraId="1AB0CA01" w14:textId="77777777" w:rsidTr="00A373B6">
        <w:tc>
          <w:tcPr>
            <w:tcW w:w="1277" w:type="dxa"/>
            <w:shd w:val="clear" w:color="auto" w:fill="auto"/>
          </w:tcPr>
          <w:p w14:paraId="3294E6B3" w14:textId="77777777" w:rsidR="00407CCC" w:rsidRPr="00B56220" w:rsidRDefault="00407CCC" w:rsidP="00D36E04">
            <w:pPr>
              <w:pStyle w:val="afff4"/>
              <w:keepNext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156339E5" w14:textId="17AC1D4D" w:rsidR="00407CCC" w:rsidRPr="00B56220" w:rsidRDefault="00407CCC" w:rsidP="00407CCC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bookmarkStart w:id="57" w:name="_GoBack"/>
            <w:r w:rsidRPr="00485E4B">
              <w:rPr>
                <w:b/>
                <w:sz w:val="24"/>
                <w:szCs w:val="24"/>
              </w:rPr>
              <w:t>Проверка работы с файлами</w:t>
            </w:r>
            <w:r>
              <w:rPr>
                <w:b/>
                <w:sz w:val="24"/>
                <w:szCs w:val="24"/>
              </w:rPr>
              <w:t xml:space="preserve"> и сканирования</w:t>
            </w:r>
            <w:bookmarkEnd w:id="57"/>
          </w:p>
        </w:tc>
      </w:tr>
      <w:tr w:rsidR="00407CCC" w:rsidRPr="00B56220" w14:paraId="550388DC" w14:textId="77777777" w:rsidTr="00A373B6">
        <w:tc>
          <w:tcPr>
            <w:tcW w:w="1277" w:type="dxa"/>
            <w:shd w:val="clear" w:color="auto" w:fill="auto"/>
          </w:tcPr>
          <w:p w14:paraId="5A97FF6A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2DCF78" w14:textId="42F5081A" w:rsidR="00407CCC" w:rsidRPr="00485E4B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</w:t>
            </w:r>
            <w:r w:rsidRPr="0065175B">
              <w:rPr>
                <w:sz w:val="24"/>
                <w:szCs w:val="24"/>
              </w:rPr>
              <w:t xml:space="preserve"> копии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5528" w:type="dxa"/>
          </w:tcPr>
          <w:p w14:paraId="4D44B359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предусматривает наличие активного задания у участника процесса согласования Приказа</w:t>
            </w:r>
          </w:p>
          <w:p w14:paraId="5FA1385E" w14:textId="77777777" w:rsidR="00407CCC" w:rsidRPr="00022BB2" w:rsidRDefault="00407CCC" w:rsidP="00D36E04">
            <w:pPr>
              <w:pStyle w:val="afff4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22BB2">
              <w:rPr>
                <w:sz w:val="24"/>
                <w:szCs w:val="24"/>
              </w:rPr>
              <w:t>Запустить Tessa Client под ролью Согласующего</w:t>
            </w:r>
          </w:p>
          <w:p w14:paraId="33EC00A8" w14:textId="77777777" w:rsidR="00407CCC" w:rsidRDefault="00407CCC" w:rsidP="00D36E04">
            <w:pPr>
              <w:pStyle w:val="afff4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022BB2">
              <w:rPr>
                <w:sz w:val="24"/>
                <w:szCs w:val="24"/>
              </w:rPr>
              <w:t xml:space="preserve"> в представлении «Мои задания» задание на согласование, открыть его</w:t>
            </w:r>
            <w:r>
              <w:rPr>
                <w:sz w:val="24"/>
                <w:szCs w:val="24"/>
              </w:rPr>
              <w:t xml:space="preserve"> и взять</w:t>
            </w:r>
            <w:r w:rsidRPr="00022BB2">
              <w:rPr>
                <w:sz w:val="24"/>
                <w:szCs w:val="24"/>
              </w:rPr>
              <w:t xml:space="preserve"> в работу</w:t>
            </w:r>
          </w:p>
          <w:p w14:paraId="1C7D2E0D" w14:textId="7FE2084A" w:rsidR="00407CCC" w:rsidRPr="00DB0487" w:rsidRDefault="00407CCC" w:rsidP="00D36E04">
            <w:pPr>
              <w:pStyle w:val="afff4"/>
              <w:numPr>
                <w:ilvl w:val="0"/>
                <w:numId w:val="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На вкладке «Регистрация» в секции «Файлы» нажать на файл проекта приказа правой кнопкой мыши и выбрать пункт «Создать копию»</w:t>
            </w:r>
          </w:p>
        </w:tc>
        <w:tc>
          <w:tcPr>
            <w:tcW w:w="6111" w:type="dxa"/>
            <w:gridSpan w:val="2"/>
          </w:tcPr>
          <w:p w14:paraId="142E7322" w14:textId="47F970F6" w:rsidR="00407CCC" w:rsidRPr="00485E4B" w:rsidRDefault="00407CCC" w:rsidP="00D36E04">
            <w:pPr>
              <w:pStyle w:val="afff4"/>
              <w:numPr>
                <w:ilvl w:val="0"/>
                <w:numId w:val="3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65175B">
              <w:rPr>
                <w:sz w:val="24"/>
                <w:szCs w:val="24"/>
              </w:rPr>
              <w:t xml:space="preserve">На вкладке </w:t>
            </w:r>
            <w:r>
              <w:rPr>
                <w:sz w:val="24"/>
                <w:szCs w:val="24"/>
              </w:rPr>
              <w:t>«</w:t>
            </w:r>
            <w:r w:rsidRPr="0065175B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>»</w:t>
            </w:r>
            <w:r w:rsidRPr="0065175B">
              <w:rPr>
                <w:sz w:val="24"/>
                <w:szCs w:val="24"/>
              </w:rPr>
              <w:t xml:space="preserve">, в </w:t>
            </w:r>
            <w:r>
              <w:rPr>
                <w:sz w:val="24"/>
                <w:szCs w:val="24"/>
              </w:rPr>
              <w:t xml:space="preserve">секции </w:t>
            </w:r>
            <w:r w:rsidRPr="0065175B">
              <w:rPr>
                <w:sz w:val="24"/>
                <w:szCs w:val="24"/>
              </w:rPr>
              <w:t xml:space="preserve">Файлы </w:t>
            </w:r>
            <w:r>
              <w:rPr>
                <w:sz w:val="24"/>
                <w:szCs w:val="24"/>
              </w:rPr>
              <w:t>РК Приказа с</w:t>
            </w:r>
            <w:r w:rsidRPr="0065175B">
              <w:rPr>
                <w:sz w:val="24"/>
                <w:szCs w:val="24"/>
              </w:rPr>
              <w:t>оздана копия исходного файла, в названии файла указано имя текущего сотрудника</w:t>
            </w:r>
          </w:p>
        </w:tc>
      </w:tr>
      <w:tr w:rsidR="00407CCC" w:rsidRPr="00B56220" w14:paraId="42A81DE3" w14:textId="77777777" w:rsidTr="00A373B6">
        <w:tc>
          <w:tcPr>
            <w:tcW w:w="1277" w:type="dxa"/>
            <w:shd w:val="clear" w:color="auto" w:fill="auto"/>
          </w:tcPr>
          <w:p w14:paraId="46CC94F9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17BEC59" w14:textId="15B28387" w:rsidR="00407CCC" w:rsidRPr="00485E4B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возможность п</w:t>
            </w:r>
            <w:r w:rsidRPr="00B07A66">
              <w:rPr>
                <w:sz w:val="24"/>
                <w:szCs w:val="24"/>
              </w:rPr>
              <w:t>равки</w:t>
            </w:r>
            <w:r>
              <w:rPr>
                <w:sz w:val="24"/>
                <w:szCs w:val="24"/>
              </w:rPr>
              <w:t xml:space="preserve"> копии документа для согласования</w:t>
            </w:r>
          </w:p>
        </w:tc>
        <w:tc>
          <w:tcPr>
            <w:tcW w:w="5528" w:type="dxa"/>
          </w:tcPr>
          <w:p w14:paraId="664D5CB3" w14:textId="751E30E3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4.3.1</w:t>
            </w:r>
          </w:p>
          <w:p w14:paraId="7C6C873D" w14:textId="77777777" w:rsidR="00407CCC" w:rsidRPr="00814799" w:rsidRDefault="00407CCC" w:rsidP="00D36E04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14799">
              <w:rPr>
                <w:sz w:val="24"/>
                <w:szCs w:val="24"/>
              </w:rPr>
              <w:t>Запустить Tessa Client под ролью Согласующего</w:t>
            </w:r>
          </w:p>
          <w:p w14:paraId="6A8D2E03" w14:textId="77777777" w:rsidR="00407CCC" w:rsidRPr="00814799" w:rsidRDefault="00407CCC" w:rsidP="00D36E04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FA09B6">
              <w:rPr>
                <w:sz w:val="24"/>
                <w:szCs w:val="24"/>
              </w:rPr>
              <w:t xml:space="preserve"> в представлени</w:t>
            </w:r>
            <w:r>
              <w:rPr>
                <w:sz w:val="24"/>
                <w:szCs w:val="24"/>
              </w:rPr>
              <w:t>и</w:t>
            </w:r>
            <w:r w:rsidRPr="00FA09B6">
              <w:rPr>
                <w:sz w:val="24"/>
                <w:szCs w:val="24"/>
              </w:rPr>
              <w:t xml:space="preserve"> «Мои задания»</w:t>
            </w:r>
            <w:r>
              <w:rPr>
                <w:sz w:val="24"/>
                <w:szCs w:val="24"/>
              </w:rPr>
              <w:t xml:space="preserve"> </w:t>
            </w:r>
            <w:r w:rsidRPr="00814799">
              <w:rPr>
                <w:sz w:val="24"/>
                <w:szCs w:val="24"/>
              </w:rPr>
              <w:t>задание на согласование и открыть его</w:t>
            </w:r>
          </w:p>
          <w:p w14:paraId="452B16DC" w14:textId="77777777" w:rsidR="00407CCC" w:rsidRDefault="00407CCC" w:rsidP="00D36E04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5175B">
              <w:rPr>
                <w:sz w:val="24"/>
                <w:szCs w:val="24"/>
              </w:rPr>
              <w:t xml:space="preserve">На вкладке </w:t>
            </w:r>
            <w:r>
              <w:rPr>
                <w:sz w:val="24"/>
                <w:szCs w:val="24"/>
              </w:rPr>
              <w:t>«</w:t>
            </w:r>
            <w:r w:rsidRPr="0065175B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>»</w:t>
            </w:r>
            <w:r w:rsidRPr="0065175B">
              <w:rPr>
                <w:sz w:val="24"/>
                <w:szCs w:val="24"/>
              </w:rPr>
              <w:t xml:space="preserve">, в </w:t>
            </w:r>
            <w:r>
              <w:rPr>
                <w:sz w:val="24"/>
                <w:szCs w:val="24"/>
              </w:rPr>
              <w:t xml:space="preserve">секции </w:t>
            </w:r>
            <w:r>
              <w:rPr>
                <w:sz w:val="24"/>
                <w:szCs w:val="24"/>
              </w:rPr>
              <w:lastRenderedPageBreak/>
              <w:t>«</w:t>
            </w:r>
            <w:r w:rsidRPr="0065175B">
              <w:rPr>
                <w:sz w:val="24"/>
                <w:szCs w:val="24"/>
              </w:rPr>
              <w:t>Файлы</w:t>
            </w:r>
            <w:r>
              <w:rPr>
                <w:sz w:val="24"/>
                <w:szCs w:val="24"/>
              </w:rPr>
              <w:t>»</w:t>
            </w:r>
            <w:r w:rsidRPr="006517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созданной копии </w:t>
            </w:r>
            <w:r w:rsidRPr="0065175B">
              <w:rPr>
                <w:sz w:val="24"/>
                <w:szCs w:val="24"/>
              </w:rPr>
              <w:t>проек</w:t>
            </w:r>
            <w:r>
              <w:rPr>
                <w:sz w:val="24"/>
                <w:szCs w:val="24"/>
              </w:rPr>
              <w:t>та приказа нажать правой кнопкой мыши и в появившемся контекстном меню выбрать</w:t>
            </w:r>
            <w:r w:rsidRPr="006517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пункт «Открыть для редактирования»</w:t>
            </w:r>
          </w:p>
          <w:p w14:paraId="2118D3BC" w14:textId="77777777" w:rsidR="00407CCC" w:rsidRPr="00AF3D41" w:rsidRDefault="00407CCC" w:rsidP="00D36E04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Внести</w:t>
            </w:r>
            <w:r w:rsidRPr="001E18EE">
              <w:rPr>
                <w:sz w:val="24"/>
                <w:szCs w:val="24"/>
              </w:rPr>
              <w:t xml:space="preserve"> правки </w:t>
            </w:r>
            <w:r>
              <w:rPr>
                <w:sz w:val="24"/>
                <w:szCs w:val="24"/>
              </w:rPr>
              <w:t xml:space="preserve">в </w:t>
            </w:r>
            <w:r w:rsidRPr="001E18EE">
              <w:rPr>
                <w:sz w:val="24"/>
                <w:szCs w:val="24"/>
              </w:rPr>
              <w:t>документ в режиме Рец</w:t>
            </w:r>
            <w:r>
              <w:rPr>
                <w:sz w:val="24"/>
                <w:szCs w:val="24"/>
              </w:rPr>
              <w:t>ензирования, сохранить и закрыть файл</w:t>
            </w:r>
          </w:p>
          <w:p w14:paraId="36D9F442" w14:textId="77777777" w:rsidR="00407CCC" w:rsidRDefault="00407CCC" w:rsidP="00D36E04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E18EE">
              <w:rPr>
                <w:sz w:val="24"/>
                <w:szCs w:val="24"/>
              </w:rPr>
              <w:t>Сохранит</w:t>
            </w:r>
            <w:r>
              <w:rPr>
                <w:sz w:val="24"/>
                <w:szCs w:val="24"/>
              </w:rPr>
              <w:t>ь</w:t>
            </w:r>
            <w:r w:rsidRPr="001E18EE">
              <w:rPr>
                <w:sz w:val="24"/>
                <w:szCs w:val="24"/>
              </w:rPr>
              <w:t xml:space="preserve"> карточку</w:t>
            </w:r>
          </w:p>
          <w:p w14:paraId="7A26EEA4" w14:textId="627C5F1E" w:rsidR="00407CCC" w:rsidRPr="00DB0487" w:rsidRDefault="00407CCC" w:rsidP="00D36E04">
            <w:pPr>
              <w:pStyle w:val="afff4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Нажать «Не согласовать»</w:t>
            </w:r>
          </w:p>
        </w:tc>
        <w:tc>
          <w:tcPr>
            <w:tcW w:w="6111" w:type="dxa"/>
            <w:gridSpan w:val="2"/>
          </w:tcPr>
          <w:p w14:paraId="53F8E87E" w14:textId="77777777" w:rsidR="00407CCC" w:rsidRDefault="00407CCC" w:rsidP="00D36E04">
            <w:pPr>
              <w:pStyle w:val="afff4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5175B">
              <w:rPr>
                <w:sz w:val="24"/>
                <w:szCs w:val="24"/>
              </w:rPr>
              <w:lastRenderedPageBreak/>
              <w:t xml:space="preserve">На вкладке </w:t>
            </w:r>
            <w:r>
              <w:rPr>
                <w:sz w:val="24"/>
                <w:szCs w:val="24"/>
              </w:rPr>
              <w:t>«</w:t>
            </w:r>
            <w:r w:rsidRPr="0065175B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>» РК Приказа</w:t>
            </w:r>
            <w:r w:rsidRPr="0065175B">
              <w:rPr>
                <w:sz w:val="24"/>
                <w:szCs w:val="24"/>
              </w:rPr>
              <w:t xml:space="preserve">, в </w:t>
            </w:r>
            <w:r>
              <w:rPr>
                <w:sz w:val="24"/>
                <w:szCs w:val="24"/>
              </w:rPr>
              <w:t xml:space="preserve">секции </w:t>
            </w:r>
            <w:r w:rsidRPr="0065175B">
              <w:rPr>
                <w:sz w:val="24"/>
                <w:szCs w:val="24"/>
              </w:rPr>
              <w:t>Файлы</w:t>
            </w:r>
            <w:r w:rsidRPr="00B821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B82110">
              <w:rPr>
                <w:sz w:val="24"/>
                <w:szCs w:val="24"/>
              </w:rPr>
              <w:t>оздана копия исходного файла, в которой сохранены правки текущего сотрудника в режиме Рецензирования</w:t>
            </w:r>
          </w:p>
          <w:p w14:paraId="429E0163" w14:textId="0EFC0F14" w:rsidR="00407CCC" w:rsidRPr="00DB0487" w:rsidRDefault="00407CCC" w:rsidP="00D36E04">
            <w:pPr>
              <w:pStyle w:val="afff4"/>
              <w:numPr>
                <w:ilvl w:val="0"/>
                <w:numId w:val="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Задание ушло на доработку Инициатору</w:t>
            </w:r>
          </w:p>
        </w:tc>
      </w:tr>
      <w:tr w:rsidR="00407CCC" w:rsidRPr="00B56220" w14:paraId="65296B8B" w14:textId="77777777" w:rsidTr="00A373B6">
        <w:tc>
          <w:tcPr>
            <w:tcW w:w="1277" w:type="dxa"/>
            <w:shd w:val="clear" w:color="auto" w:fill="auto"/>
          </w:tcPr>
          <w:p w14:paraId="796EAE62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CB95" w14:textId="709D5A92" w:rsidR="00407CCC" w:rsidRPr="00485E4B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</w:t>
            </w:r>
            <w:r w:rsidRPr="00A8012F">
              <w:rPr>
                <w:sz w:val="24"/>
                <w:szCs w:val="24"/>
              </w:rPr>
              <w:t>бъединени</w:t>
            </w:r>
            <w:r>
              <w:rPr>
                <w:sz w:val="24"/>
                <w:szCs w:val="24"/>
              </w:rPr>
              <w:t>я правок документа для согласования</w:t>
            </w:r>
          </w:p>
        </w:tc>
        <w:tc>
          <w:tcPr>
            <w:tcW w:w="5528" w:type="dxa"/>
          </w:tcPr>
          <w:p w14:paraId="2246733F" w14:textId="76A38A36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4.3.2</w:t>
            </w:r>
          </w:p>
          <w:p w14:paraId="5FA88A79" w14:textId="77777777" w:rsidR="00407CCC" w:rsidRPr="0068646A" w:rsidRDefault="00407CCC" w:rsidP="00D36E04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8646A">
              <w:rPr>
                <w:sz w:val="24"/>
                <w:szCs w:val="24"/>
              </w:rPr>
              <w:t>Запустить Tessa Client под ролью Инициатора согласования</w:t>
            </w:r>
          </w:p>
          <w:p w14:paraId="5FD5327A" w14:textId="77777777" w:rsidR="00407CCC" w:rsidRDefault="00407CCC" w:rsidP="00D36E04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FA09B6">
              <w:rPr>
                <w:sz w:val="24"/>
                <w:szCs w:val="24"/>
              </w:rPr>
              <w:t xml:space="preserve"> в представлени</w:t>
            </w:r>
            <w:r>
              <w:rPr>
                <w:sz w:val="24"/>
                <w:szCs w:val="24"/>
              </w:rPr>
              <w:t>и</w:t>
            </w:r>
            <w:r w:rsidRPr="00FA09B6">
              <w:rPr>
                <w:sz w:val="24"/>
                <w:szCs w:val="24"/>
              </w:rPr>
              <w:t xml:space="preserve"> «Мои задания»</w:t>
            </w:r>
            <w:r>
              <w:rPr>
                <w:sz w:val="24"/>
                <w:szCs w:val="24"/>
              </w:rPr>
              <w:t xml:space="preserve"> </w:t>
            </w:r>
            <w:r w:rsidRPr="00814799">
              <w:rPr>
                <w:sz w:val="24"/>
                <w:szCs w:val="24"/>
              </w:rPr>
              <w:t xml:space="preserve">задание на </w:t>
            </w:r>
            <w:r>
              <w:rPr>
                <w:sz w:val="24"/>
                <w:szCs w:val="24"/>
              </w:rPr>
              <w:t>доработку</w:t>
            </w:r>
            <w:r w:rsidRPr="00814799">
              <w:rPr>
                <w:sz w:val="24"/>
                <w:szCs w:val="24"/>
              </w:rPr>
              <w:t xml:space="preserve"> и</w:t>
            </w:r>
            <w:r>
              <w:rPr>
                <w:sz w:val="24"/>
                <w:szCs w:val="24"/>
              </w:rPr>
              <w:t xml:space="preserve"> открыть карточку Приказа</w:t>
            </w:r>
          </w:p>
          <w:p w14:paraId="10FE4917" w14:textId="77777777" w:rsidR="00407CCC" w:rsidRDefault="00407CCC" w:rsidP="00D36E04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вкладке «Регистрация» в секции «Файлы» нажать </w:t>
            </w:r>
            <w:r w:rsidRPr="00E654E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>Ctrl</w:t>
            </w:r>
            <w:r w:rsidRPr="00E654EC">
              <w:rPr>
                <w:sz w:val="24"/>
                <w:szCs w:val="24"/>
              </w:rPr>
              <w:t>]</w:t>
            </w:r>
            <w:r w:rsidRPr="009C42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выделить несколько документов из секции</w:t>
            </w:r>
          </w:p>
          <w:p w14:paraId="0646B7DF" w14:textId="77777777" w:rsidR="00407CCC" w:rsidRDefault="00407CCC" w:rsidP="00D36E04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</w:t>
            </w:r>
            <w:r w:rsidRPr="002E1B48">
              <w:rPr>
                <w:sz w:val="24"/>
                <w:szCs w:val="24"/>
              </w:rPr>
              <w:t xml:space="preserve"> правой </w:t>
            </w:r>
            <w:r>
              <w:rPr>
                <w:sz w:val="24"/>
                <w:szCs w:val="24"/>
              </w:rPr>
              <w:t>кнопкой мыши на файле и выбрать в</w:t>
            </w:r>
            <w:r w:rsidRPr="002E1B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появившемся контекстном меню пункт «</w:t>
            </w:r>
            <w:r w:rsidRPr="002E1B48">
              <w:rPr>
                <w:sz w:val="24"/>
                <w:szCs w:val="24"/>
              </w:rPr>
              <w:t>Объединить с текущим Word</w:t>
            </w:r>
            <w:r>
              <w:rPr>
                <w:sz w:val="24"/>
                <w:szCs w:val="24"/>
              </w:rPr>
              <w:t>»</w:t>
            </w:r>
          </w:p>
          <w:p w14:paraId="6208A88C" w14:textId="77777777" w:rsidR="00407CCC" w:rsidRDefault="00407CCC" w:rsidP="00D36E04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открывшемся окне MS Office Word, выбрать</w:t>
            </w:r>
            <w:r w:rsidRPr="002E1B48">
              <w:rPr>
                <w:sz w:val="24"/>
                <w:szCs w:val="24"/>
              </w:rPr>
              <w:t xml:space="preserve"> исправления</w:t>
            </w:r>
            <w:r>
              <w:rPr>
                <w:sz w:val="24"/>
                <w:szCs w:val="24"/>
              </w:rPr>
              <w:t>,</w:t>
            </w:r>
            <w:r w:rsidRPr="002E1B48">
              <w:rPr>
                <w:sz w:val="24"/>
                <w:szCs w:val="24"/>
              </w:rPr>
              <w:t xml:space="preserve"> которые </w:t>
            </w:r>
            <w:r>
              <w:rPr>
                <w:sz w:val="24"/>
                <w:szCs w:val="24"/>
              </w:rPr>
              <w:t>необходимо</w:t>
            </w:r>
            <w:r w:rsidRPr="002E1B48">
              <w:rPr>
                <w:sz w:val="24"/>
                <w:szCs w:val="24"/>
              </w:rPr>
              <w:t xml:space="preserve"> оста</w:t>
            </w:r>
            <w:r>
              <w:rPr>
                <w:sz w:val="24"/>
                <w:szCs w:val="24"/>
              </w:rPr>
              <w:t>вить, сохранить файл, закрыть MS Office Word</w:t>
            </w:r>
          </w:p>
          <w:p w14:paraId="071FEE46" w14:textId="77777777" w:rsidR="00407CCC" w:rsidRDefault="00407CCC" w:rsidP="00D36E04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</w:t>
            </w:r>
            <w:r w:rsidRPr="002E1B48">
              <w:rPr>
                <w:sz w:val="24"/>
                <w:szCs w:val="24"/>
              </w:rPr>
              <w:t xml:space="preserve"> карточку</w:t>
            </w:r>
            <w:r>
              <w:rPr>
                <w:sz w:val="24"/>
                <w:szCs w:val="24"/>
              </w:rPr>
              <w:t xml:space="preserve"> документа</w:t>
            </w:r>
          </w:p>
          <w:p w14:paraId="6CA2CED8" w14:textId="6F04B9EF" w:rsidR="00407CCC" w:rsidRPr="00DB0487" w:rsidRDefault="00407CCC" w:rsidP="00D36E04">
            <w:pPr>
              <w:pStyle w:val="afff4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Нажать «Начать новый цикл»</w:t>
            </w:r>
          </w:p>
        </w:tc>
        <w:tc>
          <w:tcPr>
            <w:tcW w:w="6111" w:type="dxa"/>
            <w:gridSpan w:val="2"/>
          </w:tcPr>
          <w:p w14:paraId="239F6152" w14:textId="77777777" w:rsidR="00407CCC" w:rsidRDefault="00407CCC" w:rsidP="00D36E04">
            <w:pPr>
              <w:pStyle w:val="afff4"/>
              <w:numPr>
                <w:ilvl w:val="0"/>
                <w:numId w:val="1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В секции «Файлы» отображается замененный документ, в котором объединены изменения из нескольких файлов, сохранен</w:t>
            </w:r>
          </w:p>
          <w:p w14:paraId="3CE62BC1" w14:textId="34655025" w:rsidR="00407CCC" w:rsidRPr="00DB0487" w:rsidRDefault="00407CCC" w:rsidP="00D36E04">
            <w:pPr>
              <w:pStyle w:val="afff4"/>
              <w:numPr>
                <w:ilvl w:val="0"/>
                <w:numId w:val="1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Задание вернется на повторное согласование Согласующему</w:t>
            </w:r>
          </w:p>
        </w:tc>
      </w:tr>
      <w:tr w:rsidR="00407CCC" w:rsidRPr="00B56220" w14:paraId="216DC657" w14:textId="77777777" w:rsidTr="00A373B6">
        <w:tc>
          <w:tcPr>
            <w:tcW w:w="1277" w:type="dxa"/>
            <w:shd w:val="clear" w:color="auto" w:fill="auto"/>
          </w:tcPr>
          <w:p w14:paraId="618866E0" w14:textId="77777777" w:rsidR="00407CCC" w:rsidRPr="00B56220" w:rsidRDefault="00407CCC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DF7AF0" w14:textId="5A039E1B" w:rsidR="00407CCC" w:rsidRPr="00485E4B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сканирования и </w:t>
            </w:r>
            <w:r>
              <w:rPr>
                <w:sz w:val="24"/>
                <w:szCs w:val="24"/>
              </w:rPr>
              <w:lastRenderedPageBreak/>
              <w:t>приложения скан-копии к документу</w:t>
            </w:r>
          </w:p>
        </w:tc>
        <w:tc>
          <w:tcPr>
            <w:tcW w:w="5528" w:type="dxa"/>
          </w:tcPr>
          <w:p w14:paraId="57D562B9" w14:textId="77777777" w:rsidR="00407CCC" w:rsidRDefault="00407CCC" w:rsidP="00407CCC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Проверка предусматривает наличие активного задания у участника процесса согласования </w:t>
            </w:r>
            <w:r>
              <w:rPr>
                <w:sz w:val="24"/>
                <w:szCs w:val="24"/>
              </w:rPr>
              <w:lastRenderedPageBreak/>
              <w:t>Приказа</w:t>
            </w:r>
          </w:p>
          <w:p w14:paraId="30394925" w14:textId="77777777" w:rsidR="00407CCC" w:rsidRPr="00FA09B6" w:rsidRDefault="00407CCC" w:rsidP="00D36E04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09B6">
              <w:rPr>
                <w:sz w:val="24"/>
                <w:szCs w:val="24"/>
              </w:rPr>
              <w:t>Запустить Tessa Client</w:t>
            </w:r>
          </w:p>
          <w:p w14:paraId="20B7E689" w14:textId="77777777" w:rsidR="00407CCC" w:rsidRDefault="00407CCC" w:rsidP="00D36E04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Приказа</w:t>
            </w:r>
          </w:p>
          <w:p w14:paraId="4A13E44B" w14:textId="77777777" w:rsidR="00407CCC" w:rsidRDefault="00407CCC" w:rsidP="00D36E04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секции «Файлы» вызвать контекстное меню и выбрать пункт «</w:t>
            </w:r>
            <w:r w:rsidRPr="00075D0D">
              <w:rPr>
                <w:sz w:val="24"/>
                <w:szCs w:val="24"/>
              </w:rPr>
              <w:t>Сканировать и загрузить</w:t>
            </w:r>
            <w:r>
              <w:rPr>
                <w:sz w:val="24"/>
                <w:szCs w:val="24"/>
              </w:rPr>
              <w:t>»</w:t>
            </w:r>
          </w:p>
          <w:p w14:paraId="7829F8DE" w14:textId="77777777" w:rsidR="00407CCC" w:rsidRDefault="00407CCC" w:rsidP="00D36E04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75D0D">
              <w:rPr>
                <w:sz w:val="24"/>
                <w:szCs w:val="24"/>
              </w:rPr>
              <w:t xml:space="preserve">В открывшемся окне </w:t>
            </w:r>
            <w:r>
              <w:rPr>
                <w:sz w:val="24"/>
                <w:szCs w:val="24"/>
              </w:rPr>
              <w:t>необходимо выбрать сканер</w:t>
            </w:r>
          </w:p>
          <w:p w14:paraId="7A6108E7" w14:textId="77777777" w:rsidR="00407CCC" w:rsidRDefault="00407CCC" w:rsidP="00D36E04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кнопку «Сканировать» и </w:t>
            </w:r>
            <w:r w:rsidRPr="00075D0D">
              <w:rPr>
                <w:sz w:val="24"/>
                <w:szCs w:val="24"/>
              </w:rPr>
              <w:t>произвести скан</w:t>
            </w:r>
            <w:r>
              <w:rPr>
                <w:sz w:val="24"/>
                <w:szCs w:val="24"/>
              </w:rPr>
              <w:t>ирование нужных страниц</w:t>
            </w:r>
          </w:p>
          <w:p w14:paraId="407C21AE" w14:textId="779F7CFA" w:rsidR="00407CCC" w:rsidRPr="00DB0487" w:rsidRDefault="00407CCC" w:rsidP="00D36E04">
            <w:pPr>
              <w:pStyle w:val="afff4"/>
              <w:numPr>
                <w:ilvl w:val="0"/>
                <w:numId w:val="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>Нажать кнопку «Сохранить» и закрыть – окно добавления изображения закроется, будет предложено ввести имя для результирующего файла и категорию, к которой файл будет приложен в карточке документа</w:t>
            </w:r>
          </w:p>
        </w:tc>
        <w:tc>
          <w:tcPr>
            <w:tcW w:w="6111" w:type="dxa"/>
            <w:gridSpan w:val="2"/>
          </w:tcPr>
          <w:p w14:paraId="4E1CDFB4" w14:textId="77777777" w:rsidR="00407CCC" w:rsidRDefault="00407CCC" w:rsidP="00D36E04">
            <w:pPr>
              <w:pStyle w:val="afff4"/>
              <w:numPr>
                <w:ilvl w:val="0"/>
                <w:numId w:val="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Открылась карточка Приказа</w:t>
            </w:r>
          </w:p>
          <w:p w14:paraId="7524D78A" w14:textId="44BEC9B7" w:rsidR="00407CCC" w:rsidRPr="00DB0487" w:rsidRDefault="00407CCC" w:rsidP="00D36E04">
            <w:pPr>
              <w:pStyle w:val="afff4"/>
              <w:numPr>
                <w:ilvl w:val="0"/>
                <w:numId w:val="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0487">
              <w:rPr>
                <w:sz w:val="24"/>
                <w:szCs w:val="24"/>
              </w:rPr>
              <w:t xml:space="preserve">Сканированный файл приложен к карточке </w:t>
            </w:r>
            <w:r w:rsidRPr="00DB0487">
              <w:rPr>
                <w:sz w:val="24"/>
                <w:szCs w:val="24"/>
              </w:rPr>
              <w:lastRenderedPageBreak/>
              <w:t>Приказа в выбранную категорию секции «Файлы»</w:t>
            </w:r>
          </w:p>
        </w:tc>
      </w:tr>
      <w:tr w:rsidR="00407CCC" w:rsidRPr="00B56220" w14:paraId="71261731" w14:textId="77777777" w:rsidTr="00A373B6">
        <w:tc>
          <w:tcPr>
            <w:tcW w:w="1277" w:type="dxa"/>
            <w:shd w:val="clear" w:color="auto" w:fill="auto"/>
          </w:tcPr>
          <w:p w14:paraId="17E15B5D" w14:textId="77777777" w:rsidR="00407CCC" w:rsidRPr="00B56220" w:rsidRDefault="00407CCC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B7ACD63" w14:textId="42D58E01" w:rsidR="00407CCC" w:rsidRPr="00B56220" w:rsidRDefault="00407CCC" w:rsidP="00407CCC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C75D12">
              <w:rPr>
                <w:b/>
                <w:sz w:val="24"/>
                <w:szCs w:val="24"/>
              </w:rPr>
              <w:t xml:space="preserve">Проверка реализации требований по работе с </w:t>
            </w:r>
            <w:r>
              <w:rPr>
                <w:b/>
                <w:sz w:val="24"/>
                <w:szCs w:val="24"/>
              </w:rPr>
              <w:t xml:space="preserve">Доверенностями </w:t>
            </w:r>
            <w:r w:rsidRPr="00C75D12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8.15</w:t>
            </w:r>
            <w:r w:rsidRPr="00C75D1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090B08" w:rsidRPr="00B56220" w14:paraId="336223B2" w14:textId="77777777" w:rsidTr="00A373B6">
        <w:tc>
          <w:tcPr>
            <w:tcW w:w="1277" w:type="dxa"/>
            <w:shd w:val="clear" w:color="auto" w:fill="auto"/>
          </w:tcPr>
          <w:p w14:paraId="1E02966F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A2B7E94" w14:textId="13F2B6CC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 доверенности</w:t>
            </w:r>
          </w:p>
        </w:tc>
        <w:tc>
          <w:tcPr>
            <w:tcW w:w="5528" w:type="dxa"/>
          </w:tcPr>
          <w:p w14:paraId="615B6E60" w14:textId="77777777" w:rsidR="00090B08" w:rsidRPr="00A64F5F" w:rsidRDefault="00090B08" w:rsidP="00D36E04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r w:rsidRPr="00C32D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ролью Исполнителя</w:t>
            </w:r>
          </w:p>
          <w:p w14:paraId="0BA6308B" w14:textId="77777777" w:rsidR="00090B08" w:rsidRDefault="00090B08" w:rsidP="00D36E04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«Доверенность» → «Доверенность»</w:t>
            </w:r>
          </w:p>
          <w:p w14:paraId="01A10BE8" w14:textId="77777777" w:rsidR="00090B08" w:rsidRDefault="00090B08" w:rsidP="00D36E04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 и «Персональные данные»</w:t>
            </w:r>
          </w:p>
          <w:p w14:paraId="61A3C79C" w14:textId="1A527ABB" w:rsidR="00090B08" w:rsidRPr="0026280A" w:rsidRDefault="00090B08" w:rsidP="00D36E04">
            <w:pPr>
              <w:pStyle w:val="afff4"/>
              <w:numPr>
                <w:ilvl w:val="0"/>
                <w:numId w:val="2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693B1B4B" w14:textId="77777777" w:rsidR="00090B08" w:rsidRDefault="00090B08" w:rsidP="00D36E04">
            <w:pPr>
              <w:pStyle w:val="afff4"/>
              <w:numPr>
                <w:ilvl w:val="0"/>
                <w:numId w:val="2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 и «Персональные данные»</w:t>
            </w:r>
          </w:p>
          <w:p w14:paraId="6451DB97" w14:textId="1B92FCE7" w:rsidR="00090B08" w:rsidRPr="0026280A" w:rsidRDefault="00090B08" w:rsidP="00D36E04">
            <w:pPr>
              <w:pStyle w:val="afff4"/>
              <w:numPr>
                <w:ilvl w:val="0"/>
                <w:numId w:val="2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На вкладке «Регистрация» и «Персональные данные» красным подсвечены все незаполненные обязательные поля</w:t>
            </w:r>
          </w:p>
        </w:tc>
      </w:tr>
      <w:tr w:rsidR="00090B08" w:rsidRPr="00B56220" w14:paraId="13E90DF3" w14:textId="77777777" w:rsidTr="00A373B6">
        <w:tc>
          <w:tcPr>
            <w:tcW w:w="1277" w:type="dxa"/>
            <w:shd w:val="clear" w:color="auto" w:fill="auto"/>
          </w:tcPr>
          <w:p w14:paraId="546CB4E4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9646E36" w14:textId="70FCF43F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сохранения </w:t>
            </w:r>
            <w:r>
              <w:rPr>
                <w:sz w:val="24"/>
                <w:szCs w:val="24"/>
              </w:rPr>
              <w:lastRenderedPageBreak/>
              <w:t>карточки доверенности</w:t>
            </w:r>
          </w:p>
        </w:tc>
        <w:tc>
          <w:tcPr>
            <w:tcW w:w="5528" w:type="dxa"/>
          </w:tcPr>
          <w:p w14:paraId="3332F5EC" w14:textId="77777777" w:rsidR="00090B08" w:rsidRPr="00A64F5F" w:rsidRDefault="00090B08" w:rsidP="00D36E04">
            <w:pPr>
              <w:pStyle w:val="afff4"/>
              <w:numPr>
                <w:ilvl w:val="0"/>
                <w:numId w:val="2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r w:rsidRPr="00C32D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ролью Исполнителя</w:t>
            </w:r>
          </w:p>
          <w:p w14:paraId="45111AE7" w14:textId="77777777" w:rsidR="00090B08" w:rsidRPr="00C32D25" w:rsidRDefault="00090B08" w:rsidP="00D36E04">
            <w:pPr>
              <w:pStyle w:val="afff4"/>
              <w:numPr>
                <w:ilvl w:val="0"/>
                <w:numId w:val="2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правом меню нажать «Создать карточку» → «Доверенность» → «Доверенность»</w:t>
            </w:r>
          </w:p>
          <w:p w14:paraId="3C41E44A" w14:textId="77777777" w:rsidR="00090B08" w:rsidRDefault="00090B08" w:rsidP="00D36E04">
            <w:pPr>
              <w:pStyle w:val="afff4"/>
              <w:numPr>
                <w:ilvl w:val="0"/>
                <w:numId w:val="2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на вкладке «Регистрация» и «Персональные данные»</w:t>
            </w:r>
          </w:p>
          <w:p w14:paraId="4CE4F039" w14:textId="46DFB297" w:rsidR="00090B08" w:rsidRPr="0026280A" w:rsidRDefault="00090B08" w:rsidP="00D36E04">
            <w:pPr>
              <w:pStyle w:val="afff4"/>
              <w:numPr>
                <w:ilvl w:val="0"/>
                <w:numId w:val="27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0ED31E2E" w14:textId="77777777" w:rsidR="00090B08" w:rsidRDefault="00090B08" w:rsidP="00D36E04">
            <w:pPr>
              <w:pStyle w:val="afff4"/>
              <w:numPr>
                <w:ilvl w:val="0"/>
                <w:numId w:val="2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карточке Доверенности заполнены все обязательные поля</w:t>
            </w:r>
          </w:p>
          <w:p w14:paraId="54397D96" w14:textId="77777777" w:rsidR="00090B08" w:rsidRDefault="00090B08" w:rsidP="00D36E04">
            <w:pPr>
              <w:pStyle w:val="afff4"/>
              <w:numPr>
                <w:ilvl w:val="0"/>
                <w:numId w:val="2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Состояние карточки – «Проект»</w:t>
            </w:r>
          </w:p>
          <w:p w14:paraId="05E0960C" w14:textId="3C93CA25" w:rsidR="00090B08" w:rsidRPr="0026280A" w:rsidRDefault="00090B08" w:rsidP="00D36E04">
            <w:pPr>
              <w:pStyle w:val="afff4"/>
              <w:numPr>
                <w:ilvl w:val="0"/>
                <w:numId w:val="2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Документ успешно сохранен и присутствует в представлении «Доверенность»</w:t>
            </w:r>
          </w:p>
        </w:tc>
      </w:tr>
      <w:tr w:rsidR="00090B08" w:rsidRPr="00B56220" w14:paraId="339901FF" w14:textId="77777777" w:rsidTr="00A373B6">
        <w:tc>
          <w:tcPr>
            <w:tcW w:w="1277" w:type="dxa"/>
            <w:shd w:val="clear" w:color="auto" w:fill="auto"/>
          </w:tcPr>
          <w:p w14:paraId="1BB62BCB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BABB00" w14:textId="0CBEC171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карточке доверенности</w:t>
            </w:r>
          </w:p>
        </w:tc>
        <w:tc>
          <w:tcPr>
            <w:tcW w:w="5528" w:type="dxa"/>
          </w:tcPr>
          <w:p w14:paraId="0D0FB0EB" w14:textId="77777777" w:rsidR="00090B08" w:rsidRDefault="00090B08" w:rsidP="00090B08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4.4.2</w:t>
            </w:r>
          </w:p>
          <w:p w14:paraId="2E02E8EF" w14:textId="77777777" w:rsidR="00090B08" w:rsidRDefault="00090B08" w:rsidP="00D36E04">
            <w:pPr>
              <w:pStyle w:val="afff4"/>
              <w:numPr>
                <w:ilvl w:val="0"/>
                <w:numId w:val="2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вкладку «Персональные данные»</w:t>
            </w:r>
          </w:p>
          <w:p w14:paraId="40AEF031" w14:textId="77777777" w:rsidR="00090B08" w:rsidRDefault="00090B08" w:rsidP="00D36E04">
            <w:pPr>
              <w:pStyle w:val="afff4"/>
              <w:numPr>
                <w:ilvl w:val="0"/>
                <w:numId w:val="2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11097">
              <w:rPr>
                <w:sz w:val="24"/>
                <w:szCs w:val="24"/>
              </w:rPr>
              <w:t>раздел «Файлы» добавить документ</w:t>
            </w:r>
            <w:r>
              <w:rPr>
                <w:sz w:val="24"/>
                <w:szCs w:val="24"/>
              </w:rPr>
              <w:t xml:space="preserve"> доверенности</w:t>
            </w:r>
            <w:r w:rsidRPr="00811097">
              <w:rPr>
                <w:sz w:val="24"/>
                <w:szCs w:val="24"/>
              </w:rPr>
              <w:t xml:space="preserve"> в формате docx</w:t>
            </w:r>
          </w:p>
          <w:p w14:paraId="34A4C7F1" w14:textId="124159B3" w:rsidR="00090B08" w:rsidRPr="0026280A" w:rsidRDefault="00090B08" w:rsidP="00D36E04">
            <w:pPr>
              <w:pStyle w:val="afff4"/>
              <w:numPr>
                <w:ilvl w:val="0"/>
                <w:numId w:val="2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Выбрать категорию прилагаемого документа</w:t>
            </w:r>
          </w:p>
        </w:tc>
        <w:tc>
          <w:tcPr>
            <w:tcW w:w="6111" w:type="dxa"/>
            <w:gridSpan w:val="2"/>
          </w:tcPr>
          <w:p w14:paraId="30973355" w14:textId="701AEFF5" w:rsidR="00090B08" w:rsidRPr="00C75D12" w:rsidRDefault="00090B08" w:rsidP="00D36E04">
            <w:pPr>
              <w:pStyle w:val="afff4"/>
              <w:numPr>
                <w:ilvl w:val="0"/>
                <w:numId w:val="3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090B08" w:rsidRPr="00B56220" w14:paraId="377A35CB" w14:textId="77777777" w:rsidTr="00A373B6">
        <w:tc>
          <w:tcPr>
            <w:tcW w:w="1277" w:type="dxa"/>
            <w:shd w:val="clear" w:color="auto" w:fill="auto"/>
          </w:tcPr>
          <w:p w14:paraId="27C57DEC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7C9A5A" w14:textId="5474723A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регистрации карточки доверенности</w:t>
            </w:r>
          </w:p>
        </w:tc>
        <w:tc>
          <w:tcPr>
            <w:tcW w:w="5528" w:type="dxa"/>
          </w:tcPr>
          <w:p w14:paraId="124F0E63" w14:textId="77777777" w:rsidR="00090B08" w:rsidRPr="00A64F5F" w:rsidRDefault="00090B08" w:rsidP="00D36E04">
            <w:pPr>
              <w:pStyle w:val="afff4"/>
              <w:numPr>
                <w:ilvl w:val="0"/>
                <w:numId w:val="2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под ролью Регистратор</w:t>
            </w:r>
          </w:p>
          <w:p w14:paraId="7DE7B458" w14:textId="77777777" w:rsidR="00090B08" w:rsidRDefault="00090B08" w:rsidP="00D36E04">
            <w:pPr>
              <w:pStyle w:val="afff4"/>
              <w:numPr>
                <w:ilvl w:val="0"/>
                <w:numId w:val="2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Доверенности</w:t>
            </w:r>
          </w:p>
          <w:p w14:paraId="6D3A63CE" w14:textId="3CFE7FA4" w:rsidR="00090B08" w:rsidRPr="0026280A" w:rsidRDefault="00090B08" w:rsidP="00D36E04">
            <w:pPr>
              <w:pStyle w:val="afff4"/>
              <w:numPr>
                <w:ilvl w:val="0"/>
                <w:numId w:val="2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В левом меню нажать «Действия» → «Зарегистрировать»</w:t>
            </w:r>
          </w:p>
        </w:tc>
        <w:tc>
          <w:tcPr>
            <w:tcW w:w="6111" w:type="dxa"/>
            <w:gridSpan w:val="2"/>
          </w:tcPr>
          <w:p w14:paraId="0A73912C" w14:textId="77777777" w:rsidR="00090B08" w:rsidRDefault="00090B08" w:rsidP="00D36E04">
            <w:pPr>
              <w:pStyle w:val="afff4"/>
              <w:numPr>
                <w:ilvl w:val="0"/>
                <w:numId w:val="2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зарегистрирована</w:t>
            </w:r>
          </w:p>
          <w:p w14:paraId="0E94E941" w14:textId="77777777" w:rsidR="00090B08" w:rsidRDefault="00090B08" w:rsidP="00D36E04">
            <w:pPr>
              <w:pStyle w:val="afff4"/>
              <w:numPr>
                <w:ilvl w:val="0"/>
                <w:numId w:val="2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«Действует»</w:t>
            </w:r>
          </w:p>
          <w:p w14:paraId="7413D25D" w14:textId="01C512CC" w:rsidR="00090B08" w:rsidRPr="0026280A" w:rsidRDefault="00090B08" w:rsidP="00D36E04">
            <w:pPr>
              <w:pStyle w:val="afff4"/>
              <w:numPr>
                <w:ilvl w:val="0"/>
                <w:numId w:val="2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Во вкладке «История заданий» отобразилась информация по процессу регистрации</w:t>
            </w:r>
          </w:p>
        </w:tc>
      </w:tr>
      <w:tr w:rsidR="00090B08" w:rsidRPr="00B56220" w14:paraId="74FF6B99" w14:textId="77777777" w:rsidTr="00A373B6">
        <w:tc>
          <w:tcPr>
            <w:tcW w:w="1277" w:type="dxa"/>
            <w:shd w:val="clear" w:color="auto" w:fill="auto"/>
          </w:tcPr>
          <w:p w14:paraId="4AEEFCAB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00CA1" w14:textId="006EC7B9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отмены доверенности</w:t>
            </w:r>
          </w:p>
        </w:tc>
        <w:tc>
          <w:tcPr>
            <w:tcW w:w="5528" w:type="dxa"/>
          </w:tcPr>
          <w:p w14:paraId="34F0ACBF" w14:textId="77777777" w:rsidR="00090B08" w:rsidRPr="00A64F5F" w:rsidRDefault="00090B08" w:rsidP="00D36E04">
            <w:pPr>
              <w:pStyle w:val="afff4"/>
              <w:numPr>
                <w:ilvl w:val="0"/>
                <w:numId w:val="2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под ролью Регистратор</w:t>
            </w:r>
          </w:p>
          <w:p w14:paraId="101FF021" w14:textId="77777777" w:rsidR="00090B08" w:rsidRDefault="00090B08" w:rsidP="00D36E04">
            <w:pPr>
              <w:pStyle w:val="afff4"/>
              <w:numPr>
                <w:ilvl w:val="0"/>
                <w:numId w:val="2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Доверенности в состоянии «Действует»</w:t>
            </w:r>
          </w:p>
          <w:p w14:paraId="78D15487" w14:textId="344BD308" w:rsidR="00090B08" w:rsidRPr="0026280A" w:rsidRDefault="00090B08" w:rsidP="00D36E04">
            <w:pPr>
              <w:pStyle w:val="afff4"/>
              <w:numPr>
                <w:ilvl w:val="0"/>
                <w:numId w:val="2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В левом меню нажать «Действия» → «Отменить доверенность»</w:t>
            </w:r>
          </w:p>
        </w:tc>
        <w:tc>
          <w:tcPr>
            <w:tcW w:w="6111" w:type="dxa"/>
            <w:gridSpan w:val="2"/>
          </w:tcPr>
          <w:p w14:paraId="5BEB9C1B" w14:textId="77777777" w:rsidR="00090B08" w:rsidRDefault="00090B08" w:rsidP="00D36E04">
            <w:pPr>
              <w:pStyle w:val="afff4"/>
              <w:numPr>
                <w:ilvl w:val="0"/>
                <w:numId w:val="2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Доверенность успешно отозвана</w:t>
            </w:r>
          </w:p>
          <w:p w14:paraId="11A4A94B" w14:textId="78D090DC" w:rsidR="00090B08" w:rsidRPr="0026280A" w:rsidRDefault="00090B08" w:rsidP="00D36E04">
            <w:pPr>
              <w:pStyle w:val="afff4"/>
              <w:numPr>
                <w:ilvl w:val="0"/>
                <w:numId w:val="2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Состояние карточки – «Отменен»</w:t>
            </w:r>
          </w:p>
        </w:tc>
      </w:tr>
      <w:tr w:rsidR="00090B08" w:rsidRPr="00B56220" w14:paraId="406F74AD" w14:textId="77777777" w:rsidTr="00A373B6">
        <w:tc>
          <w:tcPr>
            <w:tcW w:w="1277" w:type="dxa"/>
            <w:shd w:val="clear" w:color="auto" w:fill="auto"/>
          </w:tcPr>
          <w:p w14:paraId="7BC8CB60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2F0C32" w14:textId="7452305E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появления окна настроек передачи </w:t>
            </w:r>
            <w:r>
              <w:rPr>
                <w:sz w:val="24"/>
                <w:szCs w:val="24"/>
              </w:rPr>
              <w:lastRenderedPageBreak/>
              <w:t>документа</w:t>
            </w:r>
          </w:p>
        </w:tc>
        <w:tc>
          <w:tcPr>
            <w:tcW w:w="5528" w:type="dxa"/>
          </w:tcPr>
          <w:p w14:paraId="10168E72" w14:textId="77777777" w:rsidR="00090B08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4.4.4</w:t>
            </w:r>
          </w:p>
          <w:p w14:paraId="4C636E79" w14:textId="77777777" w:rsidR="00090B08" w:rsidRDefault="00090B08" w:rsidP="00D36E04">
            <w:pPr>
              <w:pStyle w:val="afff4"/>
              <w:numPr>
                <w:ilvl w:val="0"/>
                <w:numId w:val="2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27B55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64F3D0C6" w14:textId="1D92079A" w:rsidR="00090B08" w:rsidRPr="0026280A" w:rsidRDefault="00090B08" w:rsidP="00D36E04">
            <w:pPr>
              <w:pStyle w:val="afff4"/>
              <w:numPr>
                <w:ilvl w:val="0"/>
                <w:numId w:val="2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lastRenderedPageBreak/>
              <w:t>Открыть вкладку «Журнал передач» и нажать кнопку «Добавить»</w:t>
            </w:r>
          </w:p>
        </w:tc>
        <w:tc>
          <w:tcPr>
            <w:tcW w:w="6111" w:type="dxa"/>
            <w:gridSpan w:val="2"/>
          </w:tcPr>
          <w:p w14:paraId="789D2A5F" w14:textId="063A6B27" w:rsidR="00090B08" w:rsidRPr="00C75D12" w:rsidRDefault="00090B08" w:rsidP="00D36E04">
            <w:pPr>
              <w:pStyle w:val="afff4"/>
              <w:numPr>
                <w:ilvl w:val="0"/>
                <w:numId w:val="35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Появилось дополнительное окно для настройки информации о передаче документа</w:t>
            </w:r>
          </w:p>
        </w:tc>
      </w:tr>
      <w:tr w:rsidR="00090B08" w:rsidRPr="00B56220" w14:paraId="7BF882E4" w14:textId="77777777" w:rsidTr="00A373B6">
        <w:tc>
          <w:tcPr>
            <w:tcW w:w="1277" w:type="dxa"/>
            <w:shd w:val="clear" w:color="auto" w:fill="auto"/>
          </w:tcPr>
          <w:p w14:paraId="5D17DB12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3C1C9D" w14:textId="0A2D603B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параметров передачи документа</w:t>
            </w:r>
          </w:p>
        </w:tc>
        <w:tc>
          <w:tcPr>
            <w:tcW w:w="5528" w:type="dxa"/>
          </w:tcPr>
          <w:p w14:paraId="09D17F98" w14:textId="77777777" w:rsidR="00090B08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4.4.6</w:t>
            </w:r>
          </w:p>
          <w:p w14:paraId="45189A9F" w14:textId="77777777" w:rsidR="00090B08" w:rsidRDefault="00090B08" w:rsidP="00D36E04">
            <w:pPr>
              <w:pStyle w:val="afff4"/>
              <w:numPr>
                <w:ilvl w:val="0"/>
                <w:numId w:val="2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окне «Информация о передаче документа» заполнить все поля</w:t>
            </w:r>
          </w:p>
          <w:p w14:paraId="5BF0ACA3" w14:textId="77777777" w:rsidR="00090B08" w:rsidRDefault="00090B08" w:rsidP="00D36E04">
            <w:pPr>
              <w:pStyle w:val="afff4"/>
              <w:numPr>
                <w:ilvl w:val="0"/>
                <w:numId w:val="2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в поле «Тип» можно указать другой вариант из предложенных (по умолчанию автоматически выставлено значение «Оригинал»)</w:t>
            </w:r>
          </w:p>
          <w:p w14:paraId="3B1BD21D" w14:textId="77777777" w:rsidR="00090B08" w:rsidRDefault="00090B08" w:rsidP="00D36E04">
            <w:pPr>
              <w:pStyle w:val="afff4"/>
              <w:numPr>
                <w:ilvl w:val="0"/>
                <w:numId w:val="2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582297BD" w14:textId="355887C4" w:rsidR="00090B08" w:rsidRPr="0026280A" w:rsidRDefault="00090B08" w:rsidP="00D36E04">
            <w:pPr>
              <w:pStyle w:val="afff4"/>
              <w:numPr>
                <w:ilvl w:val="0"/>
                <w:numId w:val="2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Сохранить карточку Доверенности</w:t>
            </w:r>
          </w:p>
        </w:tc>
        <w:tc>
          <w:tcPr>
            <w:tcW w:w="6111" w:type="dxa"/>
            <w:gridSpan w:val="2"/>
          </w:tcPr>
          <w:p w14:paraId="205D2CE4" w14:textId="77777777" w:rsidR="00090B08" w:rsidRDefault="00090B08" w:rsidP="00D36E04">
            <w:pPr>
              <w:pStyle w:val="afff4"/>
              <w:numPr>
                <w:ilvl w:val="0"/>
                <w:numId w:val="2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журнала передач записалась информация о передаче документа</w:t>
            </w:r>
          </w:p>
          <w:p w14:paraId="42240C4B" w14:textId="318FF3A1" w:rsidR="00090B08" w:rsidRPr="0026280A" w:rsidRDefault="00090B08" w:rsidP="00D36E04">
            <w:pPr>
              <w:pStyle w:val="afff4"/>
              <w:numPr>
                <w:ilvl w:val="0"/>
                <w:numId w:val="2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Сотруднику, кому передан документ, отправилось задание на получение документа</w:t>
            </w:r>
          </w:p>
        </w:tc>
      </w:tr>
      <w:tr w:rsidR="00090B08" w:rsidRPr="00B56220" w14:paraId="0857B5B1" w14:textId="77777777" w:rsidTr="00A373B6">
        <w:tc>
          <w:tcPr>
            <w:tcW w:w="1277" w:type="dxa"/>
            <w:shd w:val="clear" w:color="auto" w:fill="auto"/>
          </w:tcPr>
          <w:p w14:paraId="13D5B28D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F9987" w14:textId="7A82484B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документа сотрудником, которому передали документ</w:t>
            </w:r>
          </w:p>
        </w:tc>
        <w:tc>
          <w:tcPr>
            <w:tcW w:w="5528" w:type="dxa"/>
          </w:tcPr>
          <w:p w14:paraId="731C5928" w14:textId="77777777" w:rsidR="00090B08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4.4.7</w:t>
            </w:r>
          </w:p>
          <w:p w14:paraId="219553BC" w14:textId="77777777" w:rsidR="00090B08" w:rsidRDefault="00090B08" w:rsidP="00D36E04">
            <w:pPr>
              <w:pStyle w:val="afff4"/>
              <w:numPr>
                <w:ilvl w:val="0"/>
                <w:numId w:val="2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27B55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Получателя документа</w:t>
            </w:r>
          </w:p>
          <w:p w14:paraId="78BA250A" w14:textId="77777777" w:rsidR="00090B08" w:rsidRPr="00727B55" w:rsidRDefault="00090B08" w:rsidP="00D36E04">
            <w:pPr>
              <w:pStyle w:val="afff4"/>
              <w:numPr>
                <w:ilvl w:val="0"/>
                <w:numId w:val="2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27B55">
              <w:rPr>
                <w:sz w:val="24"/>
                <w:szCs w:val="24"/>
              </w:rPr>
              <w:t xml:space="preserve">В представлении «Мои задания» найти задание на </w:t>
            </w:r>
            <w:r>
              <w:rPr>
                <w:sz w:val="24"/>
                <w:szCs w:val="24"/>
              </w:rPr>
              <w:t>получение документа</w:t>
            </w:r>
            <w:r w:rsidRPr="00727B55">
              <w:rPr>
                <w:sz w:val="24"/>
                <w:szCs w:val="24"/>
              </w:rPr>
              <w:t xml:space="preserve"> и открыть его</w:t>
            </w:r>
          </w:p>
          <w:p w14:paraId="182BF75B" w14:textId="77777777" w:rsidR="00090B08" w:rsidRDefault="00090B08" w:rsidP="00D36E04">
            <w:pPr>
              <w:pStyle w:val="afff4"/>
              <w:numPr>
                <w:ilvl w:val="0"/>
                <w:numId w:val="2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комментарий</w:t>
            </w:r>
          </w:p>
          <w:p w14:paraId="25217C67" w14:textId="69BD284F" w:rsidR="00090B08" w:rsidRPr="0026280A" w:rsidRDefault="00090B08" w:rsidP="00D36E04">
            <w:pPr>
              <w:pStyle w:val="afff4"/>
              <w:numPr>
                <w:ilvl w:val="0"/>
                <w:numId w:val="28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Нажать кнопку «Документ получен»</w:t>
            </w:r>
          </w:p>
        </w:tc>
        <w:tc>
          <w:tcPr>
            <w:tcW w:w="6111" w:type="dxa"/>
            <w:gridSpan w:val="2"/>
          </w:tcPr>
          <w:p w14:paraId="10AE4347" w14:textId="18C05F21" w:rsidR="00090B08" w:rsidRPr="00C75D12" w:rsidRDefault="00090B08" w:rsidP="00D36E04">
            <w:pPr>
              <w:pStyle w:val="afff4"/>
              <w:numPr>
                <w:ilvl w:val="0"/>
                <w:numId w:val="3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журнала передач обновилась информация о получении документа</w:t>
            </w:r>
          </w:p>
        </w:tc>
      </w:tr>
      <w:tr w:rsidR="00090B08" w:rsidRPr="00B56220" w14:paraId="16EC0D48" w14:textId="77777777" w:rsidTr="00A373B6">
        <w:tc>
          <w:tcPr>
            <w:tcW w:w="1277" w:type="dxa"/>
            <w:shd w:val="clear" w:color="auto" w:fill="auto"/>
          </w:tcPr>
          <w:p w14:paraId="5BF42B6B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1328515" w14:textId="270E3534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отображений данных о получении документа в таблице журнала передач</w:t>
            </w:r>
          </w:p>
        </w:tc>
        <w:tc>
          <w:tcPr>
            <w:tcW w:w="5528" w:type="dxa"/>
          </w:tcPr>
          <w:p w14:paraId="671BD8EA" w14:textId="77777777" w:rsidR="00090B08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4.4.8</w:t>
            </w:r>
          </w:p>
          <w:p w14:paraId="325D7EB9" w14:textId="77777777" w:rsidR="00090B08" w:rsidRDefault="00090B08" w:rsidP="00D36E04">
            <w:pPr>
              <w:pStyle w:val="afff4"/>
              <w:numPr>
                <w:ilvl w:val="0"/>
                <w:numId w:val="2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27B55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47D34065" w14:textId="77777777" w:rsidR="00090B08" w:rsidRDefault="00090B08" w:rsidP="00D36E04">
            <w:pPr>
              <w:pStyle w:val="afff4"/>
              <w:numPr>
                <w:ilvl w:val="0"/>
                <w:numId w:val="2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66F4D">
              <w:rPr>
                <w:sz w:val="24"/>
                <w:szCs w:val="24"/>
              </w:rPr>
              <w:t>Открыть ранее созданную карточку Доверенности, отправленную Получателю</w:t>
            </w:r>
          </w:p>
          <w:p w14:paraId="4A284EF8" w14:textId="0E5A3D95" w:rsidR="00090B08" w:rsidRPr="0026280A" w:rsidRDefault="00090B08" w:rsidP="00D36E04">
            <w:pPr>
              <w:pStyle w:val="afff4"/>
              <w:numPr>
                <w:ilvl w:val="0"/>
                <w:numId w:val="2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6280A">
              <w:rPr>
                <w:sz w:val="24"/>
                <w:szCs w:val="24"/>
              </w:rPr>
              <w:t>Дважды нажать по строке в таблице журнала передач</w:t>
            </w:r>
          </w:p>
        </w:tc>
        <w:tc>
          <w:tcPr>
            <w:tcW w:w="6111" w:type="dxa"/>
            <w:gridSpan w:val="2"/>
          </w:tcPr>
          <w:p w14:paraId="076A5FDB" w14:textId="36F93D45" w:rsidR="00090B08" w:rsidRPr="00C75D12" w:rsidRDefault="00090B08" w:rsidP="00D36E04">
            <w:pPr>
              <w:pStyle w:val="afff4"/>
              <w:numPr>
                <w:ilvl w:val="0"/>
                <w:numId w:val="35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Открылось окно с информацией о параметрах передачи, где можно посмотреть данные о получении документа и комментарий Получателя</w:t>
            </w:r>
          </w:p>
        </w:tc>
      </w:tr>
      <w:tr w:rsidR="00090B08" w:rsidRPr="00B56220" w14:paraId="7C9DEAE2" w14:textId="77777777" w:rsidTr="00A373B6">
        <w:tc>
          <w:tcPr>
            <w:tcW w:w="1277" w:type="dxa"/>
            <w:shd w:val="clear" w:color="auto" w:fill="auto"/>
          </w:tcPr>
          <w:p w14:paraId="155F5CEE" w14:textId="77777777" w:rsidR="00090B08" w:rsidRPr="00B56220" w:rsidRDefault="00090B08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67CCBAA" w14:textId="4D4C1BFF" w:rsidR="00090B08" w:rsidRPr="00B56220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C75D12">
              <w:rPr>
                <w:b/>
                <w:sz w:val="24"/>
                <w:szCs w:val="24"/>
              </w:rPr>
              <w:t xml:space="preserve">Проверка реализации требований по работе с </w:t>
            </w:r>
            <w:r>
              <w:rPr>
                <w:b/>
                <w:sz w:val="24"/>
                <w:szCs w:val="24"/>
              </w:rPr>
              <w:t>карточками Инвентарного учета</w:t>
            </w:r>
            <w:r w:rsidRPr="00BA03AC">
              <w:rPr>
                <w:b/>
                <w:sz w:val="24"/>
                <w:szCs w:val="24"/>
              </w:rPr>
              <w:t xml:space="preserve"> </w:t>
            </w:r>
            <w:r w:rsidRPr="00C75D12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8.16</w:t>
            </w:r>
            <w:r w:rsidRPr="00C75D1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090B08" w:rsidRPr="00B56220" w14:paraId="33A1CFC5" w14:textId="77777777" w:rsidTr="00A373B6">
        <w:tc>
          <w:tcPr>
            <w:tcW w:w="1277" w:type="dxa"/>
            <w:shd w:val="clear" w:color="auto" w:fill="auto"/>
          </w:tcPr>
          <w:p w14:paraId="7CB8B9C9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9C47C4" w14:textId="1D760EB0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 полей карточки инвентарного учета</w:t>
            </w:r>
          </w:p>
        </w:tc>
        <w:tc>
          <w:tcPr>
            <w:tcW w:w="5528" w:type="dxa"/>
          </w:tcPr>
          <w:p w14:paraId="551E38B3" w14:textId="77777777" w:rsidR="00090B08" w:rsidRPr="00A64F5F" w:rsidRDefault="00090B08" w:rsidP="00D36E04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r w:rsidRPr="00C32D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ролью Исполнителя</w:t>
            </w:r>
          </w:p>
          <w:p w14:paraId="0371FECD" w14:textId="77777777" w:rsidR="00090B08" w:rsidRDefault="00090B08" w:rsidP="00D36E04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«Инвентарный учет» → «Инвентарный учет»</w:t>
            </w:r>
          </w:p>
          <w:p w14:paraId="3BBDF32A" w14:textId="77777777" w:rsidR="00090B08" w:rsidRDefault="00090B08" w:rsidP="00D36E04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5B7A0577" w14:textId="0126582C" w:rsidR="00090B08" w:rsidRPr="00AF1890" w:rsidRDefault="00090B08" w:rsidP="00D36E04">
            <w:pPr>
              <w:pStyle w:val="afff4"/>
              <w:numPr>
                <w:ilvl w:val="0"/>
                <w:numId w:val="2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1890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1EF121CF" w14:textId="77777777" w:rsidR="00090B08" w:rsidRDefault="00090B08" w:rsidP="00D36E04">
            <w:pPr>
              <w:pStyle w:val="afff4"/>
              <w:numPr>
                <w:ilvl w:val="0"/>
                <w:numId w:val="2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34C57"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55BC4B4E" w14:textId="23AABAD9" w:rsidR="00090B08" w:rsidRPr="00AF1890" w:rsidRDefault="00090B08" w:rsidP="00D36E04">
            <w:pPr>
              <w:pStyle w:val="afff4"/>
              <w:numPr>
                <w:ilvl w:val="0"/>
                <w:numId w:val="2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1890"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090B08" w:rsidRPr="00B56220" w14:paraId="68F31156" w14:textId="77777777" w:rsidTr="00A373B6">
        <w:tc>
          <w:tcPr>
            <w:tcW w:w="1277" w:type="dxa"/>
            <w:shd w:val="clear" w:color="auto" w:fill="auto"/>
          </w:tcPr>
          <w:p w14:paraId="03CACF26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799104" w14:textId="0E06531C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 инвентарного учета</w:t>
            </w:r>
          </w:p>
        </w:tc>
        <w:tc>
          <w:tcPr>
            <w:tcW w:w="5528" w:type="dxa"/>
          </w:tcPr>
          <w:p w14:paraId="23AF156B" w14:textId="77777777" w:rsidR="00090B08" w:rsidRPr="00A64F5F" w:rsidRDefault="00090B08" w:rsidP="00D36E04">
            <w:pPr>
              <w:pStyle w:val="afff4"/>
              <w:numPr>
                <w:ilvl w:val="0"/>
                <w:numId w:val="2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 Client</w:t>
            </w:r>
            <w:r w:rsidRPr="00C32D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ролью Исполнителя</w:t>
            </w:r>
          </w:p>
          <w:p w14:paraId="0ED55ED9" w14:textId="77777777" w:rsidR="00090B08" w:rsidRPr="00C32D25" w:rsidRDefault="00090B08" w:rsidP="00D36E04">
            <w:pPr>
              <w:pStyle w:val="afff4"/>
              <w:numPr>
                <w:ilvl w:val="0"/>
                <w:numId w:val="2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«Инвентарный учет» → «Инвентарный учет»</w:t>
            </w:r>
          </w:p>
          <w:p w14:paraId="2AA46E6B" w14:textId="77777777" w:rsidR="00090B08" w:rsidRDefault="00090B08" w:rsidP="00D36E04">
            <w:pPr>
              <w:pStyle w:val="afff4"/>
              <w:numPr>
                <w:ilvl w:val="0"/>
                <w:numId w:val="2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на вкладке «Регистрация»</w:t>
            </w:r>
          </w:p>
          <w:p w14:paraId="0293188D" w14:textId="77777777" w:rsidR="00090B08" w:rsidRDefault="00090B08" w:rsidP="00D36E04">
            <w:pPr>
              <w:pStyle w:val="afff4"/>
              <w:numPr>
                <w:ilvl w:val="0"/>
                <w:numId w:val="2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Заполнить таблицы «Состав» и «Отметка об уничтожении»</w:t>
            </w:r>
          </w:p>
          <w:p w14:paraId="50BD005F" w14:textId="60217DF0" w:rsidR="00090B08" w:rsidRPr="00806E2E" w:rsidRDefault="00090B08" w:rsidP="00D36E04">
            <w:pPr>
              <w:pStyle w:val="afff4"/>
              <w:numPr>
                <w:ilvl w:val="0"/>
                <w:numId w:val="2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494526BD" w14:textId="77777777" w:rsidR="00090B08" w:rsidRDefault="00090B08" w:rsidP="00D36E04">
            <w:pPr>
              <w:pStyle w:val="afff4"/>
              <w:numPr>
                <w:ilvl w:val="0"/>
                <w:numId w:val="2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Инвентарного учета заполнены все обязательные поля</w:t>
            </w:r>
          </w:p>
          <w:p w14:paraId="71F543CF" w14:textId="77777777" w:rsidR="00090B08" w:rsidRDefault="00090B08" w:rsidP="00D36E04">
            <w:pPr>
              <w:pStyle w:val="afff4"/>
              <w:numPr>
                <w:ilvl w:val="0"/>
                <w:numId w:val="2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«Проект»</w:t>
            </w:r>
          </w:p>
          <w:p w14:paraId="7DC42602" w14:textId="6937550E" w:rsidR="00090B08" w:rsidRPr="00806E2E" w:rsidRDefault="00090B08" w:rsidP="00D36E04">
            <w:pPr>
              <w:pStyle w:val="afff4"/>
              <w:numPr>
                <w:ilvl w:val="0"/>
                <w:numId w:val="2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Документ успешно сохранен и присутствует в представлении «Инвентарный учет»</w:t>
            </w:r>
          </w:p>
        </w:tc>
      </w:tr>
      <w:tr w:rsidR="00090B08" w:rsidRPr="00B56220" w14:paraId="791F0992" w14:textId="77777777" w:rsidTr="00A373B6">
        <w:tc>
          <w:tcPr>
            <w:tcW w:w="1277" w:type="dxa"/>
            <w:shd w:val="clear" w:color="auto" w:fill="auto"/>
          </w:tcPr>
          <w:p w14:paraId="76D31D82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C1FF7D8" w14:textId="532FDD73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карточке инвентарного учета</w:t>
            </w:r>
          </w:p>
        </w:tc>
        <w:tc>
          <w:tcPr>
            <w:tcW w:w="5528" w:type="dxa"/>
          </w:tcPr>
          <w:p w14:paraId="6E4F6788" w14:textId="3169C6F6" w:rsidR="00090B08" w:rsidRDefault="00090B08" w:rsidP="00090B08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4.5.2</w:t>
            </w:r>
          </w:p>
          <w:p w14:paraId="7743B5AD" w14:textId="77777777" w:rsidR="00090B08" w:rsidRDefault="00090B08" w:rsidP="00D36E04">
            <w:pPr>
              <w:pStyle w:val="afff4"/>
              <w:numPr>
                <w:ilvl w:val="0"/>
                <w:numId w:val="2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вкладку «Файлы и связи»</w:t>
            </w:r>
          </w:p>
          <w:p w14:paraId="6104662C" w14:textId="77777777" w:rsidR="00090B08" w:rsidRDefault="00090B08" w:rsidP="00D36E04">
            <w:pPr>
              <w:pStyle w:val="afff4"/>
              <w:numPr>
                <w:ilvl w:val="0"/>
                <w:numId w:val="2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811097">
              <w:rPr>
                <w:sz w:val="24"/>
                <w:szCs w:val="24"/>
              </w:rPr>
              <w:t>раздел «Файлы» добавить документ в формате docx</w:t>
            </w:r>
          </w:p>
          <w:p w14:paraId="1173D770" w14:textId="00D08346" w:rsidR="00090B08" w:rsidRPr="00806E2E" w:rsidRDefault="00090B08" w:rsidP="00D36E04">
            <w:pPr>
              <w:pStyle w:val="afff4"/>
              <w:numPr>
                <w:ilvl w:val="0"/>
                <w:numId w:val="2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Выбрать категорию прилагаемого документа</w:t>
            </w:r>
          </w:p>
        </w:tc>
        <w:tc>
          <w:tcPr>
            <w:tcW w:w="6111" w:type="dxa"/>
            <w:gridSpan w:val="2"/>
          </w:tcPr>
          <w:p w14:paraId="241C9F7B" w14:textId="35FBB784" w:rsidR="00090B08" w:rsidRPr="00C75D12" w:rsidRDefault="00090B08" w:rsidP="00D36E04">
            <w:pPr>
              <w:pStyle w:val="afff4"/>
              <w:numPr>
                <w:ilvl w:val="0"/>
                <w:numId w:val="35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</w:tr>
      <w:tr w:rsidR="00090B08" w:rsidRPr="00B56220" w14:paraId="2CCF9255" w14:textId="77777777" w:rsidTr="00A373B6">
        <w:tc>
          <w:tcPr>
            <w:tcW w:w="1277" w:type="dxa"/>
            <w:shd w:val="clear" w:color="auto" w:fill="auto"/>
          </w:tcPr>
          <w:p w14:paraId="20E71A57" w14:textId="77777777" w:rsidR="00090B08" w:rsidRPr="00B56220" w:rsidRDefault="00090B08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EA47F5" w14:textId="4CD5492F" w:rsidR="00090B08" w:rsidRPr="00C75D12" w:rsidRDefault="00090B08" w:rsidP="00090B08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регистрации карточки инвентарного учета</w:t>
            </w:r>
          </w:p>
        </w:tc>
        <w:tc>
          <w:tcPr>
            <w:tcW w:w="5528" w:type="dxa"/>
          </w:tcPr>
          <w:p w14:paraId="2D656964" w14:textId="77777777" w:rsidR="00090B08" w:rsidRPr="00A64F5F" w:rsidRDefault="00090B08" w:rsidP="00D36E04">
            <w:pPr>
              <w:pStyle w:val="afff4"/>
              <w:numPr>
                <w:ilvl w:val="0"/>
                <w:numId w:val="2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под ролью Регистратор</w:t>
            </w:r>
          </w:p>
          <w:p w14:paraId="5A4F09C6" w14:textId="77777777" w:rsidR="00090B08" w:rsidRDefault="00090B08" w:rsidP="00D36E04">
            <w:pPr>
              <w:pStyle w:val="afff4"/>
              <w:numPr>
                <w:ilvl w:val="0"/>
                <w:numId w:val="2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Инвентарного учета</w:t>
            </w:r>
          </w:p>
          <w:p w14:paraId="22D75F5E" w14:textId="2536D962" w:rsidR="00090B08" w:rsidRPr="00806E2E" w:rsidRDefault="00090B08" w:rsidP="00D36E04">
            <w:pPr>
              <w:pStyle w:val="afff4"/>
              <w:numPr>
                <w:ilvl w:val="0"/>
                <w:numId w:val="2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lastRenderedPageBreak/>
              <w:t>В левом меню нажать «Действия» → «Зарегистрировать документ»</w:t>
            </w:r>
          </w:p>
        </w:tc>
        <w:tc>
          <w:tcPr>
            <w:tcW w:w="6111" w:type="dxa"/>
            <w:gridSpan w:val="2"/>
          </w:tcPr>
          <w:p w14:paraId="20AEEBC1" w14:textId="77777777" w:rsidR="00090B08" w:rsidRDefault="00090B08" w:rsidP="00D36E04">
            <w:pPr>
              <w:pStyle w:val="afff4"/>
              <w:numPr>
                <w:ilvl w:val="0"/>
                <w:numId w:val="2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успешно зарегистрирована</w:t>
            </w:r>
          </w:p>
          <w:p w14:paraId="7197093A" w14:textId="77777777" w:rsidR="00090B08" w:rsidRDefault="00090B08" w:rsidP="00D36E04">
            <w:pPr>
              <w:pStyle w:val="afff4"/>
              <w:numPr>
                <w:ilvl w:val="0"/>
                <w:numId w:val="2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«Регистрация» появились дополнительные поля «Инвентарный номер» и «Дата регистрации», заполненные автоматически</w:t>
            </w:r>
          </w:p>
          <w:p w14:paraId="6C725292" w14:textId="77777777" w:rsidR="00090B08" w:rsidRDefault="00090B08" w:rsidP="00D36E04">
            <w:pPr>
              <w:pStyle w:val="afff4"/>
              <w:numPr>
                <w:ilvl w:val="0"/>
                <w:numId w:val="2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Состояние карточки – «Зарегистрирован»</w:t>
            </w:r>
          </w:p>
          <w:p w14:paraId="3B725910" w14:textId="78D68CE4" w:rsidR="00090B08" w:rsidRPr="00806E2E" w:rsidRDefault="00090B08" w:rsidP="00D36E04">
            <w:pPr>
              <w:pStyle w:val="afff4"/>
              <w:numPr>
                <w:ilvl w:val="0"/>
                <w:numId w:val="2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2E">
              <w:rPr>
                <w:sz w:val="24"/>
                <w:szCs w:val="24"/>
              </w:rPr>
              <w:t>Во вкладке «История заданий» отобразилась информация по процессу регистрации</w:t>
            </w:r>
          </w:p>
        </w:tc>
      </w:tr>
      <w:tr w:rsidR="00090B08" w:rsidRPr="00B56220" w14:paraId="4F32B8DD" w14:textId="77777777" w:rsidTr="00A373B6">
        <w:tc>
          <w:tcPr>
            <w:tcW w:w="1277" w:type="dxa"/>
            <w:shd w:val="clear" w:color="auto" w:fill="auto"/>
          </w:tcPr>
          <w:p w14:paraId="4016C0CD" w14:textId="77777777" w:rsidR="00090B08" w:rsidRPr="00B56220" w:rsidRDefault="00090B08" w:rsidP="00D36E04">
            <w:pPr>
              <w:pStyle w:val="afff4"/>
              <w:keepNext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43EF523D" w14:textId="10ED4789" w:rsidR="00090B08" w:rsidRPr="00B56220" w:rsidRDefault="00E057AD" w:rsidP="00090B08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Проверка работоспособности </w:t>
            </w:r>
            <w:r w:rsidRPr="00485E4B">
              <w:rPr>
                <w:b/>
                <w:sz w:val="24"/>
                <w:szCs w:val="24"/>
              </w:rPr>
              <w:t xml:space="preserve">процесса </w:t>
            </w:r>
            <w:r>
              <w:rPr>
                <w:b/>
                <w:sz w:val="24"/>
                <w:szCs w:val="24"/>
              </w:rPr>
              <w:t>карточки Протокола</w:t>
            </w:r>
          </w:p>
        </w:tc>
      </w:tr>
      <w:tr w:rsidR="00E057AD" w:rsidRPr="00B56220" w14:paraId="2752ADE2" w14:textId="77777777" w:rsidTr="00E057AD">
        <w:tc>
          <w:tcPr>
            <w:tcW w:w="1277" w:type="dxa"/>
            <w:shd w:val="clear" w:color="auto" w:fill="auto"/>
          </w:tcPr>
          <w:p w14:paraId="37CE3E5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B05EF0" w14:textId="51861286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5528" w:type="dxa"/>
          </w:tcPr>
          <w:p w14:paraId="1F81827D" w14:textId="77777777" w:rsidR="00E057AD" w:rsidRPr="00A64F5F" w:rsidRDefault="00E057AD" w:rsidP="00D36E04">
            <w:pPr>
              <w:pStyle w:val="afff4"/>
              <w:numPr>
                <w:ilvl w:val="0"/>
                <w:numId w:val="4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284D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4677A6CA" w14:textId="77777777" w:rsidR="00E057AD" w:rsidRDefault="00E057AD" w:rsidP="00D36E04">
            <w:pPr>
              <w:pStyle w:val="afff4"/>
              <w:numPr>
                <w:ilvl w:val="0"/>
                <w:numId w:val="4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«Протоколы» → «Протокол»</w:t>
            </w:r>
          </w:p>
          <w:p w14:paraId="229C0164" w14:textId="77777777" w:rsidR="00E057AD" w:rsidRDefault="00E057AD" w:rsidP="00D36E04">
            <w:pPr>
              <w:pStyle w:val="afff4"/>
              <w:numPr>
                <w:ilvl w:val="0"/>
                <w:numId w:val="4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не все обязательные поля на вкладке «Регистрация»</w:t>
            </w:r>
          </w:p>
          <w:p w14:paraId="6E36E258" w14:textId="55EE2275" w:rsidR="00E057AD" w:rsidRPr="00E057AD" w:rsidRDefault="00E057AD" w:rsidP="00D36E04">
            <w:pPr>
              <w:pStyle w:val="afff4"/>
              <w:numPr>
                <w:ilvl w:val="0"/>
                <w:numId w:val="47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7E1D033A" w14:textId="77777777" w:rsidR="00E057AD" w:rsidRDefault="00E057AD" w:rsidP="00D36E04">
            <w:pPr>
              <w:pStyle w:val="afff4"/>
              <w:numPr>
                <w:ilvl w:val="0"/>
                <w:numId w:val="4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7E3A8D7B" w14:textId="3A11CD4B" w:rsidR="00E057AD" w:rsidRPr="00E057AD" w:rsidRDefault="00E057AD" w:rsidP="00D36E04">
            <w:pPr>
              <w:pStyle w:val="afff4"/>
              <w:numPr>
                <w:ilvl w:val="0"/>
                <w:numId w:val="47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E057AD" w:rsidRPr="00B56220" w14:paraId="74DA2797" w14:textId="77777777" w:rsidTr="00E057AD">
        <w:tc>
          <w:tcPr>
            <w:tcW w:w="1277" w:type="dxa"/>
            <w:shd w:val="clear" w:color="auto" w:fill="auto"/>
          </w:tcPr>
          <w:p w14:paraId="35617AAF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AC5A05" w14:textId="6A8B1BAA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5528" w:type="dxa"/>
          </w:tcPr>
          <w:p w14:paraId="75B1424A" w14:textId="77777777" w:rsidR="00E057AD" w:rsidRPr="00A64F5F" w:rsidRDefault="00E057AD" w:rsidP="00D36E04">
            <w:pPr>
              <w:pStyle w:val="afff4"/>
              <w:numPr>
                <w:ilvl w:val="0"/>
                <w:numId w:val="4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D806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2C49028D" w14:textId="77777777" w:rsidR="00E057AD" w:rsidRDefault="00E057AD" w:rsidP="00D36E04">
            <w:pPr>
              <w:pStyle w:val="afff4"/>
              <w:numPr>
                <w:ilvl w:val="0"/>
                <w:numId w:val="4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нажать «Создать карточку» → «Протоколы» → «Протокол»</w:t>
            </w:r>
          </w:p>
          <w:p w14:paraId="0E76F74F" w14:textId="77777777" w:rsidR="00E057AD" w:rsidRDefault="00E057AD" w:rsidP="00D36E04">
            <w:pPr>
              <w:pStyle w:val="afff4"/>
              <w:numPr>
                <w:ilvl w:val="0"/>
                <w:numId w:val="4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на вкладке «Регистрация» и «Вопросы»</w:t>
            </w:r>
          </w:p>
          <w:p w14:paraId="2A0678D7" w14:textId="04FA46C1" w:rsidR="00E057AD" w:rsidRPr="00E057AD" w:rsidRDefault="00E057AD" w:rsidP="00D36E04">
            <w:pPr>
              <w:pStyle w:val="afff4"/>
              <w:numPr>
                <w:ilvl w:val="0"/>
                <w:numId w:val="4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Попытаться сохранить РК</w:t>
            </w:r>
          </w:p>
        </w:tc>
        <w:tc>
          <w:tcPr>
            <w:tcW w:w="6111" w:type="dxa"/>
            <w:gridSpan w:val="2"/>
          </w:tcPr>
          <w:p w14:paraId="7199EC7B" w14:textId="77777777" w:rsidR="00E057AD" w:rsidRDefault="00E057AD" w:rsidP="00D36E04">
            <w:pPr>
              <w:pStyle w:val="afff4"/>
              <w:numPr>
                <w:ilvl w:val="0"/>
                <w:numId w:val="4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протокола заполнены поля «Проектный номер» и «Дата создания»</w:t>
            </w:r>
          </w:p>
          <w:p w14:paraId="55568FDE" w14:textId="3912177B" w:rsidR="00E057AD" w:rsidRPr="00E057AD" w:rsidRDefault="00E057AD" w:rsidP="00D36E04">
            <w:pPr>
              <w:pStyle w:val="afff4"/>
              <w:numPr>
                <w:ilvl w:val="0"/>
                <w:numId w:val="47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Карточка успешно сохранена</w:t>
            </w:r>
          </w:p>
        </w:tc>
      </w:tr>
      <w:tr w:rsidR="00E057AD" w:rsidRPr="00B56220" w14:paraId="1129B198" w14:textId="77777777" w:rsidTr="00E057AD">
        <w:tc>
          <w:tcPr>
            <w:tcW w:w="1277" w:type="dxa"/>
            <w:shd w:val="clear" w:color="auto" w:fill="auto"/>
          </w:tcPr>
          <w:p w14:paraId="410AFC4A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D7D7C1F" w14:textId="61A311E4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приложения файла к РК приказа</w:t>
            </w:r>
          </w:p>
        </w:tc>
        <w:tc>
          <w:tcPr>
            <w:tcW w:w="5528" w:type="dxa"/>
          </w:tcPr>
          <w:p w14:paraId="47F23856" w14:textId="77777777" w:rsidR="00E057AD" w:rsidRPr="00A64F5F" w:rsidRDefault="00E057AD" w:rsidP="00D36E04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0D1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32681349" w14:textId="77777777" w:rsidR="00E057AD" w:rsidRDefault="00E057AD" w:rsidP="00D36E04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на редактирование</w:t>
            </w:r>
          </w:p>
          <w:p w14:paraId="5DB89B67" w14:textId="77777777" w:rsidR="00E057AD" w:rsidRDefault="00E057AD" w:rsidP="00D36E04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11097">
              <w:rPr>
                <w:sz w:val="24"/>
                <w:szCs w:val="24"/>
              </w:rPr>
              <w:t>В раздел «Файлы» д</w:t>
            </w:r>
            <w:r>
              <w:rPr>
                <w:sz w:val="24"/>
                <w:szCs w:val="24"/>
              </w:rPr>
              <w:t>обавить проект документа протокола</w:t>
            </w:r>
            <w:r w:rsidRPr="00811097">
              <w:rPr>
                <w:sz w:val="24"/>
                <w:szCs w:val="24"/>
              </w:rPr>
              <w:t xml:space="preserve"> в формате docx</w:t>
            </w:r>
          </w:p>
          <w:p w14:paraId="029A1C26" w14:textId="77777777" w:rsidR="00E057AD" w:rsidRDefault="00E057AD" w:rsidP="00D36E04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262A6">
              <w:rPr>
                <w:sz w:val="24"/>
                <w:szCs w:val="24"/>
              </w:rPr>
              <w:t>Выбрать категорию прилагаемого документа</w:t>
            </w:r>
          </w:p>
          <w:p w14:paraId="320F97EA" w14:textId="6D369EEA" w:rsidR="00E057AD" w:rsidRPr="00E057AD" w:rsidRDefault="00E057AD" w:rsidP="00D36E04">
            <w:pPr>
              <w:pStyle w:val="afff4"/>
              <w:numPr>
                <w:ilvl w:val="0"/>
                <w:numId w:val="47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1B43C001" w14:textId="2DD4C6FD" w:rsidR="00E057AD" w:rsidRPr="00E057AD" w:rsidRDefault="00E057AD" w:rsidP="00D36E04">
            <w:pPr>
              <w:pStyle w:val="afff4"/>
              <w:keepNext/>
              <w:numPr>
                <w:ilvl w:val="0"/>
                <w:numId w:val="5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Приложенный файл появился в разделе «Файлы» в секции с выбранной категорией документа</w:t>
            </w:r>
          </w:p>
        </w:tc>
      </w:tr>
      <w:tr w:rsidR="00E057AD" w:rsidRPr="00B56220" w14:paraId="05D3743E" w14:textId="77777777" w:rsidTr="00E057AD">
        <w:tc>
          <w:tcPr>
            <w:tcW w:w="1277" w:type="dxa"/>
            <w:shd w:val="clear" w:color="auto" w:fill="auto"/>
          </w:tcPr>
          <w:p w14:paraId="2F75C539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1BE2AA" w14:textId="56E29FB1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регистрации без согласования и </w:t>
            </w:r>
            <w:r>
              <w:rPr>
                <w:sz w:val="24"/>
                <w:szCs w:val="24"/>
              </w:rPr>
              <w:lastRenderedPageBreak/>
              <w:t>подписания</w:t>
            </w:r>
          </w:p>
        </w:tc>
        <w:tc>
          <w:tcPr>
            <w:tcW w:w="5528" w:type="dxa"/>
          </w:tcPr>
          <w:p w14:paraId="4F152397" w14:textId="77777777" w:rsidR="00E057AD" w:rsidRPr="00A64F5F" w:rsidRDefault="00E057AD" w:rsidP="00D36E04">
            <w:pPr>
              <w:pStyle w:val="afff4"/>
              <w:numPr>
                <w:ilvl w:val="0"/>
                <w:numId w:val="4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Запустить </w:t>
            </w:r>
            <w:r w:rsidRPr="00811097">
              <w:rPr>
                <w:sz w:val="24"/>
                <w:szCs w:val="24"/>
              </w:rPr>
              <w:t>Tessa Client</w:t>
            </w:r>
            <w:r>
              <w:rPr>
                <w:sz w:val="24"/>
                <w:szCs w:val="24"/>
              </w:rPr>
              <w:t xml:space="preserve"> под ролью Инициатор</w:t>
            </w:r>
          </w:p>
          <w:p w14:paraId="6EA024E4" w14:textId="77777777" w:rsidR="00E057AD" w:rsidRDefault="00E057AD" w:rsidP="00D36E04">
            <w:pPr>
              <w:pStyle w:val="afff4"/>
              <w:numPr>
                <w:ilvl w:val="0"/>
                <w:numId w:val="4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ранее созданную карточку </w:t>
            </w:r>
            <w:r>
              <w:rPr>
                <w:sz w:val="24"/>
                <w:szCs w:val="24"/>
              </w:rPr>
              <w:lastRenderedPageBreak/>
              <w:t>протокола в состоянии «</w:t>
            </w:r>
            <w:r w:rsidRPr="00EE6AE0">
              <w:rPr>
                <w:sz w:val="24"/>
                <w:szCs w:val="24"/>
              </w:rPr>
              <w:t>Проект</w:t>
            </w:r>
            <w:r>
              <w:rPr>
                <w:sz w:val="24"/>
                <w:szCs w:val="24"/>
              </w:rPr>
              <w:t>»</w:t>
            </w:r>
          </w:p>
          <w:p w14:paraId="4CD36E1F" w14:textId="10B44301" w:rsidR="00E057AD" w:rsidRPr="00E057AD" w:rsidRDefault="00E057AD" w:rsidP="00D36E04">
            <w:pPr>
              <w:pStyle w:val="afff4"/>
              <w:numPr>
                <w:ilvl w:val="0"/>
                <w:numId w:val="4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левом меню системы нажать «Действия» → «Зарегистрировать»</w:t>
            </w:r>
          </w:p>
        </w:tc>
        <w:tc>
          <w:tcPr>
            <w:tcW w:w="6111" w:type="dxa"/>
            <w:gridSpan w:val="2"/>
          </w:tcPr>
          <w:p w14:paraId="1F80EC99" w14:textId="77777777" w:rsidR="00E057AD" w:rsidRDefault="00E057AD" w:rsidP="00D36E04">
            <w:pPr>
              <w:pStyle w:val="afff4"/>
              <w:keepNext/>
              <w:numPr>
                <w:ilvl w:val="0"/>
                <w:numId w:val="4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Карточке присваивается регистрационный номер и дата регистрации</w:t>
            </w:r>
          </w:p>
          <w:p w14:paraId="183A20A9" w14:textId="77777777" w:rsidR="00E057AD" w:rsidRDefault="00E057AD" w:rsidP="00D36E04">
            <w:pPr>
              <w:pStyle w:val="afff4"/>
              <w:keepNext/>
              <w:numPr>
                <w:ilvl w:val="0"/>
                <w:numId w:val="4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Сформированный системой маршрут исчез</w:t>
            </w:r>
          </w:p>
          <w:p w14:paraId="66347759" w14:textId="0903A1B4" w:rsidR="00E057AD" w:rsidRPr="00E057AD" w:rsidRDefault="00E057AD" w:rsidP="00D36E04">
            <w:pPr>
              <w:pStyle w:val="afff4"/>
              <w:keepNext/>
              <w:numPr>
                <w:ilvl w:val="0"/>
                <w:numId w:val="4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lastRenderedPageBreak/>
              <w:t>Появилась вкладка «Резолюция»</w:t>
            </w:r>
          </w:p>
        </w:tc>
      </w:tr>
      <w:tr w:rsidR="00E057AD" w:rsidRPr="00B56220" w14:paraId="286937A7" w14:textId="77777777" w:rsidTr="00E057AD">
        <w:tc>
          <w:tcPr>
            <w:tcW w:w="1277" w:type="dxa"/>
            <w:shd w:val="clear" w:color="auto" w:fill="auto"/>
          </w:tcPr>
          <w:p w14:paraId="4936C3C7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5018D9F" w14:textId="68ED87E3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проекта резолюции поручениями из вкладки «Вопросы»</w:t>
            </w:r>
          </w:p>
        </w:tc>
        <w:tc>
          <w:tcPr>
            <w:tcW w:w="5528" w:type="dxa"/>
          </w:tcPr>
          <w:p w14:paraId="7B831043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4.6.4</w:t>
            </w:r>
          </w:p>
          <w:p w14:paraId="6E13E3C1" w14:textId="77777777" w:rsidR="00E057AD" w:rsidRDefault="00E057AD" w:rsidP="00D36E04">
            <w:pPr>
              <w:pStyle w:val="afff4"/>
              <w:numPr>
                <w:ilvl w:val="0"/>
                <w:numId w:val="4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«Создать</w:t>
            </w:r>
            <w:r w:rsidRPr="00481237"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</w:rPr>
              <w:t>Обновить резолюцию»</w:t>
            </w:r>
          </w:p>
          <w:p w14:paraId="0C15686A" w14:textId="77777777" w:rsidR="00E057AD" w:rsidRDefault="00E057AD" w:rsidP="00D36E04">
            <w:pPr>
              <w:pStyle w:val="afff4"/>
              <w:numPr>
                <w:ilvl w:val="0"/>
                <w:numId w:val="4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6C02BCB6" w14:textId="77777777" w:rsidR="00E057AD" w:rsidRDefault="00E057AD" w:rsidP="00D36E04">
            <w:pPr>
              <w:pStyle w:val="afff4"/>
              <w:numPr>
                <w:ilvl w:val="0"/>
                <w:numId w:val="4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кнопку «На исполнение»</w:t>
            </w:r>
          </w:p>
          <w:p w14:paraId="37A2EEEB" w14:textId="400E856F" w:rsidR="00E057AD" w:rsidRPr="00E057AD" w:rsidRDefault="00E057AD" w:rsidP="00D36E04">
            <w:pPr>
              <w:pStyle w:val="afff4"/>
              <w:numPr>
                <w:ilvl w:val="0"/>
                <w:numId w:val="4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Перейти к тестам проверки работы с резолюциями (п. 5)</w:t>
            </w:r>
          </w:p>
        </w:tc>
        <w:tc>
          <w:tcPr>
            <w:tcW w:w="6111" w:type="dxa"/>
            <w:gridSpan w:val="2"/>
          </w:tcPr>
          <w:p w14:paraId="7F8EE6EF" w14:textId="77777777" w:rsidR="00E057AD" w:rsidRDefault="00E057AD" w:rsidP="00D36E04">
            <w:pPr>
              <w:pStyle w:val="afff4"/>
              <w:keepNext/>
              <w:numPr>
                <w:ilvl w:val="0"/>
                <w:numId w:val="4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резолюции заполнился данными из вкладки «Вопросы»</w:t>
            </w:r>
          </w:p>
          <w:p w14:paraId="00B48544" w14:textId="283E4EC5" w:rsidR="00E057AD" w:rsidRPr="00E057AD" w:rsidRDefault="00E057AD" w:rsidP="00D36E04">
            <w:pPr>
              <w:pStyle w:val="afff4"/>
              <w:keepNext/>
              <w:numPr>
                <w:ilvl w:val="0"/>
                <w:numId w:val="4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Задача на исполнение поручения отправилась исполнителям</w:t>
            </w:r>
          </w:p>
        </w:tc>
      </w:tr>
      <w:tr w:rsidR="00E057AD" w:rsidRPr="00B56220" w14:paraId="5A63B8ED" w14:textId="77777777" w:rsidTr="00E057AD">
        <w:tc>
          <w:tcPr>
            <w:tcW w:w="1277" w:type="dxa"/>
            <w:shd w:val="clear" w:color="auto" w:fill="auto"/>
          </w:tcPr>
          <w:p w14:paraId="2CE5D5C0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845EFBC" w14:textId="15F10001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974B25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Pr="00974B25">
              <w:rPr>
                <w:sz w:val="24"/>
                <w:szCs w:val="24"/>
              </w:rPr>
              <w:t xml:space="preserve"> процесса согласования</w:t>
            </w:r>
          </w:p>
        </w:tc>
        <w:tc>
          <w:tcPr>
            <w:tcW w:w="5528" w:type="dxa"/>
          </w:tcPr>
          <w:p w14:paraId="5999D890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тесты 4.6.1 – 4.6.3</w:t>
            </w:r>
          </w:p>
          <w:p w14:paraId="7E1600F9" w14:textId="77777777" w:rsidR="00E057AD" w:rsidRPr="00A64F5F" w:rsidRDefault="00E057AD" w:rsidP="00D36E04">
            <w:pPr>
              <w:pStyle w:val="afff4"/>
              <w:numPr>
                <w:ilvl w:val="0"/>
                <w:numId w:val="4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11097">
              <w:rPr>
                <w:sz w:val="24"/>
                <w:szCs w:val="24"/>
              </w:rPr>
              <w:t>Tessa Client</w:t>
            </w:r>
            <w:r>
              <w:rPr>
                <w:sz w:val="24"/>
                <w:szCs w:val="24"/>
              </w:rPr>
              <w:t xml:space="preserve"> под ролью Инициатор</w:t>
            </w:r>
          </w:p>
          <w:p w14:paraId="71D8ED62" w14:textId="77777777" w:rsidR="00E057AD" w:rsidRDefault="00E057AD" w:rsidP="00D36E04">
            <w:pPr>
              <w:pStyle w:val="afff4"/>
              <w:numPr>
                <w:ilvl w:val="0"/>
                <w:numId w:val="4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созданную карточку протокола в состоянии «</w:t>
            </w:r>
            <w:r w:rsidRPr="00EE6AE0">
              <w:rPr>
                <w:sz w:val="24"/>
                <w:szCs w:val="24"/>
              </w:rPr>
              <w:t>Проект</w:t>
            </w:r>
            <w:r>
              <w:rPr>
                <w:sz w:val="24"/>
                <w:szCs w:val="24"/>
              </w:rPr>
              <w:t>»</w:t>
            </w:r>
          </w:p>
          <w:p w14:paraId="7E0AAF9F" w14:textId="2A17AB95" w:rsidR="00E057AD" w:rsidRPr="00E057AD" w:rsidRDefault="00E057AD" w:rsidP="00D36E04">
            <w:pPr>
              <w:pStyle w:val="afff4"/>
              <w:numPr>
                <w:ilvl w:val="0"/>
                <w:numId w:val="48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левом меню нажать кнопку «Запустить процесс»</w:t>
            </w:r>
          </w:p>
        </w:tc>
        <w:tc>
          <w:tcPr>
            <w:tcW w:w="6111" w:type="dxa"/>
            <w:gridSpan w:val="2"/>
          </w:tcPr>
          <w:p w14:paraId="2B0E8873" w14:textId="77777777" w:rsidR="00E057AD" w:rsidRDefault="00E057AD" w:rsidP="00D36E04">
            <w:pPr>
              <w:pStyle w:val="afff4"/>
              <w:numPr>
                <w:ilvl w:val="0"/>
                <w:numId w:val="4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</w:t>
            </w:r>
            <w:r w:rsidRPr="00974B25">
              <w:rPr>
                <w:sz w:val="24"/>
                <w:szCs w:val="24"/>
              </w:rPr>
              <w:t xml:space="preserve">адание </w:t>
            </w:r>
            <w:r>
              <w:rPr>
                <w:sz w:val="24"/>
                <w:szCs w:val="24"/>
              </w:rPr>
              <w:t xml:space="preserve">на согласование </w:t>
            </w:r>
            <w:r w:rsidRPr="00974B25"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</w:rPr>
              <w:t>Согласующего</w:t>
            </w:r>
          </w:p>
          <w:p w14:paraId="7B006D08" w14:textId="679575BF" w:rsidR="00E057AD" w:rsidRPr="00E057AD" w:rsidRDefault="00E057AD" w:rsidP="00D36E04">
            <w:pPr>
              <w:pStyle w:val="afff4"/>
              <w:numPr>
                <w:ilvl w:val="0"/>
                <w:numId w:val="48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карточке во вкладке «История заданий» появились соответствующие записи</w:t>
            </w:r>
          </w:p>
        </w:tc>
      </w:tr>
      <w:tr w:rsidR="00E057AD" w:rsidRPr="00B56220" w14:paraId="5ED88422" w14:textId="77777777" w:rsidTr="00E057AD">
        <w:tc>
          <w:tcPr>
            <w:tcW w:w="1277" w:type="dxa"/>
            <w:shd w:val="clear" w:color="auto" w:fill="auto"/>
          </w:tcPr>
          <w:p w14:paraId="3C66404A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9BD23C3" w14:textId="412A3B9E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</w:t>
            </w:r>
            <w:r w:rsidRPr="00B91832">
              <w:rPr>
                <w:sz w:val="24"/>
                <w:szCs w:val="24"/>
              </w:rPr>
              <w:t>апрос</w:t>
            </w:r>
            <w:r>
              <w:rPr>
                <w:sz w:val="24"/>
                <w:szCs w:val="24"/>
              </w:rPr>
              <w:t>а</w:t>
            </w:r>
            <w:r w:rsidRPr="00B918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комментария</w:t>
            </w:r>
          </w:p>
        </w:tc>
        <w:tc>
          <w:tcPr>
            <w:tcW w:w="5528" w:type="dxa"/>
          </w:tcPr>
          <w:p w14:paraId="0C3DE95A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3E2DEA14" w14:textId="77777777" w:rsidR="00E057AD" w:rsidRPr="003F5B14" w:rsidRDefault="00E057AD" w:rsidP="00D36E04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11097">
              <w:rPr>
                <w:sz w:val="24"/>
                <w:szCs w:val="24"/>
              </w:rPr>
              <w:t>Tessa Client</w:t>
            </w:r>
            <w:r>
              <w:rPr>
                <w:sz w:val="24"/>
                <w:szCs w:val="24"/>
              </w:rPr>
              <w:t xml:space="preserve"> </w:t>
            </w:r>
            <w:r w:rsidRPr="003F5B14">
              <w:rPr>
                <w:sz w:val="24"/>
                <w:szCs w:val="24"/>
              </w:rPr>
              <w:t>под ролью Согласующего</w:t>
            </w:r>
          </w:p>
          <w:p w14:paraId="0279C694" w14:textId="77777777" w:rsidR="00E057AD" w:rsidRPr="008A22FA" w:rsidRDefault="00E057AD" w:rsidP="00D36E04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A22FA">
              <w:rPr>
                <w:sz w:val="24"/>
                <w:szCs w:val="24"/>
              </w:rPr>
              <w:t>Найти в представлении «Мои задания»</w:t>
            </w:r>
            <w:r>
              <w:rPr>
                <w:sz w:val="24"/>
                <w:szCs w:val="24"/>
              </w:rPr>
              <w:t xml:space="preserve"> задание на согласование, </w:t>
            </w:r>
            <w:r w:rsidRPr="008A22FA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14C3CFEB" w14:textId="77777777" w:rsidR="00E057AD" w:rsidRDefault="00E057AD" w:rsidP="00D36E04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«еще» → «Запросить комментарии»</w:t>
            </w:r>
          </w:p>
          <w:p w14:paraId="6FE8BE65" w14:textId="77777777" w:rsidR="00E057AD" w:rsidRDefault="00E057AD" w:rsidP="00D36E04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72B5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 xml:space="preserve">поля «Комментаторы» и </w:t>
            </w:r>
            <w:r>
              <w:rPr>
                <w:sz w:val="24"/>
                <w:szCs w:val="24"/>
              </w:rPr>
              <w:lastRenderedPageBreak/>
              <w:t>«Вопрос»</w:t>
            </w:r>
          </w:p>
          <w:p w14:paraId="2811B141" w14:textId="4EDD2346" w:rsidR="00E057AD" w:rsidRPr="00E057AD" w:rsidRDefault="00E057AD" w:rsidP="00D36E04">
            <w:pPr>
              <w:pStyle w:val="afff4"/>
              <w:numPr>
                <w:ilvl w:val="0"/>
                <w:numId w:val="4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4E8C3050" w14:textId="77777777" w:rsidR="00E057AD" w:rsidRDefault="00E057AD" w:rsidP="00D36E04">
            <w:pPr>
              <w:pStyle w:val="afff4"/>
              <w:numPr>
                <w:ilvl w:val="0"/>
                <w:numId w:val="4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 запросе комментария</w:t>
            </w:r>
          </w:p>
          <w:p w14:paraId="49C9D40B" w14:textId="73263DE8" w:rsidR="00E057AD" w:rsidRPr="00E057AD" w:rsidRDefault="00E057AD" w:rsidP="00D36E04">
            <w:pPr>
              <w:pStyle w:val="afff4"/>
              <w:numPr>
                <w:ilvl w:val="0"/>
                <w:numId w:val="4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появилась соответствующая запись</w:t>
            </w:r>
          </w:p>
        </w:tc>
      </w:tr>
      <w:tr w:rsidR="00E057AD" w:rsidRPr="00B56220" w14:paraId="44007739" w14:textId="77777777" w:rsidTr="00E057AD">
        <w:tc>
          <w:tcPr>
            <w:tcW w:w="1277" w:type="dxa"/>
            <w:shd w:val="clear" w:color="auto" w:fill="auto"/>
          </w:tcPr>
          <w:p w14:paraId="76C524F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4282486" w14:textId="7D14E1CF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</w:t>
            </w:r>
            <w:r w:rsidRPr="00B91832">
              <w:rPr>
                <w:sz w:val="24"/>
                <w:szCs w:val="24"/>
              </w:rPr>
              <w:t xml:space="preserve"> ответа</w:t>
            </w:r>
            <w:r>
              <w:rPr>
                <w:sz w:val="24"/>
                <w:szCs w:val="24"/>
              </w:rPr>
              <w:t xml:space="preserve"> на комментарий</w:t>
            </w:r>
          </w:p>
        </w:tc>
        <w:tc>
          <w:tcPr>
            <w:tcW w:w="5528" w:type="dxa"/>
          </w:tcPr>
          <w:p w14:paraId="2527ACF9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4.6.7</w:t>
            </w:r>
          </w:p>
          <w:p w14:paraId="7E23A026" w14:textId="77777777" w:rsidR="00E057AD" w:rsidRPr="00806E35" w:rsidRDefault="00E057AD" w:rsidP="00D36E04">
            <w:pPr>
              <w:pStyle w:val="afff4"/>
              <w:numPr>
                <w:ilvl w:val="0"/>
                <w:numId w:val="4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35">
              <w:rPr>
                <w:sz w:val="24"/>
                <w:szCs w:val="24"/>
              </w:rPr>
              <w:t>Запустить Tessa Client под ролью Комментатора</w:t>
            </w:r>
          </w:p>
          <w:p w14:paraId="37C3CDE3" w14:textId="77777777" w:rsidR="00E057AD" w:rsidRDefault="00E057AD" w:rsidP="00D36E04">
            <w:pPr>
              <w:pStyle w:val="afff4"/>
              <w:numPr>
                <w:ilvl w:val="0"/>
                <w:numId w:val="4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в представлении «Мои задания» </w:t>
            </w:r>
            <w:r w:rsidRPr="00806E35">
              <w:rPr>
                <w:sz w:val="24"/>
                <w:szCs w:val="24"/>
              </w:rPr>
              <w:t>запрос на комментирование и открыть его</w:t>
            </w:r>
          </w:p>
          <w:p w14:paraId="339B89F6" w14:textId="77777777" w:rsidR="00E057AD" w:rsidRDefault="00E057AD" w:rsidP="00D36E04">
            <w:pPr>
              <w:pStyle w:val="afff4"/>
              <w:numPr>
                <w:ilvl w:val="0"/>
                <w:numId w:val="4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06E35">
              <w:rPr>
                <w:sz w:val="24"/>
                <w:szCs w:val="24"/>
              </w:rPr>
              <w:t xml:space="preserve">Ответить на поставленный вопрос в поле </w:t>
            </w:r>
            <w:r>
              <w:rPr>
                <w:sz w:val="24"/>
                <w:szCs w:val="24"/>
              </w:rPr>
              <w:t>«К</w:t>
            </w:r>
            <w:r w:rsidRPr="00806E35">
              <w:rPr>
                <w:sz w:val="24"/>
                <w:szCs w:val="24"/>
              </w:rPr>
              <w:t>омментарий</w:t>
            </w:r>
            <w:r>
              <w:rPr>
                <w:sz w:val="24"/>
                <w:szCs w:val="24"/>
              </w:rPr>
              <w:t>»</w:t>
            </w:r>
          </w:p>
          <w:p w14:paraId="130DE7D9" w14:textId="7108619B" w:rsidR="00E057AD" w:rsidRPr="00E057AD" w:rsidRDefault="00E057AD" w:rsidP="00D36E04">
            <w:pPr>
              <w:pStyle w:val="afff4"/>
              <w:numPr>
                <w:ilvl w:val="0"/>
                <w:numId w:val="4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«Ответить на вопрос»</w:t>
            </w:r>
          </w:p>
        </w:tc>
        <w:tc>
          <w:tcPr>
            <w:tcW w:w="6111" w:type="dxa"/>
            <w:gridSpan w:val="2"/>
          </w:tcPr>
          <w:p w14:paraId="756699D9" w14:textId="77777777" w:rsidR="00E057AD" w:rsidRDefault="00E057AD" w:rsidP="00D36E04">
            <w:pPr>
              <w:pStyle w:val="afff4"/>
              <w:numPr>
                <w:ilvl w:val="0"/>
                <w:numId w:val="4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«</w:t>
            </w:r>
            <w:r w:rsidRPr="00FF610C">
              <w:rPr>
                <w:sz w:val="24"/>
                <w:szCs w:val="24"/>
              </w:rPr>
              <w:t>Комментарии</w:t>
            </w:r>
            <w:r>
              <w:rPr>
                <w:sz w:val="24"/>
                <w:szCs w:val="24"/>
              </w:rPr>
              <w:t>» отобразилась соответствующая запись об ответе на комментарий</w:t>
            </w:r>
          </w:p>
          <w:p w14:paraId="17842808" w14:textId="7C28FFE2" w:rsidR="00E057AD" w:rsidRPr="00E057AD" w:rsidRDefault="00E057AD" w:rsidP="00D36E04">
            <w:pPr>
              <w:pStyle w:val="afff4"/>
              <w:numPr>
                <w:ilvl w:val="0"/>
                <w:numId w:val="4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РК появилась соответствующая запись</w:t>
            </w:r>
          </w:p>
        </w:tc>
      </w:tr>
      <w:tr w:rsidR="00E057AD" w:rsidRPr="00B56220" w14:paraId="0E250488" w14:textId="77777777" w:rsidTr="00E057AD">
        <w:tc>
          <w:tcPr>
            <w:tcW w:w="1277" w:type="dxa"/>
            <w:shd w:val="clear" w:color="auto" w:fill="auto"/>
          </w:tcPr>
          <w:p w14:paraId="16DBCF42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AACC2E" w14:textId="59CF4CC8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</w:t>
            </w:r>
            <w:r w:rsidRPr="00FA09B6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5528" w:type="dxa"/>
          </w:tcPr>
          <w:p w14:paraId="00C1826E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1AB56D69" w14:textId="77777777" w:rsidR="00E057AD" w:rsidRPr="009216BA" w:rsidRDefault="00E057AD" w:rsidP="00D36E04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</w:p>
          <w:p w14:paraId="3D331882" w14:textId="77777777" w:rsidR="00E057AD" w:rsidRPr="009216BA" w:rsidRDefault="00E057AD" w:rsidP="00D36E04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9216BA">
              <w:rPr>
                <w:sz w:val="24"/>
                <w:szCs w:val="24"/>
              </w:rPr>
              <w:t xml:space="preserve">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 и </w:t>
            </w:r>
            <w:r w:rsidRPr="009216BA">
              <w:rPr>
                <w:sz w:val="24"/>
                <w:szCs w:val="24"/>
              </w:rPr>
              <w:t>открыть его</w:t>
            </w:r>
          </w:p>
          <w:p w14:paraId="6C3FFD84" w14:textId="77777777" w:rsidR="00E057AD" w:rsidRPr="00FA09B6" w:rsidRDefault="00E057AD" w:rsidP="00D36E04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Делегировать</w:t>
            </w:r>
            <w:r w:rsidRPr="00FA09B6">
              <w:rPr>
                <w:sz w:val="24"/>
                <w:szCs w:val="24"/>
              </w:rPr>
              <w:t>»</w:t>
            </w:r>
          </w:p>
          <w:p w14:paraId="690B5E33" w14:textId="77777777" w:rsidR="00E057AD" w:rsidRDefault="00E057AD" w:rsidP="00D36E04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A09B6">
              <w:rPr>
                <w:sz w:val="24"/>
                <w:szCs w:val="24"/>
              </w:rPr>
              <w:t>Заполнить поля «</w:t>
            </w:r>
            <w:r>
              <w:rPr>
                <w:sz w:val="24"/>
                <w:szCs w:val="24"/>
              </w:rPr>
              <w:t>Роль» и «Комментарий»</w:t>
            </w:r>
          </w:p>
          <w:p w14:paraId="7867B2D6" w14:textId="7429CA21" w:rsidR="00E057AD" w:rsidRPr="00E057AD" w:rsidRDefault="00E057AD" w:rsidP="00D36E04">
            <w:pPr>
              <w:pStyle w:val="afff4"/>
              <w:numPr>
                <w:ilvl w:val="0"/>
                <w:numId w:val="4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«Делегировать»</w:t>
            </w:r>
          </w:p>
        </w:tc>
        <w:tc>
          <w:tcPr>
            <w:tcW w:w="6111" w:type="dxa"/>
            <w:gridSpan w:val="2"/>
          </w:tcPr>
          <w:p w14:paraId="1EA1BC9B" w14:textId="77777777" w:rsidR="00E057AD" w:rsidRDefault="00E057AD" w:rsidP="00D36E04">
            <w:pPr>
              <w:pStyle w:val="afff4"/>
              <w:numPr>
                <w:ilvl w:val="0"/>
                <w:numId w:val="4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согласующему-делегату</w:t>
            </w:r>
          </w:p>
          <w:p w14:paraId="3D44A970" w14:textId="3DCD3D62" w:rsidR="00E057AD" w:rsidRPr="00E057AD" w:rsidRDefault="00E057AD" w:rsidP="00D36E04">
            <w:pPr>
              <w:pStyle w:val="afff4"/>
              <w:numPr>
                <w:ilvl w:val="0"/>
                <w:numId w:val="4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E057AD" w:rsidRPr="00B56220" w14:paraId="3C571101" w14:textId="77777777" w:rsidTr="00E057AD">
        <w:tc>
          <w:tcPr>
            <w:tcW w:w="1277" w:type="dxa"/>
            <w:shd w:val="clear" w:color="auto" w:fill="auto"/>
          </w:tcPr>
          <w:p w14:paraId="48A2F01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DE1A2C9" w14:textId="0CE14D04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доработку при несогласовании</w:t>
            </w:r>
          </w:p>
        </w:tc>
        <w:tc>
          <w:tcPr>
            <w:tcW w:w="5528" w:type="dxa"/>
          </w:tcPr>
          <w:p w14:paraId="3A544D59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4.6.9</w:t>
            </w:r>
          </w:p>
          <w:p w14:paraId="4F282054" w14:textId="77777777" w:rsidR="00E057AD" w:rsidRPr="009216BA" w:rsidRDefault="00E057AD" w:rsidP="00D36E04">
            <w:pPr>
              <w:pStyle w:val="afff4"/>
              <w:numPr>
                <w:ilvl w:val="0"/>
                <w:numId w:val="4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  <w:r>
              <w:rPr>
                <w:sz w:val="24"/>
                <w:szCs w:val="24"/>
              </w:rPr>
              <w:t>, которому было направлено делегирование</w:t>
            </w:r>
          </w:p>
          <w:p w14:paraId="28DDDE5A" w14:textId="77777777" w:rsidR="00E057AD" w:rsidRDefault="00E057AD" w:rsidP="00D36E04">
            <w:pPr>
              <w:pStyle w:val="afff4"/>
              <w:numPr>
                <w:ilvl w:val="0"/>
                <w:numId w:val="4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Открыть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согласование, </w:t>
            </w:r>
            <w:r w:rsidRPr="009216BA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442EB93C" w14:textId="62A7DE56" w:rsidR="00E057AD" w:rsidRPr="00E057AD" w:rsidRDefault="00E057AD" w:rsidP="00D36E04">
            <w:pPr>
              <w:pStyle w:val="afff4"/>
              <w:numPr>
                <w:ilvl w:val="0"/>
                <w:numId w:val="4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47B348B8" w14:textId="77777777" w:rsidR="00E057AD" w:rsidRDefault="00E057AD" w:rsidP="00D36E04">
            <w:pPr>
              <w:pStyle w:val="afff4"/>
              <w:numPr>
                <w:ilvl w:val="0"/>
                <w:numId w:val="4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согласования отправилось задание на доработку</w:t>
            </w:r>
          </w:p>
          <w:p w14:paraId="4F84FFD3" w14:textId="43F9A0AC" w:rsidR="00E057AD" w:rsidRPr="00E057AD" w:rsidRDefault="00E057AD" w:rsidP="00D36E04">
            <w:pPr>
              <w:pStyle w:val="afff4"/>
              <w:numPr>
                <w:ilvl w:val="0"/>
                <w:numId w:val="49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E057AD" w:rsidRPr="00B56220" w14:paraId="1D2BC997" w14:textId="77777777" w:rsidTr="00E057AD">
        <w:tc>
          <w:tcPr>
            <w:tcW w:w="1277" w:type="dxa"/>
            <w:shd w:val="clear" w:color="auto" w:fill="auto"/>
          </w:tcPr>
          <w:p w14:paraId="2E36E253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95443A" w14:textId="6C8B8BC7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>д</w:t>
            </w:r>
            <w:r w:rsidRPr="00484DCA">
              <w:rPr>
                <w:sz w:val="24"/>
                <w:szCs w:val="24"/>
              </w:rPr>
              <w:t>оработк</w:t>
            </w:r>
            <w:r>
              <w:rPr>
                <w:sz w:val="24"/>
                <w:szCs w:val="24"/>
              </w:rPr>
              <w:t>и</w:t>
            </w:r>
            <w:r w:rsidRPr="00484DCA">
              <w:rPr>
                <w:sz w:val="24"/>
                <w:szCs w:val="24"/>
              </w:rPr>
              <w:t xml:space="preserve"> карточки в случае не согласования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5528" w:type="dxa"/>
          </w:tcPr>
          <w:p w14:paraId="407E3B51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4.6.10</w:t>
            </w:r>
          </w:p>
          <w:p w14:paraId="45B66D2A" w14:textId="77777777" w:rsidR="00E057AD" w:rsidRPr="00A87179" w:rsidRDefault="00E057AD" w:rsidP="00D36E04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87179">
              <w:rPr>
                <w:sz w:val="24"/>
                <w:szCs w:val="24"/>
              </w:rPr>
              <w:lastRenderedPageBreak/>
              <w:t xml:space="preserve">Запустить Tessa Client </w:t>
            </w:r>
            <w:r>
              <w:rPr>
                <w:sz w:val="24"/>
                <w:szCs w:val="24"/>
              </w:rPr>
              <w:t>п</w:t>
            </w:r>
            <w:r w:rsidRPr="00A87179">
              <w:rPr>
                <w:sz w:val="24"/>
                <w:szCs w:val="24"/>
              </w:rPr>
              <w:t>од ролью Инициатора согласования</w:t>
            </w:r>
          </w:p>
          <w:p w14:paraId="0286BCD4" w14:textId="77777777" w:rsidR="00E057AD" w:rsidRPr="00A87179" w:rsidRDefault="00E057AD" w:rsidP="00D36E04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A87179">
              <w:rPr>
                <w:sz w:val="24"/>
                <w:szCs w:val="24"/>
              </w:rPr>
              <w:t xml:space="preserve"> в представлении «Мои задания» задание на доработку и открыть его</w:t>
            </w:r>
          </w:p>
          <w:p w14:paraId="5478FF21" w14:textId="77777777" w:rsidR="00E057AD" w:rsidRDefault="00E057AD" w:rsidP="00D36E04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37837">
              <w:rPr>
                <w:sz w:val="24"/>
                <w:szCs w:val="24"/>
              </w:rPr>
              <w:t>Отредактир</w:t>
            </w:r>
            <w:r>
              <w:rPr>
                <w:sz w:val="24"/>
                <w:szCs w:val="24"/>
              </w:rPr>
              <w:t xml:space="preserve">овать карточку </w:t>
            </w:r>
            <w:r w:rsidRPr="00137837">
              <w:rPr>
                <w:sz w:val="24"/>
                <w:szCs w:val="24"/>
              </w:rPr>
              <w:t>в соответствии с комментарием не согласовавшего сотрудника</w:t>
            </w:r>
          </w:p>
          <w:p w14:paraId="1B670FC8" w14:textId="40E07C3D" w:rsidR="00E057AD" w:rsidRPr="00E057AD" w:rsidRDefault="00E057AD" w:rsidP="00D36E04">
            <w:pPr>
              <w:pStyle w:val="afff4"/>
              <w:numPr>
                <w:ilvl w:val="0"/>
                <w:numId w:val="4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«Начать новый цикл»</w:t>
            </w:r>
          </w:p>
        </w:tc>
        <w:tc>
          <w:tcPr>
            <w:tcW w:w="6111" w:type="dxa"/>
            <w:gridSpan w:val="2"/>
          </w:tcPr>
          <w:p w14:paraId="48829A08" w14:textId="77777777" w:rsidR="00E057AD" w:rsidRDefault="00E057AD" w:rsidP="00D36E04">
            <w:pPr>
              <w:pStyle w:val="afff4"/>
              <w:numPr>
                <w:ilvl w:val="0"/>
                <w:numId w:val="4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Согласующему отправилось задание на </w:t>
            </w:r>
            <w:r>
              <w:rPr>
                <w:sz w:val="24"/>
                <w:szCs w:val="24"/>
              </w:rPr>
              <w:lastRenderedPageBreak/>
              <w:t>согласование</w:t>
            </w:r>
          </w:p>
          <w:p w14:paraId="5BD533A9" w14:textId="555C05A3" w:rsidR="00E057AD" w:rsidRPr="00E057AD" w:rsidRDefault="00E057AD" w:rsidP="00D36E04">
            <w:pPr>
              <w:pStyle w:val="afff4"/>
              <w:numPr>
                <w:ilvl w:val="0"/>
                <w:numId w:val="49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E057AD" w:rsidRPr="00B56220" w14:paraId="27BD728B" w14:textId="77777777" w:rsidTr="00E057AD">
        <w:tc>
          <w:tcPr>
            <w:tcW w:w="1277" w:type="dxa"/>
            <w:shd w:val="clear" w:color="auto" w:fill="auto"/>
          </w:tcPr>
          <w:p w14:paraId="4588B03C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7DDD6B3" w14:textId="178EF7FD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дополнительного согласования</w:t>
            </w:r>
          </w:p>
        </w:tc>
        <w:tc>
          <w:tcPr>
            <w:tcW w:w="5528" w:type="dxa"/>
          </w:tcPr>
          <w:p w14:paraId="62CC6293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55EE8E0C" w14:textId="77777777" w:rsidR="00E057AD" w:rsidRPr="009216BA" w:rsidRDefault="00E057AD" w:rsidP="00D36E04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</w:p>
          <w:p w14:paraId="3BCC4ABC" w14:textId="77777777" w:rsidR="00E057AD" w:rsidRPr="009216BA" w:rsidRDefault="00E057AD" w:rsidP="00D36E04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9216BA">
              <w:rPr>
                <w:sz w:val="24"/>
                <w:szCs w:val="24"/>
              </w:rPr>
              <w:t xml:space="preserve">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согласование, </w:t>
            </w:r>
            <w:r w:rsidRPr="009216BA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275BE91D" w14:textId="77777777" w:rsidR="00E057AD" w:rsidRPr="00FA09B6" w:rsidRDefault="00E057AD" w:rsidP="00D36E04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FA09B6">
              <w:rPr>
                <w:sz w:val="24"/>
                <w:szCs w:val="24"/>
              </w:rPr>
              <w:t>ажать кнопку «еще»</w:t>
            </w:r>
            <w:r>
              <w:rPr>
                <w:sz w:val="24"/>
                <w:szCs w:val="24"/>
              </w:rPr>
              <w:t xml:space="preserve"> → </w:t>
            </w:r>
            <w:r w:rsidRPr="00FA09B6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Запросить дополнительное согласование</w:t>
            </w:r>
            <w:r w:rsidRPr="00FA09B6">
              <w:rPr>
                <w:sz w:val="24"/>
                <w:szCs w:val="24"/>
              </w:rPr>
              <w:t>»</w:t>
            </w:r>
          </w:p>
          <w:p w14:paraId="39E3E4A5" w14:textId="77777777" w:rsidR="00E057AD" w:rsidRDefault="00E057AD" w:rsidP="00D36E04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в запросе</w:t>
            </w:r>
          </w:p>
          <w:p w14:paraId="04824FE5" w14:textId="76C753C6" w:rsidR="00E057AD" w:rsidRPr="00E057AD" w:rsidRDefault="00E057AD" w:rsidP="00D36E04">
            <w:pPr>
              <w:pStyle w:val="afff4"/>
              <w:numPr>
                <w:ilvl w:val="0"/>
                <w:numId w:val="4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«Запросить дополнительное согласование»</w:t>
            </w:r>
          </w:p>
        </w:tc>
        <w:tc>
          <w:tcPr>
            <w:tcW w:w="6111" w:type="dxa"/>
            <w:gridSpan w:val="2"/>
          </w:tcPr>
          <w:p w14:paraId="0C0D2EEC" w14:textId="77777777" w:rsidR="00E057AD" w:rsidRDefault="00E057AD" w:rsidP="00D36E04">
            <w:pPr>
              <w:pStyle w:val="afff4"/>
              <w:numPr>
                <w:ilvl w:val="0"/>
                <w:numId w:val="4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согласование сотруднику Согласующему дополнительного согласования</w:t>
            </w:r>
          </w:p>
          <w:p w14:paraId="1C8192E4" w14:textId="77777777" w:rsidR="00E057AD" w:rsidRDefault="00E057AD" w:rsidP="00D36E04">
            <w:pPr>
              <w:pStyle w:val="afff4"/>
              <w:numPr>
                <w:ilvl w:val="0"/>
                <w:numId w:val="4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дополнительного согласования записались данные о запросе</w:t>
            </w:r>
          </w:p>
          <w:p w14:paraId="163FC6E1" w14:textId="31ED0826" w:rsidR="00E057AD" w:rsidRPr="00E057AD" w:rsidRDefault="00E057AD" w:rsidP="00D36E04">
            <w:pPr>
              <w:pStyle w:val="afff4"/>
              <w:numPr>
                <w:ilvl w:val="0"/>
                <w:numId w:val="49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</w:tc>
      </w:tr>
      <w:tr w:rsidR="00E057AD" w:rsidRPr="00B56220" w14:paraId="12517414" w14:textId="77777777" w:rsidTr="00E057AD">
        <w:tc>
          <w:tcPr>
            <w:tcW w:w="1277" w:type="dxa"/>
            <w:shd w:val="clear" w:color="auto" w:fill="auto"/>
          </w:tcPr>
          <w:p w14:paraId="11639DBB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5A6B838" w14:textId="6EA5E5BE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автоматического завершения заданий дополнительного согласования при завершении родительского</w:t>
            </w:r>
          </w:p>
        </w:tc>
        <w:tc>
          <w:tcPr>
            <w:tcW w:w="5528" w:type="dxa"/>
          </w:tcPr>
          <w:p w14:paraId="6D6BAD25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4.6.6</w:t>
            </w:r>
          </w:p>
          <w:p w14:paraId="56DE5FD9" w14:textId="77777777" w:rsidR="00E057AD" w:rsidRPr="009216BA" w:rsidRDefault="00E057AD" w:rsidP="00D36E04">
            <w:pPr>
              <w:pStyle w:val="afff4"/>
              <w:numPr>
                <w:ilvl w:val="0"/>
                <w:numId w:val="4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216BA">
              <w:rPr>
                <w:sz w:val="24"/>
                <w:szCs w:val="24"/>
              </w:rPr>
              <w:t>Запустить Tessa Client под ролью Согласующего</w:t>
            </w:r>
            <w:r>
              <w:rPr>
                <w:sz w:val="24"/>
                <w:szCs w:val="24"/>
              </w:rPr>
              <w:t xml:space="preserve"> родительского согласования</w:t>
            </w:r>
          </w:p>
          <w:p w14:paraId="0C5F5141" w14:textId="77777777" w:rsidR="00E057AD" w:rsidRDefault="00E057AD" w:rsidP="00D36E04">
            <w:pPr>
              <w:pStyle w:val="afff4"/>
              <w:numPr>
                <w:ilvl w:val="0"/>
                <w:numId w:val="4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</w:t>
            </w:r>
            <w:r w:rsidRPr="009216BA">
              <w:rPr>
                <w:sz w:val="24"/>
                <w:szCs w:val="24"/>
              </w:rPr>
              <w:t xml:space="preserve"> в представлении «Мои задания»</w:t>
            </w:r>
            <w:r>
              <w:rPr>
                <w:sz w:val="24"/>
                <w:szCs w:val="24"/>
              </w:rPr>
              <w:t xml:space="preserve"> активное задание на согласование и </w:t>
            </w:r>
            <w:r w:rsidRPr="009216BA">
              <w:rPr>
                <w:sz w:val="24"/>
                <w:szCs w:val="24"/>
              </w:rPr>
              <w:t>открыть его</w:t>
            </w:r>
          </w:p>
          <w:p w14:paraId="57F61967" w14:textId="3FBCDD57" w:rsidR="00E057AD" w:rsidRPr="00E057AD" w:rsidRDefault="00E057AD" w:rsidP="00D36E04">
            <w:pPr>
              <w:pStyle w:val="afff4"/>
              <w:numPr>
                <w:ilvl w:val="0"/>
                <w:numId w:val="4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«Согласовать»</w:t>
            </w:r>
          </w:p>
        </w:tc>
        <w:tc>
          <w:tcPr>
            <w:tcW w:w="6111" w:type="dxa"/>
            <w:gridSpan w:val="2"/>
          </w:tcPr>
          <w:p w14:paraId="125777BD" w14:textId="77777777" w:rsidR="00E057AD" w:rsidRDefault="00E057AD" w:rsidP="00D36E04">
            <w:pPr>
              <w:pStyle w:val="afff4"/>
              <w:numPr>
                <w:ilvl w:val="0"/>
                <w:numId w:val="4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0995511" w14:textId="77777777" w:rsidR="00E057AD" w:rsidRDefault="00E057AD" w:rsidP="00D36E04">
            <w:pPr>
              <w:pStyle w:val="afff4"/>
              <w:numPr>
                <w:ilvl w:val="0"/>
                <w:numId w:val="4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дополнительное согласование автоматически завершилось и пропало из представления сотрудника Согласующего дополнительного согласования</w:t>
            </w:r>
          </w:p>
          <w:p w14:paraId="28DABD10" w14:textId="77777777" w:rsidR="00E057AD" w:rsidRDefault="00E057AD" w:rsidP="00D36E04">
            <w:pPr>
              <w:pStyle w:val="afff4"/>
              <w:numPr>
                <w:ilvl w:val="0"/>
                <w:numId w:val="4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«История заданий» отобразилась соответствующая запись</w:t>
            </w:r>
          </w:p>
          <w:p w14:paraId="17397530" w14:textId="6A93DEE9" w:rsidR="00E057AD" w:rsidRPr="00E057AD" w:rsidRDefault="00E057AD" w:rsidP="00D36E04">
            <w:pPr>
              <w:pStyle w:val="afff4"/>
              <w:numPr>
                <w:ilvl w:val="0"/>
                <w:numId w:val="49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После успешного согласования отправляется задача на подписание Подписанту</w:t>
            </w:r>
          </w:p>
        </w:tc>
      </w:tr>
      <w:tr w:rsidR="00E057AD" w:rsidRPr="00B56220" w14:paraId="090AFFCF" w14:textId="77777777" w:rsidTr="00E057AD">
        <w:tc>
          <w:tcPr>
            <w:tcW w:w="1277" w:type="dxa"/>
            <w:shd w:val="clear" w:color="auto" w:fill="auto"/>
          </w:tcPr>
          <w:p w14:paraId="299265C5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056FF78" w14:textId="15332F39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</w:t>
            </w:r>
          </w:p>
        </w:tc>
        <w:tc>
          <w:tcPr>
            <w:tcW w:w="5528" w:type="dxa"/>
          </w:tcPr>
          <w:p w14:paraId="67A7596C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выполнен </w:t>
            </w:r>
            <w:r w:rsidRPr="00E96AE3"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</w:rPr>
              <w:t xml:space="preserve"> 4.6.13</w:t>
            </w:r>
          </w:p>
          <w:p w14:paraId="279EEF02" w14:textId="77777777" w:rsidR="00E057AD" w:rsidRDefault="00E057AD" w:rsidP="00D36E04">
            <w:pPr>
              <w:pStyle w:val="afff4"/>
              <w:numPr>
                <w:ilvl w:val="0"/>
                <w:numId w:val="4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У Подписанта 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появилось задание на подписание</w:t>
            </w:r>
          </w:p>
          <w:p w14:paraId="549394AE" w14:textId="1743E7A9" w:rsidR="00E057AD" w:rsidRPr="00E057AD" w:rsidRDefault="00E057AD" w:rsidP="00D36E04">
            <w:pPr>
              <w:pStyle w:val="afff4"/>
              <w:numPr>
                <w:ilvl w:val="0"/>
                <w:numId w:val="4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 Протокола</w:t>
            </w:r>
          </w:p>
        </w:tc>
        <w:tc>
          <w:tcPr>
            <w:tcW w:w="6111" w:type="dxa"/>
            <w:gridSpan w:val="2"/>
          </w:tcPr>
          <w:p w14:paraId="3167FC2E" w14:textId="77777777" w:rsidR="00E057AD" w:rsidRDefault="00E057AD" w:rsidP="00D36E04">
            <w:pPr>
              <w:pStyle w:val="afff4"/>
              <w:numPr>
                <w:ilvl w:val="0"/>
                <w:numId w:val="4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3CBBBB3E" w14:textId="7D422B9A" w:rsidR="00E057AD" w:rsidRPr="00E057AD" w:rsidRDefault="00E057AD" w:rsidP="00D36E04">
            <w:pPr>
              <w:pStyle w:val="afff4"/>
              <w:numPr>
                <w:ilvl w:val="0"/>
                <w:numId w:val="4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подписание</w:t>
            </w:r>
          </w:p>
        </w:tc>
      </w:tr>
      <w:tr w:rsidR="00E057AD" w:rsidRPr="00B56220" w14:paraId="5E7A66C6" w14:textId="77777777" w:rsidTr="00E057AD">
        <w:tc>
          <w:tcPr>
            <w:tcW w:w="1277" w:type="dxa"/>
            <w:shd w:val="clear" w:color="auto" w:fill="auto"/>
          </w:tcPr>
          <w:p w14:paraId="566A8D7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C2243C" w14:textId="6BC36139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не подписания</w:t>
            </w:r>
          </w:p>
        </w:tc>
        <w:tc>
          <w:tcPr>
            <w:tcW w:w="5528" w:type="dxa"/>
          </w:tcPr>
          <w:p w14:paraId="4175B6D3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4.6.14</w:t>
            </w:r>
          </w:p>
          <w:p w14:paraId="42F5045D" w14:textId="5BF3A4E0" w:rsidR="00E057AD" w:rsidRPr="00E057AD" w:rsidRDefault="00E057AD" w:rsidP="00D36E04">
            <w:pPr>
              <w:pStyle w:val="afff4"/>
              <w:keepNext/>
              <w:numPr>
                <w:ilvl w:val="0"/>
                <w:numId w:val="5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Подписант берет в работу и завершает задание по кнопке «Отказать», указав комментарий</w:t>
            </w:r>
          </w:p>
        </w:tc>
        <w:tc>
          <w:tcPr>
            <w:tcW w:w="6111" w:type="dxa"/>
            <w:gridSpan w:val="2"/>
          </w:tcPr>
          <w:p w14:paraId="2D09189E" w14:textId="77777777" w:rsidR="00E057AD" w:rsidRPr="00C10D1B" w:rsidRDefault="00E057AD" w:rsidP="00D36E04">
            <w:pPr>
              <w:pStyle w:val="afff4"/>
              <w:numPr>
                <w:ilvl w:val="0"/>
                <w:numId w:val="5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</w:t>
            </w:r>
          </w:p>
          <w:p w14:paraId="510226CF" w14:textId="77777777" w:rsidR="00E057AD" w:rsidRPr="006C3AD1" w:rsidRDefault="00E057AD" w:rsidP="00D36E04">
            <w:pPr>
              <w:pStyle w:val="afff4"/>
              <w:numPr>
                <w:ilvl w:val="0"/>
                <w:numId w:val="5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доработке</w:t>
            </w:r>
            <w:r>
              <w:rPr>
                <w:sz w:val="24"/>
                <w:szCs w:val="24"/>
              </w:rPr>
              <w:t>»</w:t>
            </w:r>
          </w:p>
          <w:p w14:paraId="778D205C" w14:textId="77777777" w:rsidR="00E057AD" w:rsidRDefault="00E057AD" w:rsidP="00D36E04">
            <w:pPr>
              <w:pStyle w:val="afff4"/>
              <w:numPr>
                <w:ilvl w:val="0"/>
                <w:numId w:val="5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Исполнителю отправлено уведомление на почту, что ему в работу пришло задание</w:t>
            </w:r>
          </w:p>
          <w:p w14:paraId="4CB53335" w14:textId="7C1F73F6" w:rsidR="00E057AD" w:rsidRPr="00E057AD" w:rsidRDefault="00E057AD" w:rsidP="00D36E04">
            <w:pPr>
              <w:pStyle w:val="afff4"/>
              <w:numPr>
                <w:ilvl w:val="0"/>
                <w:numId w:val="5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32345072" w14:textId="77777777" w:rsidTr="00E057AD">
        <w:tc>
          <w:tcPr>
            <w:tcW w:w="1277" w:type="dxa"/>
            <w:shd w:val="clear" w:color="auto" w:fill="auto"/>
          </w:tcPr>
          <w:p w14:paraId="2FA90879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B6CA40" w14:textId="74B8FDB0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 после неподписания</w:t>
            </w:r>
          </w:p>
        </w:tc>
        <w:tc>
          <w:tcPr>
            <w:tcW w:w="5528" w:type="dxa"/>
          </w:tcPr>
          <w:p w14:paraId="77E93834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4.6.15</w:t>
            </w:r>
          </w:p>
          <w:p w14:paraId="709926A1" w14:textId="77777777" w:rsidR="00E057AD" w:rsidRDefault="00E057AD" w:rsidP="00D36E04">
            <w:pPr>
              <w:pStyle w:val="afff4"/>
              <w:numPr>
                <w:ilvl w:val="0"/>
                <w:numId w:val="5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у Исполнителя появилось задание на доработку</w:t>
            </w:r>
          </w:p>
          <w:p w14:paraId="3979A6E2" w14:textId="3E6BE972" w:rsidR="00E057AD" w:rsidRPr="00E057AD" w:rsidRDefault="00E057AD" w:rsidP="00D36E04">
            <w:pPr>
              <w:pStyle w:val="afff4"/>
              <w:numPr>
                <w:ilvl w:val="0"/>
                <w:numId w:val="5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 Протокола</w:t>
            </w:r>
          </w:p>
        </w:tc>
        <w:tc>
          <w:tcPr>
            <w:tcW w:w="6111" w:type="dxa"/>
            <w:gridSpan w:val="2"/>
          </w:tcPr>
          <w:p w14:paraId="6C76453D" w14:textId="77777777" w:rsidR="00E057AD" w:rsidRPr="006C3AD1" w:rsidRDefault="00E057AD" w:rsidP="00D36E04">
            <w:pPr>
              <w:pStyle w:val="afff4"/>
              <w:numPr>
                <w:ilvl w:val="0"/>
                <w:numId w:val="5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640A71FA" w14:textId="77777777" w:rsidR="00E057AD" w:rsidRDefault="00E057AD" w:rsidP="00D36E04">
            <w:pPr>
              <w:pStyle w:val="afff4"/>
              <w:numPr>
                <w:ilvl w:val="0"/>
                <w:numId w:val="5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  <w:p w14:paraId="0B03F756" w14:textId="7FC37F39" w:rsidR="00E057AD" w:rsidRPr="00E057AD" w:rsidRDefault="00E057AD" w:rsidP="00D36E04">
            <w:pPr>
              <w:pStyle w:val="afff4"/>
              <w:numPr>
                <w:ilvl w:val="0"/>
                <w:numId w:val="5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Убедиться, что поля карточки доступны для редактирования</w:t>
            </w:r>
          </w:p>
        </w:tc>
      </w:tr>
      <w:tr w:rsidR="00E057AD" w:rsidRPr="00B56220" w14:paraId="7DE76632" w14:textId="77777777" w:rsidTr="00E057AD">
        <w:tc>
          <w:tcPr>
            <w:tcW w:w="1277" w:type="dxa"/>
            <w:shd w:val="clear" w:color="auto" w:fill="auto"/>
          </w:tcPr>
          <w:p w14:paraId="1E1B0CC5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EC5AA40" w14:textId="4374C400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подписания после доработок после неподписания</w:t>
            </w:r>
          </w:p>
        </w:tc>
        <w:tc>
          <w:tcPr>
            <w:tcW w:w="5528" w:type="dxa"/>
          </w:tcPr>
          <w:p w14:paraId="71900DB0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4.6.16</w:t>
            </w:r>
          </w:p>
          <w:p w14:paraId="5F54726D" w14:textId="77777777" w:rsidR="00E057AD" w:rsidRDefault="00E057AD" w:rsidP="00D36E04">
            <w:pPr>
              <w:pStyle w:val="afff4"/>
              <w:numPr>
                <w:ilvl w:val="0"/>
                <w:numId w:val="5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Произвести доработки при необходимости</w:t>
            </w:r>
          </w:p>
          <w:p w14:paraId="50211411" w14:textId="45B6A247" w:rsidR="00E057AD" w:rsidRPr="00E057AD" w:rsidRDefault="00E057AD" w:rsidP="00D36E04">
            <w:pPr>
              <w:pStyle w:val="afff4"/>
              <w:numPr>
                <w:ilvl w:val="0"/>
                <w:numId w:val="5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Завершить задание, нажав «Начать новый цикл»</w:t>
            </w:r>
          </w:p>
        </w:tc>
        <w:tc>
          <w:tcPr>
            <w:tcW w:w="6111" w:type="dxa"/>
            <w:gridSpan w:val="2"/>
          </w:tcPr>
          <w:p w14:paraId="0E69D866" w14:textId="77777777" w:rsidR="00E057AD" w:rsidRPr="006C3AD1" w:rsidRDefault="00E057AD" w:rsidP="00D36E04">
            <w:pPr>
              <w:pStyle w:val="afff4"/>
              <w:numPr>
                <w:ilvl w:val="0"/>
                <w:numId w:val="5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завершено, нач</w:t>
            </w:r>
            <w:r>
              <w:rPr>
                <w:sz w:val="24"/>
                <w:szCs w:val="24"/>
              </w:rPr>
              <w:t>ался следующий цикл подписания</w:t>
            </w:r>
          </w:p>
          <w:p w14:paraId="0D9F6D7E" w14:textId="77777777" w:rsidR="00E057AD" w:rsidRPr="006C3AD1" w:rsidRDefault="00E057AD" w:rsidP="00D36E04">
            <w:pPr>
              <w:pStyle w:val="afff4"/>
              <w:numPr>
                <w:ilvl w:val="0"/>
                <w:numId w:val="5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</w:t>
            </w:r>
            <w:r>
              <w:rPr>
                <w:sz w:val="24"/>
                <w:szCs w:val="24"/>
              </w:rPr>
              <w:t>но новое задание на подписание</w:t>
            </w:r>
          </w:p>
          <w:p w14:paraId="3838233C" w14:textId="77777777" w:rsidR="00E057AD" w:rsidRPr="006C3AD1" w:rsidRDefault="00E057AD" w:rsidP="00D36E04">
            <w:pPr>
              <w:pStyle w:val="afff4"/>
              <w:numPr>
                <w:ilvl w:val="0"/>
                <w:numId w:val="5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2C7E0885" w14:textId="77777777" w:rsidR="00E057AD" w:rsidRDefault="00E057AD" w:rsidP="00D36E04">
            <w:pPr>
              <w:pStyle w:val="afff4"/>
              <w:numPr>
                <w:ilvl w:val="0"/>
                <w:numId w:val="5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«На подписании»</w:t>
            </w:r>
          </w:p>
          <w:p w14:paraId="200BC092" w14:textId="7A19B001" w:rsidR="00E057AD" w:rsidRPr="00E057AD" w:rsidRDefault="00E057AD" w:rsidP="00D36E04">
            <w:pPr>
              <w:pStyle w:val="afff4"/>
              <w:numPr>
                <w:ilvl w:val="0"/>
                <w:numId w:val="5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5A409873" w14:textId="77777777" w:rsidTr="00E057AD">
        <w:tc>
          <w:tcPr>
            <w:tcW w:w="1277" w:type="dxa"/>
            <w:shd w:val="clear" w:color="auto" w:fill="auto"/>
          </w:tcPr>
          <w:p w14:paraId="4CBAC5E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4473FAF" w14:textId="0D56150C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получения задания на роль Подписанта </w:t>
            </w:r>
            <w:r>
              <w:rPr>
                <w:sz w:val="24"/>
                <w:szCs w:val="24"/>
              </w:rPr>
              <w:lastRenderedPageBreak/>
              <w:t>после доработок</w:t>
            </w:r>
          </w:p>
        </w:tc>
        <w:tc>
          <w:tcPr>
            <w:tcW w:w="5528" w:type="dxa"/>
          </w:tcPr>
          <w:p w14:paraId="3A7225B5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4.6.17</w:t>
            </w:r>
          </w:p>
          <w:p w14:paraId="345C35F4" w14:textId="77777777" w:rsidR="00E057AD" w:rsidRDefault="00E057AD" w:rsidP="00D36E04">
            <w:pPr>
              <w:pStyle w:val="afff4"/>
              <w:numPr>
                <w:ilvl w:val="0"/>
                <w:numId w:val="5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 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 xml:space="preserve">». Подписанта появилось задание на </w:t>
            </w:r>
            <w:r>
              <w:rPr>
                <w:sz w:val="24"/>
                <w:szCs w:val="24"/>
              </w:rPr>
              <w:lastRenderedPageBreak/>
              <w:t>подпис</w:t>
            </w:r>
            <w:r w:rsidRPr="00EB48CE">
              <w:rPr>
                <w:sz w:val="24"/>
                <w:szCs w:val="24"/>
              </w:rPr>
              <w:t>ание</w:t>
            </w:r>
          </w:p>
          <w:p w14:paraId="2C62E45B" w14:textId="508EACAE" w:rsidR="00E057AD" w:rsidRPr="00E057AD" w:rsidRDefault="00E057AD" w:rsidP="00D36E04">
            <w:pPr>
              <w:pStyle w:val="afff4"/>
              <w:numPr>
                <w:ilvl w:val="0"/>
                <w:numId w:val="5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 Протокола</w:t>
            </w:r>
          </w:p>
        </w:tc>
        <w:tc>
          <w:tcPr>
            <w:tcW w:w="6111" w:type="dxa"/>
            <w:gridSpan w:val="2"/>
          </w:tcPr>
          <w:p w14:paraId="31489ED8" w14:textId="77777777" w:rsidR="00E057AD" w:rsidRDefault="00E057AD" w:rsidP="00D36E04">
            <w:pPr>
              <w:pStyle w:val="afff4"/>
              <w:numPr>
                <w:ilvl w:val="0"/>
                <w:numId w:val="5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68DF5158" w14:textId="4A0281FC" w:rsidR="00E057AD" w:rsidRPr="00E057AD" w:rsidRDefault="00E057AD" w:rsidP="00D36E04">
            <w:pPr>
              <w:pStyle w:val="afff4"/>
              <w:numPr>
                <w:ilvl w:val="0"/>
                <w:numId w:val="5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подписание</w:t>
            </w:r>
          </w:p>
        </w:tc>
      </w:tr>
      <w:tr w:rsidR="00E057AD" w:rsidRPr="00B56220" w14:paraId="43B32DFA" w14:textId="77777777" w:rsidTr="00E057AD">
        <w:tc>
          <w:tcPr>
            <w:tcW w:w="1277" w:type="dxa"/>
            <w:shd w:val="clear" w:color="auto" w:fill="auto"/>
          </w:tcPr>
          <w:p w14:paraId="2879CF35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40EF0C1" w14:textId="528C800A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подписания</w:t>
            </w:r>
          </w:p>
        </w:tc>
        <w:tc>
          <w:tcPr>
            <w:tcW w:w="5528" w:type="dxa"/>
          </w:tcPr>
          <w:p w14:paraId="7318E72E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4.6.18</w:t>
            </w:r>
          </w:p>
          <w:p w14:paraId="1E0A0245" w14:textId="77777777" w:rsidR="00E057AD" w:rsidRDefault="00E057AD" w:rsidP="00D36E04">
            <w:pPr>
              <w:pStyle w:val="afff4"/>
              <w:numPr>
                <w:ilvl w:val="0"/>
                <w:numId w:val="5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Подписант </w:t>
            </w:r>
            <w:r>
              <w:rPr>
                <w:sz w:val="24"/>
                <w:szCs w:val="24"/>
              </w:rPr>
              <w:t>берет задание в работу</w:t>
            </w:r>
          </w:p>
          <w:p w14:paraId="2C37076A" w14:textId="0105C18D" w:rsidR="00E057AD" w:rsidRPr="00E057AD" w:rsidRDefault="00E057AD" w:rsidP="00D36E04">
            <w:pPr>
              <w:pStyle w:val="afff4"/>
              <w:numPr>
                <w:ilvl w:val="0"/>
                <w:numId w:val="5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Завершить задание по кнопке «Подписать»</w:t>
            </w:r>
          </w:p>
        </w:tc>
        <w:tc>
          <w:tcPr>
            <w:tcW w:w="6111" w:type="dxa"/>
            <w:gridSpan w:val="2"/>
          </w:tcPr>
          <w:p w14:paraId="45DB37F1" w14:textId="77777777" w:rsidR="00E057AD" w:rsidRPr="006C3AD1" w:rsidRDefault="00E057AD" w:rsidP="00D36E04">
            <w:pPr>
              <w:pStyle w:val="afff4"/>
              <w:numPr>
                <w:ilvl w:val="0"/>
                <w:numId w:val="5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успешно завершено</w:t>
            </w:r>
          </w:p>
          <w:p w14:paraId="05FDE7E7" w14:textId="77777777" w:rsidR="00E057AD" w:rsidRPr="006C3AD1" w:rsidRDefault="00E057AD" w:rsidP="00D36E04">
            <w:pPr>
              <w:pStyle w:val="afff4"/>
              <w:numPr>
                <w:ilvl w:val="0"/>
                <w:numId w:val="5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Регистратору отправлено задание на регистрацию</w:t>
            </w:r>
          </w:p>
          <w:p w14:paraId="7B3DE456" w14:textId="77777777" w:rsidR="00E057AD" w:rsidRDefault="00E057AD" w:rsidP="00D36E04">
            <w:pPr>
              <w:pStyle w:val="afff4"/>
              <w:numPr>
                <w:ilvl w:val="0"/>
                <w:numId w:val="5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Регистратору отправлено уведомление на почту, что ему в работу пришло задание</w:t>
            </w:r>
          </w:p>
          <w:p w14:paraId="5624252E" w14:textId="106DBC9E" w:rsidR="00E057AD" w:rsidRPr="00E057AD" w:rsidRDefault="00E057AD" w:rsidP="00D36E04">
            <w:pPr>
              <w:pStyle w:val="afff4"/>
              <w:numPr>
                <w:ilvl w:val="0"/>
                <w:numId w:val="5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E057AD" w:rsidRPr="00B56220" w14:paraId="1DDD61B0" w14:textId="77777777" w:rsidTr="00E057AD">
        <w:tc>
          <w:tcPr>
            <w:tcW w:w="1277" w:type="dxa"/>
            <w:shd w:val="clear" w:color="auto" w:fill="auto"/>
          </w:tcPr>
          <w:p w14:paraId="495E107E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AB8146" w14:textId="04313B3F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задания другим регистраторам</w:t>
            </w:r>
          </w:p>
        </w:tc>
        <w:tc>
          <w:tcPr>
            <w:tcW w:w="5528" w:type="dxa"/>
          </w:tcPr>
          <w:p w14:paraId="6FBA868C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4.6.19</w:t>
            </w:r>
          </w:p>
          <w:p w14:paraId="61C89E92" w14:textId="77777777" w:rsidR="00E057AD" w:rsidRPr="00FE5E48" w:rsidRDefault="00E057AD" w:rsidP="00D36E04">
            <w:pPr>
              <w:pStyle w:val="afff4"/>
              <w:numPr>
                <w:ilvl w:val="0"/>
                <w:numId w:val="5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5E48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68782EAA" w14:textId="77777777" w:rsidR="00E057AD" w:rsidRDefault="00E057AD" w:rsidP="00D36E04">
            <w:pPr>
              <w:pStyle w:val="afff4"/>
              <w:numPr>
                <w:ilvl w:val="0"/>
                <w:numId w:val="5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</w:t>
            </w:r>
            <w:r w:rsidRPr="00FA09B6">
              <w:rPr>
                <w:sz w:val="24"/>
                <w:szCs w:val="24"/>
              </w:rPr>
              <w:t xml:space="preserve"> представлени</w:t>
            </w:r>
            <w:r>
              <w:rPr>
                <w:sz w:val="24"/>
                <w:szCs w:val="24"/>
              </w:rPr>
              <w:t xml:space="preserve">и «Мои задания» </w:t>
            </w:r>
            <w:r w:rsidRPr="00FE5E48">
              <w:rPr>
                <w:sz w:val="24"/>
                <w:szCs w:val="24"/>
              </w:rPr>
              <w:t xml:space="preserve">активное задание на </w:t>
            </w:r>
            <w:r>
              <w:rPr>
                <w:sz w:val="24"/>
                <w:szCs w:val="24"/>
              </w:rPr>
              <w:t xml:space="preserve">регистрацию, </w:t>
            </w:r>
            <w:r w:rsidRPr="00FE5E48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65A3119D" w14:textId="77777777" w:rsidR="00E057AD" w:rsidRDefault="00E057AD" w:rsidP="00D36E04">
            <w:pPr>
              <w:pStyle w:val="afff4"/>
              <w:numPr>
                <w:ilvl w:val="0"/>
                <w:numId w:val="5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</w:t>
            </w:r>
            <w:r w:rsidRPr="00EC3147">
              <w:rPr>
                <w:sz w:val="24"/>
                <w:szCs w:val="24"/>
              </w:rPr>
              <w:t>»</w:t>
            </w:r>
          </w:p>
          <w:p w14:paraId="60F82D20" w14:textId="77777777" w:rsidR="00E057AD" w:rsidRDefault="00E057AD" w:rsidP="00D36E04">
            <w:pPr>
              <w:pStyle w:val="afff4"/>
              <w:numPr>
                <w:ilvl w:val="0"/>
                <w:numId w:val="5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настроек отправки</w:t>
            </w:r>
          </w:p>
          <w:p w14:paraId="268B298E" w14:textId="2BE81518" w:rsidR="00E057AD" w:rsidRPr="00E057AD" w:rsidRDefault="00E057AD" w:rsidP="00D36E04">
            <w:pPr>
              <w:pStyle w:val="afff4"/>
              <w:numPr>
                <w:ilvl w:val="0"/>
                <w:numId w:val="5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«Отправить»</w:t>
            </w:r>
          </w:p>
        </w:tc>
        <w:tc>
          <w:tcPr>
            <w:tcW w:w="6111" w:type="dxa"/>
            <w:gridSpan w:val="2"/>
          </w:tcPr>
          <w:p w14:paraId="27DC7949" w14:textId="77777777" w:rsidR="00E057AD" w:rsidRDefault="00E057AD" w:rsidP="00D36E04">
            <w:pPr>
              <w:pStyle w:val="afff4"/>
              <w:numPr>
                <w:ilvl w:val="0"/>
                <w:numId w:val="5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4C60374" w14:textId="77777777" w:rsidR="00E057AD" w:rsidRDefault="00E057AD" w:rsidP="00D36E04">
            <w:pPr>
              <w:pStyle w:val="afff4"/>
              <w:numPr>
                <w:ilvl w:val="0"/>
                <w:numId w:val="5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 успешно отправилась другим Регистраторам</w:t>
            </w:r>
          </w:p>
          <w:p w14:paraId="43C5FF3B" w14:textId="7B7F432B" w:rsidR="00E057AD" w:rsidRPr="00E057AD" w:rsidRDefault="00E057AD" w:rsidP="00D36E04">
            <w:pPr>
              <w:pStyle w:val="afff4"/>
              <w:numPr>
                <w:ilvl w:val="0"/>
                <w:numId w:val="5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E057AD" w:rsidRPr="00B56220" w14:paraId="40E5D66B" w14:textId="77777777" w:rsidTr="00E057AD">
        <w:tc>
          <w:tcPr>
            <w:tcW w:w="1277" w:type="dxa"/>
            <w:shd w:val="clear" w:color="auto" w:fill="auto"/>
          </w:tcPr>
          <w:p w14:paraId="59066DED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6B3FFDA" w14:textId="6AB498B6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подзадачи для регистраторов</w:t>
            </w:r>
          </w:p>
        </w:tc>
        <w:tc>
          <w:tcPr>
            <w:tcW w:w="5528" w:type="dxa"/>
          </w:tcPr>
          <w:p w14:paraId="2D5374BB" w14:textId="77777777" w:rsidR="00E057AD" w:rsidRDefault="00E057AD" w:rsidP="00E057AD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4.6.20</w:t>
            </w:r>
          </w:p>
          <w:p w14:paraId="75B1F203" w14:textId="77777777" w:rsidR="00E057AD" w:rsidRPr="00FE5E48" w:rsidRDefault="00E057AD" w:rsidP="00D36E04">
            <w:pPr>
              <w:pStyle w:val="afff4"/>
              <w:numPr>
                <w:ilvl w:val="0"/>
                <w:numId w:val="5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5E48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469E5340" w14:textId="77777777" w:rsidR="00E057AD" w:rsidRDefault="00E057AD" w:rsidP="00D36E04">
            <w:pPr>
              <w:pStyle w:val="afff4"/>
              <w:numPr>
                <w:ilvl w:val="0"/>
                <w:numId w:val="5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</w:t>
            </w:r>
            <w:r w:rsidRPr="00FA09B6">
              <w:rPr>
                <w:sz w:val="24"/>
                <w:szCs w:val="24"/>
              </w:rPr>
              <w:t xml:space="preserve"> представлени</w:t>
            </w:r>
            <w:r>
              <w:rPr>
                <w:sz w:val="24"/>
                <w:szCs w:val="24"/>
              </w:rPr>
              <w:t xml:space="preserve">и «Мои задания» </w:t>
            </w:r>
            <w:r w:rsidRPr="00FE5E48">
              <w:rPr>
                <w:sz w:val="24"/>
                <w:szCs w:val="24"/>
              </w:rPr>
              <w:t xml:space="preserve">активное задание на </w:t>
            </w:r>
            <w:r>
              <w:rPr>
                <w:sz w:val="24"/>
                <w:szCs w:val="24"/>
              </w:rPr>
              <w:t xml:space="preserve">регистрацию, </w:t>
            </w:r>
            <w:r w:rsidRPr="00FE5E48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5B18B3F7" w14:textId="77777777" w:rsidR="00E057AD" w:rsidRDefault="00E057AD" w:rsidP="00D36E04">
            <w:pPr>
              <w:pStyle w:val="afff4"/>
              <w:numPr>
                <w:ilvl w:val="0"/>
                <w:numId w:val="5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C3147">
              <w:rPr>
                <w:sz w:val="24"/>
                <w:szCs w:val="24"/>
              </w:rPr>
              <w:t>ажать кнопку «</w:t>
            </w:r>
            <w:r>
              <w:rPr>
                <w:sz w:val="24"/>
                <w:szCs w:val="24"/>
              </w:rPr>
              <w:t>Еще» → «Создать подзадачу</w:t>
            </w:r>
            <w:r w:rsidRPr="00EC3147">
              <w:rPr>
                <w:sz w:val="24"/>
                <w:szCs w:val="24"/>
              </w:rPr>
              <w:t>»</w:t>
            </w:r>
          </w:p>
          <w:p w14:paraId="226B3779" w14:textId="5DBD03AA" w:rsidR="00E057AD" w:rsidRPr="00E057AD" w:rsidRDefault="00E057AD" w:rsidP="00D36E04">
            <w:pPr>
              <w:pStyle w:val="afff4"/>
              <w:numPr>
                <w:ilvl w:val="0"/>
                <w:numId w:val="5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Заполнить поля настроек создания подзадачи</w:t>
            </w:r>
          </w:p>
        </w:tc>
        <w:tc>
          <w:tcPr>
            <w:tcW w:w="6111" w:type="dxa"/>
            <w:gridSpan w:val="2"/>
          </w:tcPr>
          <w:p w14:paraId="2E642E58" w14:textId="77777777" w:rsidR="00E057AD" w:rsidRDefault="00E057AD" w:rsidP="00D36E04">
            <w:pPr>
              <w:pStyle w:val="afff4"/>
              <w:numPr>
                <w:ilvl w:val="0"/>
                <w:numId w:val="5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Подзадача успешно отправлена другим Регистраторам</w:t>
            </w:r>
          </w:p>
          <w:p w14:paraId="063BD84E" w14:textId="5452A43C" w:rsidR="00E057AD" w:rsidRPr="00E057AD" w:rsidRDefault="00E057AD" w:rsidP="00D36E04">
            <w:pPr>
              <w:pStyle w:val="afff4"/>
              <w:numPr>
                <w:ilvl w:val="0"/>
                <w:numId w:val="5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E057AD" w:rsidRPr="00B56220" w14:paraId="7513CBE8" w14:textId="77777777" w:rsidTr="00E057AD">
        <w:tc>
          <w:tcPr>
            <w:tcW w:w="1277" w:type="dxa"/>
            <w:shd w:val="clear" w:color="auto" w:fill="auto"/>
          </w:tcPr>
          <w:p w14:paraId="54CBD764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12FDE8" w14:textId="1F8F3959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CF7468">
              <w:rPr>
                <w:sz w:val="24"/>
                <w:szCs w:val="24"/>
              </w:rPr>
              <w:t>Проверка регистрации документа</w:t>
            </w:r>
          </w:p>
        </w:tc>
        <w:tc>
          <w:tcPr>
            <w:tcW w:w="5528" w:type="dxa"/>
          </w:tcPr>
          <w:p w14:paraId="5497C2C7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4.6.19</w:t>
            </w:r>
          </w:p>
          <w:p w14:paraId="5D183604" w14:textId="77777777" w:rsidR="00E057AD" w:rsidRPr="00FE5E48" w:rsidRDefault="00E057AD" w:rsidP="00D36E04">
            <w:pPr>
              <w:pStyle w:val="afff4"/>
              <w:numPr>
                <w:ilvl w:val="0"/>
                <w:numId w:val="5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E5E48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6E7E25B4" w14:textId="77777777" w:rsidR="00E057AD" w:rsidRDefault="00E057AD" w:rsidP="00D36E04">
            <w:pPr>
              <w:pStyle w:val="afff4"/>
              <w:numPr>
                <w:ilvl w:val="0"/>
                <w:numId w:val="5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</w:t>
            </w:r>
            <w:r w:rsidRPr="00FA09B6">
              <w:rPr>
                <w:sz w:val="24"/>
                <w:szCs w:val="24"/>
              </w:rPr>
              <w:t xml:space="preserve"> представлени</w:t>
            </w:r>
            <w:r>
              <w:rPr>
                <w:sz w:val="24"/>
                <w:szCs w:val="24"/>
              </w:rPr>
              <w:t xml:space="preserve">и «Мои задания» </w:t>
            </w:r>
            <w:r w:rsidRPr="00FE5E48">
              <w:rPr>
                <w:sz w:val="24"/>
                <w:szCs w:val="24"/>
              </w:rPr>
              <w:t xml:space="preserve">активное задание на </w:t>
            </w:r>
            <w:r>
              <w:rPr>
                <w:sz w:val="24"/>
                <w:szCs w:val="24"/>
              </w:rPr>
              <w:t xml:space="preserve">регистрацию, </w:t>
            </w:r>
            <w:r w:rsidRPr="00FE5E48">
              <w:rPr>
                <w:sz w:val="24"/>
                <w:szCs w:val="24"/>
              </w:rPr>
              <w:t>открыть его</w:t>
            </w:r>
            <w:r>
              <w:rPr>
                <w:sz w:val="24"/>
                <w:szCs w:val="24"/>
              </w:rPr>
              <w:t xml:space="preserve"> и взять в работу</w:t>
            </w:r>
          </w:p>
          <w:p w14:paraId="12A37A50" w14:textId="78796F76" w:rsidR="00E057AD" w:rsidRPr="00E057AD" w:rsidRDefault="00E057AD" w:rsidP="00D36E04">
            <w:pPr>
              <w:pStyle w:val="afff4"/>
              <w:numPr>
                <w:ilvl w:val="0"/>
                <w:numId w:val="51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левом меню нажать кнопку «Действия» → «Зарегистрировать»</w:t>
            </w:r>
          </w:p>
        </w:tc>
        <w:tc>
          <w:tcPr>
            <w:tcW w:w="6111" w:type="dxa"/>
            <w:gridSpan w:val="2"/>
          </w:tcPr>
          <w:p w14:paraId="46A8F540" w14:textId="77777777" w:rsidR="00E057AD" w:rsidRDefault="00E057AD" w:rsidP="00D36E04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</w:t>
            </w:r>
            <w:r w:rsidRPr="00632377">
              <w:rPr>
                <w:sz w:val="24"/>
                <w:szCs w:val="24"/>
              </w:rPr>
              <w:t xml:space="preserve"> изменил</w:t>
            </w:r>
            <w:r>
              <w:rPr>
                <w:sz w:val="24"/>
                <w:szCs w:val="24"/>
              </w:rPr>
              <w:t>ось</w:t>
            </w:r>
            <w:r w:rsidRPr="00632377">
              <w:rPr>
                <w:sz w:val="24"/>
                <w:szCs w:val="24"/>
              </w:rPr>
              <w:t xml:space="preserve"> на </w:t>
            </w:r>
            <w:r>
              <w:rPr>
                <w:sz w:val="24"/>
                <w:szCs w:val="24"/>
              </w:rPr>
              <w:t>«</w:t>
            </w:r>
            <w:r w:rsidRPr="00632377">
              <w:rPr>
                <w:sz w:val="24"/>
                <w:szCs w:val="24"/>
              </w:rPr>
              <w:t>Зарегистрирован</w:t>
            </w:r>
            <w:r>
              <w:rPr>
                <w:sz w:val="24"/>
                <w:szCs w:val="24"/>
              </w:rPr>
              <w:t>»</w:t>
            </w:r>
          </w:p>
          <w:p w14:paraId="2F2BFEC9" w14:textId="77777777" w:rsidR="00E057AD" w:rsidRDefault="00E057AD" w:rsidP="00D36E04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«Регистрация» карточки появились автоматически заполненные поля «Регистрационный номер» и «Дата регистрации»</w:t>
            </w:r>
          </w:p>
          <w:p w14:paraId="2497F80D" w14:textId="45DA327F" w:rsidR="00E057AD" w:rsidRPr="00E057AD" w:rsidRDefault="00E057AD" w:rsidP="00D36E04">
            <w:pPr>
              <w:pStyle w:val="afff4"/>
              <w:numPr>
                <w:ilvl w:val="0"/>
                <w:numId w:val="5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карточке появилась дополнительная вкладка «Резолюция»</w:t>
            </w:r>
          </w:p>
        </w:tc>
      </w:tr>
      <w:tr w:rsidR="00E057AD" w:rsidRPr="00B56220" w14:paraId="6D9A7B01" w14:textId="77777777" w:rsidTr="00E057AD">
        <w:tc>
          <w:tcPr>
            <w:tcW w:w="1277" w:type="dxa"/>
            <w:shd w:val="clear" w:color="auto" w:fill="auto"/>
          </w:tcPr>
          <w:p w14:paraId="749C280C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B9449B" w14:textId="37038250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поля «Автор» при заполнении полей настройки резолюции</w:t>
            </w:r>
          </w:p>
        </w:tc>
        <w:tc>
          <w:tcPr>
            <w:tcW w:w="5528" w:type="dxa"/>
          </w:tcPr>
          <w:p w14:paraId="1CAAFFE5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4.6.22</w:t>
            </w:r>
          </w:p>
          <w:p w14:paraId="4F89A5AE" w14:textId="6727BCF2" w:rsidR="00E057AD" w:rsidRPr="00E057AD" w:rsidRDefault="00E057AD" w:rsidP="00D36E04">
            <w:pPr>
              <w:pStyle w:val="afff4"/>
              <w:keepNext/>
              <w:numPr>
                <w:ilvl w:val="0"/>
                <w:numId w:val="5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«Резолюция» заполнить поле «Автор»</w:t>
            </w:r>
          </w:p>
        </w:tc>
        <w:tc>
          <w:tcPr>
            <w:tcW w:w="6111" w:type="dxa"/>
            <w:gridSpan w:val="2"/>
          </w:tcPr>
          <w:p w14:paraId="3A6F1558" w14:textId="77777777" w:rsidR="00E057AD" w:rsidRDefault="00E057AD" w:rsidP="00D36E04">
            <w:pPr>
              <w:pStyle w:val="afff4"/>
              <w:numPr>
                <w:ilvl w:val="0"/>
                <w:numId w:val="5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«Автор» успешно заполнено</w:t>
            </w:r>
          </w:p>
          <w:p w14:paraId="6EA5E6F7" w14:textId="5292A783" w:rsidR="00E057AD" w:rsidRPr="00E057AD" w:rsidRDefault="00E057AD" w:rsidP="00D36E04">
            <w:pPr>
              <w:pStyle w:val="afff4"/>
              <w:numPr>
                <w:ilvl w:val="0"/>
                <w:numId w:val="51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«Резолюция» появились дополнительные поля с параметрами настройки резолюции</w:t>
            </w:r>
          </w:p>
        </w:tc>
      </w:tr>
      <w:tr w:rsidR="00E057AD" w:rsidRPr="00B56220" w14:paraId="50A47654" w14:textId="77777777" w:rsidTr="00E057AD">
        <w:tc>
          <w:tcPr>
            <w:tcW w:w="1277" w:type="dxa"/>
            <w:shd w:val="clear" w:color="auto" w:fill="auto"/>
          </w:tcPr>
          <w:p w14:paraId="405B0912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F77D5CC" w14:textId="338B139A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1F71C7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</w:t>
            </w:r>
            <w:r w:rsidRPr="001F71C7">
              <w:rPr>
                <w:sz w:val="24"/>
                <w:szCs w:val="24"/>
              </w:rPr>
              <w:t xml:space="preserve"> резолюции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797BCAF7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4.6.23</w:t>
            </w:r>
          </w:p>
          <w:p w14:paraId="1D2665A3" w14:textId="77777777" w:rsidR="00E057AD" w:rsidRDefault="00E057AD" w:rsidP="00D36E04">
            <w:pPr>
              <w:pStyle w:val="afff4"/>
              <w:numPr>
                <w:ilvl w:val="0"/>
                <w:numId w:val="5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Ответственного исполнителя, Соисполнителей, Тип отчета, поставить пункт резолюции на контроль и написать текст самого поручения</w:t>
            </w:r>
          </w:p>
          <w:p w14:paraId="6515D416" w14:textId="77777777" w:rsidR="00E057AD" w:rsidRDefault="00E057AD" w:rsidP="00D36E04">
            <w:pPr>
              <w:pStyle w:val="afff4"/>
              <w:numPr>
                <w:ilvl w:val="0"/>
                <w:numId w:val="5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74FA6">
              <w:rPr>
                <w:sz w:val="24"/>
                <w:szCs w:val="24"/>
              </w:rPr>
              <w:t>Сохранить карточку</w:t>
            </w:r>
          </w:p>
          <w:p w14:paraId="79CC5B4A" w14:textId="77777777" w:rsidR="00E057AD" w:rsidRDefault="00E057AD" w:rsidP="00D36E04">
            <w:pPr>
              <w:pStyle w:val="afff4"/>
              <w:numPr>
                <w:ilvl w:val="0"/>
                <w:numId w:val="5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«На исполнение»</w:t>
            </w:r>
          </w:p>
          <w:p w14:paraId="3351E048" w14:textId="2FD71082" w:rsidR="00E057AD" w:rsidRPr="00E057AD" w:rsidRDefault="00E057AD" w:rsidP="00D36E04">
            <w:pPr>
              <w:pStyle w:val="afff4"/>
              <w:numPr>
                <w:ilvl w:val="0"/>
                <w:numId w:val="51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«Завершить» в задании на регистрацию</w:t>
            </w:r>
          </w:p>
        </w:tc>
        <w:tc>
          <w:tcPr>
            <w:tcW w:w="6111" w:type="dxa"/>
            <w:gridSpan w:val="2"/>
          </w:tcPr>
          <w:p w14:paraId="65D9A28B" w14:textId="77777777" w:rsidR="00E057AD" w:rsidRDefault="00E057AD" w:rsidP="00D36E04">
            <w:pPr>
              <w:pStyle w:val="afff4"/>
              <w:numPr>
                <w:ilvl w:val="0"/>
                <w:numId w:val="5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регистрацию успешно завершено</w:t>
            </w:r>
          </w:p>
          <w:p w14:paraId="693DA302" w14:textId="77777777" w:rsidR="00E057AD" w:rsidRDefault="00E057AD" w:rsidP="00D36E04">
            <w:pPr>
              <w:pStyle w:val="afff4"/>
              <w:numPr>
                <w:ilvl w:val="0"/>
                <w:numId w:val="5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вкладки «Резолюция» успешно заполнены</w:t>
            </w:r>
          </w:p>
          <w:p w14:paraId="4935D118" w14:textId="77777777" w:rsidR="00E057AD" w:rsidRDefault="00E057AD" w:rsidP="00D36E04">
            <w:pPr>
              <w:pStyle w:val="afff4"/>
              <w:numPr>
                <w:ilvl w:val="0"/>
                <w:numId w:val="5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Отправилось задание на исполнение поручения Исполнителю</w:t>
            </w:r>
          </w:p>
          <w:p w14:paraId="6715F6A8" w14:textId="30A3615B" w:rsidR="00E057AD" w:rsidRPr="00E057AD" w:rsidRDefault="00E057AD" w:rsidP="00D36E04">
            <w:pPr>
              <w:pStyle w:val="afff4"/>
              <w:numPr>
                <w:ilvl w:val="0"/>
                <w:numId w:val="51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Состояние резолюции – «На исполнении»</w:t>
            </w:r>
          </w:p>
        </w:tc>
      </w:tr>
      <w:tr w:rsidR="00E057AD" w:rsidRPr="00B56220" w14:paraId="3B963871" w14:textId="77777777" w:rsidTr="00E057AD">
        <w:tc>
          <w:tcPr>
            <w:tcW w:w="1277" w:type="dxa"/>
            <w:shd w:val="clear" w:color="auto" w:fill="auto"/>
          </w:tcPr>
          <w:p w14:paraId="65259346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D8FCF20" w14:textId="5BFAE6E2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</w:t>
            </w:r>
          </w:p>
        </w:tc>
        <w:tc>
          <w:tcPr>
            <w:tcW w:w="5528" w:type="dxa"/>
          </w:tcPr>
          <w:p w14:paraId="43786509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4.6.24</w:t>
            </w:r>
          </w:p>
          <w:p w14:paraId="45C94D83" w14:textId="77777777" w:rsidR="00E057AD" w:rsidRDefault="00E057AD" w:rsidP="00D36E04">
            <w:pPr>
              <w:pStyle w:val="afff4"/>
              <w:numPr>
                <w:ilvl w:val="0"/>
                <w:numId w:val="5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4109F1A4" w14:textId="56AF6F68" w:rsidR="00E057AD" w:rsidRPr="00E057AD" w:rsidRDefault="00E057AD" w:rsidP="00D36E04">
            <w:pPr>
              <w:pStyle w:val="afff4"/>
              <w:numPr>
                <w:ilvl w:val="0"/>
                <w:numId w:val="51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 xml:space="preserve">В представлении «Мои задания» найти </w:t>
            </w:r>
            <w:r w:rsidRPr="00E057AD">
              <w:rPr>
                <w:sz w:val="24"/>
                <w:szCs w:val="24"/>
              </w:rPr>
              <w:lastRenderedPageBreak/>
              <w:t>задание на исполнение, открыть его и взять в работу</w:t>
            </w:r>
          </w:p>
        </w:tc>
        <w:tc>
          <w:tcPr>
            <w:tcW w:w="6111" w:type="dxa"/>
            <w:gridSpan w:val="2"/>
          </w:tcPr>
          <w:p w14:paraId="4B286A95" w14:textId="77777777" w:rsidR="00E057AD" w:rsidRDefault="00E057AD" w:rsidP="00D36E04">
            <w:pPr>
              <w:pStyle w:val="afff4"/>
              <w:numPr>
                <w:ilvl w:val="0"/>
                <w:numId w:val="5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3587F386" w14:textId="688DA926" w:rsidR="00E057AD" w:rsidRPr="00E057AD" w:rsidRDefault="00E057AD" w:rsidP="00D36E04">
            <w:pPr>
              <w:pStyle w:val="afff4"/>
              <w:numPr>
                <w:ilvl w:val="0"/>
                <w:numId w:val="5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E057AD" w:rsidRPr="00B56220" w14:paraId="12509D34" w14:textId="77777777" w:rsidTr="00E057AD">
        <w:tc>
          <w:tcPr>
            <w:tcW w:w="1277" w:type="dxa"/>
            <w:shd w:val="clear" w:color="auto" w:fill="auto"/>
          </w:tcPr>
          <w:p w14:paraId="78C428BC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5BBD1E" w14:textId="3FA6274B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процесса без документа</w:t>
            </w:r>
          </w:p>
        </w:tc>
        <w:tc>
          <w:tcPr>
            <w:tcW w:w="5528" w:type="dxa"/>
          </w:tcPr>
          <w:p w14:paraId="643E2CE1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4.6.25</w:t>
            </w:r>
          </w:p>
          <w:p w14:paraId="404C9C43" w14:textId="77777777" w:rsidR="00E057AD" w:rsidRDefault="00E057AD" w:rsidP="00D36E04">
            <w:pPr>
              <w:pStyle w:val="afff4"/>
              <w:numPr>
                <w:ilvl w:val="0"/>
                <w:numId w:val="5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задании на исполнение нажать кнопку «Еще» →</w:t>
            </w:r>
            <w:r w:rsidRPr="003148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«Завершить без документа»</w:t>
            </w:r>
          </w:p>
          <w:p w14:paraId="245600B7" w14:textId="77777777" w:rsidR="00E057AD" w:rsidRDefault="00E057AD" w:rsidP="00D36E04">
            <w:pPr>
              <w:pStyle w:val="afff4"/>
              <w:numPr>
                <w:ilvl w:val="0"/>
                <w:numId w:val="5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«Отчет»</w:t>
            </w:r>
          </w:p>
          <w:p w14:paraId="1272F574" w14:textId="12663829" w:rsidR="00E057AD" w:rsidRPr="00E057AD" w:rsidRDefault="00E057AD" w:rsidP="00D36E04">
            <w:pPr>
              <w:pStyle w:val="afff4"/>
              <w:numPr>
                <w:ilvl w:val="0"/>
                <w:numId w:val="52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«Завершить без документа»</w:t>
            </w:r>
          </w:p>
        </w:tc>
        <w:tc>
          <w:tcPr>
            <w:tcW w:w="6111" w:type="dxa"/>
            <w:gridSpan w:val="2"/>
          </w:tcPr>
          <w:p w14:paraId="0DB1073D" w14:textId="77777777" w:rsidR="00E057AD" w:rsidRDefault="00E057AD" w:rsidP="00D36E04">
            <w:pPr>
              <w:pStyle w:val="afff4"/>
              <w:numPr>
                <w:ilvl w:val="0"/>
                <w:numId w:val="5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2F96FCF4" w14:textId="77777777" w:rsidR="00E057AD" w:rsidRDefault="00E057AD" w:rsidP="00D36E04">
            <w:pPr>
              <w:pStyle w:val="aff8"/>
              <w:numPr>
                <w:ilvl w:val="0"/>
                <w:numId w:val="521"/>
              </w:numPr>
              <w:spacing w:line="276" w:lineRule="auto"/>
            </w:pPr>
            <w:r>
              <w:t>Состояние резолюции – «Завершена»</w:t>
            </w:r>
          </w:p>
          <w:p w14:paraId="5F3F168A" w14:textId="4E72D729" w:rsidR="00E057AD" w:rsidRPr="00E057AD" w:rsidRDefault="00E057AD" w:rsidP="00D36E04">
            <w:pPr>
              <w:pStyle w:val="aff8"/>
              <w:numPr>
                <w:ilvl w:val="0"/>
                <w:numId w:val="521"/>
              </w:numPr>
              <w:spacing w:line="276" w:lineRule="auto"/>
            </w:pPr>
            <w:r w:rsidRPr="003436FC">
              <w:t>В «Истории заданий» появились соответствующие записи</w:t>
            </w:r>
          </w:p>
        </w:tc>
      </w:tr>
      <w:tr w:rsidR="00E057AD" w:rsidRPr="00B56220" w14:paraId="066F4D5D" w14:textId="77777777" w:rsidTr="00E057AD">
        <w:tc>
          <w:tcPr>
            <w:tcW w:w="1277" w:type="dxa"/>
            <w:shd w:val="clear" w:color="auto" w:fill="auto"/>
          </w:tcPr>
          <w:p w14:paraId="1B9C1E64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F46AF34" w14:textId="601C39F8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Проверка запроса на перенос срока исполнения</w:t>
            </w:r>
          </w:p>
        </w:tc>
        <w:tc>
          <w:tcPr>
            <w:tcW w:w="5528" w:type="dxa"/>
          </w:tcPr>
          <w:p w14:paraId="35E8DB7A" w14:textId="77777777" w:rsidR="00E057AD" w:rsidRPr="00304E2A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4.6.25</w:t>
            </w:r>
          </w:p>
          <w:p w14:paraId="41389EE1" w14:textId="77777777" w:rsidR="00E057AD" w:rsidRPr="00304E2A" w:rsidRDefault="00E057AD" w:rsidP="00D36E04">
            <w:pPr>
              <w:pStyle w:val="afff4"/>
              <w:numPr>
                <w:ilvl w:val="0"/>
                <w:numId w:val="5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задании на и</w:t>
            </w:r>
            <w:r w:rsidRPr="00304E2A">
              <w:rPr>
                <w:sz w:val="24"/>
                <w:szCs w:val="24"/>
              </w:rPr>
              <w:t xml:space="preserve">сполнение нажать кнопку </w:t>
            </w:r>
            <w:r>
              <w:rPr>
                <w:sz w:val="24"/>
                <w:szCs w:val="24"/>
              </w:rPr>
              <w:t>«Еще»</w:t>
            </w:r>
            <w:r w:rsidRPr="00304E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304E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304E2A">
              <w:rPr>
                <w:sz w:val="24"/>
                <w:szCs w:val="24"/>
              </w:rPr>
              <w:t>Запрос на перенос срока</w:t>
            </w:r>
            <w:r>
              <w:rPr>
                <w:sz w:val="24"/>
                <w:szCs w:val="24"/>
              </w:rPr>
              <w:t>»</w:t>
            </w:r>
          </w:p>
          <w:p w14:paraId="3E074FC2" w14:textId="77777777" w:rsidR="00E057AD" w:rsidRDefault="00E057AD" w:rsidP="00D36E04">
            <w:pPr>
              <w:pStyle w:val="afff4"/>
              <w:numPr>
                <w:ilvl w:val="0"/>
                <w:numId w:val="5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 xml:space="preserve">Заполнить </w:t>
            </w:r>
            <w:r>
              <w:rPr>
                <w:sz w:val="24"/>
                <w:szCs w:val="24"/>
              </w:rPr>
              <w:t>обязательные поля настроек запроса</w:t>
            </w:r>
          </w:p>
          <w:p w14:paraId="65BC45AA" w14:textId="398BADC7" w:rsidR="00E057AD" w:rsidRPr="00E057AD" w:rsidRDefault="00E057AD" w:rsidP="00D36E04">
            <w:pPr>
              <w:pStyle w:val="afff4"/>
              <w:numPr>
                <w:ilvl w:val="0"/>
                <w:numId w:val="5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 на перенос срока»</w:t>
            </w:r>
          </w:p>
        </w:tc>
        <w:tc>
          <w:tcPr>
            <w:tcW w:w="6111" w:type="dxa"/>
            <w:gridSpan w:val="2"/>
          </w:tcPr>
          <w:p w14:paraId="704673D7" w14:textId="77777777" w:rsidR="00E057AD" w:rsidRDefault="00E057AD" w:rsidP="00D36E04">
            <w:pPr>
              <w:pStyle w:val="afff4"/>
              <w:numPr>
                <w:ilvl w:val="0"/>
                <w:numId w:val="5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04E2A">
              <w:rPr>
                <w:sz w:val="24"/>
                <w:szCs w:val="24"/>
              </w:rPr>
              <w:t>Сотрудникам Бюро контроля отправлен в работу запрос на перенос срока</w:t>
            </w:r>
          </w:p>
          <w:p w14:paraId="02C97A8E" w14:textId="59D6E695" w:rsidR="00E057AD" w:rsidRPr="00E057AD" w:rsidRDefault="00E057AD" w:rsidP="00D36E04">
            <w:pPr>
              <w:pStyle w:val="afff4"/>
              <w:numPr>
                <w:ilvl w:val="0"/>
                <w:numId w:val="52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запросов на перенос срока занесена информация по запросу</w:t>
            </w:r>
          </w:p>
        </w:tc>
      </w:tr>
      <w:tr w:rsidR="00E057AD" w:rsidRPr="00B56220" w14:paraId="71960E5D" w14:textId="77777777" w:rsidTr="00E057AD">
        <w:tc>
          <w:tcPr>
            <w:tcW w:w="1277" w:type="dxa"/>
            <w:shd w:val="clear" w:color="auto" w:fill="auto"/>
          </w:tcPr>
          <w:p w14:paraId="61B9660E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8D14EF" w14:textId="32584ECB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перенос срока сотрудником Бюро контроля</w:t>
            </w:r>
          </w:p>
        </w:tc>
        <w:tc>
          <w:tcPr>
            <w:tcW w:w="5528" w:type="dxa"/>
          </w:tcPr>
          <w:p w14:paraId="00D37FB7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4.6.27</w:t>
            </w:r>
          </w:p>
          <w:p w14:paraId="2A0A1D7B" w14:textId="77777777" w:rsidR="00E057AD" w:rsidRDefault="00E057AD" w:rsidP="00D36E04">
            <w:pPr>
              <w:pStyle w:val="afff4"/>
              <w:numPr>
                <w:ilvl w:val="0"/>
                <w:numId w:val="5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5F68D33D" w14:textId="6119BE0A" w:rsidR="00E057AD" w:rsidRPr="00E057AD" w:rsidRDefault="00E057AD" w:rsidP="00D36E04">
            <w:pPr>
              <w:pStyle w:val="afff4"/>
              <w:numPr>
                <w:ilvl w:val="0"/>
                <w:numId w:val="52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представлении «Мои задания» найти задание на запрос переноса срока, открыть карточку</w:t>
            </w:r>
          </w:p>
        </w:tc>
        <w:tc>
          <w:tcPr>
            <w:tcW w:w="6111" w:type="dxa"/>
            <w:gridSpan w:val="2"/>
          </w:tcPr>
          <w:p w14:paraId="1C0E675D" w14:textId="77777777" w:rsidR="00E057AD" w:rsidRDefault="00E057AD" w:rsidP="00D36E04">
            <w:pPr>
              <w:pStyle w:val="afff4"/>
              <w:numPr>
                <w:ilvl w:val="0"/>
                <w:numId w:val="5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 xml:space="preserve">арточка </w:t>
            </w:r>
            <w:r w:rsidRPr="00736040">
              <w:rPr>
                <w:sz w:val="24"/>
                <w:szCs w:val="24"/>
              </w:rPr>
              <w:t>открыта</w:t>
            </w:r>
          </w:p>
          <w:p w14:paraId="537CB0C3" w14:textId="6FA01BE5" w:rsidR="00E057AD" w:rsidRPr="00E057AD" w:rsidRDefault="00E057AD" w:rsidP="00D36E04">
            <w:pPr>
              <w:pStyle w:val="afff4"/>
              <w:numPr>
                <w:ilvl w:val="0"/>
                <w:numId w:val="52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запрос переноса срока</w:t>
            </w:r>
          </w:p>
        </w:tc>
      </w:tr>
      <w:tr w:rsidR="00E057AD" w:rsidRPr="00B56220" w14:paraId="1E53C346" w14:textId="77777777" w:rsidTr="00E057AD">
        <w:tc>
          <w:tcPr>
            <w:tcW w:w="1277" w:type="dxa"/>
            <w:shd w:val="clear" w:color="auto" w:fill="auto"/>
          </w:tcPr>
          <w:p w14:paraId="1401312D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C85887" w14:textId="10F816D2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отклонении запроса на перенос срока исполнения</w:t>
            </w:r>
          </w:p>
        </w:tc>
        <w:tc>
          <w:tcPr>
            <w:tcW w:w="5528" w:type="dxa"/>
          </w:tcPr>
          <w:p w14:paraId="1890395A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4.6.28</w:t>
            </w:r>
          </w:p>
          <w:p w14:paraId="45CB1764" w14:textId="77777777" w:rsidR="00E057AD" w:rsidRDefault="00E057AD" w:rsidP="00D36E04">
            <w:pPr>
              <w:pStyle w:val="afff4"/>
              <w:numPr>
                <w:ilvl w:val="0"/>
                <w:numId w:val="5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 на запрос переноса срока</w:t>
            </w:r>
          </w:p>
          <w:p w14:paraId="7CF8E9F6" w14:textId="1B4D3644" w:rsidR="00E057AD" w:rsidRPr="00E057AD" w:rsidRDefault="00E057AD" w:rsidP="00D36E04">
            <w:pPr>
              <w:pStyle w:val="afff4"/>
              <w:numPr>
                <w:ilvl w:val="0"/>
                <w:numId w:val="52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«Отклонить», указав комментарий</w:t>
            </w:r>
          </w:p>
        </w:tc>
        <w:tc>
          <w:tcPr>
            <w:tcW w:w="6111" w:type="dxa"/>
            <w:gridSpan w:val="2"/>
          </w:tcPr>
          <w:p w14:paraId="3C2C56AE" w14:textId="77777777" w:rsidR="00E057AD" w:rsidRDefault="00E057AD" w:rsidP="00D36E04">
            <w:pPr>
              <w:pStyle w:val="afff4"/>
              <w:numPr>
                <w:ilvl w:val="0"/>
                <w:numId w:val="5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58BF20F1" w14:textId="77777777" w:rsidR="00E057AD" w:rsidRDefault="00E057AD" w:rsidP="00D36E04">
            <w:pPr>
              <w:pStyle w:val="afff4"/>
              <w:numPr>
                <w:ilvl w:val="0"/>
                <w:numId w:val="5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занесена информация по отказу</w:t>
            </w:r>
          </w:p>
          <w:p w14:paraId="74348809" w14:textId="375FAF84" w:rsidR="00E057AD" w:rsidRPr="00E057AD" w:rsidRDefault="00E057AD" w:rsidP="00D36E04">
            <w:pPr>
              <w:pStyle w:val="afff4"/>
              <w:numPr>
                <w:ilvl w:val="0"/>
                <w:numId w:val="52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781EFD9A" w14:textId="77777777" w:rsidTr="00E057AD">
        <w:tc>
          <w:tcPr>
            <w:tcW w:w="1277" w:type="dxa"/>
            <w:shd w:val="clear" w:color="auto" w:fill="auto"/>
          </w:tcPr>
          <w:p w14:paraId="4F3F2ACE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59F08F" w14:textId="1AD2CCB8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другим сроком</w:t>
            </w:r>
          </w:p>
        </w:tc>
        <w:tc>
          <w:tcPr>
            <w:tcW w:w="5528" w:type="dxa"/>
          </w:tcPr>
          <w:p w14:paraId="24046DDC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4.6.28</w:t>
            </w:r>
          </w:p>
          <w:p w14:paraId="58F7618B" w14:textId="77777777" w:rsidR="00E057AD" w:rsidRDefault="00E057AD" w:rsidP="00D36E04">
            <w:pPr>
              <w:pStyle w:val="afff4"/>
              <w:numPr>
                <w:ilvl w:val="0"/>
                <w:numId w:val="5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 на запрос переноса срока</w:t>
            </w:r>
          </w:p>
          <w:p w14:paraId="46E3EB13" w14:textId="77777777" w:rsidR="00E057AD" w:rsidRDefault="00E057AD" w:rsidP="00D36E04">
            <w:pPr>
              <w:pStyle w:val="afff4"/>
              <w:numPr>
                <w:ilvl w:val="0"/>
                <w:numId w:val="5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новую дату в поле «Согласованный срок»</w:t>
            </w:r>
          </w:p>
          <w:p w14:paraId="266E81FB" w14:textId="30BE1C75" w:rsidR="00E057AD" w:rsidRPr="00E057AD" w:rsidRDefault="00E057AD" w:rsidP="00D36E04">
            <w:pPr>
              <w:pStyle w:val="afff4"/>
              <w:numPr>
                <w:ilvl w:val="0"/>
                <w:numId w:val="5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lastRenderedPageBreak/>
              <w:t>Нажать «Одобрить»</w:t>
            </w:r>
          </w:p>
        </w:tc>
        <w:tc>
          <w:tcPr>
            <w:tcW w:w="6111" w:type="dxa"/>
            <w:gridSpan w:val="2"/>
          </w:tcPr>
          <w:p w14:paraId="6B792077" w14:textId="77777777" w:rsidR="00E057AD" w:rsidRDefault="00E057AD" w:rsidP="00D36E04">
            <w:pPr>
              <w:pStyle w:val="afff4"/>
              <w:numPr>
                <w:ilvl w:val="0"/>
                <w:numId w:val="5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вернулось Исполнителю</w:t>
            </w:r>
          </w:p>
          <w:p w14:paraId="0E241D6C" w14:textId="77777777" w:rsidR="00E057AD" w:rsidRDefault="00E057AD" w:rsidP="00D36E04">
            <w:pPr>
              <w:pStyle w:val="afff4"/>
              <w:numPr>
                <w:ilvl w:val="0"/>
                <w:numId w:val="5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новому согласованному сроку исполнения</w:t>
            </w:r>
          </w:p>
          <w:p w14:paraId="787D4077" w14:textId="1A897F7E" w:rsidR="00E057AD" w:rsidRPr="00E057AD" w:rsidRDefault="00E057AD" w:rsidP="00D36E04">
            <w:pPr>
              <w:pStyle w:val="afff4"/>
              <w:numPr>
                <w:ilvl w:val="0"/>
                <w:numId w:val="5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 xml:space="preserve">Во вкладке «История заданий» появились </w:t>
            </w:r>
            <w:r w:rsidRPr="00E057AD">
              <w:rPr>
                <w:sz w:val="24"/>
                <w:szCs w:val="24"/>
              </w:rPr>
              <w:lastRenderedPageBreak/>
              <w:t>соответствующие пометки</w:t>
            </w:r>
          </w:p>
        </w:tc>
      </w:tr>
      <w:tr w:rsidR="00E057AD" w:rsidRPr="00B56220" w14:paraId="464680C4" w14:textId="77777777" w:rsidTr="00E057AD">
        <w:tc>
          <w:tcPr>
            <w:tcW w:w="1277" w:type="dxa"/>
            <w:shd w:val="clear" w:color="auto" w:fill="auto"/>
          </w:tcPr>
          <w:p w14:paraId="6DAFE867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73AE68" w14:textId="1B11924B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при одобрении переноса срока исполнения с согласованным сроком</w:t>
            </w:r>
          </w:p>
        </w:tc>
        <w:tc>
          <w:tcPr>
            <w:tcW w:w="5528" w:type="dxa"/>
          </w:tcPr>
          <w:p w14:paraId="0C2606DD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4.6.28</w:t>
            </w:r>
          </w:p>
          <w:p w14:paraId="3F14EBF1" w14:textId="77777777" w:rsidR="00E057AD" w:rsidRDefault="00E057AD" w:rsidP="00D36E04">
            <w:pPr>
              <w:pStyle w:val="afff4"/>
              <w:numPr>
                <w:ilvl w:val="0"/>
                <w:numId w:val="5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 на запрос переноса срока</w:t>
            </w:r>
          </w:p>
          <w:p w14:paraId="40F69057" w14:textId="20AC4529" w:rsidR="00E057AD" w:rsidRPr="00E057AD" w:rsidRDefault="00E057AD" w:rsidP="00D36E04">
            <w:pPr>
              <w:pStyle w:val="afff4"/>
              <w:numPr>
                <w:ilvl w:val="0"/>
                <w:numId w:val="5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«Одобрить»</w:t>
            </w:r>
          </w:p>
        </w:tc>
        <w:tc>
          <w:tcPr>
            <w:tcW w:w="6111" w:type="dxa"/>
            <w:gridSpan w:val="2"/>
          </w:tcPr>
          <w:p w14:paraId="27916A10" w14:textId="77777777" w:rsidR="00E057AD" w:rsidRDefault="00E057AD" w:rsidP="00D36E04">
            <w:pPr>
              <w:pStyle w:val="afff4"/>
              <w:numPr>
                <w:ilvl w:val="0"/>
                <w:numId w:val="5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Исполнителю</w:t>
            </w:r>
          </w:p>
          <w:p w14:paraId="7CA6C34B" w14:textId="77777777" w:rsidR="00E057AD" w:rsidRDefault="00E057AD" w:rsidP="00D36E04">
            <w:pPr>
              <w:pStyle w:val="afff4"/>
              <w:numPr>
                <w:ilvl w:val="0"/>
                <w:numId w:val="5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таблицу запросов на перенос срока записалась информация по согласованному сроку исполнения</w:t>
            </w:r>
          </w:p>
          <w:p w14:paraId="4E0C3B29" w14:textId="249F03D1" w:rsidR="00E057AD" w:rsidRPr="00E057AD" w:rsidRDefault="00E057AD" w:rsidP="00D36E04">
            <w:pPr>
              <w:pStyle w:val="afff4"/>
              <w:numPr>
                <w:ilvl w:val="0"/>
                <w:numId w:val="5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6F154ED2" w14:textId="77777777" w:rsidTr="00E057AD">
        <w:tc>
          <w:tcPr>
            <w:tcW w:w="1277" w:type="dxa"/>
            <w:shd w:val="clear" w:color="auto" w:fill="auto"/>
          </w:tcPr>
          <w:p w14:paraId="546B5B33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5968799" w14:textId="487D6D55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</w:t>
            </w:r>
          </w:p>
        </w:tc>
        <w:tc>
          <w:tcPr>
            <w:tcW w:w="5528" w:type="dxa"/>
          </w:tcPr>
          <w:p w14:paraId="0ED84321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4.6.25</w:t>
            </w:r>
          </w:p>
          <w:p w14:paraId="1993F606" w14:textId="77777777" w:rsidR="00E057AD" w:rsidRPr="0078124F" w:rsidRDefault="00E057AD" w:rsidP="00D36E04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208DECE3" w14:textId="77777777" w:rsidR="00E057AD" w:rsidRDefault="00E057AD" w:rsidP="00D36E04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</w:p>
          <w:p w14:paraId="6ADCCAC7" w14:textId="7FC57ECD" w:rsidR="00E057AD" w:rsidRPr="00E057AD" w:rsidRDefault="00E057AD" w:rsidP="00D36E04">
            <w:pPr>
              <w:pStyle w:val="afff4"/>
              <w:numPr>
                <w:ilvl w:val="0"/>
                <w:numId w:val="5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01C0307E" w14:textId="77777777" w:rsidR="00E057AD" w:rsidRPr="0078124F" w:rsidRDefault="00E057AD" w:rsidP="00D36E04">
            <w:pPr>
              <w:pStyle w:val="afff4"/>
              <w:numPr>
                <w:ilvl w:val="0"/>
                <w:numId w:val="5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4510F31E" w14:textId="77777777" w:rsidR="00E057AD" w:rsidRDefault="00E057AD" w:rsidP="00D36E04">
            <w:pPr>
              <w:pStyle w:val="afff4"/>
              <w:numPr>
                <w:ilvl w:val="0"/>
                <w:numId w:val="5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7A492310" w14:textId="77777777" w:rsidR="00E057AD" w:rsidRDefault="00E057AD" w:rsidP="00D36E04">
            <w:pPr>
              <w:pStyle w:val="afff4"/>
              <w:numPr>
                <w:ilvl w:val="0"/>
                <w:numId w:val="5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335C1819" w14:textId="62D30E8D" w:rsidR="00E057AD" w:rsidRPr="00E057AD" w:rsidRDefault="00E057AD" w:rsidP="00D36E04">
            <w:pPr>
              <w:pStyle w:val="afff4"/>
              <w:numPr>
                <w:ilvl w:val="0"/>
                <w:numId w:val="5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E057AD" w:rsidRPr="00B56220" w14:paraId="1E055DB3" w14:textId="77777777" w:rsidTr="00E057AD">
        <w:tc>
          <w:tcPr>
            <w:tcW w:w="1277" w:type="dxa"/>
            <w:shd w:val="clear" w:color="auto" w:fill="auto"/>
          </w:tcPr>
          <w:p w14:paraId="4209EA1C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670998" w14:textId="34AAFD14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Проверка доба</w:t>
            </w:r>
            <w:r>
              <w:rPr>
                <w:sz w:val="24"/>
                <w:szCs w:val="24"/>
              </w:rPr>
              <w:t>вления нового пункта резолюции с постановкой на контроль</w:t>
            </w:r>
          </w:p>
        </w:tc>
        <w:tc>
          <w:tcPr>
            <w:tcW w:w="5528" w:type="dxa"/>
          </w:tcPr>
          <w:p w14:paraId="1EBBBD16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4.6.25</w:t>
            </w:r>
          </w:p>
          <w:p w14:paraId="2351C026" w14:textId="77777777" w:rsidR="00E057AD" w:rsidRPr="0078124F" w:rsidRDefault="00E057AD" w:rsidP="00D36E04">
            <w:pPr>
              <w:pStyle w:val="afff4"/>
              <w:numPr>
                <w:ilvl w:val="0"/>
                <w:numId w:val="5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Добавить Пункт</w:t>
            </w:r>
            <w:r>
              <w:rPr>
                <w:sz w:val="24"/>
                <w:szCs w:val="24"/>
              </w:rPr>
              <w:t>»</w:t>
            </w:r>
          </w:p>
          <w:p w14:paraId="21B143EF" w14:textId="77777777" w:rsidR="00E057AD" w:rsidRDefault="00E057AD" w:rsidP="00D36E04">
            <w:pPr>
              <w:pStyle w:val="afff4"/>
              <w:numPr>
                <w:ilvl w:val="0"/>
                <w:numId w:val="5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</w:t>
            </w:r>
            <w:r w:rsidRPr="0078124F">
              <w:rPr>
                <w:sz w:val="24"/>
                <w:szCs w:val="24"/>
              </w:rPr>
              <w:t xml:space="preserve"> дополнительных Исполнителей</w:t>
            </w:r>
            <w:r>
              <w:rPr>
                <w:sz w:val="24"/>
                <w:szCs w:val="24"/>
              </w:rPr>
              <w:t>, указать срок исполнения, установить флаг «Контроль подразделения» и поле «Контролер»</w:t>
            </w:r>
          </w:p>
          <w:p w14:paraId="38E7C265" w14:textId="2887EFD5" w:rsidR="00E057AD" w:rsidRPr="00E057AD" w:rsidRDefault="00E057AD" w:rsidP="00D36E04">
            <w:pPr>
              <w:pStyle w:val="afff4"/>
              <w:numPr>
                <w:ilvl w:val="0"/>
                <w:numId w:val="53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«Добавить Пункт»</w:t>
            </w:r>
          </w:p>
        </w:tc>
        <w:tc>
          <w:tcPr>
            <w:tcW w:w="6111" w:type="dxa"/>
            <w:gridSpan w:val="2"/>
          </w:tcPr>
          <w:p w14:paraId="5F7E4604" w14:textId="77777777" w:rsidR="00E057AD" w:rsidRPr="0078124F" w:rsidRDefault="00E057AD" w:rsidP="00D36E04">
            <w:pPr>
              <w:pStyle w:val="afff4"/>
              <w:numPr>
                <w:ilvl w:val="0"/>
                <w:numId w:val="5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Задание успешно отправлено новым Исполнителям</w:t>
            </w:r>
          </w:p>
          <w:p w14:paraId="0A50F946" w14:textId="77777777" w:rsidR="00E057AD" w:rsidRDefault="00E057AD" w:rsidP="00D36E04">
            <w:pPr>
              <w:pStyle w:val="afff4"/>
              <w:numPr>
                <w:ilvl w:val="0"/>
                <w:numId w:val="5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78124F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608D30E6" w14:textId="77777777" w:rsidR="00E057AD" w:rsidRDefault="00E057AD" w:rsidP="00D36E04">
            <w:pPr>
              <w:pStyle w:val="afff4"/>
              <w:numPr>
                <w:ilvl w:val="0"/>
                <w:numId w:val="5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«Дочерние резолюции»</w:t>
            </w:r>
          </w:p>
          <w:p w14:paraId="2E195CAE" w14:textId="2399E2BD" w:rsidR="00E057AD" w:rsidRPr="00E057AD" w:rsidRDefault="00E057AD" w:rsidP="00D36E04">
            <w:pPr>
              <w:pStyle w:val="afff4"/>
              <w:numPr>
                <w:ilvl w:val="0"/>
                <w:numId w:val="5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«Резолюции» вкладки «Дочерние резолюции» записалась информация по новым поручениям</w:t>
            </w:r>
          </w:p>
        </w:tc>
      </w:tr>
      <w:tr w:rsidR="00E057AD" w:rsidRPr="00B56220" w14:paraId="595BA11B" w14:textId="77777777" w:rsidTr="00E057AD">
        <w:tc>
          <w:tcPr>
            <w:tcW w:w="1277" w:type="dxa"/>
            <w:shd w:val="clear" w:color="auto" w:fill="auto"/>
          </w:tcPr>
          <w:p w14:paraId="18ACC0F1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72A5DC" w14:textId="4C6A7762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получения задания новым </w:t>
            </w:r>
            <w:r>
              <w:rPr>
                <w:sz w:val="24"/>
                <w:szCs w:val="24"/>
              </w:rPr>
              <w:lastRenderedPageBreak/>
              <w:t>Исполнителем</w:t>
            </w:r>
          </w:p>
        </w:tc>
        <w:tc>
          <w:tcPr>
            <w:tcW w:w="5528" w:type="dxa"/>
          </w:tcPr>
          <w:p w14:paraId="2B72CE42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вие: успешно выполнен тест 4.6.33</w:t>
            </w:r>
          </w:p>
          <w:p w14:paraId="6E5F83C7" w14:textId="77777777" w:rsidR="00E057AD" w:rsidRPr="00D5388E" w:rsidRDefault="00E057AD" w:rsidP="00D36E04">
            <w:pPr>
              <w:pStyle w:val="afff4"/>
              <w:numPr>
                <w:ilvl w:val="0"/>
                <w:numId w:val="5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Исполнителя</w:t>
            </w:r>
          </w:p>
          <w:p w14:paraId="66F7467E" w14:textId="77777777" w:rsidR="00E057AD" w:rsidRDefault="00E057AD" w:rsidP="00D36E04">
            <w:pPr>
              <w:pStyle w:val="afff4"/>
              <w:numPr>
                <w:ilvl w:val="0"/>
                <w:numId w:val="5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представлении «Мои задания» у нового исполнителя найти задание на исполнение</w:t>
            </w:r>
          </w:p>
          <w:p w14:paraId="6751A743" w14:textId="3758403E" w:rsidR="00E057AD" w:rsidRPr="00E057AD" w:rsidRDefault="00E057AD" w:rsidP="00D36E04">
            <w:pPr>
              <w:pStyle w:val="afff4"/>
              <w:numPr>
                <w:ilvl w:val="0"/>
                <w:numId w:val="53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11FACC7A" w14:textId="77777777" w:rsidR="00E057AD" w:rsidRDefault="00E057AD" w:rsidP="00D36E04">
            <w:pPr>
              <w:pStyle w:val="afff4"/>
              <w:numPr>
                <w:ilvl w:val="0"/>
                <w:numId w:val="5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428A93F9" w14:textId="5D83110D" w:rsidR="00E057AD" w:rsidRPr="00E057AD" w:rsidRDefault="00E057AD" w:rsidP="00D36E04">
            <w:pPr>
              <w:pStyle w:val="afff4"/>
              <w:numPr>
                <w:ilvl w:val="0"/>
                <w:numId w:val="53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исполнение</w:t>
            </w:r>
          </w:p>
        </w:tc>
      </w:tr>
      <w:tr w:rsidR="00E057AD" w:rsidRPr="00B56220" w14:paraId="39386F17" w14:textId="77777777" w:rsidTr="00E057AD">
        <w:tc>
          <w:tcPr>
            <w:tcW w:w="1277" w:type="dxa"/>
            <w:shd w:val="clear" w:color="auto" w:fill="auto"/>
          </w:tcPr>
          <w:p w14:paraId="46F286A9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24D397" w14:textId="3FF75B84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комментариев</w:t>
            </w:r>
          </w:p>
        </w:tc>
        <w:tc>
          <w:tcPr>
            <w:tcW w:w="5528" w:type="dxa"/>
          </w:tcPr>
          <w:p w14:paraId="0F7EA69B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4.6.34</w:t>
            </w:r>
          </w:p>
          <w:p w14:paraId="08CA3F03" w14:textId="77777777" w:rsidR="00E057AD" w:rsidRDefault="00E057AD" w:rsidP="00D36E04">
            <w:pPr>
              <w:pStyle w:val="afff4"/>
              <w:numPr>
                <w:ilvl w:val="0"/>
                <w:numId w:val="5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нового Исполнителя нажать «</w:t>
            </w:r>
            <w:r w:rsidRPr="0071544E">
              <w:rPr>
                <w:sz w:val="24"/>
                <w:szCs w:val="24"/>
              </w:rPr>
              <w:t>Ещ</w:t>
            </w:r>
            <w:r>
              <w:rPr>
                <w:sz w:val="24"/>
                <w:szCs w:val="24"/>
              </w:rPr>
              <w:t>е»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154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«Запросить комментарий»</w:t>
            </w:r>
          </w:p>
          <w:p w14:paraId="19010911" w14:textId="77777777" w:rsidR="00E057AD" w:rsidRDefault="00E057AD" w:rsidP="00D36E04">
            <w:pPr>
              <w:pStyle w:val="afff4"/>
              <w:numPr>
                <w:ilvl w:val="0"/>
                <w:numId w:val="5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Комментаторов и вопрос</w:t>
            </w:r>
          </w:p>
          <w:p w14:paraId="5CD62BA9" w14:textId="57C57F1B" w:rsidR="00E057AD" w:rsidRPr="00E057AD" w:rsidRDefault="00E057AD" w:rsidP="00D36E04">
            <w:pPr>
              <w:pStyle w:val="afff4"/>
              <w:numPr>
                <w:ilvl w:val="0"/>
                <w:numId w:val="5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«Запросить комментарии»</w:t>
            </w:r>
          </w:p>
        </w:tc>
        <w:tc>
          <w:tcPr>
            <w:tcW w:w="6111" w:type="dxa"/>
            <w:gridSpan w:val="2"/>
          </w:tcPr>
          <w:p w14:paraId="4151E73F" w14:textId="77777777" w:rsidR="00E057AD" w:rsidRDefault="00E057AD" w:rsidP="00D36E04">
            <w:pPr>
              <w:pStyle w:val="afff4"/>
              <w:numPr>
                <w:ilvl w:val="0"/>
                <w:numId w:val="5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запросу на комментирование</w:t>
            </w:r>
          </w:p>
          <w:p w14:paraId="67A43C33" w14:textId="77777777" w:rsidR="00E057AD" w:rsidRDefault="00E057AD" w:rsidP="00D36E04">
            <w:pPr>
              <w:pStyle w:val="afff4"/>
              <w:numPr>
                <w:ilvl w:val="0"/>
                <w:numId w:val="5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Комментатору отправлен запрос на комментирование</w:t>
            </w:r>
          </w:p>
          <w:p w14:paraId="1F55CA23" w14:textId="22A65B27" w:rsidR="00E057AD" w:rsidRPr="00E057AD" w:rsidRDefault="00E057AD" w:rsidP="00D36E04">
            <w:pPr>
              <w:pStyle w:val="afff4"/>
              <w:numPr>
                <w:ilvl w:val="0"/>
                <w:numId w:val="53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586506D5" w14:textId="77777777" w:rsidTr="00E057AD">
        <w:tc>
          <w:tcPr>
            <w:tcW w:w="1277" w:type="dxa"/>
            <w:shd w:val="clear" w:color="auto" w:fill="auto"/>
          </w:tcPr>
          <w:p w14:paraId="5D321A77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62E233E" w14:textId="400F7597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комментирование</w:t>
            </w:r>
          </w:p>
        </w:tc>
        <w:tc>
          <w:tcPr>
            <w:tcW w:w="5528" w:type="dxa"/>
          </w:tcPr>
          <w:p w14:paraId="2C1F0776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4.6.35</w:t>
            </w:r>
          </w:p>
          <w:p w14:paraId="3D6DF908" w14:textId="77777777" w:rsidR="00E057AD" w:rsidRPr="00D5388E" w:rsidRDefault="00E057AD" w:rsidP="00D36E04">
            <w:pPr>
              <w:pStyle w:val="afff4"/>
              <w:numPr>
                <w:ilvl w:val="0"/>
                <w:numId w:val="5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Комментатора</w:t>
            </w:r>
          </w:p>
          <w:p w14:paraId="182BF16C" w14:textId="77777777" w:rsidR="00E057AD" w:rsidRDefault="00E057AD" w:rsidP="00D36E04">
            <w:pPr>
              <w:pStyle w:val="afff4"/>
              <w:numPr>
                <w:ilvl w:val="0"/>
                <w:numId w:val="5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комментирование</w:t>
            </w:r>
          </w:p>
          <w:p w14:paraId="130ADD77" w14:textId="68D97387" w:rsidR="00E057AD" w:rsidRPr="00E057AD" w:rsidRDefault="00E057AD" w:rsidP="00D36E04">
            <w:pPr>
              <w:pStyle w:val="afff4"/>
              <w:numPr>
                <w:ilvl w:val="0"/>
                <w:numId w:val="5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7CA56F85" w14:textId="77777777" w:rsidR="00E057AD" w:rsidRDefault="00E057AD" w:rsidP="00D36E04">
            <w:pPr>
              <w:pStyle w:val="afff4"/>
              <w:numPr>
                <w:ilvl w:val="0"/>
                <w:numId w:val="5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22DECCD7" w14:textId="71B4457D" w:rsidR="00E057AD" w:rsidRPr="00E057AD" w:rsidRDefault="00E057AD" w:rsidP="00D36E04">
            <w:pPr>
              <w:pStyle w:val="afff4"/>
              <w:numPr>
                <w:ilvl w:val="0"/>
                <w:numId w:val="54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E057AD" w:rsidRPr="00B56220" w14:paraId="47A8B7F1" w14:textId="77777777" w:rsidTr="00E057AD">
        <w:tc>
          <w:tcPr>
            <w:tcW w:w="1277" w:type="dxa"/>
            <w:shd w:val="clear" w:color="auto" w:fill="auto"/>
          </w:tcPr>
          <w:p w14:paraId="3DC2838D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D92CF" w14:textId="3E8E14E1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отмены запроса на комментирование</w:t>
            </w:r>
          </w:p>
        </w:tc>
        <w:tc>
          <w:tcPr>
            <w:tcW w:w="5528" w:type="dxa"/>
          </w:tcPr>
          <w:p w14:paraId="6BC3CDEF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4.6.35</w:t>
            </w:r>
          </w:p>
          <w:p w14:paraId="51C02DA1" w14:textId="77777777" w:rsidR="00E057AD" w:rsidRPr="00A64F5F" w:rsidRDefault="00E057AD" w:rsidP="00D36E04">
            <w:pPr>
              <w:pStyle w:val="afff4"/>
              <w:numPr>
                <w:ilvl w:val="0"/>
                <w:numId w:val="5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8417C6">
              <w:rPr>
                <w:sz w:val="24"/>
                <w:szCs w:val="24"/>
              </w:rPr>
              <w:t>Tessa</w:t>
            </w:r>
            <w:r w:rsidRPr="004E202F">
              <w:rPr>
                <w:sz w:val="24"/>
                <w:szCs w:val="24"/>
              </w:rPr>
              <w:t xml:space="preserve"> </w:t>
            </w:r>
            <w:r w:rsidRPr="008417C6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под ролью нового Исполнителя</w:t>
            </w:r>
          </w:p>
          <w:p w14:paraId="025EF46B" w14:textId="77777777" w:rsidR="00E057AD" w:rsidRDefault="00E057AD" w:rsidP="00D36E04">
            <w:pPr>
              <w:pStyle w:val="afff4"/>
              <w:numPr>
                <w:ilvl w:val="0"/>
                <w:numId w:val="5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</w:t>
            </w:r>
          </w:p>
          <w:p w14:paraId="57360031" w14:textId="0FD35D94" w:rsidR="00E057AD" w:rsidRPr="00E057AD" w:rsidRDefault="00E057AD" w:rsidP="00D36E04">
            <w:pPr>
              <w:pStyle w:val="afff4"/>
              <w:numPr>
                <w:ilvl w:val="0"/>
                <w:numId w:val="5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«Отозвать»</w:t>
            </w:r>
          </w:p>
        </w:tc>
        <w:tc>
          <w:tcPr>
            <w:tcW w:w="6111" w:type="dxa"/>
            <w:gridSpan w:val="2"/>
          </w:tcPr>
          <w:p w14:paraId="1E8E68E4" w14:textId="77777777" w:rsidR="00E057AD" w:rsidRDefault="00E057AD" w:rsidP="00D36E04">
            <w:pPr>
              <w:pStyle w:val="afff4"/>
              <w:numPr>
                <w:ilvl w:val="0"/>
                <w:numId w:val="5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>Задание успешно завершено</w:t>
            </w:r>
          </w:p>
          <w:p w14:paraId="585AB690" w14:textId="77777777" w:rsidR="00E057AD" w:rsidRDefault="00E057AD" w:rsidP="00D36E04">
            <w:pPr>
              <w:pStyle w:val="afff4"/>
              <w:numPr>
                <w:ilvl w:val="0"/>
                <w:numId w:val="5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7CB034D5" w14:textId="77777777" w:rsidR="00E057AD" w:rsidRDefault="00E057AD" w:rsidP="00D36E04">
            <w:pPr>
              <w:pStyle w:val="afff4"/>
              <w:numPr>
                <w:ilvl w:val="0"/>
                <w:numId w:val="5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Комментатора автоматически завершилось задание на комментирование</w:t>
            </w:r>
          </w:p>
          <w:p w14:paraId="4DB22E58" w14:textId="0EE7D43B" w:rsidR="00E057AD" w:rsidRPr="00E057AD" w:rsidRDefault="00E057AD" w:rsidP="00D36E04">
            <w:pPr>
              <w:pStyle w:val="afff4"/>
              <w:numPr>
                <w:ilvl w:val="0"/>
                <w:numId w:val="54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29924BAA" w14:textId="77777777" w:rsidTr="00E057AD">
        <w:tc>
          <w:tcPr>
            <w:tcW w:w="1277" w:type="dxa"/>
            <w:shd w:val="clear" w:color="auto" w:fill="auto"/>
          </w:tcPr>
          <w:p w14:paraId="23F3F007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04C04B3" w14:textId="67D9671F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маршрута после комментирования</w:t>
            </w:r>
          </w:p>
        </w:tc>
        <w:tc>
          <w:tcPr>
            <w:tcW w:w="5528" w:type="dxa"/>
          </w:tcPr>
          <w:p w14:paraId="1A560574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4.6.36</w:t>
            </w:r>
          </w:p>
          <w:p w14:paraId="0A259A96" w14:textId="77777777" w:rsidR="00E057AD" w:rsidRDefault="00E057AD" w:rsidP="00D36E04">
            <w:pPr>
              <w:pStyle w:val="afff4"/>
              <w:numPr>
                <w:ilvl w:val="0"/>
                <w:numId w:val="5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 берет в работу задание</w:t>
            </w:r>
          </w:p>
          <w:p w14:paraId="5F5D1DCB" w14:textId="5FA828CF" w:rsidR="00E057AD" w:rsidRPr="00E057AD" w:rsidRDefault="00E057AD" w:rsidP="00D36E04">
            <w:pPr>
              <w:pStyle w:val="afff4"/>
              <w:numPr>
                <w:ilvl w:val="0"/>
                <w:numId w:val="5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«Ответить на вопрос», указав комментарий</w:t>
            </w:r>
          </w:p>
        </w:tc>
        <w:tc>
          <w:tcPr>
            <w:tcW w:w="6111" w:type="dxa"/>
            <w:gridSpan w:val="2"/>
          </w:tcPr>
          <w:p w14:paraId="57FB7844" w14:textId="77777777" w:rsidR="00E057AD" w:rsidRDefault="00E057AD" w:rsidP="00D36E04">
            <w:pPr>
              <w:pStyle w:val="afff4"/>
              <w:numPr>
                <w:ilvl w:val="0"/>
                <w:numId w:val="5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вернулось новому Исполнителю</w:t>
            </w:r>
          </w:p>
          <w:p w14:paraId="6C63D103" w14:textId="77777777" w:rsidR="00E057AD" w:rsidRDefault="00E057AD" w:rsidP="00D36E04">
            <w:pPr>
              <w:pStyle w:val="afff4"/>
              <w:numPr>
                <w:ilvl w:val="0"/>
                <w:numId w:val="5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комментариев записалась информация по комментированию</w:t>
            </w:r>
          </w:p>
          <w:p w14:paraId="124CDBA0" w14:textId="4C565D85" w:rsidR="00E057AD" w:rsidRPr="00E057AD" w:rsidRDefault="00E057AD" w:rsidP="00D36E04">
            <w:pPr>
              <w:pStyle w:val="afff4"/>
              <w:numPr>
                <w:ilvl w:val="0"/>
                <w:numId w:val="5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3C4C984A" w14:textId="77777777" w:rsidTr="00E057AD">
        <w:tc>
          <w:tcPr>
            <w:tcW w:w="1277" w:type="dxa"/>
            <w:shd w:val="clear" w:color="auto" w:fill="auto"/>
          </w:tcPr>
          <w:p w14:paraId="3BCB275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B13986" w14:textId="671C9D91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новым исполнителем</w:t>
            </w:r>
          </w:p>
        </w:tc>
        <w:tc>
          <w:tcPr>
            <w:tcW w:w="5528" w:type="dxa"/>
          </w:tcPr>
          <w:p w14:paraId="4FD5A335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4.6.34</w:t>
            </w:r>
          </w:p>
          <w:p w14:paraId="735BFECB" w14:textId="77777777" w:rsidR="00E057AD" w:rsidRDefault="00E057AD" w:rsidP="00D36E04">
            <w:pPr>
              <w:pStyle w:val="afff4"/>
              <w:numPr>
                <w:ilvl w:val="0"/>
                <w:numId w:val="5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исполнитель заполняет поля «Документ во исполнение», «Вид» и «Отчет»</w:t>
            </w:r>
          </w:p>
          <w:p w14:paraId="58F8D2B9" w14:textId="2B4AB5FF" w:rsidR="00E057AD" w:rsidRPr="00E057AD" w:rsidRDefault="00E057AD" w:rsidP="00D36E04">
            <w:pPr>
              <w:pStyle w:val="afff4"/>
              <w:numPr>
                <w:ilvl w:val="0"/>
                <w:numId w:val="5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46DC3E97" w14:textId="77777777" w:rsidR="00E057AD" w:rsidRDefault="00E057AD" w:rsidP="00D36E04">
            <w:pPr>
              <w:pStyle w:val="afff4"/>
              <w:numPr>
                <w:ilvl w:val="0"/>
                <w:numId w:val="5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61D209C0" w14:textId="77777777" w:rsidR="00E057AD" w:rsidRDefault="00E057AD" w:rsidP="00D36E04">
            <w:pPr>
              <w:pStyle w:val="afff4"/>
              <w:numPr>
                <w:ilvl w:val="0"/>
                <w:numId w:val="5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поручения вернулось задание в работу</w:t>
            </w:r>
          </w:p>
          <w:p w14:paraId="5CB8E596" w14:textId="51CCEB68" w:rsidR="00E057AD" w:rsidRPr="00E057AD" w:rsidRDefault="00E057AD" w:rsidP="00D36E04">
            <w:pPr>
              <w:pStyle w:val="afff4"/>
              <w:numPr>
                <w:ilvl w:val="0"/>
                <w:numId w:val="5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E057AD" w:rsidRPr="00B56220" w14:paraId="039FE246" w14:textId="77777777" w:rsidTr="00E057AD">
        <w:tc>
          <w:tcPr>
            <w:tcW w:w="1277" w:type="dxa"/>
            <w:shd w:val="clear" w:color="auto" w:fill="auto"/>
          </w:tcPr>
          <w:p w14:paraId="40275FC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19244F0" w14:textId="1767B5E1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28" w:type="dxa"/>
          </w:tcPr>
          <w:p w14:paraId="00B92B65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Услов</w:t>
            </w:r>
            <w:r>
              <w:rPr>
                <w:sz w:val="24"/>
                <w:szCs w:val="24"/>
              </w:rPr>
              <w:t>ие: успешно выполнен тест 4.6.39</w:t>
            </w:r>
          </w:p>
          <w:p w14:paraId="5AC26D13" w14:textId="77777777" w:rsidR="00E057AD" w:rsidRPr="0078124F" w:rsidRDefault="00E057AD" w:rsidP="00D36E04">
            <w:pPr>
              <w:pStyle w:val="afff4"/>
              <w:numPr>
                <w:ilvl w:val="0"/>
                <w:numId w:val="5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 xml:space="preserve">Под ролью Исполнителя нажать в задании кнопку </w:t>
            </w:r>
            <w:r>
              <w:rPr>
                <w:sz w:val="24"/>
                <w:szCs w:val="24"/>
              </w:rPr>
              <w:t>«Еще»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7812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78124F">
              <w:rPr>
                <w:sz w:val="24"/>
                <w:szCs w:val="24"/>
              </w:rPr>
              <w:t xml:space="preserve">Добавить </w:t>
            </w:r>
            <w:r>
              <w:rPr>
                <w:sz w:val="24"/>
                <w:szCs w:val="24"/>
              </w:rPr>
              <w:t>Комментарий»</w:t>
            </w:r>
          </w:p>
          <w:p w14:paraId="28E0DD37" w14:textId="77777777" w:rsidR="00E057AD" w:rsidRDefault="00E057AD" w:rsidP="00D36E04">
            <w:pPr>
              <w:pStyle w:val="afff4"/>
              <w:numPr>
                <w:ilvl w:val="0"/>
                <w:numId w:val="5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поля «Процент выполнения» и «Комментарий»</w:t>
            </w:r>
          </w:p>
          <w:p w14:paraId="236B7764" w14:textId="55934625" w:rsidR="00E057AD" w:rsidRPr="00E057AD" w:rsidRDefault="00E057AD" w:rsidP="00D36E04">
            <w:pPr>
              <w:pStyle w:val="afff4"/>
              <w:numPr>
                <w:ilvl w:val="0"/>
                <w:numId w:val="5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кнопку «Добавить Комментарий»</w:t>
            </w:r>
          </w:p>
        </w:tc>
        <w:tc>
          <w:tcPr>
            <w:tcW w:w="6111" w:type="dxa"/>
            <w:gridSpan w:val="2"/>
          </w:tcPr>
          <w:p w14:paraId="3B7A13E8" w14:textId="77777777" w:rsidR="00E057AD" w:rsidRDefault="00E057AD" w:rsidP="00D36E04">
            <w:pPr>
              <w:pStyle w:val="afff4"/>
              <w:numPr>
                <w:ilvl w:val="0"/>
                <w:numId w:val="5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031B7403" w14:textId="77777777" w:rsidR="00E057AD" w:rsidRDefault="00E057AD" w:rsidP="00D36E04">
            <w:pPr>
              <w:pStyle w:val="afff4"/>
              <w:numPr>
                <w:ilvl w:val="0"/>
                <w:numId w:val="5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«Резолюция» появилась дополнительная вкладка «Комментарии»</w:t>
            </w:r>
          </w:p>
          <w:p w14:paraId="6CD006C0" w14:textId="4F3E4878" w:rsidR="00E057AD" w:rsidRPr="00E057AD" w:rsidRDefault="00E057AD" w:rsidP="00D36E04">
            <w:pPr>
              <w:pStyle w:val="afff4"/>
              <w:numPr>
                <w:ilvl w:val="0"/>
                <w:numId w:val="5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таблицу во вкладке «Комментарии» записалась информация по комментированию от Исполнителя</w:t>
            </w:r>
          </w:p>
        </w:tc>
      </w:tr>
      <w:tr w:rsidR="00E057AD" w:rsidRPr="00B56220" w14:paraId="2B282642" w14:textId="77777777" w:rsidTr="00E057AD">
        <w:tc>
          <w:tcPr>
            <w:tcW w:w="1277" w:type="dxa"/>
            <w:shd w:val="clear" w:color="auto" w:fill="auto"/>
          </w:tcPr>
          <w:p w14:paraId="1FDEF4E5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65B149" w14:textId="3B52B0A0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без указания файла</w:t>
            </w:r>
          </w:p>
        </w:tc>
        <w:tc>
          <w:tcPr>
            <w:tcW w:w="5528" w:type="dxa"/>
          </w:tcPr>
          <w:p w14:paraId="6E4EC6A9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4.6.39</w:t>
            </w:r>
          </w:p>
          <w:p w14:paraId="192D205E" w14:textId="77777777" w:rsidR="00E057AD" w:rsidRDefault="00E057AD" w:rsidP="00D36E04">
            <w:pPr>
              <w:pStyle w:val="afff4"/>
              <w:numPr>
                <w:ilvl w:val="0"/>
                <w:numId w:val="5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234F0AEC" w14:textId="733F7C34" w:rsidR="00E057AD" w:rsidRPr="00E057AD" w:rsidRDefault="00E057AD" w:rsidP="00D36E04">
            <w:pPr>
              <w:pStyle w:val="afff4"/>
              <w:numPr>
                <w:ilvl w:val="0"/>
                <w:numId w:val="5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«Выполнено»</w:t>
            </w:r>
          </w:p>
        </w:tc>
        <w:tc>
          <w:tcPr>
            <w:tcW w:w="6111" w:type="dxa"/>
            <w:gridSpan w:val="2"/>
          </w:tcPr>
          <w:p w14:paraId="230D16D4" w14:textId="77777777" w:rsidR="00E057AD" w:rsidRDefault="00E057AD" w:rsidP="00D36E04">
            <w:pPr>
              <w:pStyle w:val="afff4"/>
              <w:numPr>
                <w:ilvl w:val="0"/>
                <w:numId w:val="5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2A62CB90" w14:textId="48318D45" w:rsidR="00E057AD" w:rsidRPr="00E057AD" w:rsidRDefault="00E057AD" w:rsidP="00D36E04">
            <w:pPr>
              <w:pStyle w:val="afff4"/>
              <w:numPr>
                <w:ilvl w:val="0"/>
                <w:numId w:val="55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E057AD" w:rsidRPr="00B56220" w14:paraId="1C7FD523" w14:textId="77777777" w:rsidTr="00E057AD">
        <w:tc>
          <w:tcPr>
            <w:tcW w:w="1277" w:type="dxa"/>
            <w:shd w:val="clear" w:color="auto" w:fill="auto"/>
          </w:tcPr>
          <w:p w14:paraId="2A79DCFC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01F7E86" w14:textId="720CCDB5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сотрудниками Бюро контроля</w:t>
            </w:r>
          </w:p>
        </w:tc>
        <w:tc>
          <w:tcPr>
            <w:tcW w:w="5528" w:type="dxa"/>
          </w:tcPr>
          <w:p w14:paraId="703C8FAA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4.6.41</w:t>
            </w:r>
          </w:p>
          <w:p w14:paraId="5E6050C9" w14:textId="77777777" w:rsidR="00E057AD" w:rsidRPr="00D5388E" w:rsidRDefault="00E057AD" w:rsidP="00D36E04">
            <w:pPr>
              <w:pStyle w:val="afff4"/>
              <w:numPr>
                <w:ilvl w:val="0"/>
                <w:numId w:val="5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сотрудника Бюро контроля</w:t>
            </w:r>
          </w:p>
          <w:p w14:paraId="17B84247" w14:textId="77777777" w:rsidR="00E057AD" w:rsidRDefault="00E057AD" w:rsidP="00D36E04">
            <w:pPr>
              <w:pStyle w:val="afff4"/>
              <w:numPr>
                <w:ilvl w:val="0"/>
                <w:numId w:val="5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контроль исполнения</w:t>
            </w:r>
          </w:p>
          <w:p w14:paraId="73459F63" w14:textId="12D35039" w:rsidR="00E057AD" w:rsidRPr="00E057AD" w:rsidRDefault="00E057AD" w:rsidP="00D36E04">
            <w:pPr>
              <w:pStyle w:val="afff4"/>
              <w:numPr>
                <w:ilvl w:val="0"/>
                <w:numId w:val="5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2FFEAE25" w14:textId="77777777" w:rsidR="00E057AD" w:rsidRDefault="00E057AD" w:rsidP="00D36E04">
            <w:pPr>
              <w:pStyle w:val="afff4"/>
              <w:numPr>
                <w:ilvl w:val="0"/>
                <w:numId w:val="5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51008875" w14:textId="586B87A6" w:rsidR="00E057AD" w:rsidRPr="00E057AD" w:rsidRDefault="00E057AD" w:rsidP="00D36E04">
            <w:pPr>
              <w:pStyle w:val="afff4"/>
              <w:numPr>
                <w:ilvl w:val="0"/>
                <w:numId w:val="55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E057AD" w:rsidRPr="00B56220" w14:paraId="1940BA0D" w14:textId="77777777" w:rsidTr="00E057AD">
        <w:tc>
          <w:tcPr>
            <w:tcW w:w="1277" w:type="dxa"/>
            <w:shd w:val="clear" w:color="auto" w:fill="auto"/>
          </w:tcPr>
          <w:p w14:paraId="0592BB1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92037AC" w14:textId="42480F4B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после указания замечаний по исполнению </w:t>
            </w:r>
            <w:r>
              <w:rPr>
                <w:sz w:val="24"/>
                <w:szCs w:val="24"/>
              </w:rPr>
              <w:lastRenderedPageBreak/>
              <w:t xml:space="preserve">сотрудниками Бюро контроля </w:t>
            </w:r>
          </w:p>
        </w:tc>
        <w:tc>
          <w:tcPr>
            <w:tcW w:w="5528" w:type="dxa"/>
          </w:tcPr>
          <w:p w14:paraId="617F9519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lastRenderedPageBreak/>
              <w:t>Усло</w:t>
            </w:r>
            <w:r>
              <w:rPr>
                <w:sz w:val="24"/>
                <w:szCs w:val="24"/>
              </w:rPr>
              <w:t>вие: успешно выполнен тест 4.6.42</w:t>
            </w:r>
          </w:p>
          <w:p w14:paraId="0FF09A75" w14:textId="77777777" w:rsidR="00E057AD" w:rsidRDefault="00E057AD" w:rsidP="00D36E04">
            <w:pPr>
              <w:pStyle w:val="afff4"/>
              <w:numPr>
                <w:ilvl w:val="0"/>
                <w:numId w:val="5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</w:t>
            </w:r>
          </w:p>
          <w:p w14:paraId="1404A4EB" w14:textId="1C6233FA" w:rsidR="00E057AD" w:rsidRPr="00E057AD" w:rsidRDefault="00E057AD" w:rsidP="00D36E04">
            <w:pPr>
              <w:pStyle w:val="afff4"/>
              <w:numPr>
                <w:ilvl w:val="0"/>
                <w:numId w:val="5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 xml:space="preserve">Нажать «Направить на доработку», указав </w:t>
            </w:r>
            <w:r w:rsidRPr="00E057AD">
              <w:rPr>
                <w:sz w:val="24"/>
                <w:szCs w:val="24"/>
              </w:rPr>
              <w:lastRenderedPageBreak/>
              <w:t>комментарий</w:t>
            </w:r>
          </w:p>
        </w:tc>
        <w:tc>
          <w:tcPr>
            <w:tcW w:w="6111" w:type="dxa"/>
            <w:gridSpan w:val="2"/>
          </w:tcPr>
          <w:p w14:paraId="1E802BD7" w14:textId="77777777" w:rsidR="00E057AD" w:rsidRDefault="00E057AD" w:rsidP="00D36E04">
            <w:pPr>
              <w:pStyle w:val="afff4"/>
              <w:numPr>
                <w:ilvl w:val="0"/>
                <w:numId w:val="5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29A42889" w14:textId="77777777" w:rsidR="00E057AD" w:rsidRDefault="00E057AD" w:rsidP="00D36E04">
            <w:pPr>
              <w:pStyle w:val="afff4"/>
              <w:numPr>
                <w:ilvl w:val="0"/>
                <w:numId w:val="5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11378046" w14:textId="19B3DD8C" w:rsidR="00E057AD" w:rsidRPr="00E057AD" w:rsidRDefault="00E057AD" w:rsidP="00D36E04">
            <w:pPr>
              <w:pStyle w:val="afff4"/>
              <w:numPr>
                <w:ilvl w:val="0"/>
                <w:numId w:val="5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Задание вернулось Исполнителю на доработку</w:t>
            </w:r>
          </w:p>
        </w:tc>
      </w:tr>
      <w:tr w:rsidR="00E057AD" w:rsidRPr="00B56220" w14:paraId="05B34747" w14:textId="77777777" w:rsidTr="00E057AD">
        <w:tc>
          <w:tcPr>
            <w:tcW w:w="1277" w:type="dxa"/>
            <w:shd w:val="clear" w:color="auto" w:fill="auto"/>
          </w:tcPr>
          <w:p w14:paraId="660BB5C7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49887B" w14:textId="43D1BB19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после успешной проверки контроля исполнения</w:t>
            </w:r>
          </w:p>
        </w:tc>
        <w:tc>
          <w:tcPr>
            <w:tcW w:w="5528" w:type="dxa"/>
          </w:tcPr>
          <w:p w14:paraId="600396E8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4.6.42</w:t>
            </w:r>
          </w:p>
          <w:p w14:paraId="26354937" w14:textId="77777777" w:rsidR="00E057AD" w:rsidRDefault="00E057AD" w:rsidP="00D36E04">
            <w:pPr>
              <w:pStyle w:val="afff4"/>
              <w:numPr>
                <w:ilvl w:val="0"/>
                <w:numId w:val="5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берет в работу задание</w:t>
            </w:r>
          </w:p>
          <w:p w14:paraId="2205B3D2" w14:textId="65468A03" w:rsidR="00E057AD" w:rsidRPr="00E057AD" w:rsidRDefault="00E057AD" w:rsidP="00D36E04">
            <w:pPr>
              <w:pStyle w:val="afff4"/>
              <w:numPr>
                <w:ilvl w:val="0"/>
                <w:numId w:val="5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Нажать «Подтвердить исполнение», при необходимости указав комментарий</w:t>
            </w:r>
          </w:p>
        </w:tc>
        <w:tc>
          <w:tcPr>
            <w:tcW w:w="6111" w:type="dxa"/>
            <w:gridSpan w:val="2"/>
          </w:tcPr>
          <w:p w14:paraId="2391EBC4" w14:textId="77777777" w:rsidR="00E057AD" w:rsidRDefault="00E057AD" w:rsidP="00D36E04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690D9D22" w14:textId="77777777" w:rsidR="00E057AD" w:rsidRDefault="00E057AD" w:rsidP="00D36E04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4FD050A9" w14:textId="4A521C9C" w:rsidR="00E057AD" w:rsidRPr="00E057AD" w:rsidRDefault="00E057AD" w:rsidP="00D36E04">
            <w:pPr>
              <w:pStyle w:val="afff4"/>
              <w:numPr>
                <w:ilvl w:val="0"/>
                <w:numId w:val="55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E057AD" w:rsidRPr="00B56220" w14:paraId="0B2A5A7B" w14:textId="77777777" w:rsidTr="00E057AD">
        <w:tc>
          <w:tcPr>
            <w:tcW w:w="1277" w:type="dxa"/>
            <w:shd w:val="clear" w:color="auto" w:fill="auto"/>
          </w:tcPr>
          <w:p w14:paraId="7C9EBDA8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0DEE1FF" w14:textId="427855A6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контроль исполнения Контролером</w:t>
            </w:r>
          </w:p>
        </w:tc>
        <w:tc>
          <w:tcPr>
            <w:tcW w:w="5528" w:type="dxa"/>
          </w:tcPr>
          <w:p w14:paraId="1D7A887D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после теста 4.6.41, успешно выполнен тест 4.6.33</w:t>
            </w:r>
          </w:p>
          <w:p w14:paraId="00D2EC52" w14:textId="77777777" w:rsidR="00E057AD" w:rsidRPr="00D5388E" w:rsidRDefault="00E057AD" w:rsidP="00D36E04">
            <w:pPr>
              <w:pStyle w:val="afff4"/>
              <w:numPr>
                <w:ilvl w:val="0"/>
                <w:numId w:val="5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5388E">
              <w:rPr>
                <w:sz w:val="24"/>
                <w:szCs w:val="24"/>
              </w:rPr>
              <w:t xml:space="preserve">Запустить Tessa Client под ролью </w:t>
            </w:r>
            <w:r>
              <w:rPr>
                <w:sz w:val="24"/>
                <w:szCs w:val="24"/>
              </w:rPr>
              <w:t>Контролер</w:t>
            </w:r>
          </w:p>
          <w:p w14:paraId="0AFB4425" w14:textId="77777777" w:rsidR="00E057AD" w:rsidRDefault="00E057AD" w:rsidP="00D36E04">
            <w:pPr>
              <w:pStyle w:val="afff4"/>
              <w:numPr>
                <w:ilvl w:val="0"/>
                <w:numId w:val="5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контроль исполнения</w:t>
            </w:r>
          </w:p>
          <w:p w14:paraId="3190D92A" w14:textId="6471E8F3" w:rsidR="00E057AD" w:rsidRPr="00E057AD" w:rsidRDefault="00E057AD" w:rsidP="00D36E04">
            <w:pPr>
              <w:pStyle w:val="afff4"/>
              <w:numPr>
                <w:ilvl w:val="0"/>
                <w:numId w:val="55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6111" w:type="dxa"/>
            <w:gridSpan w:val="2"/>
          </w:tcPr>
          <w:p w14:paraId="056402C4" w14:textId="77777777" w:rsidR="00E057AD" w:rsidRDefault="00E057AD" w:rsidP="00D36E04">
            <w:pPr>
              <w:pStyle w:val="afff4"/>
              <w:numPr>
                <w:ilvl w:val="0"/>
                <w:numId w:val="5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CE7FEE5" w14:textId="68CAC94E" w:rsidR="00E057AD" w:rsidRPr="00E057AD" w:rsidRDefault="00E057AD" w:rsidP="00D36E04">
            <w:pPr>
              <w:pStyle w:val="afff4"/>
              <w:numPr>
                <w:ilvl w:val="0"/>
                <w:numId w:val="55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правой области карточки – задание на контроль исполнения</w:t>
            </w:r>
          </w:p>
        </w:tc>
      </w:tr>
      <w:tr w:rsidR="00E057AD" w:rsidRPr="00B56220" w14:paraId="4C2B3C4A" w14:textId="77777777" w:rsidTr="00E057AD">
        <w:tc>
          <w:tcPr>
            <w:tcW w:w="1277" w:type="dxa"/>
            <w:shd w:val="clear" w:color="auto" w:fill="auto"/>
          </w:tcPr>
          <w:p w14:paraId="0AE4E8EC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C85A30" w14:textId="71F9A1AC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всего процесса исполнения поручений с указанием файла</w:t>
            </w:r>
          </w:p>
        </w:tc>
        <w:tc>
          <w:tcPr>
            <w:tcW w:w="5528" w:type="dxa"/>
          </w:tcPr>
          <w:p w14:paraId="10BC269E" w14:textId="77777777" w:rsidR="00E057AD" w:rsidRPr="0078124F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8124F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4.6.25</w:t>
            </w:r>
          </w:p>
          <w:p w14:paraId="1D223ADD" w14:textId="77777777" w:rsidR="00E057AD" w:rsidRDefault="00E057AD" w:rsidP="00D36E04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4539045B" w14:textId="77777777" w:rsidR="00E057AD" w:rsidRDefault="00E057AD" w:rsidP="00D36E04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3768E941" w14:textId="77777777" w:rsidR="00E057AD" w:rsidRDefault="00E057AD" w:rsidP="00D36E04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«Отчеты по исполнению» и добавить в раздел «Файлы задания» необходимый файл</w:t>
            </w:r>
          </w:p>
          <w:p w14:paraId="654AFEE5" w14:textId="77777777" w:rsidR="00E057AD" w:rsidRDefault="00E057AD" w:rsidP="00D36E04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43389C9C" w14:textId="09219646" w:rsidR="00E057AD" w:rsidRPr="00E057AD" w:rsidRDefault="00E057AD" w:rsidP="00D36E04">
            <w:pPr>
              <w:pStyle w:val="afff4"/>
              <w:numPr>
                <w:ilvl w:val="0"/>
                <w:numId w:val="56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111" w:type="dxa"/>
            <w:gridSpan w:val="2"/>
          </w:tcPr>
          <w:p w14:paraId="6C97AB68" w14:textId="77777777" w:rsidR="00E057AD" w:rsidRDefault="00E057AD" w:rsidP="00D36E04">
            <w:pPr>
              <w:pStyle w:val="afff4"/>
              <w:numPr>
                <w:ilvl w:val="0"/>
                <w:numId w:val="5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5336B7EF" w14:textId="77777777" w:rsidR="00E057AD" w:rsidRDefault="00E057AD" w:rsidP="00D36E04">
            <w:pPr>
              <w:pStyle w:val="afff4"/>
              <w:numPr>
                <w:ilvl w:val="0"/>
                <w:numId w:val="5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36040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>«</w:t>
            </w:r>
            <w:r w:rsidRPr="00736040">
              <w:rPr>
                <w:sz w:val="24"/>
                <w:szCs w:val="24"/>
              </w:rPr>
              <w:t>Истории заданий</w:t>
            </w:r>
            <w:r>
              <w:rPr>
                <w:sz w:val="24"/>
                <w:szCs w:val="24"/>
              </w:rPr>
              <w:t>»</w:t>
            </w:r>
            <w:r w:rsidRPr="00736040">
              <w:rPr>
                <w:sz w:val="24"/>
                <w:szCs w:val="24"/>
              </w:rPr>
              <w:t xml:space="preserve"> появились соответствующие записи</w:t>
            </w:r>
          </w:p>
          <w:p w14:paraId="6DDCD6D9" w14:textId="753B268F" w:rsidR="00E057AD" w:rsidRPr="00E057AD" w:rsidRDefault="00E057AD" w:rsidP="00D36E04">
            <w:pPr>
              <w:pStyle w:val="afff4"/>
              <w:numPr>
                <w:ilvl w:val="0"/>
                <w:numId w:val="56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Во вкладке «Резолюция» в дополнительной вкладке «Отчеты по исполнению» появился приложенный файл</w:t>
            </w:r>
          </w:p>
        </w:tc>
      </w:tr>
      <w:tr w:rsidR="00E057AD" w:rsidRPr="00B56220" w14:paraId="2D7E7651" w14:textId="77777777" w:rsidTr="00E057AD">
        <w:tc>
          <w:tcPr>
            <w:tcW w:w="1277" w:type="dxa"/>
            <w:shd w:val="clear" w:color="auto" w:fill="auto"/>
          </w:tcPr>
          <w:p w14:paraId="412CA7B9" w14:textId="77777777" w:rsidR="00E057AD" w:rsidRPr="00B56220" w:rsidRDefault="00E057AD" w:rsidP="00D36E04">
            <w:pPr>
              <w:pStyle w:val="afff4"/>
              <w:keepNext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92B459D" w14:textId="3E09BED3" w:rsidR="00E057AD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автоматического завершения </w:t>
            </w:r>
            <w:r>
              <w:rPr>
                <w:sz w:val="24"/>
                <w:szCs w:val="24"/>
              </w:rPr>
              <w:lastRenderedPageBreak/>
              <w:t>дочерних резолюций при завершении корневой</w:t>
            </w:r>
          </w:p>
        </w:tc>
        <w:tc>
          <w:tcPr>
            <w:tcW w:w="5528" w:type="dxa"/>
          </w:tcPr>
          <w:p w14:paraId="16EA6E03" w14:textId="77777777" w:rsidR="00E057AD" w:rsidRDefault="00E057AD" w:rsidP="00E057AD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4.6.32</w:t>
            </w:r>
          </w:p>
          <w:p w14:paraId="70FEA1D7" w14:textId="77777777" w:rsidR="00E057AD" w:rsidRDefault="00E057AD" w:rsidP="00D36E04">
            <w:pPr>
              <w:pStyle w:val="afff4"/>
              <w:numPr>
                <w:ilvl w:val="0"/>
                <w:numId w:val="5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поля «Документ во исполнение», «Вид» и «Отчет»</w:t>
            </w:r>
          </w:p>
          <w:p w14:paraId="3C1A76F8" w14:textId="7393BBF9" w:rsidR="00E057AD" w:rsidRPr="00E057AD" w:rsidRDefault="00E057AD" w:rsidP="00D36E04">
            <w:pPr>
              <w:pStyle w:val="afff4"/>
              <w:numPr>
                <w:ilvl w:val="0"/>
                <w:numId w:val="5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lastRenderedPageBreak/>
              <w:t>Нажать «Выполнено»</w:t>
            </w:r>
          </w:p>
        </w:tc>
        <w:tc>
          <w:tcPr>
            <w:tcW w:w="6111" w:type="dxa"/>
            <w:gridSpan w:val="2"/>
          </w:tcPr>
          <w:p w14:paraId="4FD93774" w14:textId="77777777" w:rsidR="00E057AD" w:rsidRDefault="00E057AD" w:rsidP="00D36E04">
            <w:pPr>
              <w:pStyle w:val="afff4"/>
              <w:numPr>
                <w:ilvl w:val="0"/>
                <w:numId w:val="5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Система завершит все процессы по дочерним резолюциям, предварительно сообщив об этом Исполнителю</w:t>
            </w:r>
          </w:p>
          <w:p w14:paraId="195ACEF4" w14:textId="77777777" w:rsidR="00E057AD" w:rsidRDefault="00E057AD" w:rsidP="00D36E04">
            <w:pPr>
              <w:pStyle w:val="afff4"/>
              <w:numPr>
                <w:ilvl w:val="0"/>
                <w:numId w:val="5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5E52E740" w14:textId="4BC2176B" w:rsidR="00E057AD" w:rsidRPr="00E057AD" w:rsidRDefault="00E057AD" w:rsidP="00D36E04">
            <w:pPr>
              <w:pStyle w:val="afff4"/>
              <w:numPr>
                <w:ilvl w:val="0"/>
                <w:numId w:val="56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057AD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</w:tc>
      </w:tr>
      <w:tr w:rsidR="00E057AD" w:rsidRPr="00B56220" w14:paraId="64697245" w14:textId="77777777" w:rsidTr="00A373B6">
        <w:tc>
          <w:tcPr>
            <w:tcW w:w="1277" w:type="dxa"/>
            <w:shd w:val="clear" w:color="auto" w:fill="auto"/>
          </w:tcPr>
          <w:p w14:paraId="5BFDD491" w14:textId="77777777" w:rsidR="00E057AD" w:rsidRPr="00B56220" w:rsidRDefault="00E057AD" w:rsidP="00D36E04">
            <w:pPr>
              <w:pStyle w:val="afff4"/>
              <w:keepNext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3D09824" w14:textId="6C59B99E" w:rsidR="00E057AD" w:rsidRPr="000D6934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0D6934">
              <w:rPr>
                <w:b/>
                <w:sz w:val="24"/>
                <w:szCs w:val="24"/>
              </w:rPr>
              <w:t>Проверка реализации требований по работе с резолюциями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9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E057AD" w:rsidRPr="00B56220" w14:paraId="37AE44B0" w14:textId="77777777" w:rsidTr="00A373B6">
        <w:tc>
          <w:tcPr>
            <w:tcW w:w="1277" w:type="dxa"/>
            <w:shd w:val="clear" w:color="auto" w:fill="auto"/>
          </w:tcPr>
          <w:p w14:paraId="07FB63BA" w14:textId="77777777" w:rsidR="00E057AD" w:rsidRPr="00B56220" w:rsidRDefault="00E057AD" w:rsidP="00D36E04">
            <w:pPr>
              <w:pStyle w:val="afff4"/>
              <w:keepNext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522D8759" w14:textId="73978F84" w:rsidR="00E057AD" w:rsidRPr="00B56220" w:rsidRDefault="00E057AD" w:rsidP="00E057AD">
            <w:pPr>
              <w:pStyle w:val="afff4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настройки пунктов резолюции, исполнения поручений и контроля исполнения</w:t>
            </w:r>
          </w:p>
        </w:tc>
      </w:tr>
      <w:tr w:rsidR="00FB2D83" w:rsidRPr="00B56220" w14:paraId="6B0BAA77" w14:textId="77777777" w:rsidTr="00A373B6">
        <w:tc>
          <w:tcPr>
            <w:tcW w:w="1277" w:type="dxa"/>
            <w:shd w:val="clear" w:color="auto" w:fill="auto"/>
          </w:tcPr>
          <w:p w14:paraId="3DA85158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0E90A9" w14:textId="3CFCA1A7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5B60C8">
              <w:rPr>
                <w:sz w:val="24"/>
                <w:szCs w:val="24"/>
              </w:rPr>
              <w:t>Проверка наличия вкладки Резолюция у документов с включенной возможностью использования резолюции</w:t>
            </w:r>
          </w:p>
        </w:tc>
        <w:tc>
          <w:tcPr>
            <w:tcW w:w="5528" w:type="dxa"/>
          </w:tcPr>
          <w:p w14:paraId="42D252F1" w14:textId="77777777" w:rsidR="00FB2D83" w:rsidRDefault="00FB2D83" w:rsidP="00D36E04">
            <w:pPr>
              <w:pStyle w:val="afff4"/>
              <w:numPr>
                <w:ilvl w:val="0"/>
                <w:numId w:val="1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3323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Регистратора</w:t>
            </w:r>
          </w:p>
          <w:p w14:paraId="19C4C823" w14:textId="77777777" w:rsidR="00FB2D83" w:rsidRDefault="00FB2D83" w:rsidP="00D36E04">
            <w:pPr>
              <w:pStyle w:val="afff4"/>
              <w:numPr>
                <w:ilvl w:val="0"/>
                <w:numId w:val="1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входящий документ, которому присвоен регистрационный номер, или некоторые внутренние документы (Приказы, Распоряжения, Служебные и Докладные записки) после их успешной регистрации</w:t>
            </w:r>
          </w:p>
          <w:p w14:paraId="6BD063D5" w14:textId="2D3E9F5D" w:rsidR="00FB2D83" w:rsidRPr="00D42802" w:rsidRDefault="00FB2D83" w:rsidP="00D36E04">
            <w:pPr>
              <w:pStyle w:val="afff4"/>
              <w:numPr>
                <w:ilvl w:val="0"/>
                <w:numId w:val="1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Открыть у карточки вкладку Резолюция</w:t>
            </w:r>
          </w:p>
        </w:tc>
        <w:tc>
          <w:tcPr>
            <w:tcW w:w="6111" w:type="dxa"/>
            <w:gridSpan w:val="2"/>
          </w:tcPr>
          <w:p w14:paraId="5674728C" w14:textId="77777777" w:rsidR="00FB2D83" w:rsidRDefault="00FB2D83" w:rsidP="00D36E04">
            <w:pPr>
              <w:pStyle w:val="afff4"/>
              <w:numPr>
                <w:ilvl w:val="0"/>
                <w:numId w:val="1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7D456A4B" w14:textId="4C5B54CD" w:rsidR="00FB2D83" w:rsidRPr="00D42802" w:rsidRDefault="00FB2D83" w:rsidP="00D36E04">
            <w:pPr>
              <w:pStyle w:val="afff4"/>
              <w:numPr>
                <w:ilvl w:val="0"/>
                <w:numId w:val="1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Вкладка «Резолюция» присутствует</w:t>
            </w:r>
          </w:p>
        </w:tc>
      </w:tr>
      <w:tr w:rsidR="00FB2D83" w:rsidRPr="00B56220" w14:paraId="74E80C5D" w14:textId="77777777" w:rsidTr="00A373B6">
        <w:tc>
          <w:tcPr>
            <w:tcW w:w="1277" w:type="dxa"/>
            <w:shd w:val="clear" w:color="auto" w:fill="auto"/>
          </w:tcPr>
          <w:p w14:paraId="4B509CEF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EA16832" w14:textId="66D1248C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8A43ED">
              <w:rPr>
                <w:sz w:val="24"/>
                <w:szCs w:val="24"/>
              </w:rPr>
              <w:t>Проверка ввода основной информации во вкладке «Резолюция»</w:t>
            </w:r>
          </w:p>
        </w:tc>
        <w:tc>
          <w:tcPr>
            <w:tcW w:w="5528" w:type="dxa"/>
          </w:tcPr>
          <w:p w14:paraId="0073F42B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</w:t>
            </w:r>
          </w:p>
          <w:p w14:paraId="41272B2B" w14:textId="7B6AB8E9" w:rsidR="00FB2D83" w:rsidRPr="00D42802" w:rsidRDefault="00FB2D83" w:rsidP="00D36E04">
            <w:pPr>
              <w:pStyle w:val="afff4"/>
              <w:numPr>
                <w:ilvl w:val="0"/>
                <w:numId w:val="1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Регистратор заполняет основные поля во вкладке «Резолюция»</w:t>
            </w:r>
          </w:p>
        </w:tc>
        <w:tc>
          <w:tcPr>
            <w:tcW w:w="6111" w:type="dxa"/>
            <w:gridSpan w:val="2"/>
          </w:tcPr>
          <w:p w14:paraId="4844B1B0" w14:textId="77777777" w:rsidR="00FB2D83" w:rsidRDefault="00FB2D83" w:rsidP="00D36E04">
            <w:pPr>
              <w:pStyle w:val="afff4"/>
              <w:numPr>
                <w:ilvl w:val="0"/>
                <w:numId w:val="3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корректно введены</w:t>
            </w:r>
          </w:p>
          <w:p w14:paraId="16AFE4C5" w14:textId="0E6199A9" w:rsidR="00FB2D83" w:rsidRPr="00D42802" w:rsidRDefault="00FB2D83" w:rsidP="00D36E04">
            <w:pPr>
              <w:pStyle w:val="afff4"/>
              <w:numPr>
                <w:ilvl w:val="0"/>
                <w:numId w:val="3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Во вкладке «Резолюция» появились дополнительные поля по настройке проекта резолюции</w:t>
            </w:r>
          </w:p>
        </w:tc>
      </w:tr>
      <w:tr w:rsidR="00FB2D83" w:rsidRPr="00B56220" w14:paraId="1BFBDA62" w14:textId="77777777" w:rsidTr="00A373B6">
        <w:tc>
          <w:tcPr>
            <w:tcW w:w="1277" w:type="dxa"/>
            <w:shd w:val="clear" w:color="auto" w:fill="auto"/>
          </w:tcPr>
          <w:p w14:paraId="417AA380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DF3155" w14:textId="5150B160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дополнительного окна с параметрами настроек проекта резолюции</w:t>
            </w:r>
          </w:p>
        </w:tc>
        <w:tc>
          <w:tcPr>
            <w:tcW w:w="5528" w:type="dxa"/>
          </w:tcPr>
          <w:p w14:paraId="1FB18692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5.1.2</w:t>
            </w:r>
          </w:p>
          <w:p w14:paraId="45743676" w14:textId="78844895" w:rsidR="00FB2D83" w:rsidRPr="00B56220" w:rsidRDefault="00FB2D83" w:rsidP="00D36E04">
            <w:pPr>
              <w:pStyle w:val="afff4"/>
              <w:numPr>
                <w:ilvl w:val="0"/>
                <w:numId w:val="3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«Добавить» у таблицы Пункты</w:t>
            </w:r>
          </w:p>
        </w:tc>
        <w:tc>
          <w:tcPr>
            <w:tcW w:w="6111" w:type="dxa"/>
            <w:gridSpan w:val="2"/>
          </w:tcPr>
          <w:p w14:paraId="165A29A2" w14:textId="05E16927" w:rsidR="00FB2D83" w:rsidRPr="00B56220" w:rsidRDefault="00FB2D83" w:rsidP="00D36E04">
            <w:pPr>
              <w:pStyle w:val="afff4"/>
              <w:numPr>
                <w:ilvl w:val="0"/>
                <w:numId w:val="3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Всплыло дополнительное окно «Пункт» с параметрами настроек</w:t>
            </w:r>
          </w:p>
        </w:tc>
      </w:tr>
      <w:tr w:rsidR="00FB2D83" w:rsidRPr="00B56220" w14:paraId="2F2258F2" w14:textId="77777777" w:rsidTr="00A373B6">
        <w:tc>
          <w:tcPr>
            <w:tcW w:w="1277" w:type="dxa"/>
            <w:shd w:val="clear" w:color="auto" w:fill="auto"/>
          </w:tcPr>
          <w:p w14:paraId="33FC56BA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297FD7A" w14:textId="338BBBBC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>заполнения настроек проекта резолюции</w:t>
            </w:r>
          </w:p>
        </w:tc>
        <w:tc>
          <w:tcPr>
            <w:tcW w:w="5528" w:type="dxa"/>
          </w:tcPr>
          <w:p w14:paraId="12ADE87A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5.1.3</w:t>
            </w:r>
          </w:p>
          <w:p w14:paraId="34BC473E" w14:textId="77777777" w:rsidR="00FB2D83" w:rsidRDefault="00FB2D83" w:rsidP="00D36E04">
            <w:pPr>
              <w:pStyle w:val="afff4"/>
              <w:numPr>
                <w:ilvl w:val="0"/>
                <w:numId w:val="1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появившемся окне указать ответственного исполнителя, соисполнителей, текст поручения, установить признак контроля и сроки, тип отчета «Документ во исполнение» или «Текстовый отчет»</w:t>
            </w:r>
          </w:p>
          <w:p w14:paraId="3605F4D5" w14:textId="77777777" w:rsidR="00FB2D83" w:rsidRDefault="00FB2D83" w:rsidP="00D36E04">
            <w:pPr>
              <w:pStyle w:val="afff4"/>
              <w:numPr>
                <w:ilvl w:val="0"/>
                <w:numId w:val="1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4BE41E57" w14:textId="1D8E6B05" w:rsidR="00FB2D83" w:rsidRPr="00D42802" w:rsidRDefault="00FB2D83" w:rsidP="00D36E04">
            <w:pPr>
              <w:pStyle w:val="afff4"/>
              <w:numPr>
                <w:ilvl w:val="0"/>
                <w:numId w:val="1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BAC57E9" w14:textId="77777777" w:rsidR="00FB2D83" w:rsidRDefault="00FB2D83" w:rsidP="00D36E04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Настройки проекта резолюции успешно </w:t>
            </w:r>
            <w:r>
              <w:rPr>
                <w:sz w:val="24"/>
                <w:szCs w:val="24"/>
              </w:rPr>
              <w:lastRenderedPageBreak/>
              <w:t>сохранены</w:t>
            </w:r>
          </w:p>
          <w:p w14:paraId="1DB56F39" w14:textId="77777777" w:rsidR="00FB2D83" w:rsidRDefault="00FB2D83" w:rsidP="00D36E04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«Проект»</w:t>
            </w:r>
          </w:p>
          <w:p w14:paraId="096CD48A" w14:textId="54788EA2" w:rsidR="00FB2D83" w:rsidRPr="00D42802" w:rsidRDefault="00FB2D83" w:rsidP="00D36E04">
            <w:pPr>
              <w:pStyle w:val="afff4"/>
              <w:numPr>
                <w:ilvl w:val="0"/>
                <w:numId w:val="1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Карточка сохранена</w:t>
            </w:r>
          </w:p>
        </w:tc>
      </w:tr>
      <w:tr w:rsidR="00FB2D83" w:rsidRPr="00B56220" w14:paraId="405AAAD3" w14:textId="77777777" w:rsidTr="00A373B6">
        <w:tc>
          <w:tcPr>
            <w:tcW w:w="1277" w:type="dxa"/>
            <w:shd w:val="clear" w:color="auto" w:fill="auto"/>
          </w:tcPr>
          <w:p w14:paraId="7B7B18A5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6D755E" w14:textId="3004CE25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75FF1">
              <w:rPr>
                <w:sz w:val="24"/>
                <w:szCs w:val="24"/>
              </w:rPr>
              <w:t>Проверка отправки</w:t>
            </w:r>
            <w:r>
              <w:rPr>
                <w:sz w:val="24"/>
                <w:szCs w:val="24"/>
              </w:rPr>
              <w:t xml:space="preserve"> проекта резолюции на рассмотрение Автору резолюции</w:t>
            </w:r>
          </w:p>
        </w:tc>
        <w:tc>
          <w:tcPr>
            <w:tcW w:w="5528" w:type="dxa"/>
          </w:tcPr>
          <w:p w14:paraId="43652D7E" w14:textId="77777777" w:rsidR="00FB2D83" w:rsidRPr="00F75FF1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</w:t>
            </w:r>
            <w:r w:rsidRPr="00F75FF1">
              <w:rPr>
                <w:sz w:val="24"/>
                <w:szCs w:val="24"/>
              </w:rPr>
              <w:t>.4</w:t>
            </w:r>
          </w:p>
          <w:p w14:paraId="4E3C61B4" w14:textId="1B8F22A0" w:rsidR="00FB2D83" w:rsidRPr="00B56220" w:rsidRDefault="00FB2D83" w:rsidP="00D36E04">
            <w:pPr>
              <w:pStyle w:val="afff4"/>
              <w:numPr>
                <w:ilvl w:val="0"/>
                <w:numId w:val="3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75FF1">
              <w:rPr>
                <w:sz w:val="24"/>
                <w:szCs w:val="24"/>
              </w:rPr>
              <w:t xml:space="preserve">Нажать кнопку </w:t>
            </w:r>
            <w:r>
              <w:rPr>
                <w:sz w:val="24"/>
                <w:szCs w:val="24"/>
              </w:rPr>
              <w:t xml:space="preserve">в левом меню </w:t>
            </w:r>
            <w:r w:rsidRPr="00F75FF1">
              <w:rPr>
                <w:sz w:val="24"/>
                <w:szCs w:val="24"/>
              </w:rPr>
              <w:t>«На исполнение» (для внутренних документов) или «На рассмотрение» (для входящих документов)</w:t>
            </w:r>
          </w:p>
        </w:tc>
        <w:tc>
          <w:tcPr>
            <w:tcW w:w="6111" w:type="dxa"/>
            <w:gridSpan w:val="2"/>
          </w:tcPr>
          <w:p w14:paraId="7D7D05F6" w14:textId="5D302486" w:rsidR="00FB2D83" w:rsidRPr="00B56220" w:rsidRDefault="00FB2D83" w:rsidP="00D36E04">
            <w:pPr>
              <w:pStyle w:val="afff4"/>
              <w:numPr>
                <w:ilvl w:val="0"/>
                <w:numId w:val="3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 резолюции получает задачу на рассмотрение для утверждения</w:t>
            </w:r>
          </w:p>
        </w:tc>
      </w:tr>
      <w:tr w:rsidR="00FB2D83" w:rsidRPr="00B56220" w14:paraId="4E9B5C38" w14:textId="77777777" w:rsidTr="00A373B6">
        <w:tc>
          <w:tcPr>
            <w:tcW w:w="1277" w:type="dxa"/>
            <w:shd w:val="clear" w:color="auto" w:fill="auto"/>
          </w:tcPr>
          <w:p w14:paraId="2D0C89FF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516CB96" w14:textId="1AF5FEB3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проекта резолюции на исполнение</w:t>
            </w:r>
          </w:p>
        </w:tc>
        <w:tc>
          <w:tcPr>
            <w:tcW w:w="5528" w:type="dxa"/>
          </w:tcPr>
          <w:p w14:paraId="6A38E095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5.1.5</w:t>
            </w:r>
          </w:p>
          <w:p w14:paraId="668D0C10" w14:textId="230C9FE1" w:rsidR="00FB2D83" w:rsidRPr="00D42802" w:rsidRDefault="00FB2D83" w:rsidP="00D36E04">
            <w:pPr>
              <w:pStyle w:val="afff4"/>
              <w:numPr>
                <w:ilvl w:val="0"/>
                <w:numId w:val="2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Автор резолюции отправляет проект резолюции на исполнение</w:t>
            </w:r>
          </w:p>
        </w:tc>
        <w:tc>
          <w:tcPr>
            <w:tcW w:w="6111" w:type="dxa"/>
            <w:gridSpan w:val="2"/>
          </w:tcPr>
          <w:p w14:paraId="365E35DC" w14:textId="77777777" w:rsidR="00FB2D83" w:rsidRDefault="00FB2D83" w:rsidP="00D36E04">
            <w:pPr>
              <w:pStyle w:val="afff4"/>
              <w:numPr>
                <w:ilvl w:val="0"/>
                <w:numId w:val="3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75FF1">
              <w:rPr>
                <w:sz w:val="24"/>
                <w:szCs w:val="24"/>
              </w:rPr>
              <w:t>Сформировалось и отправилось уведомление с заданием Ответственному исполнителю (и С</w:t>
            </w:r>
            <w:r>
              <w:rPr>
                <w:sz w:val="24"/>
                <w:szCs w:val="24"/>
              </w:rPr>
              <w:t>оисполнителям)</w:t>
            </w:r>
          </w:p>
          <w:p w14:paraId="4C14A218" w14:textId="5744F876" w:rsidR="00FB2D83" w:rsidRPr="00D42802" w:rsidRDefault="00FB2D83" w:rsidP="00D36E04">
            <w:pPr>
              <w:pStyle w:val="afff4"/>
              <w:numPr>
                <w:ilvl w:val="0"/>
                <w:numId w:val="3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42802">
              <w:rPr>
                <w:sz w:val="24"/>
                <w:szCs w:val="24"/>
              </w:rPr>
              <w:t>Состояние резолюции – «На исполнении»</w:t>
            </w:r>
          </w:p>
        </w:tc>
      </w:tr>
      <w:tr w:rsidR="00FB2D83" w:rsidRPr="00B56220" w14:paraId="22F3A535" w14:textId="77777777" w:rsidTr="00A373B6">
        <w:tc>
          <w:tcPr>
            <w:tcW w:w="1277" w:type="dxa"/>
            <w:shd w:val="clear" w:color="auto" w:fill="auto"/>
          </w:tcPr>
          <w:p w14:paraId="19EA4321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1E0980" w14:textId="0BFCA1E9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отмены резолюции Автором резолюции</w:t>
            </w:r>
          </w:p>
        </w:tc>
        <w:tc>
          <w:tcPr>
            <w:tcW w:w="5528" w:type="dxa"/>
          </w:tcPr>
          <w:p w14:paraId="75DC0F5B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</w:t>
            </w:r>
          </w:p>
          <w:p w14:paraId="5A5F5C66" w14:textId="1645FA3E" w:rsidR="00FB2D83" w:rsidRPr="00853509" w:rsidRDefault="00FB2D83" w:rsidP="00D36E04">
            <w:pPr>
              <w:pStyle w:val="afff4"/>
              <w:numPr>
                <w:ilvl w:val="0"/>
                <w:numId w:val="2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53509">
              <w:rPr>
                <w:sz w:val="24"/>
                <w:szCs w:val="24"/>
              </w:rPr>
              <w:t>Автор резолюции отменяет проект резолюции с указанием причины отмены</w:t>
            </w:r>
          </w:p>
        </w:tc>
        <w:tc>
          <w:tcPr>
            <w:tcW w:w="6111" w:type="dxa"/>
            <w:gridSpan w:val="2"/>
          </w:tcPr>
          <w:p w14:paraId="159DCA75" w14:textId="77777777" w:rsidR="00FB2D83" w:rsidRDefault="00FB2D83" w:rsidP="00D36E04">
            <w:pPr>
              <w:pStyle w:val="afff4"/>
              <w:numPr>
                <w:ilvl w:val="0"/>
                <w:numId w:val="3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Удалились все отправленные задания по всем Пунктам резолюции, включая все незавершенные задания</w:t>
            </w:r>
          </w:p>
          <w:p w14:paraId="616CAB3E" w14:textId="77777777" w:rsidR="00FB2D83" w:rsidRDefault="00FB2D83" w:rsidP="00D36E04">
            <w:pPr>
              <w:pStyle w:val="afff4"/>
              <w:numPr>
                <w:ilvl w:val="0"/>
                <w:numId w:val="3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Отправились уведомления Исполнителям (и Соисполнителям) об отмене резолюции автором</w:t>
            </w:r>
          </w:p>
          <w:p w14:paraId="17689A49" w14:textId="20F240F8" w:rsidR="00FB2D83" w:rsidRPr="00853509" w:rsidRDefault="00FB2D83" w:rsidP="00D36E04">
            <w:pPr>
              <w:pStyle w:val="afff4"/>
              <w:numPr>
                <w:ilvl w:val="0"/>
                <w:numId w:val="36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53509">
              <w:rPr>
                <w:sz w:val="24"/>
                <w:szCs w:val="24"/>
              </w:rPr>
              <w:t>Статус резолюции – «Отменена»</w:t>
            </w:r>
          </w:p>
        </w:tc>
      </w:tr>
      <w:tr w:rsidR="00FB2D83" w:rsidRPr="00B56220" w14:paraId="4212ADDF" w14:textId="77777777" w:rsidTr="00A373B6">
        <w:tc>
          <w:tcPr>
            <w:tcW w:w="1277" w:type="dxa"/>
            <w:shd w:val="clear" w:color="auto" w:fill="auto"/>
          </w:tcPr>
          <w:p w14:paraId="25185E43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E50409" w14:textId="08B31C99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комментирование</w:t>
            </w:r>
          </w:p>
        </w:tc>
        <w:tc>
          <w:tcPr>
            <w:tcW w:w="5528" w:type="dxa"/>
          </w:tcPr>
          <w:p w14:paraId="5A5CDD64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</w:t>
            </w:r>
          </w:p>
          <w:p w14:paraId="37A62DEE" w14:textId="77777777" w:rsidR="00FB2D83" w:rsidRDefault="00FB2D83" w:rsidP="00D36E04">
            <w:pPr>
              <w:pStyle w:val="afff4"/>
              <w:numPr>
                <w:ilvl w:val="0"/>
                <w:numId w:val="1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взять в работу задание</w:t>
            </w:r>
          </w:p>
          <w:p w14:paraId="16D8A2FE" w14:textId="7D3CCCD0" w:rsidR="00FB2D83" w:rsidRPr="00853509" w:rsidRDefault="00FB2D83" w:rsidP="00D36E04">
            <w:pPr>
              <w:pStyle w:val="afff4"/>
              <w:numPr>
                <w:ilvl w:val="0"/>
                <w:numId w:val="1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53509">
              <w:rPr>
                <w:sz w:val="24"/>
                <w:szCs w:val="24"/>
              </w:rPr>
              <w:t xml:space="preserve">Запросить комментарии по заданию («еще» </w:t>
            </w:r>
            <w:r w:rsidRPr="00EE63B9">
              <w:sym w:font="Symbol" w:char="F0AE"/>
            </w:r>
            <w:r>
              <w:t xml:space="preserve"> «Запросить комментарии»</w:t>
            </w:r>
            <w:r w:rsidRPr="00853509">
              <w:rPr>
                <w:sz w:val="24"/>
                <w:szCs w:val="24"/>
              </w:rPr>
              <w:t>)</w:t>
            </w:r>
          </w:p>
        </w:tc>
        <w:tc>
          <w:tcPr>
            <w:tcW w:w="6111" w:type="dxa"/>
            <w:gridSpan w:val="2"/>
          </w:tcPr>
          <w:p w14:paraId="0FF195F6" w14:textId="208A4119" w:rsidR="00FB2D83" w:rsidRPr="00B56220" w:rsidRDefault="00FB2D83" w:rsidP="00D36E04">
            <w:pPr>
              <w:pStyle w:val="afff4"/>
              <w:numPr>
                <w:ilvl w:val="0"/>
                <w:numId w:val="3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Комментатору приходит запрос на комментирование</w:t>
            </w:r>
          </w:p>
        </w:tc>
      </w:tr>
      <w:tr w:rsidR="00FB2D83" w:rsidRPr="00B56220" w14:paraId="33A8B676" w14:textId="77777777" w:rsidTr="00A373B6">
        <w:tc>
          <w:tcPr>
            <w:tcW w:w="1277" w:type="dxa"/>
            <w:shd w:val="clear" w:color="auto" w:fill="auto"/>
          </w:tcPr>
          <w:p w14:paraId="7A786390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909434" w14:textId="72F02788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отправки </w:t>
            </w:r>
            <w:r>
              <w:rPr>
                <w:sz w:val="24"/>
                <w:szCs w:val="24"/>
              </w:rPr>
              <w:lastRenderedPageBreak/>
              <w:t>ответа на комментирование</w:t>
            </w:r>
          </w:p>
        </w:tc>
        <w:tc>
          <w:tcPr>
            <w:tcW w:w="5528" w:type="dxa"/>
          </w:tcPr>
          <w:p w14:paraId="0229893E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5.1.8</w:t>
            </w:r>
          </w:p>
          <w:p w14:paraId="009289B4" w14:textId="0E82B451" w:rsidR="00FB2D83" w:rsidRPr="00B56220" w:rsidRDefault="00FB2D83" w:rsidP="00D36E04">
            <w:pPr>
              <w:pStyle w:val="afff4"/>
              <w:numPr>
                <w:ilvl w:val="0"/>
                <w:numId w:val="3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Комментатор отправляет ответ на комментарий по кнопке «Ответить на вопрос»</w:t>
            </w:r>
          </w:p>
        </w:tc>
        <w:tc>
          <w:tcPr>
            <w:tcW w:w="6111" w:type="dxa"/>
            <w:gridSpan w:val="2"/>
          </w:tcPr>
          <w:p w14:paraId="10B966C8" w14:textId="474C4206" w:rsidR="00FB2D83" w:rsidRPr="00B56220" w:rsidRDefault="00FB2D83" w:rsidP="00D36E04">
            <w:pPr>
              <w:pStyle w:val="afff4"/>
              <w:numPr>
                <w:ilvl w:val="0"/>
                <w:numId w:val="3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Ответ на комментарий успешно отправлен</w:t>
            </w:r>
          </w:p>
        </w:tc>
      </w:tr>
      <w:tr w:rsidR="00FB2D83" w:rsidRPr="00B56220" w14:paraId="7406BC30" w14:textId="77777777" w:rsidTr="00A373B6">
        <w:tc>
          <w:tcPr>
            <w:tcW w:w="1277" w:type="dxa"/>
            <w:shd w:val="clear" w:color="auto" w:fill="auto"/>
          </w:tcPr>
          <w:p w14:paraId="0E9DFB22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DB7F967" w14:textId="538DAC4E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6A199E">
              <w:rPr>
                <w:sz w:val="24"/>
                <w:szCs w:val="24"/>
              </w:rPr>
              <w:t>Проверка добавления комментария Исполнителем</w:t>
            </w:r>
          </w:p>
        </w:tc>
        <w:tc>
          <w:tcPr>
            <w:tcW w:w="5528" w:type="dxa"/>
          </w:tcPr>
          <w:p w14:paraId="7D181B27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</w:t>
            </w:r>
          </w:p>
          <w:p w14:paraId="75E7D6A5" w14:textId="20D699CF" w:rsidR="00FB2D83" w:rsidRPr="00320B7D" w:rsidRDefault="00FB2D83" w:rsidP="00D36E04">
            <w:pPr>
              <w:pStyle w:val="afff4"/>
              <w:numPr>
                <w:ilvl w:val="0"/>
                <w:numId w:val="2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 xml:space="preserve">Исполнитель добавляет комментарий («еще» </w:t>
            </w:r>
            <w:r w:rsidRPr="00320B7D">
              <w:sym w:font="Symbol" w:char="F0AE"/>
            </w:r>
            <w:r w:rsidRPr="00320B7D">
              <w:t xml:space="preserve"> «Добавить Комментарий»</w:t>
            </w:r>
            <w:r w:rsidRPr="00320B7D">
              <w:rPr>
                <w:sz w:val="24"/>
                <w:szCs w:val="24"/>
              </w:rPr>
              <w:t>)</w:t>
            </w:r>
          </w:p>
        </w:tc>
        <w:tc>
          <w:tcPr>
            <w:tcW w:w="6111" w:type="dxa"/>
            <w:gridSpan w:val="2"/>
          </w:tcPr>
          <w:p w14:paraId="63D770BD" w14:textId="77777777" w:rsidR="00FB2D83" w:rsidRDefault="00FB2D83" w:rsidP="00D36E04">
            <w:pPr>
              <w:pStyle w:val="afff4"/>
              <w:numPr>
                <w:ilvl w:val="0"/>
                <w:numId w:val="3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успешно добавлен</w:t>
            </w:r>
          </w:p>
          <w:p w14:paraId="5A226197" w14:textId="5B0CFAFE" w:rsidR="00FB2D83" w:rsidRPr="00320B7D" w:rsidRDefault="00FB2D83" w:rsidP="00D36E04">
            <w:pPr>
              <w:pStyle w:val="afff4"/>
              <w:numPr>
                <w:ilvl w:val="0"/>
                <w:numId w:val="3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Появилась дополнительная вкладка «Комментарии» во вкладке «Резолюция»</w:t>
            </w:r>
          </w:p>
        </w:tc>
      </w:tr>
      <w:tr w:rsidR="00FB2D83" w:rsidRPr="00B56220" w14:paraId="01C91ECB" w14:textId="77777777" w:rsidTr="00A373B6">
        <w:tc>
          <w:tcPr>
            <w:tcW w:w="1277" w:type="dxa"/>
            <w:shd w:val="clear" w:color="auto" w:fill="auto"/>
          </w:tcPr>
          <w:p w14:paraId="2D0181F1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DE2D358" w14:textId="1C05D78A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перенос срока исполнения</w:t>
            </w:r>
          </w:p>
        </w:tc>
        <w:tc>
          <w:tcPr>
            <w:tcW w:w="5528" w:type="dxa"/>
          </w:tcPr>
          <w:p w14:paraId="272A86E0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</w:t>
            </w:r>
          </w:p>
          <w:p w14:paraId="71D293CF" w14:textId="25850CA1" w:rsidR="00FB2D83" w:rsidRPr="00B56220" w:rsidRDefault="00FB2D83" w:rsidP="00D36E04">
            <w:pPr>
              <w:pStyle w:val="afff4"/>
              <w:numPr>
                <w:ilvl w:val="0"/>
                <w:numId w:val="3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 делает запрос на перенос срока исполнения («еще» </w:t>
            </w:r>
            <w:r w:rsidRPr="00EE63B9">
              <w:sym w:font="Symbol" w:char="F0AE"/>
            </w:r>
            <w:r>
              <w:t xml:space="preserve"> «Запрос на перенос срока»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111" w:type="dxa"/>
            <w:gridSpan w:val="2"/>
          </w:tcPr>
          <w:p w14:paraId="367D58EC" w14:textId="7C423A60" w:rsidR="00FB2D83" w:rsidRPr="00B56220" w:rsidRDefault="00FB2D83" w:rsidP="00D36E04">
            <w:pPr>
              <w:pStyle w:val="afff4"/>
              <w:numPr>
                <w:ilvl w:val="0"/>
                <w:numId w:val="3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 Бюро Контроля пришел в работу запрос на перенос срока исполнения</w:t>
            </w:r>
          </w:p>
        </w:tc>
      </w:tr>
      <w:tr w:rsidR="00FB2D83" w:rsidRPr="00B56220" w14:paraId="321645DE" w14:textId="77777777" w:rsidTr="00A373B6">
        <w:tc>
          <w:tcPr>
            <w:tcW w:w="1277" w:type="dxa"/>
            <w:shd w:val="clear" w:color="auto" w:fill="auto"/>
          </w:tcPr>
          <w:p w14:paraId="748BF813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B8E9FD" w14:textId="13C6766E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отклонения запроса на перенос срока исполнения</w:t>
            </w:r>
          </w:p>
        </w:tc>
        <w:tc>
          <w:tcPr>
            <w:tcW w:w="5528" w:type="dxa"/>
          </w:tcPr>
          <w:p w14:paraId="3FBA0FAF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5.1.11</w:t>
            </w:r>
          </w:p>
          <w:p w14:paraId="28F556C5" w14:textId="5FF88F7A" w:rsidR="00FB2D83" w:rsidRPr="00B56220" w:rsidRDefault="00FB2D83" w:rsidP="00D36E04">
            <w:pPr>
              <w:pStyle w:val="afff4"/>
              <w:numPr>
                <w:ilvl w:val="0"/>
                <w:numId w:val="3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отклоняет запрос по кнопке «Отклонить»</w:t>
            </w:r>
          </w:p>
        </w:tc>
        <w:tc>
          <w:tcPr>
            <w:tcW w:w="6111" w:type="dxa"/>
            <w:gridSpan w:val="2"/>
          </w:tcPr>
          <w:p w14:paraId="670E7E75" w14:textId="5DA53288" w:rsidR="00FB2D83" w:rsidRPr="00B56220" w:rsidRDefault="00FB2D83" w:rsidP="00D36E04">
            <w:pPr>
              <w:pStyle w:val="afff4"/>
              <w:numPr>
                <w:ilvl w:val="0"/>
                <w:numId w:val="3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приходит уведомление, что запрос отклонен</w:t>
            </w:r>
          </w:p>
        </w:tc>
      </w:tr>
      <w:tr w:rsidR="00FB2D83" w:rsidRPr="00B56220" w14:paraId="1E08CDDF" w14:textId="77777777" w:rsidTr="00A373B6">
        <w:tc>
          <w:tcPr>
            <w:tcW w:w="1277" w:type="dxa"/>
            <w:shd w:val="clear" w:color="auto" w:fill="auto"/>
          </w:tcPr>
          <w:p w14:paraId="2A5D54E1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8DF475" w14:textId="259064DF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одобрения запроса на перенос срока исполнения с новым сроком</w:t>
            </w:r>
          </w:p>
        </w:tc>
        <w:tc>
          <w:tcPr>
            <w:tcW w:w="5528" w:type="dxa"/>
          </w:tcPr>
          <w:p w14:paraId="2F7A9435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5.1.11</w:t>
            </w:r>
          </w:p>
          <w:p w14:paraId="35E8199A" w14:textId="0C947CE4" w:rsidR="00FB2D83" w:rsidRPr="00B56220" w:rsidRDefault="00FB2D83" w:rsidP="00D36E04">
            <w:pPr>
              <w:pStyle w:val="afff4"/>
              <w:numPr>
                <w:ilvl w:val="0"/>
                <w:numId w:val="3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указывает другой срок переноса и одобряет запрос</w:t>
            </w:r>
          </w:p>
        </w:tc>
        <w:tc>
          <w:tcPr>
            <w:tcW w:w="6111" w:type="dxa"/>
            <w:gridSpan w:val="2"/>
          </w:tcPr>
          <w:p w14:paraId="242AEE68" w14:textId="3787DCD1" w:rsidR="00FB2D83" w:rsidRPr="00B56220" w:rsidRDefault="00FB2D83" w:rsidP="00D36E04">
            <w:pPr>
              <w:pStyle w:val="afff4"/>
              <w:numPr>
                <w:ilvl w:val="0"/>
                <w:numId w:val="3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приходит уведомление, что запрос удовлетворен с другим согласованным сроком</w:t>
            </w:r>
          </w:p>
        </w:tc>
      </w:tr>
      <w:tr w:rsidR="00FB2D83" w:rsidRPr="00B56220" w14:paraId="550472A1" w14:textId="77777777" w:rsidTr="00A373B6">
        <w:tc>
          <w:tcPr>
            <w:tcW w:w="1277" w:type="dxa"/>
            <w:shd w:val="clear" w:color="auto" w:fill="auto"/>
          </w:tcPr>
          <w:p w14:paraId="3FFC8EC0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6FD428D" w14:textId="722F1B49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одобрения запроса на перенос срока исполнения</w:t>
            </w:r>
          </w:p>
        </w:tc>
        <w:tc>
          <w:tcPr>
            <w:tcW w:w="5528" w:type="dxa"/>
          </w:tcPr>
          <w:p w14:paraId="1436A5CD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5.1.11</w:t>
            </w:r>
          </w:p>
          <w:p w14:paraId="4CEEFD27" w14:textId="0F835AB4" w:rsidR="00FB2D83" w:rsidRPr="00B56220" w:rsidRDefault="00FB2D83" w:rsidP="00D36E04">
            <w:pPr>
              <w:pStyle w:val="afff4"/>
              <w:numPr>
                <w:ilvl w:val="0"/>
                <w:numId w:val="3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одобряет запрос</w:t>
            </w:r>
          </w:p>
        </w:tc>
        <w:tc>
          <w:tcPr>
            <w:tcW w:w="6111" w:type="dxa"/>
            <w:gridSpan w:val="2"/>
          </w:tcPr>
          <w:p w14:paraId="0772AA85" w14:textId="3D3B6BD4" w:rsidR="00FB2D83" w:rsidRPr="00B56220" w:rsidRDefault="00FB2D83" w:rsidP="00D36E04">
            <w:pPr>
              <w:pStyle w:val="afff4"/>
              <w:numPr>
                <w:ilvl w:val="0"/>
                <w:numId w:val="3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приходит уведомление, что запрос удовлетворен</w:t>
            </w:r>
          </w:p>
        </w:tc>
      </w:tr>
      <w:tr w:rsidR="00FB2D83" w:rsidRPr="00B56220" w14:paraId="7F1B0BA5" w14:textId="77777777" w:rsidTr="00A373B6">
        <w:tc>
          <w:tcPr>
            <w:tcW w:w="1277" w:type="dxa"/>
            <w:shd w:val="clear" w:color="auto" w:fill="auto"/>
          </w:tcPr>
          <w:p w14:paraId="2A37D748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B4AA05A" w14:textId="2BA485F3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дочерних резолюций</w:t>
            </w:r>
          </w:p>
        </w:tc>
        <w:tc>
          <w:tcPr>
            <w:tcW w:w="5528" w:type="dxa"/>
          </w:tcPr>
          <w:p w14:paraId="61B37E43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5.1.6</w:t>
            </w:r>
          </w:p>
          <w:p w14:paraId="38F66334" w14:textId="3DFFB904" w:rsidR="00FB2D83" w:rsidRPr="00320B7D" w:rsidRDefault="00FB2D83" w:rsidP="00D36E04">
            <w:pPr>
              <w:pStyle w:val="afff4"/>
              <w:numPr>
                <w:ilvl w:val="0"/>
                <w:numId w:val="2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 xml:space="preserve">Исполнитель создает дочернюю резолюцию («еще» </w:t>
            </w:r>
            <w:r w:rsidRPr="00320B7D">
              <w:sym w:font="Symbol" w:char="F0AE"/>
            </w:r>
            <w:r w:rsidRPr="00320B7D">
              <w:t xml:space="preserve"> «Добавить Пункт»</w:t>
            </w:r>
            <w:r w:rsidRPr="00320B7D">
              <w:rPr>
                <w:sz w:val="24"/>
                <w:szCs w:val="24"/>
              </w:rPr>
              <w:t>)</w:t>
            </w:r>
          </w:p>
        </w:tc>
        <w:tc>
          <w:tcPr>
            <w:tcW w:w="6111" w:type="dxa"/>
            <w:gridSpan w:val="2"/>
          </w:tcPr>
          <w:p w14:paraId="16699EC7" w14:textId="77777777" w:rsidR="00FB2D83" w:rsidRDefault="00FB2D83" w:rsidP="00D36E04">
            <w:pPr>
              <w:pStyle w:val="afff4"/>
              <w:numPr>
                <w:ilvl w:val="0"/>
                <w:numId w:val="3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дочерней резолюции в работу пришло задание</w:t>
            </w:r>
          </w:p>
          <w:p w14:paraId="5F4898CE" w14:textId="6CFD0757" w:rsidR="00FB2D83" w:rsidRPr="00320B7D" w:rsidRDefault="00FB2D83" w:rsidP="00D36E04">
            <w:pPr>
              <w:pStyle w:val="afff4"/>
              <w:numPr>
                <w:ilvl w:val="0"/>
                <w:numId w:val="3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 xml:space="preserve">Появилась дополнительная вкладка «Дочерние </w:t>
            </w:r>
            <w:r w:rsidRPr="00320B7D">
              <w:rPr>
                <w:sz w:val="24"/>
                <w:szCs w:val="24"/>
              </w:rPr>
              <w:lastRenderedPageBreak/>
              <w:t>резолюции» во вкладке «Резолюция»</w:t>
            </w:r>
          </w:p>
        </w:tc>
      </w:tr>
      <w:tr w:rsidR="00FB2D83" w:rsidRPr="00B56220" w14:paraId="7C86C5B0" w14:textId="77777777" w:rsidTr="00A373B6">
        <w:tc>
          <w:tcPr>
            <w:tcW w:w="1277" w:type="dxa"/>
            <w:shd w:val="clear" w:color="auto" w:fill="auto"/>
          </w:tcPr>
          <w:p w14:paraId="2FC495B1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AF6B1D" w14:textId="420F86A6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исполнения без документа</w:t>
            </w:r>
          </w:p>
        </w:tc>
        <w:tc>
          <w:tcPr>
            <w:tcW w:w="5528" w:type="dxa"/>
          </w:tcPr>
          <w:p w14:paraId="68AD5376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5.1.15</w:t>
            </w:r>
          </w:p>
          <w:p w14:paraId="1BACF9C6" w14:textId="5C67C8CE" w:rsidR="00FB2D83" w:rsidRPr="00320B7D" w:rsidRDefault="00FB2D83" w:rsidP="00D36E04">
            <w:pPr>
              <w:pStyle w:val="afff4"/>
              <w:numPr>
                <w:ilvl w:val="0"/>
                <w:numId w:val="2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 xml:space="preserve">Исполнитель дочерней резолюции выбирает завершение исполнения без документа («еще» </w:t>
            </w:r>
            <w:r w:rsidRPr="00320B7D">
              <w:sym w:font="Symbol" w:char="F0AE"/>
            </w:r>
            <w:r w:rsidRPr="00320B7D">
              <w:t xml:space="preserve"> «Завершить без документа»</w:t>
            </w:r>
            <w:r w:rsidRPr="00320B7D">
              <w:rPr>
                <w:sz w:val="24"/>
                <w:szCs w:val="24"/>
              </w:rPr>
              <w:t>)</w:t>
            </w:r>
          </w:p>
        </w:tc>
        <w:tc>
          <w:tcPr>
            <w:tcW w:w="6111" w:type="dxa"/>
            <w:gridSpan w:val="2"/>
          </w:tcPr>
          <w:p w14:paraId="148F791B" w14:textId="77777777" w:rsidR="00FB2D83" w:rsidRDefault="00FB2D83" w:rsidP="00D36E04">
            <w:pPr>
              <w:pStyle w:val="afff4"/>
              <w:numPr>
                <w:ilvl w:val="0"/>
                <w:numId w:val="3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Исполнение по дочерней резолюции успешно завершено</w:t>
            </w:r>
          </w:p>
          <w:p w14:paraId="55F6EA49" w14:textId="5F25B45C" w:rsidR="00FB2D83" w:rsidRPr="00320B7D" w:rsidRDefault="00FB2D83" w:rsidP="00D36E04">
            <w:pPr>
              <w:pStyle w:val="afff4"/>
              <w:numPr>
                <w:ilvl w:val="0"/>
                <w:numId w:val="3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Сотруднику Бюро Контроля пришло задание на контроль исполнения</w:t>
            </w:r>
          </w:p>
        </w:tc>
      </w:tr>
      <w:tr w:rsidR="00FB2D83" w:rsidRPr="00B56220" w14:paraId="7A263488" w14:textId="77777777" w:rsidTr="00A373B6">
        <w:tc>
          <w:tcPr>
            <w:tcW w:w="1277" w:type="dxa"/>
            <w:shd w:val="clear" w:color="auto" w:fill="auto"/>
          </w:tcPr>
          <w:p w14:paraId="45C3E1D2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6BB1700" w14:textId="44850610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доработку сотрудниками Бюро Контроля</w:t>
            </w:r>
          </w:p>
        </w:tc>
        <w:tc>
          <w:tcPr>
            <w:tcW w:w="5528" w:type="dxa"/>
          </w:tcPr>
          <w:p w14:paraId="3E466915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5.1.16</w:t>
            </w:r>
          </w:p>
          <w:p w14:paraId="526E0915" w14:textId="2E3A193B" w:rsidR="00FB2D83" w:rsidRPr="00320B7D" w:rsidRDefault="00FB2D83" w:rsidP="00D36E04">
            <w:pPr>
              <w:pStyle w:val="afff4"/>
              <w:numPr>
                <w:ilvl w:val="0"/>
                <w:numId w:val="2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Сотрудник Бюро Контроля не принимает исполнение по кнопке «Направить на доработку»</w:t>
            </w:r>
          </w:p>
        </w:tc>
        <w:tc>
          <w:tcPr>
            <w:tcW w:w="6111" w:type="dxa"/>
            <w:gridSpan w:val="2"/>
          </w:tcPr>
          <w:p w14:paraId="625F394D" w14:textId="05E6B4AB" w:rsidR="00FB2D83" w:rsidRPr="00320B7D" w:rsidRDefault="00FB2D83" w:rsidP="00D36E04">
            <w:pPr>
              <w:pStyle w:val="afff4"/>
              <w:numPr>
                <w:ilvl w:val="0"/>
                <w:numId w:val="3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пришло уведомление, что пришло задание на доработку по исполнению поручений</w:t>
            </w:r>
          </w:p>
        </w:tc>
      </w:tr>
      <w:tr w:rsidR="00FB2D83" w:rsidRPr="00B56220" w14:paraId="778967AB" w14:textId="77777777" w:rsidTr="00A373B6">
        <w:tc>
          <w:tcPr>
            <w:tcW w:w="1277" w:type="dxa"/>
            <w:shd w:val="clear" w:color="auto" w:fill="auto"/>
          </w:tcPr>
          <w:p w14:paraId="254A6FC8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3AEFF48" w14:textId="7EADBB7D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подтверждения исполнения сотрудником Бюро Контроля</w:t>
            </w:r>
          </w:p>
        </w:tc>
        <w:tc>
          <w:tcPr>
            <w:tcW w:w="5528" w:type="dxa"/>
          </w:tcPr>
          <w:p w14:paraId="69FEB387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5.1.16</w:t>
            </w:r>
          </w:p>
          <w:p w14:paraId="5B844CC3" w14:textId="6B3A2B77" w:rsidR="00FB2D83" w:rsidRPr="00320B7D" w:rsidRDefault="00FB2D83" w:rsidP="00D36E04">
            <w:pPr>
              <w:pStyle w:val="afff4"/>
              <w:numPr>
                <w:ilvl w:val="0"/>
                <w:numId w:val="2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Сотрудник Бюро Контроля проводит проверку и подтверждает исполнение по кнопке «Подтвердить исполнение»</w:t>
            </w:r>
          </w:p>
        </w:tc>
        <w:tc>
          <w:tcPr>
            <w:tcW w:w="6111" w:type="dxa"/>
            <w:gridSpan w:val="2"/>
          </w:tcPr>
          <w:p w14:paraId="31A263E0" w14:textId="77777777" w:rsidR="00FB2D83" w:rsidRDefault="00FB2D83" w:rsidP="00D36E04">
            <w:pPr>
              <w:pStyle w:val="afff4"/>
              <w:numPr>
                <w:ilvl w:val="0"/>
                <w:numId w:val="3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Исполнение по дочерней резолюции успешно завершено</w:t>
            </w:r>
          </w:p>
          <w:p w14:paraId="3DDE54BA" w14:textId="77777777" w:rsidR="00FB2D83" w:rsidRDefault="00FB2D83" w:rsidP="00D36E04">
            <w:pPr>
              <w:pStyle w:val="afff4"/>
              <w:numPr>
                <w:ilvl w:val="0"/>
                <w:numId w:val="3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корневой резолюции вернулось в работу задание на исполнение</w:t>
            </w:r>
          </w:p>
          <w:p w14:paraId="7D81CC59" w14:textId="156540EF" w:rsidR="00FB2D83" w:rsidRPr="00320B7D" w:rsidRDefault="00FB2D83" w:rsidP="00D36E04">
            <w:pPr>
              <w:pStyle w:val="afff4"/>
              <w:numPr>
                <w:ilvl w:val="0"/>
                <w:numId w:val="3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Появилась дополнительная вкладка «Отчеты по исполнению» во вкладке «Резолюция»</w:t>
            </w:r>
          </w:p>
        </w:tc>
      </w:tr>
      <w:tr w:rsidR="00FB2D83" w:rsidRPr="00B56220" w14:paraId="60385242" w14:textId="77777777" w:rsidTr="00A373B6">
        <w:tc>
          <w:tcPr>
            <w:tcW w:w="1277" w:type="dxa"/>
            <w:shd w:val="clear" w:color="auto" w:fill="auto"/>
          </w:tcPr>
          <w:p w14:paraId="309FD194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E37F19B" w14:textId="6878D0BC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задания Исполнителем с указанием документа во исполнение</w:t>
            </w:r>
          </w:p>
        </w:tc>
        <w:tc>
          <w:tcPr>
            <w:tcW w:w="5528" w:type="dxa"/>
          </w:tcPr>
          <w:p w14:paraId="7DECBA2C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5.1.18</w:t>
            </w:r>
          </w:p>
          <w:p w14:paraId="7DAF302D" w14:textId="77777777" w:rsidR="00FB2D83" w:rsidRDefault="00FB2D83" w:rsidP="00D36E04">
            <w:pPr>
              <w:pStyle w:val="afff4"/>
              <w:numPr>
                <w:ilvl w:val="0"/>
                <w:numId w:val="2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прикладывает документ во исполнение и текст отчета</w:t>
            </w:r>
          </w:p>
          <w:p w14:paraId="433CB527" w14:textId="44D83AD7" w:rsidR="00FB2D83" w:rsidRPr="00320B7D" w:rsidRDefault="00FB2D83" w:rsidP="00D36E04">
            <w:pPr>
              <w:pStyle w:val="afff4"/>
              <w:numPr>
                <w:ilvl w:val="0"/>
                <w:numId w:val="2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Завершает задание по кнопке «Выполнено»</w:t>
            </w:r>
          </w:p>
        </w:tc>
        <w:tc>
          <w:tcPr>
            <w:tcW w:w="6111" w:type="dxa"/>
            <w:gridSpan w:val="2"/>
          </w:tcPr>
          <w:p w14:paraId="0AFE7E1A" w14:textId="365613C3" w:rsidR="00FB2D83" w:rsidRPr="00B56220" w:rsidRDefault="00FB2D83" w:rsidP="00D36E04">
            <w:pPr>
              <w:pStyle w:val="afff4"/>
              <w:numPr>
                <w:ilvl w:val="0"/>
                <w:numId w:val="3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 Бюро Контроля пришло задание на контроль исполнения</w:t>
            </w:r>
          </w:p>
        </w:tc>
      </w:tr>
      <w:tr w:rsidR="00FB2D83" w:rsidRPr="00B56220" w14:paraId="44F5531D" w14:textId="77777777" w:rsidTr="00A373B6">
        <w:tc>
          <w:tcPr>
            <w:tcW w:w="1277" w:type="dxa"/>
            <w:shd w:val="clear" w:color="auto" w:fill="auto"/>
          </w:tcPr>
          <w:p w14:paraId="6F124EA9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60A806" w14:textId="1F40E886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подтверждения исполнения корневой резолюции</w:t>
            </w:r>
          </w:p>
        </w:tc>
        <w:tc>
          <w:tcPr>
            <w:tcW w:w="5528" w:type="dxa"/>
          </w:tcPr>
          <w:p w14:paraId="18251780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5.1.19</w:t>
            </w:r>
          </w:p>
          <w:p w14:paraId="131AC71F" w14:textId="62035387" w:rsidR="00FB2D83" w:rsidRPr="00320B7D" w:rsidRDefault="00FB2D83" w:rsidP="00D36E04">
            <w:pPr>
              <w:pStyle w:val="afff4"/>
              <w:numPr>
                <w:ilvl w:val="0"/>
                <w:numId w:val="2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Сотрудник Бюро Контроля проводит проверку и подтверждает исполнение по кнопке «Подтвердить исполнение»</w:t>
            </w:r>
          </w:p>
        </w:tc>
        <w:tc>
          <w:tcPr>
            <w:tcW w:w="6111" w:type="dxa"/>
            <w:gridSpan w:val="2"/>
          </w:tcPr>
          <w:p w14:paraId="34A84D91" w14:textId="77777777" w:rsidR="00FB2D83" w:rsidRDefault="00FB2D83" w:rsidP="00D36E04">
            <w:pPr>
              <w:pStyle w:val="afff4"/>
              <w:numPr>
                <w:ilvl w:val="0"/>
                <w:numId w:val="3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Исполнение по корневой резолюции успешно завершено</w:t>
            </w:r>
          </w:p>
          <w:p w14:paraId="37B48041" w14:textId="77777777" w:rsidR="00FB2D83" w:rsidRDefault="00FB2D83" w:rsidP="00D36E04">
            <w:pPr>
              <w:pStyle w:val="afff4"/>
              <w:numPr>
                <w:ilvl w:val="0"/>
                <w:numId w:val="3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«Завершена»</w:t>
            </w:r>
          </w:p>
          <w:p w14:paraId="0555BB0B" w14:textId="22A90985" w:rsidR="00FB2D83" w:rsidRPr="00320B7D" w:rsidRDefault="00FB2D83" w:rsidP="00D36E04">
            <w:pPr>
              <w:pStyle w:val="afff4"/>
              <w:numPr>
                <w:ilvl w:val="0"/>
                <w:numId w:val="3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Автору резолюции отправляется уведомление о завершении исполнения документа</w:t>
            </w:r>
          </w:p>
        </w:tc>
      </w:tr>
      <w:tr w:rsidR="00FB2D83" w:rsidRPr="00B56220" w14:paraId="100CC40D" w14:textId="77777777" w:rsidTr="00A373B6">
        <w:tc>
          <w:tcPr>
            <w:tcW w:w="1277" w:type="dxa"/>
            <w:shd w:val="clear" w:color="auto" w:fill="auto"/>
          </w:tcPr>
          <w:p w14:paraId="1B6FC1CA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6A19FB" w14:textId="49DEE6DE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настроек проекта резолюции без контроля</w:t>
            </w:r>
          </w:p>
        </w:tc>
        <w:tc>
          <w:tcPr>
            <w:tcW w:w="5528" w:type="dxa"/>
          </w:tcPr>
          <w:p w14:paraId="074BAB4B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5.1.3</w:t>
            </w:r>
          </w:p>
          <w:p w14:paraId="7CF70B26" w14:textId="77777777" w:rsidR="00FB2D83" w:rsidRDefault="00FB2D83" w:rsidP="00D36E04">
            <w:pPr>
              <w:pStyle w:val="afff4"/>
              <w:numPr>
                <w:ilvl w:val="0"/>
                <w:numId w:val="2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появившемся окне указать ответственного исполнителя, соисполнителей, текст поручения, признак контроля не устанавливать, тип отчета указать «Документ во исполнение»</w:t>
            </w:r>
          </w:p>
          <w:p w14:paraId="2C73A5C5" w14:textId="77777777" w:rsidR="00FB2D83" w:rsidRDefault="00FB2D83" w:rsidP="00D36E04">
            <w:pPr>
              <w:pStyle w:val="afff4"/>
              <w:numPr>
                <w:ilvl w:val="0"/>
                <w:numId w:val="2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6673837B" w14:textId="6BAB3EDF" w:rsidR="00FB2D83" w:rsidRPr="00320B7D" w:rsidRDefault="00FB2D83" w:rsidP="00D36E04">
            <w:pPr>
              <w:pStyle w:val="afff4"/>
              <w:numPr>
                <w:ilvl w:val="0"/>
                <w:numId w:val="2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2397D5B8" w14:textId="77777777" w:rsidR="00FB2D83" w:rsidRDefault="00FB2D83" w:rsidP="00D36E04">
            <w:pPr>
              <w:pStyle w:val="afff4"/>
              <w:numPr>
                <w:ilvl w:val="0"/>
                <w:numId w:val="2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Настройки проекта резолюции успешно сохранены</w:t>
            </w:r>
          </w:p>
          <w:p w14:paraId="12EEAC1E" w14:textId="77777777" w:rsidR="00FB2D83" w:rsidRDefault="00FB2D83" w:rsidP="00D36E04">
            <w:pPr>
              <w:pStyle w:val="afff4"/>
              <w:numPr>
                <w:ilvl w:val="0"/>
                <w:numId w:val="2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«Проект»</w:t>
            </w:r>
          </w:p>
          <w:p w14:paraId="7887E297" w14:textId="694DBE2F" w:rsidR="00FB2D83" w:rsidRPr="00320B7D" w:rsidRDefault="00FB2D83" w:rsidP="00D36E04">
            <w:pPr>
              <w:pStyle w:val="afff4"/>
              <w:numPr>
                <w:ilvl w:val="0"/>
                <w:numId w:val="2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Карточка сохранена</w:t>
            </w:r>
          </w:p>
        </w:tc>
      </w:tr>
      <w:tr w:rsidR="00FB2D83" w:rsidRPr="00B56220" w14:paraId="6801612A" w14:textId="77777777" w:rsidTr="00A373B6">
        <w:tc>
          <w:tcPr>
            <w:tcW w:w="1277" w:type="dxa"/>
            <w:shd w:val="clear" w:color="auto" w:fill="auto"/>
          </w:tcPr>
          <w:p w14:paraId="0843A188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9892C9" w14:textId="6685EF42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дочерних резолюций с контролем</w:t>
            </w:r>
          </w:p>
        </w:tc>
        <w:tc>
          <w:tcPr>
            <w:tcW w:w="5528" w:type="dxa"/>
          </w:tcPr>
          <w:p w14:paraId="3B389D2E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тесты 5.1.21, 5.1.5 и 5.1.6</w:t>
            </w:r>
          </w:p>
          <w:p w14:paraId="05F2BE43" w14:textId="77777777" w:rsidR="00FB2D83" w:rsidRDefault="00FB2D83" w:rsidP="00D36E04">
            <w:pPr>
              <w:pStyle w:val="afff4"/>
              <w:numPr>
                <w:ilvl w:val="0"/>
                <w:numId w:val="2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 создает дочернюю резолюцию («еще» </w:t>
            </w:r>
            <w:r w:rsidRPr="00EE63B9">
              <w:sym w:font="Symbol" w:char="F0AE"/>
            </w:r>
            <w:r>
              <w:t xml:space="preserve"> «Добавить Пункт»</w:t>
            </w:r>
            <w:r>
              <w:rPr>
                <w:sz w:val="24"/>
                <w:szCs w:val="24"/>
              </w:rPr>
              <w:t>)</w:t>
            </w:r>
          </w:p>
          <w:p w14:paraId="6943E999" w14:textId="4C79CDEE" w:rsidR="00FB2D83" w:rsidRPr="00320B7D" w:rsidRDefault="00FB2D83" w:rsidP="00D36E04">
            <w:pPr>
              <w:pStyle w:val="afff4"/>
              <w:numPr>
                <w:ilvl w:val="0"/>
                <w:numId w:val="2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Установить флаг «Контроль подразделения», указать срок, Исполнителей, Контролера и текст поручения</w:t>
            </w:r>
          </w:p>
        </w:tc>
        <w:tc>
          <w:tcPr>
            <w:tcW w:w="6111" w:type="dxa"/>
            <w:gridSpan w:val="2"/>
          </w:tcPr>
          <w:p w14:paraId="77DE0923" w14:textId="77777777" w:rsidR="00FB2D83" w:rsidRDefault="00FB2D83" w:rsidP="00D36E04">
            <w:pPr>
              <w:pStyle w:val="afff4"/>
              <w:numPr>
                <w:ilvl w:val="0"/>
                <w:numId w:val="2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дочерней резолюции в работу пришло задание</w:t>
            </w:r>
          </w:p>
          <w:p w14:paraId="6D657333" w14:textId="1C117037" w:rsidR="00FB2D83" w:rsidRPr="00320B7D" w:rsidRDefault="00FB2D83" w:rsidP="00D36E04">
            <w:pPr>
              <w:pStyle w:val="afff4"/>
              <w:numPr>
                <w:ilvl w:val="0"/>
                <w:numId w:val="2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320B7D">
              <w:rPr>
                <w:sz w:val="24"/>
                <w:szCs w:val="24"/>
              </w:rPr>
              <w:t>Появилась дополнительная вкладка «Дочерние резолюции» во вкладке «Резолюция»</w:t>
            </w:r>
          </w:p>
        </w:tc>
      </w:tr>
      <w:tr w:rsidR="00FB2D83" w:rsidRPr="00B56220" w14:paraId="7C13C683" w14:textId="77777777" w:rsidTr="00A373B6">
        <w:tc>
          <w:tcPr>
            <w:tcW w:w="1277" w:type="dxa"/>
            <w:shd w:val="clear" w:color="auto" w:fill="auto"/>
          </w:tcPr>
          <w:p w14:paraId="69A2FBCF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32185" w14:textId="640AA20E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исполнения дочерней резолюции, поставленной на контроль</w:t>
            </w:r>
          </w:p>
        </w:tc>
        <w:tc>
          <w:tcPr>
            <w:tcW w:w="5528" w:type="dxa"/>
          </w:tcPr>
          <w:p w14:paraId="06F7D625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5.1.22</w:t>
            </w:r>
          </w:p>
          <w:p w14:paraId="6CDF01DC" w14:textId="77777777" w:rsidR="00FB2D83" w:rsidRDefault="00FB2D83" w:rsidP="00D36E04">
            <w:pPr>
              <w:pStyle w:val="afff4"/>
              <w:numPr>
                <w:ilvl w:val="0"/>
                <w:numId w:val="2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дочерней резолюции выполняет поручение, прикладывает документ во исполнение, текст отчета</w:t>
            </w:r>
          </w:p>
          <w:p w14:paraId="0949C5AF" w14:textId="42574C82" w:rsidR="00FB2D83" w:rsidRPr="00F6788A" w:rsidRDefault="00FB2D83" w:rsidP="00D36E04">
            <w:pPr>
              <w:pStyle w:val="afff4"/>
              <w:numPr>
                <w:ilvl w:val="0"/>
                <w:numId w:val="2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Завершить задание по кнопке «Выполнено»</w:t>
            </w:r>
          </w:p>
        </w:tc>
        <w:tc>
          <w:tcPr>
            <w:tcW w:w="6111" w:type="dxa"/>
            <w:gridSpan w:val="2"/>
          </w:tcPr>
          <w:p w14:paraId="6E31804C" w14:textId="2A1EED2C" w:rsidR="00FB2D83" w:rsidRPr="00B56220" w:rsidRDefault="00FB2D83" w:rsidP="00D36E04">
            <w:pPr>
              <w:pStyle w:val="afff4"/>
              <w:numPr>
                <w:ilvl w:val="0"/>
                <w:numId w:val="3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Контролеру пришло задание на контроль исполнения</w:t>
            </w:r>
          </w:p>
        </w:tc>
      </w:tr>
      <w:tr w:rsidR="00FB2D83" w:rsidRPr="00B56220" w14:paraId="6255DFEC" w14:textId="77777777" w:rsidTr="00A373B6">
        <w:tc>
          <w:tcPr>
            <w:tcW w:w="1277" w:type="dxa"/>
            <w:shd w:val="clear" w:color="auto" w:fill="auto"/>
          </w:tcPr>
          <w:p w14:paraId="2E59621A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61540DC" w14:textId="7F7D7192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подтверждения исполнения Контролером</w:t>
            </w:r>
          </w:p>
        </w:tc>
        <w:tc>
          <w:tcPr>
            <w:tcW w:w="5528" w:type="dxa"/>
          </w:tcPr>
          <w:p w14:paraId="0A7ADDE9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5.1.23</w:t>
            </w:r>
          </w:p>
          <w:p w14:paraId="68660159" w14:textId="269FEE77" w:rsidR="00FB2D83" w:rsidRPr="00F6788A" w:rsidRDefault="00FB2D83" w:rsidP="00D36E04">
            <w:pPr>
              <w:pStyle w:val="afff4"/>
              <w:numPr>
                <w:ilvl w:val="0"/>
                <w:numId w:val="2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Контролер принимает исполнение по кнопке «Подтвердить исполнение»</w:t>
            </w:r>
          </w:p>
        </w:tc>
        <w:tc>
          <w:tcPr>
            <w:tcW w:w="6111" w:type="dxa"/>
            <w:gridSpan w:val="2"/>
          </w:tcPr>
          <w:p w14:paraId="608C1542" w14:textId="77777777" w:rsidR="00FB2D83" w:rsidRDefault="00FB2D83" w:rsidP="00D36E04">
            <w:pPr>
              <w:pStyle w:val="afff4"/>
              <w:numPr>
                <w:ilvl w:val="0"/>
                <w:numId w:val="3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2C4EB3D6" w14:textId="7918707F" w:rsidR="00FB2D83" w:rsidRPr="00F6788A" w:rsidRDefault="00FB2D83" w:rsidP="00D36E04">
            <w:pPr>
              <w:pStyle w:val="afff4"/>
              <w:numPr>
                <w:ilvl w:val="0"/>
                <w:numId w:val="3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Исполнение поручения по дочерней резолюции завершено</w:t>
            </w:r>
          </w:p>
        </w:tc>
      </w:tr>
      <w:tr w:rsidR="00FB2D83" w:rsidRPr="00B56220" w14:paraId="233F0150" w14:textId="77777777" w:rsidTr="00A373B6">
        <w:tc>
          <w:tcPr>
            <w:tcW w:w="1277" w:type="dxa"/>
            <w:shd w:val="clear" w:color="auto" w:fill="auto"/>
          </w:tcPr>
          <w:p w14:paraId="16BE1D3D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745E9E" w14:textId="39A0AB14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>заполнения настроек проекта резолюции с файлом отчета</w:t>
            </w:r>
          </w:p>
        </w:tc>
        <w:tc>
          <w:tcPr>
            <w:tcW w:w="5528" w:type="dxa"/>
          </w:tcPr>
          <w:p w14:paraId="63CFEA51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5.1.3</w:t>
            </w:r>
          </w:p>
          <w:p w14:paraId="3A5D0D47" w14:textId="77777777" w:rsidR="00FB2D83" w:rsidRDefault="00FB2D83" w:rsidP="00D36E04">
            <w:pPr>
              <w:pStyle w:val="afff4"/>
              <w:numPr>
                <w:ilvl w:val="0"/>
                <w:numId w:val="2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появившемся окне указать ответственного исполнителя, соисполнителей, текст поручения, признак контроля не устанавливать, тип отчета указать «Файл отчета»</w:t>
            </w:r>
          </w:p>
          <w:p w14:paraId="1ED32D32" w14:textId="77777777" w:rsidR="00FB2D83" w:rsidRDefault="00FB2D83" w:rsidP="00D36E04">
            <w:pPr>
              <w:pStyle w:val="afff4"/>
              <w:numPr>
                <w:ilvl w:val="0"/>
                <w:numId w:val="2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095E8262" w14:textId="267986D2" w:rsidR="00FB2D83" w:rsidRPr="00F6788A" w:rsidRDefault="00FB2D83" w:rsidP="00D36E04">
            <w:pPr>
              <w:pStyle w:val="afff4"/>
              <w:numPr>
                <w:ilvl w:val="0"/>
                <w:numId w:val="2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1F35EDD9" w14:textId="77777777" w:rsidR="00FB2D83" w:rsidRDefault="00FB2D83" w:rsidP="00D36E04">
            <w:pPr>
              <w:pStyle w:val="afff4"/>
              <w:numPr>
                <w:ilvl w:val="0"/>
                <w:numId w:val="2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Настройки проекта резолюции успешно </w:t>
            </w:r>
            <w:r>
              <w:rPr>
                <w:sz w:val="24"/>
                <w:szCs w:val="24"/>
              </w:rPr>
              <w:lastRenderedPageBreak/>
              <w:t>сохранены</w:t>
            </w:r>
          </w:p>
          <w:p w14:paraId="72F26336" w14:textId="77777777" w:rsidR="00FB2D83" w:rsidRDefault="00FB2D83" w:rsidP="00D36E04">
            <w:pPr>
              <w:pStyle w:val="afff4"/>
              <w:numPr>
                <w:ilvl w:val="0"/>
                <w:numId w:val="2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резолюции – «Проект»</w:t>
            </w:r>
          </w:p>
          <w:p w14:paraId="09BC98CF" w14:textId="57D51676" w:rsidR="00FB2D83" w:rsidRPr="00F6788A" w:rsidRDefault="00FB2D83" w:rsidP="00D36E04">
            <w:pPr>
              <w:pStyle w:val="afff4"/>
              <w:numPr>
                <w:ilvl w:val="0"/>
                <w:numId w:val="2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Карточка сохранена</w:t>
            </w:r>
          </w:p>
        </w:tc>
      </w:tr>
      <w:tr w:rsidR="00FB2D83" w:rsidRPr="00B56220" w14:paraId="6F857D93" w14:textId="77777777" w:rsidTr="00A373B6">
        <w:tc>
          <w:tcPr>
            <w:tcW w:w="1277" w:type="dxa"/>
            <w:shd w:val="clear" w:color="auto" w:fill="auto"/>
          </w:tcPr>
          <w:p w14:paraId="57E430B3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82D2362" w14:textId="24CB92D9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добавления файла отчета</w:t>
            </w:r>
          </w:p>
        </w:tc>
        <w:tc>
          <w:tcPr>
            <w:tcW w:w="5528" w:type="dxa"/>
          </w:tcPr>
          <w:p w14:paraId="30CD4A7A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тесты 5.1.25, 5.1.5 и 5.1.6</w:t>
            </w:r>
          </w:p>
          <w:p w14:paraId="4EAEF446" w14:textId="77777777" w:rsidR="00FB2D83" w:rsidRDefault="00FB2D83" w:rsidP="00D36E04">
            <w:pPr>
              <w:pStyle w:val="afff4"/>
              <w:numPr>
                <w:ilvl w:val="0"/>
                <w:numId w:val="2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резолюции выполняет поручение, прикладывает документ во исполнение, текст отчета</w:t>
            </w:r>
          </w:p>
          <w:p w14:paraId="28DE05FC" w14:textId="77777777" w:rsidR="00FB2D83" w:rsidRDefault="00FB2D83" w:rsidP="00D36E04">
            <w:pPr>
              <w:pStyle w:val="afff4"/>
              <w:numPr>
                <w:ilvl w:val="0"/>
                <w:numId w:val="2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галки в правом верхнем углу поля задания</w:t>
            </w:r>
          </w:p>
          <w:p w14:paraId="6898653E" w14:textId="77777777" w:rsidR="00FB2D83" w:rsidRDefault="00FB2D83" w:rsidP="00D36E04">
            <w:pPr>
              <w:pStyle w:val="afff4"/>
              <w:numPr>
                <w:ilvl w:val="0"/>
                <w:numId w:val="2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«Отчеты по исполнению» в разделе «Файлы задания» добавить файл отчета</w:t>
            </w:r>
          </w:p>
          <w:p w14:paraId="3970ED6A" w14:textId="77777777" w:rsidR="00FB2D83" w:rsidRDefault="00FB2D83" w:rsidP="00D36E04">
            <w:pPr>
              <w:pStyle w:val="afff4"/>
              <w:numPr>
                <w:ilvl w:val="0"/>
                <w:numId w:val="2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настройки резолюции</w:t>
            </w:r>
          </w:p>
          <w:p w14:paraId="3C50D8F2" w14:textId="77777777" w:rsidR="00FB2D83" w:rsidRDefault="00FB2D83" w:rsidP="00D36E04">
            <w:pPr>
              <w:pStyle w:val="afff4"/>
              <w:numPr>
                <w:ilvl w:val="0"/>
                <w:numId w:val="2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Вернуться в карточку</w:t>
            </w:r>
          </w:p>
          <w:p w14:paraId="26B35712" w14:textId="049F82CD" w:rsidR="00FB2D83" w:rsidRPr="00F6788A" w:rsidRDefault="00FB2D83" w:rsidP="00D36E04">
            <w:pPr>
              <w:pStyle w:val="afff4"/>
              <w:numPr>
                <w:ilvl w:val="0"/>
                <w:numId w:val="2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Завершить задание по кнопке «Выполнено»</w:t>
            </w:r>
          </w:p>
        </w:tc>
        <w:tc>
          <w:tcPr>
            <w:tcW w:w="6111" w:type="dxa"/>
            <w:gridSpan w:val="2"/>
          </w:tcPr>
          <w:p w14:paraId="76699F80" w14:textId="77777777" w:rsidR="00FB2D83" w:rsidRDefault="00FB2D83" w:rsidP="00D36E04">
            <w:pPr>
              <w:pStyle w:val="afff4"/>
              <w:numPr>
                <w:ilvl w:val="0"/>
                <w:numId w:val="2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492019AA" w14:textId="4D18F812" w:rsidR="00FB2D83" w:rsidRPr="00F6788A" w:rsidRDefault="00FB2D83" w:rsidP="00D36E04">
            <w:pPr>
              <w:pStyle w:val="afff4"/>
              <w:numPr>
                <w:ilvl w:val="0"/>
                <w:numId w:val="2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88A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FB2D83" w:rsidRPr="00B56220" w14:paraId="577DC4A7" w14:textId="77777777" w:rsidTr="00A373B6">
        <w:tc>
          <w:tcPr>
            <w:tcW w:w="1277" w:type="dxa"/>
            <w:shd w:val="clear" w:color="auto" w:fill="auto"/>
          </w:tcPr>
          <w:p w14:paraId="550CB2EE" w14:textId="77777777" w:rsidR="00FB2D83" w:rsidRPr="00B56220" w:rsidRDefault="00FB2D83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33937BD" w14:textId="51F1AD12" w:rsidR="00FB2D83" w:rsidRPr="00B56220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документа во исполнение</w:t>
            </w:r>
          </w:p>
        </w:tc>
        <w:tc>
          <w:tcPr>
            <w:tcW w:w="5528" w:type="dxa"/>
          </w:tcPr>
          <w:p w14:paraId="3F895FE9" w14:textId="77777777" w:rsidR="00FB2D83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выполнены тест 5.1.21, 5.1.5 и 5.1.6</w:t>
            </w:r>
          </w:p>
          <w:p w14:paraId="1431355B" w14:textId="77777777" w:rsidR="00FB2D83" w:rsidRDefault="00FB2D83" w:rsidP="00D36E04">
            <w:pPr>
              <w:pStyle w:val="afff4"/>
              <w:numPr>
                <w:ilvl w:val="0"/>
                <w:numId w:val="4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заполняет поле «Отчет» и «Вид»</w:t>
            </w:r>
          </w:p>
          <w:p w14:paraId="3ED89104" w14:textId="77777777" w:rsidR="00FB2D83" w:rsidRDefault="00FB2D83" w:rsidP="00D36E04">
            <w:pPr>
              <w:pStyle w:val="afff4"/>
              <w:numPr>
                <w:ilvl w:val="0"/>
                <w:numId w:val="4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пиктограмму с изображением скрепки в правом верхнем углу задания</w:t>
            </w:r>
          </w:p>
          <w:p w14:paraId="15401FB2" w14:textId="77777777" w:rsidR="00FB2D83" w:rsidRDefault="00FB2D83" w:rsidP="00D36E04">
            <w:pPr>
              <w:pStyle w:val="afff4"/>
              <w:numPr>
                <w:ilvl w:val="0"/>
                <w:numId w:val="4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«Создать документ»</w:t>
            </w:r>
          </w:p>
          <w:p w14:paraId="580CAFF4" w14:textId="77777777" w:rsidR="00FB2D83" w:rsidRDefault="00FB2D83" w:rsidP="00D36E04">
            <w:pPr>
              <w:pStyle w:val="afff4"/>
              <w:numPr>
                <w:ilvl w:val="0"/>
                <w:numId w:val="4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вид документа</w:t>
            </w:r>
          </w:p>
          <w:p w14:paraId="79C6F7A2" w14:textId="77777777" w:rsidR="00FB2D83" w:rsidRDefault="00FB2D83" w:rsidP="00D36E04">
            <w:pPr>
              <w:pStyle w:val="afff4"/>
              <w:numPr>
                <w:ilvl w:val="0"/>
                <w:numId w:val="4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Заполнить основные поля новой карточки и сохранить карточку документа во исполнение</w:t>
            </w:r>
          </w:p>
          <w:p w14:paraId="6116F371" w14:textId="77777777" w:rsidR="00FB2D83" w:rsidRDefault="00FB2D83" w:rsidP="00D36E04">
            <w:pPr>
              <w:pStyle w:val="afff4"/>
              <w:numPr>
                <w:ilvl w:val="0"/>
                <w:numId w:val="4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проект резолюции</w:t>
            </w:r>
          </w:p>
          <w:p w14:paraId="251C415A" w14:textId="48861DFA" w:rsidR="00FB2D83" w:rsidRPr="00F6788A" w:rsidRDefault="00FB2D83" w:rsidP="00D36E04">
            <w:pPr>
              <w:pStyle w:val="afff4"/>
              <w:numPr>
                <w:ilvl w:val="0"/>
                <w:numId w:val="2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Вернуться в карточку и нажать «Выполнено»</w:t>
            </w:r>
          </w:p>
        </w:tc>
        <w:tc>
          <w:tcPr>
            <w:tcW w:w="6111" w:type="dxa"/>
            <w:gridSpan w:val="2"/>
          </w:tcPr>
          <w:p w14:paraId="6AD257CA" w14:textId="77777777" w:rsidR="00FB2D83" w:rsidRDefault="00FB2D83" w:rsidP="00D36E04">
            <w:pPr>
              <w:pStyle w:val="afff4"/>
              <w:numPr>
                <w:ilvl w:val="0"/>
                <w:numId w:val="4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успешно завершено</w:t>
            </w:r>
          </w:p>
          <w:p w14:paraId="4803DE8E" w14:textId="227EBF8B" w:rsidR="00FB2D83" w:rsidRPr="00FB2D83" w:rsidRDefault="00FB2D83" w:rsidP="00D36E04">
            <w:pPr>
              <w:pStyle w:val="afff4"/>
              <w:numPr>
                <w:ilvl w:val="0"/>
                <w:numId w:val="4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B2D83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FB2D83" w:rsidRPr="00B56220" w14:paraId="7486DC3A" w14:textId="77777777" w:rsidTr="00A373B6">
        <w:tc>
          <w:tcPr>
            <w:tcW w:w="1277" w:type="dxa"/>
            <w:shd w:val="clear" w:color="auto" w:fill="auto"/>
          </w:tcPr>
          <w:p w14:paraId="113B9BDD" w14:textId="77777777" w:rsidR="00FB2D83" w:rsidRPr="00B56220" w:rsidRDefault="00FB2D83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6D7167F" w14:textId="6ADA1D33" w:rsidR="00FB2D83" w:rsidRPr="00C75D12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4A12AA">
              <w:rPr>
                <w:b/>
                <w:sz w:val="24"/>
                <w:szCs w:val="24"/>
              </w:rPr>
              <w:t>Проверка реализации требований по разработке универсального процесса</w:t>
            </w:r>
            <w:r w:rsidRPr="00BD7CF2">
              <w:rPr>
                <w:b/>
                <w:sz w:val="24"/>
                <w:szCs w:val="24"/>
              </w:rPr>
              <w:t xml:space="preserve"> для управления жизненными циклами документов в СЭД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</w:t>
            </w:r>
            <w:r w:rsidRPr="00B56220">
              <w:rPr>
                <w:b/>
                <w:sz w:val="24"/>
                <w:szCs w:val="24"/>
              </w:rPr>
              <w:t xml:space="preserve">4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FB2D83" w:rsidRPr="00B56220" w14:paraId="5340C13B" w14:textId="77777777" w:rsidTr="00A373B6">
        <w:tc>
          <w:tcPr>
            <w:tcW w:w="1277" w:type="dxa"/>
            <w:shd w:val="clear" w:color="auto" w:fill="auto"/>
          </w:tcPr>
          <w:p w14:paraId="73D1E779" w14:textId="77777777" w:rsidR="00FB2D83" w:rsidRPr="00B56220" w:rsidRDefault="00FB2D83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56AA02F8" w14:textId="5271867F" w:rsidR="00FB2D83" w:rsidRPr="00C75D12" w:rsidRDefault="00FB2D83" w:rsidP="00FB2D83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указания Согласующих лиц в карточке с универсальным процессом, процесса согласования и контроля исполнения</w:t>
            </w:r>
          </w:p>
        </w:tc>
      </w:tr>
      <w:tr w:rsidR="00B41BEF" w:rsidRPr="00B56220" w14:paraId="428FFA24" w14:textId="77777777" w:rsidTr="00A373B6">
        <w:tc>
          <w:tcPr>
            <w:tcW w:w="1277" w:type="dxa"/>
            <w:shd w:val="clear" w:color="auto" w:fill="auto"/>
          </w:tcPr>
          <w:p w14:paraId="250D9B07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1AE98CB" w14:textId="008D2A7E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основных полей карточки, по которой предусмотрен универсальный процесс</w:t>
            </w:r>
          </w:p>
        </w:tc>
        <w:tc>
          <w:tcPr>
            <w:tcW w:w="5528" w:type="dxa"/>
          </w:tcPr>
          <w:p w14:paraId="42A3D813" w14:textId="77777777" w:rsidR="00B41BEF" w:rsidRDefault="00B41BEF" w:rsidP="00D36E04">
            <w:pPr>
              <w:pStyle w:val="afff4"/>
              <w:numPr>
                <w:ilvl w:val="0"/>
                <w:numId w:val="2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Инициатора</w:t>
            </w:r>
          </w:p>
          <w:p w14:paraId="22A52281" w14:textId="77777777" w:rsidR="00B41BEF" w:rsidRDefault="00B41BEF" w:rsidP="00D36E04">
            <w:pPr>
              <w:pStyle w:val="afff4"/>
              <w:numPr>
                <w:ilvl w:val="0"/>
                <w:numId w:val="2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карточку, по которой предусмотрен универсальный процесс (например, Служебная записка)</w:t>
            </w:r>
          </w:p>
          <w:p w14:paraId="42287AD0" w14:textId="34296663" w:rsidR="00B41BEF" w:rsidRPr="00617967" w:rsidRDefault="00B41BEF" w:rsidP="00D36E04">
            <w:pPr>
              <w:pStyle w:val="afff4"/>
              <w:numPr>
                <w:ilvl w:val="0"/>
                <w:numId w:val="25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Заполнить основные поля карточки</w:t>
            </w:r>
          </w:p>
        </w:tc>
        <w:tc>
          <w:tcPr>
            <w:tcW w:w="6111" w:type="dxa"/>
            <w:gridSpan w:val="2"/>
          </w:tcPr>
          <w:p w14:paraId="16011504" w14:textId="3349AE4B" w:rsidR="00B41BEF" w:rsidRDefault="00B41BEF" w:rsidP="00D36E04">
            <w:pPr>
              <w:pStyle w:val="afff4"/>
              <w:numPr>
                <w:ilvl w:val="0"/>
                <w:numId w:val="3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поля карточки заполнены</w:t>
            </w:r>
          </w:p>
        </w:tc>
      </w:tr>
      <w:tr w:rsidR="00B41BEF" w:rsidRPr="00B56220" w14:paraId="584F31A6" w14:textId="77777777" w:rsidTr="00A373B6">
        <w:tc>
          <w:tcPr>
            <w:tcW w:w="1277" w:type="dxa"/>
            <w:shd w:val="clear" w:color="auto" w:fill="auto"/>
          </w:tcPr>
          <w:p w14:paraId="2AE1204F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A13438" w14:textId="2CB05448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универсального процесса с указанием согласующих лиц</w:t>
            </w:r>
          </w:p>
        </w:tc>
        <w:tc>
          <w:tcPr>
            <w:tcW w:w="5528" w:type="dxa"/>
          </w:tcPr>
          <w:p w14:paraId="039E0A41" w14:textId="77777777" w:rsidR="00B41BEF" w:rsidRDefault="00B41BEF" w:rsidP="00B41BEF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</w:t>
            </w:r>
          </w:p>
          <w:p w14:paraId="60FC06A6" w14:textId="77777777" w:rsidR="00B41BEF" w:rsidRDefault="00B41BEF" w:rsidP="00D36E04">
            <w:pPr>
              <w:pStyle w:val="afff4"/>
              <w:numPr>
                <w:ilvl w:val="0"/>
                <w:numId w:val="2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поле «Согласующие лица»</w:t>
            </w:r>
          </w:p>
          <w:p w14:paraId="3F98007F" w14:textId="77777777" w:rsidR="00B41BEF" w:rsidRDefault="00B41BEF" w:rsidP="00D36E04">
            <w:pPr>
              <w:pStyle w:val="afff4"/>
              <w:numPr>
                <w:ilvl w:val="0"/>
                <w:numId w:val="2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585D00B0" w14:textId="4557DB15" w:rsidR="00B41BEF" w:rsidRPr="00617967" w:rsidRDefault="00B41BEF" w:rsidP="00D36E04">
            <w:pPr>
              <w:pStyle w:val="afff4"/>
              <w:numPr>
                <w:ilvl w:val="0"/>
                <w:numId w:val="25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Запустить процесс из левого меню по кнопке «Запустить процесс»</w:t>
            </w:r>
          </w:p>
        </w:tc>
        <w:tc>
          <w:tcPr>
            <w:tcW w:w="6111" w:type="dxa"/>
            <w:gridSpan w:val="2"/>
          </w:tcPr>
          <w:p w14:paraId="567C9164" w14:textId="77777777" w:rsidR="00B41BEF" w:rsidRPr="00ED473D" w:rsidRDefault="00B41BEF" w:rsidP="00D36E04">
            <w:pPr>
              <w:pStyle w:val="afff4"/>
              <w:numPr>
                <w:ilvl w:val="0"/>
                <w:numId w:val="2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03E27E3A" w14:textId="77777777" w:rsidR="00B41BEF" w:rsidRDefault="00B41BEF" w:rsidP="00D36E04">
            <w:pPr>
              <w:pStyle w:val="afff4"/>
              <w:numPr>
                <w:ilvl w:val="0"/>
                <w:numId w:val="2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«Согласовани</w:t>
            </w:r>
            <w:r>
              <w:rPr>
                <w:sz w:val="24"/>
                <w:szCs w:val="24"/>
              </w:rPr>
              <w:t>е</w:t>
            </w:r>
            <w:r w:rsidRPr="00ED473D">
              <w:rPr>
                <w:sz w:val="24"/>
                <w:szCs w:val="24"/>
              </w:rPr>
              <w:t>»</w:t>
            </w:r>
          </w:p>
          <w:p w14:paraId="02F0508F" w14:textId="231122D5" w:rsidR="00B41BEF" w:rsidRPr="00617967" w:rsidRDefault="00B41BEF" w:rsidP="00D36E04">
            <w:pPr>
              <w:pStyle w:val="afff4"/>
              <w:numPr>
                <w:ilvl w:val="0"/>
                <w:numId w:val="25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B41BEF" w:rsidRPr="00B56220" w14:paraId="65EF312D" w14:textId="77777777" w:rsidTr="00A373B6">
        <w:tc>
          <w:tcPr>
            <w:tcW w:w="1277" w:type="dxa"/>
            <w:shd w:val="clear" w:color="auto" w:fill="auto"/>
          </w:tcPr>
          <w:p w14:paraId="3A213F11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87D463F" w14:textId="6371FBDA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универсального процесса при несогласовании</w:t>
            </w:r>
          </w:p>
        </w:tc>
        <w:tc>
          <w:tcPr>
            <w:tcW w:w="5528" w:type="dxa"/>
          </w:tcPr>
          <w:p w14:paraId="26D7B60F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6.1.2</w:t>
            </w:r>
          </w:p>
          <w:p w14:paraId="68FC94E8" w14:textId="3C702B73" w:rsidR="00B41BEF" w:rsidRPr="00617967" w:rsidRDefault="00B41BEF" w:rsidP="00D36E04">
            <w:pPr>
              <w:pStyle w:val="afff4"/>
              <w:numPr>
                <w:ilvl w:val="0"/>
                <w:numId w:val="25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Согласующий нажимает «Не согласовать», указав комментарий</w:t>
            </w:r>
          </w:p>
        </w:tc>
        <w:tc>
          <w:tcPr>
            <w:tcW w:w="6111" w:type="dxa"/>
            <w:gridSpan w:val="2"/>
          </w:tcPr>
          <w:p w14:paraId="363FB7FD" w14:textId="77777777" w:rsidR="00B41BEF" w:rsidRDefault="00B41BEF" w:rsidP="00D36E04">
            <w:pPr>
              <w:pStyle w:val="afff4"/>
              <w:numPr>
                <w:ilvl w:val="0"/>
                <w:numId w:val="38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пришло задание на доработку</w:t>
            </w:r>
          </w:p>
          <w:p w14:paraId="45823D40" w14:textId="77777777" w:rsidR="00B41BEF" w:rsidRDefault="00B41BEF" w:rsidP="00D36E04">
            <w:pPr>
              <w:pStyle w:val="afff4"/>
              <w:numPr>
                <w:ilvl w:val="0"/>
                <w:numId w:val="3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«Доработка</w:t>
            </w:r>
            <w:r w:rsidRPr="00ED473D">
              <w:rPr>
                <w:sz w:val="24"/>
                <w:szCs w:val="24"/>
              </w:rPr>
              <w:t>»</w:t>
            </w:r>
          </w:p>
          <w:p w14:paraId="3CE9870F" w14:textId="3074A002" w:rsidR="00B41BEF" w:rsidRPr="00617967" w:rsidRDefault="00B41BEF" w:rsidP="00D36E04">
            <w:pPr>
              <w:pStyle w:val="afff4"/>
              <w:numPr>
                <w:ilvl w:val="0"/>
                <w:numId w:val="38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доработке»</w:t>
            </w:r>
          </w:p>
        </w:tc>
      </w:tr>
      <w:tr w:rsidR="00B41BEF" w:rsidRPr="00B56220" w14:paraId="44B041E6" w14:textId="77777777" w:rsidTr="00A373B6">
        <w:tc>
          <w:tcPr>
            <w:tcW w:w="1277" w:type="dxa"/>
            <w:shd w:val="clear" w:color="auto" w:fill="auto"/>
          </w:tcPr>
          <w:p w14:paraId="1ADADDEA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801A5F" w14:textId="052B4BD1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повторное согласование после доработки</w:t>
            </w:r>
          </w:p>
        </w:tc>
        <w:tc>
          <w:tcPr>
            <w:tcW w:w="5528" w:type="dxa"/>
          </w:tcPr>
          <w:p w14:paraId="6908314B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6.1.3</w:t>
            </w:r>
          </w:p>
          <w:p w14:paraId="2280897A" w14:textId="7A57F611" w:rsidR="00B41BEF" w:rsidRPr="00617967" w:rsidRDefault="00B41BEF" w:rsidP="00D36E04">
            <w:pPr>
              <w:pStyle w:val="afff4"/>
              <w:numPr>
                <w:ilvl w:val="0"/>
                <w:numId w:val="25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Инициатор выполняет доработку по замечаниям и отправляет на повторное согласование, нажав «Начать новый цикл»</w:t>
            </w:r>
          </w:p>
        </w:tc>
        <w:tc>
          <w:tcPr>
            <w:tcW w:w="6111" w:type="dxa"/>
            <w:gridSpan w:val="2"/>
          </w:tcPr>
          <w:p w14:paraId="1B87D2A1" w14:textId="77777777" w:rsidR="00B41BEF" w:rsidRPr="00ED473D" w:rsidRDefault="00B41BEF" w:rsidP="00D36E04">
            <w:pPr>
              <w:pStyle w:val="afff4"/>
              <w:numPr>
                <w:ilvl w:val="0"/>
                <w:numId w:val="3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44A8260E" w14:textId="77777777" w:rsidR="00B41BEF" w:rsidRDefault="00B41BEF" w:rsidP="00D36E04">
            <w:pPr>
              <w:pStyle w:val="afff4"/>
              <w:numPr>
                <w:ilvl w:val="0"/>
                <w:numId w:val="3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«Согласовани</w:t>
            </w:r>
            <w:r>
              <w:rPr>
                <w:sz w:val="24"/>
                <w:szCs w:val="24"/>
              </w:rPr>
              <w:t>е</w:t>
            </w:r>
            <w:r w:rsidRPr="00ED473D">
              <w:rPr>
                <w:sz w:val="24"/>
                <w:szCs w:val="24"/>
              </w:rPr>
              <w:t>»</w:t>
            </w:r>
          </w:p>
          <w:p w14:paraId="3826D46E" w14:textId="01C8D070" w:rsidR="00B41BEF" w:rsidRPr="00617967" w:rsidRDefault="00B41BEF" w:rsidP="00D36E04">
            <w:pPr>
              <w:pStyle w:val="afff4"/>
              <w:numPr>
                <w:ilvl w:val="0"/>
                <w:numId w:val="38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B41BEF" w:rsidRPr="00B56220" w14:paraId="1D21AE5E" w14:textId="77777777" w:rsidTr="00A373B6">
        <w:tc>
          <w:tcPr>
            <w:tcW w:w="1277" w:type="dxa"/>
            <w:shd w:val="clear" w:color="auto" w:fill="auto"/>
          </w:tcPr>
          <w:p w14:paraId="0F8718AC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CA4118" w14:textId="0FF11B01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подписание</w:t>
            </w:r>
          </w:p>
        </w:tc>
        <w:tc>
          <w:tcPr>
            <w:tcW w:w="5528" w:type="dxa"/>
          </w:tcPr>
          <w:p w14:paraId="2FA59F54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6.1.4</w:t>
            </w:r>
          </w:p>
          <w:p w14:paraId="063021EB" w14:textId="7FDE1933" w:rsidR="00B41BEF" w:rsidRPr="00617967" w:rsidRDefault="00B41BEF" w:rsidP="00D36E04">
            <w:pPr>
              <w:pStyle w:val="afff4"/>
              <w:numPr>
                <w:ilvl w:val="0"/>
                <w:numId w:val="25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Согласующий нажимает «Согласовать»</w:t>
            </w:r>
          </w:p>
        </w:tc>
        <w:tc>
          <w:tcPr>
            <w:tcW w:w="6111" w:type="dxa"/>
            <w:gridSpan w:val="2"/>
          </w:tcPr>
          <w:p w14:paraId="0679C8DE" w14:textId="77777777" w:rsidR="00B41BEF" w:rsidRDefault="00B41BEF" w:rsidP="00D36E04">
            <w:pPr>
              <w:pStyle w:val="afff4"/>
              <w:numPr>
                <w:ilvl w:val="0"/>
                <w:numId w:val="3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 приходит задание на подписание</w:t>
            </w:r>
          </w:p>
          <w:p w14:paraId="091BB28F" w14:textId="77777777" w:rsidR="00B41BEF" w:rsidRDefault="00B41BEF" w:rsidP="00D36E04">
            <w:pPr>
              <w:pStyle w:val="afff4"/>
              <w:numPr>
                <w:ilvl w:val="0"/>
                <w:numId w:val="3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«Подписание</w:t>
            </w:r>
            <w:r w:rsidRPr="00ED473D">
              <w:rPr>
                <w:sz w:val="24"/>
                <w:szCs w:val="24"/>
              </w:rPr>
              <w:t>»</w:t>
            </w:r>
          </w:p>
          <w:p w14:paraId="7F91F2EF" w14:textId="069DDD7D" w:rsidR="00B41BEF" w:rsidRPr="00617967" w:rsidRDefault="00B41BEF" w:rsidP="00D36E04">
            <w:pPr>
              <w:pStyle w:val="afff4"/>
              <w:numPr>
                <w:ilvl w:val="0"/>
                <w:numId w:val="3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подписании»</w:t>
            </w:r>
          </w:p>
        </w:tc>
      </w:tr>
      <w:tr w:rsidR="00B41BEF" w:rsidRPr="00B56220" w14:paraId="24BA6230" w14:textId="77777777" w:rsidTr="00A373B6">
        <w:tc>
          <w:tcPr>
            <w:tcW w:w="1277" w:type="dxa"/>
            <w:shd w:val="clear" w:color="auto" w:fill="auto"/>
          </w:tcPr>
          <w:p w14:paraId="59C0EB9F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1C270D" w14:textId="7146A719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универсального процесса при неподписании</w:t>
            </w:r>
          </w:p>
        </w:tc>
        <w:tc>
          <w:tcPr>
            <w:tcW w:w="5528" w:type="dxa"/>
          </w:tcPr>
          <w:p w14:paraId="3E856E1B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6.1.5</w:t>
            </w:r>
          </w:p>
          <w:p w14:paraId="2812F3F8" w14:textId="1FDDDDBF" w:rsidR="00B41BEF" w:rsidRPr="00617967" w:rsidRDefault="00B41BEF" w:rsidP="00D36E04">
            <w:pPr>
              <w:pStyle w:val="afff4"/>
              <w:numPr>
                <w:ilvl w:val="0"/>
                <w:numId w:val="25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Подписант нажимает «Отказать», указав комментарий</w:t>
            </w:r>
          </w:p>
        </w:tc>
        <w:tc>
          <w:tcPr>
            <w:tcW w:w="6111" w:type="dxa"/>
            <w:gridSpan w:val="2"/>
          </w:tcPr>
          <w:p w14:paraId="1D90BD5C" w14:textId="77777777" w:rsidR="00B41BEF" w:rsidRDefault="00B41BEF" w:rsidP="00D36E04">
            <w:pPr>
              <w:pStyle w:val="afff4"/>
              <w:numPr>
                <w:ilvl w:val="0"/>
                <w:numId w:val="3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Исполнителю пришло задание на доработку</w:t>
            </w:r>
          </w:p>
          <w:p w14:paraId="54BD2526" w14:textId="77777777" w:rsidR="00B41BEF" w:rsidRDefault="00B41BEF" w:rsidP="00D36E04">
            <w:pPr>
              <w:pStyle w:val="afff4"/>
              <w:numPr>
                <w:ilvl w:val="0"/>
                <w:numId w:val="3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«Доработка</w:t>
            </w:r>
            <w:r w:rsidRPr="00ED473D">
              <w:rPr>
                <w:sz w:val="24"/>
                <w:szCs w:val="24"/>
              </w:rPr>
              <w:t>»</w:t>
            </w:r>
          </w:p>
          <w:p w14:paraId="7A262730" w14:textId="7746FB84" w:rsidR="00B41BEF" w:rsidRPr="00617967" w:rsidRDefault="00B41BEF" w:rsidP="00D36E04">
            <w:pPr>
              <w:pStyle w:val="afff4"/>
              <w:numPr>
                <w:ilvl w:val="0"/>
                <w:numId w:val="38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доработке»</w:t>
            </w:r>
          </w:p>
        </w:tc>
      </w:tr>
      <w:tr w:rsidR="00B41BEF" w:rsidRPr="00B56220" w14:paraId="5414D83F" w14:textId="77777777" w:rsidTr="00A373B6">
        <w:tc>
          <w:tcPr>
            <w:tcW w:w="1277" w:type="dxa"/>
            <w:shd w:val="clear" w:color="auto" w:fill="auto"/>
          </w:tcPr>
          <w:p w14:paraId="13A7958F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F214593" w14:textId="792BF98D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повторное согласование после доработки по замечаниям Подписанта</w:t>
            </w:r>
          </w:p>
        </w:tc>
        <w:tc>
          <w:tcPr>
            <w:tcW w:w="5528" w:type="dxa"/>
          </w:tcPr>
          <w:p w14:paraId="27118724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6.1.6</w:t>
            </w:r>
          </w:p>
          <w:p w14:paraId="5A76DBD6" w14:textId="667A3FBA" w:rsidR="00B41BEF" w:rsidRPr="00617967" w:rsidRDefault="00B41BEF" w:rsidP="00D36E04">
            <w:pPr>
              <w:pStyle w:val="afff4"/>
              <w:numPr>
                <w:ilvl w:val="0"/>
                <w:numId w:val="25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Исполнитель выполняет доработку по замечаниям и отправляет на повторное согласование, нажав «Начать новый цикл»</w:t>
            </w:r>
          </w:p>
        </w:tc>
        <w:tc>
          <w:tcPr>
            <w:tcW w:w="6111" w:type="dxa"/>
            <w:gridSpan w:val="2"/>
          </w:tcPr>
          <w:p w14:paraId="7AEB9FA1" w14:textId="77777777" w:rsidR="00B41BEF" w:rsidRPr="00ED473D" w:rsidRDefault="00B41BEF" w:rsidP="00D36E04">
            <w:pPr>
              <w:pStyle w:val="afff4"/>
              <w:numPr>
                <w:ilvl w:val="0"/>
                <w:numId w:val="3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3C57D442" w14:textId="77777777" w:rsidR="00B41BEF" w:rsidRDefault="00B41BEF" w:rsidP="00D36E04">
            <w:pPr>
              <w:pStyle w:val="afff4"/>
              <w:numPr>
                <w:ilvl w:val="0"/>
                <w:numId w:val="3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«Согласовани</w:t>
            </w:r>
            <w:r>
              <w:rPr>
                <w:sz w:val="24"/>
                <w:szCs w:val="24"/>
              </w:rPr>
              <w:t>е»</w:t>
            </w:r>
          </w:p>
          <w:p w14:paraId="1CDC8CDE" w14:textId="1076A9B1" w:rsidR="00B41BEF" w:rsidRPr="00617967" w:rsidRDefault="00B41BEF" w:rsidP="00D36E04">
            <w:pPr>
              <w:pStyle w:val="afff4"/>
              <w:numPr>
                <w:ilvl w:val="0"/>
                <w:numId w:val="3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B41BEF" w:rsidRPr="00B56220" w14:paraId="51AA1394" w14:textId="77777777" w:rsidTr="00A373B6">
        <w:tc>
          <w:tcPr>
            <w:tcW w:w="1277" w:type="dxa"/>
            <w:shd w:val="clear" w:color="auto" w:fill="auto"/>
          </w:tcPr>
          <w:p w14:paraId="315B0A52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A7C123" w14:textId="3358AA3E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документа на повторное подписание</w:t>
            </w:r>
          </w:p>
        </w:tc>
        <w:tc>
          <w:tcPr>
            <w:tcW w:w="5528" w:type="dxa"/>
          </w:tcPr>
          <w:p w14:paraId="6B87D62D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6.1.7</w:t>
            </w:r>
          </w:p>
          <w:p w14:paraId="1AA90AEC" w14:textId="55306B64" w:rsidR="00B41BEF" w:rsidRPr="00617967" w:rsidRDefault="00B41BEF" w:rsidP="00D36E04">
            <w:pPr>
              <w:pStyle w:val="afff4"/>
              <w:numPr>
                <w:ilvl w:val="0"/>
                <w:numId w:val="26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Согласующий нажимает «Согласовать»</w:t>
            </w:r>
          </w:p>
        </w:tc>
        <w:tc>
          <w:tcPr>
            <w:tcW w:w="6111" w:type="dxa"/>
            <w:gridSpan w:val="2"/>
          </w:tcPr>
          <w:p w14:paraId="3D94BCA9" w14:textId="77777777" w:rsidR="00B41BEF" w:rsidRDefault="00B41BEF" w:rsidP="00D36E04">
            <w:pPr>
              <w:pStyle w:val="afff4"/>
              <w:numPr>
                <w:ilvl w:val="0"/>
                <w:numId w:val="38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 приходит задание на подписание</w:t>
            </w:r>
          </w:p>
          <w:p w14:paraId="0E16775D" w14:textId="77777777" w:rsidR="00B41BEF" w:rsidRDefault="00B41BEF" w:rsidP="00D36E04">
            <w:pPr>
              <w:pStyle w:val="afff4"/>
              <w:numPr>
                <w:ilvl w:val="0"/>
                <w:numId w:val="3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«Подписание</w:t>
            </w:r>
            <w:r w:rsidRPr="00ED473D">
              <w:rPr>
                <w:sz w:val="24"/>
                <w:szCs w:val="24"/>
              </w:rPr>
              <w:t>»</w:t>
            </w:r>
          </w:p>
          <w:p w14:paraId="6214C3D8" w14:textId="0EEDE7B5" w:rsidR="00B41BEF" w:rsidRPr="00617967" w:rsidRDefault="00B41BEF" w:rsidP="00D36E04">
            <w:pPr>
              <w:pStyle w:val="afff4"/>
              <w:numPr>
                <w:ilvl w:val="0"/>
                <w:numId w:val="3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Состояние карточки – «На подписании»</w:t>
            </w:r>
          </w:p>
        </w:tc>
      </w:tr>
      <w:tr w:rsidR="00B41BEF" w:rsidRPr="00B56220" w14:paraId="3E778DA8" w14:textId="77777777" w:rsidTr="00A373B6">
        <w:tc>
          <w:tcPr>
            <w:tcW w:w="1277" w:type="dxa"/>
            <w:shd w:val="clear" w:color="auto" w:fill="auto"/>
          </w:tcPr>
          <w:p w14:paraId="3A81B0EC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C6D1FC9" w14:textId="57DEB1B7" w:rsidR="00B41BEF" w:rsidRPr="00617967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 xml:space="preserve">Проверка отправки документа </w:t>
            </w:r>
            <w:r>
              <w:rPr>
                <w:sz w:val="24"/>
                <w:szCs w:val="24"/>
              </w:rPr>
              <w:t>далее по маршруту</w:t>
            </w:r>
            <w:r w:rsidRPr="00617967">
              <w:rPr>
                <w:sz w:val="24"/>
                <w:szCs w:val="24"/>
              </w:rPr>
              <w:t xml:space="preserve"> после </w:t>
            </w:r>
            <w:r w:rsidRPr="00617967">
              <w:rPr>
                <w:sz w:val="24"/>
                <w:szCs w:val="24"/>
              </w:rPr>
              <w:lastRenderedPageBreak/>
              <w:t>подписания</w:t>
            </w:r>
          </w:p>
        </w:tc>
        <w:tc>
          <w:tcPr>
            <w:tcW w:w="5528" w:type="dxa"/>
          </w:tcPr>
          <w:p w14:paraId="1554A4B5" w14:textId="77777777" w:rsidR="00B41BEF" w:rsidRPr="00617967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lastRenderedPageBreak/>
              <w:t>Условие: успешно выполнен тест 6.1.8</w:t>
            </w:r>
          </w:p>
          <w:p w14:paraId="21691CFE" w14:textId="6B3F6474" w:rsidR="00B41BEF" w:rsidRPr="00617967" w:rsidRDefault="00B41BEF" w:rsidP="00D36E04">
            <w:pPr>
              <w:pStyle w:val="afff4"/>
              <w:numPr>
                <w:ilvl w:val="0"/>
                <w:numId w:val="26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17967">
              <w:rPr>
                <w:sz w:val="24"/>
                <w:szCs w:val="24"/>
              </w:rPr>
              <w:t>Подписант нажимает «Подписать»</w:t>
            </w:r>
          </w:p>
        </w:tc>
        <w:tc>
          <w:tcPr>
            <w:tcW w:w="6111" w:type="dxa"/>
            <w:gridSpan w:val="2"/>
          </w:tcPr>
          <w:p w14:paraId="79FDB8E3" w14:textId="77777777" w:rsidR="00B41BEF" w:rsidRDefault="00B41BEF" w:rsidP="00D36E04">
            <w:pPr>
              <w:pStyle w:val="afff4"/>
              <w:numPr>
                <w:ilvl w:val="0"/>
                <w:numId w:val="3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автоматически регистрируется</w:t>
            </w:r>
          </w:p>
          <w:p w14:paraId="15AADB52" w14:textId="77777777" w:rsidR="00B41BEF" w:rsidRDefault="00B41BEF" w:rsidP="00D36E04">
            <w:pPr>
              <w:pStyle w:val="afff4"/>
              <w:numPr>
                <w:ilvl w:val="0"/>
                <w:numId w:val="3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Автоматически заполнились во вкладке «Регистрация» поля «Регистрационный номер» и </w:t>
            </w:r>
            <w:r>
              <w:rPr>
                <w:sz w:val="24"/>
                <w:szCs w:val="24"/>
              </w:rPr>
              <w:lastRenderedPageBreak/>
              <w:t>«Дата регистрации»</w:t>
            </w:r>
          </w:p>
          <w:p w14:paraId="56ACA032" w14:textId="77777777" w:rsidR="00B41BEF" w:rsidRDefault="00B41BEF" w:rsidP="00D36E04">
            <w:pPr>
              <w:pStyle w:val="afff4"/>
              <w:numPr>
                <w:ilvl w:val="0"/>
                <w:numId w:val="3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– «Зарегистрирован»</w:t>
            </w:r>
          </w:p>
          <w:p w14:paraId="378A7BFA" w14:textId="77777777" w:rsidR="00B41BEF" w:rsidRDefault="00B41BEF" w:rsidP="00D36E04">
            <w:pPr>
              <w:pStyle w:val="afff4"/>
              <w:numPr>
                <w:ilvl w:val="0"/>
                <w:numId w:val="3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Появилась дополнительная вкладка «Резолюция»</w:t>
            </w:r>
          </w:p>
          <w:p w14:paraId="5889EDE0" w14:textId="56C2E92E" w:rsidR="00B41BEF" w:rsidRPr="00617967" w:rsidRDefault="00B41BEF" w:rsidP="00D36E04">
            <w:pPr>
              <w:pStyle w:val="afff4"/>
              <w:numPr>
                <w:ilvl w:val="0"/>
                <w:numId w:val="3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поле «Кому» карточки указан ГД, то отправляется задание на исполнение в Бюро контроля и переходим к тесту 6.1.10. Если в поле «Кому» указан сотрудник, не являющийся ГД, то отправляется задание на рассмотрение сотруднику, на чье имя назначена служебная записка, и переходим к тесту 6.1.13</w:t>
            </w:r>
          </w:p>
        </w:tc>
      </w:tr>
      <w:tr w:rsidR="00B41BEF" w:rsidRPr="00B56220" w14:paraId="0A5E859E" w14:textId="77777777" w:rsidTr="00A373B6">
        <w:tc>
          <w:tcPr>
            <w:tcW w:w="1277" w:type="dxa"/>
            <w:shd w:val="clear" w:color="auto" w:fill="auto"/>
          </w:tcPr>
          <w:p w14:paraId="4EBFA067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87961C4" w14:textId="0E786EDE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рассмотрение</w:t>
            </w:r>
          </w:p>
        </w:tc>
        <w:tc>
          <w:tcPr>
            <w:tcW w:w="5528" w:type="dxa"/>
          </w:tcPr>
          <w:p w14:paraId="75CD0009" w14:textId="77777777" w:rsidR="00B41BEF" w:rsidRDefault="00B41BEF" w:rsidP="00D36E04">
            <w:pPr>
              <w:pStyle w:val="afff4"/>
              <w:numPr>
                <w:ilvl w:val="0"/>
                <w:numId w:val="5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Пользователь</w:t>
            </w:r>
          </w:p>
          <w:p w14:paraId="53A86795" w14:textId="54875786" w:rsidR="00B41BEF" w:rsidRPr="00B41BEF" w:rsidRDefault="00B41BEF" w:rsidP="00D36E04">
            <w:pPr>
              <w:pStyle w:val="afff4"/>
              <w:numPr>
                <w:ilvl w:val="0"/>
                <w:numId w:val="5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В представлении «Мои задания» найти задание на рассмотрение служебной записки, открыть карточку и взять задание в работу</w:t>
            </w:r>
          </w:p>
        </w:tc>
        <w:tc>
          <w:tcPr>
            <w:tcW w:w="6111" w:type="dxa"/>
            <w:gridSpan w:val="2"/>
          </w:tcPr>
          <w:p w14:paraId="2CBF190C" w14:textId="5DBE2A49" w:rsidR="00B41BEF" w:rsidRDefault="00B41BEF" w:rsidP="00D36E04">
            <w:pPr>
              <w:pStyle w:val="afff4"/>
              <w:numPr>
                <w:ilvl w:val="0"/>
                <w:numId w:val="5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7E9A8EA0" w14:textId="63692695" w:rsidR="00B41BEF" w:rsidRPr="00B41BEF" w:rsidRDefault="00B41BEF" w:rsidP="00D36E04">
            <w:pPr>
              <w:pStyle w:val="afff4"/>
              <w:numPr>
                <w:ilvl w:val="0"/>
                <w:numId w:val="5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В правой области карточки задание на рассмотрение</w:t>
            </w:r>
          </w:p>
        </w:tc>
      </w:tr>
      <w:tr w:rsidR="00B41BEF" w:rsidRPr="00B56220" w14:paraId="6FFE3B08" w14:textId="77777777" w:rsidTr="00A373B6">
        <w:tc>
          <w:tcPr>
            <w:tcW w:w="1277" w:type="dxa"/>
            <w:shd w:val="clear" w:color="auto" w:fill="auto"/>
          </w:tcPr>
          <w:p w14:paraId="2CCEB7D4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6F1C1B" w14:textId="57132169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заданий по итогам рассмотрения служебной записки</w:t>
            </w:r>
          </w:p>
        </w:tc>
        <w:tc>
          <w:tcPr>
            <w:tcW w:w="5528" w:type="dxa"/>
          </w:tcPr>
          <w:p w14:paraId="13F5A857" w14:textId="77777777" w:rsidR="00B41BEF" w:rsidRDefault="00B41BEF" w:rsidP="00B41BEF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6.1.10</w:t>
            </w:r>
          </w:p>
          <w:p w14:paraId="5247DA5C" w14:textId="77777777" w:rsidR="00B41BEF" w:rsidRDefault="00B41BEF" w:rsidP="00D36E04">
            <w:pPr>
              <w:pStyle w:val="afff4"/>
              <w:numPr>
                <w:ilvl w:val="0"/>
                <w:numId w:val="5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«Отправить»</w:t>
            </w:r>
          </w:p>
          <w:p w14:paraId="06A40B7D" w14:textId="77777777" w:rsidR="00B41BEF" w:rsidRDefault="00B41BEF" w:rsidP="00D36E04">
            <w:pPr>
              <w:pStyle w:val="afff4"/>
              <w:numPr>
                <w:ilvl w:val="0"/>
                <w:numId w:val="5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параметры отправки заданий исполнителям</w:t>
            </w:r>
          </w:p>
          <w:p w14:paraId="6E95F459" w14:textId="5E5977B3" w:rsidR="00B41BEF" w:rsidRPr="00B41BEF" w:rsidRDefault="00B41BEF" w:rsidP="00D36E04">
            <w:pPr>
              <w:pStyle w:val="afff4"/>
              <w:numPr>
                <w:ilvl w:val="0"/>
                <w:numId w:val="57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Нажать в задании «Отправить»</w:t>
            </w:r>
          </w:p>
        </w:tc>
        <w:tc>
          <w:tcPr>
            <w:tcW w:w="6111" w:type="dxa"/>
            <w:gridSpan w:val="2"/>
          </w:tcPr>
          <w:p w14:paraId="09CBF18C" w14:textId="18847699" w:rsidR="00B41BEF" w:rsidRDefault="00B41BEF" w:rsidP="00D36E04">
            <w:pPr>
              <w:pStyle w:val="afff4"/>
              <w:numPr>
                <w:ilvl w:val="0"/>
                <w:numId w:val="3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исполнение успешно отправлено Исполнителям</w:t>
            </w:r>
          </w:p>
        </w:tc>
      </w:tr>
      <w:tr w:rsidR="00B41BEF" w:rsidRPr="00B56220" w14:paraId="7802B5B2" w14:textId="77777777" w:rsidTr="00A373B6">
        <w:tc>
          <w:tcPr>
            <w:tcW w:w="1277" w:type="dxa"/>
            <w:shd w:val="clear" w:color="auto" w:fill="auto"/>
          </w:tcPr>
          <w:p w14:paraId="3B3EEAD2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C3418B" w14:textId="2CC694A3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задачи на рассмотрение</w:t>
            </w:r>
          </w:p>
        </w:tc>
        <w:tc>
          <w:tcPr>
            <w:tcW w:w="5528" w:type="dxa"/>
          </w:tcPr>
          <w:p w14:paraId="59410EE0" w14:textId="77777777" w:rsidR="00B41BEF" w:rsidRDefault="00B41BEF" w:rsidP="00B41BEF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6.1.10</w:t>
            </w:r>
          </w:p>
          <w:p w14:paraId="18B667BC" w14:textId="2FE4832A" w:rsidR="00B41BEF" w:rsidRDefault="00B41BEF" w:rsidP="00D36E04">
            <w:pPr>
              <w:pStyle w:val="afff4"/>
              <w:numPr>
                <w:ilvl w:val="0"/>
                <w:numId w:val="3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кнопку «Завершить»</w:t>
            </w:r>
          </w:p>
        </w:tc>
        <w:tc>
          <w:tcPr>
            <w:tcW w:w="6111" w:type="dxa"/>
            <w:gridSpan w:val="2"/>
          </w:tcPr>
          <w:p w14:paraId="28B6630D" w14:textId="6C88A94A" w:rsidR="00B41BEF" w:rsidRDefault="00B41BEF" w:rsidP="00D36E04">
            <w:pPr>
              <w:pStyle w:val="afff4"/>
              <w:numPr>
                <w:ilvl w:val="0"/>
                <w:numId w:val="3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</w:tc>
      </w:tr>
      <w:tr w:rsidR="00B41BEF" w:rsidRPr="00B56220" w14:paraId="27E7FB7A" w14:textId="77777777" w:rsidTr="00A373B6">
        <w:tc>
          <w:tcPr>
            <w:tcW w:w="1277" w:type="dxa"/>
            <w:shd w:val="clear" w:color="auto" w:fill="auto"/>
          </w:tcPr>
          <w:p w14:paraId="158ACDAC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010519" w14:textId="51D35D3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исполнение</w:t>
            </w:r>
          </w:p>
        </w:tc>
        <w:tc>
          <w:tcPr>
            <w:tcW w:w="5528" w:type="dxa"/>
          </w:tcPr>
          <w:p w14:paraId="17FB80D6" w14:textId="77777777" w:rsidR="00B41BEF" w:rsidRDefault="00B41BEF" w:rsidP="00D36E04">
            <w:pPr>
              <w:pStyle w:val="afff4"/>
              <w:numPr>
                <w:ilvl w:val="0"/>
                <w:numId w:val="2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сотрудника Бюро контроля</w:t>
            </w:r>
          </w:p>
          <w:p w14:paraId="072D39BF" w14:textId="268A4FEF" w:rsidR="00B41BEF" w:rsidRPr="00B41BEF" w:rsidRDefault="00B41BEF" w:rsidP="00D36E04">
            <w:pPr>
              <w:pStyle w:val="afff4"/>
              <w:numPr>
                <w:ilvl w:val="0"/>
                <w:numId w:val="26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 xml:space="preserve">В представлении «Мои задания» найти </w:t>
            </w:r>
            <w:r w:rsidRPr="00B41BEF">
              <w:rPr>
                <w:sz w:val="24"/>
                <w:szCs w:val="24"/>
              </w:rPr>
              <w:lastRenderedPageBreak/>
              <w:t>задание на исполнение, открыть карточку и взять задание в работу</w:t>
            </w:r>
          </w:p>
        </w:tc>
        <w:tc>
          <w:tcPr>
            <w:tcW w:w="6111" w:type="dxa"/>
            <w:gridSpan w:val="2"/>
          </w:tcPr>
          <w:p w14:paraId="42446E9B" w14:textId="77777777" w:rsidR="00B41BEF" w:rsidRDefault="00B41BEF" w:rsidP="00D36E04">
            <w:pPr>
              <w:pStyle w:val="afff4"/>
              <w:numPr>
                <w:ilvl w:val="0"/>
                <w:numId w:val="3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открыта</w:t>
            </w:r>
          </w:p>
          <w:p w14:paraId="6D0D078F" w14:textId="56540A00" w:rsidR="00B41BEF" w:rsidRPr="00B41BEF" w:rsidRDefault="00B41BEF" w:rsidP="00D36E04">
            <w:pPr>
              <w:pStyle w:val="afff4"/>
              <w:numPr>
                <w:ilvl w:val="0"/>
                <w:numId w:val="3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В правой области карточки задание на исполнение</w:t>
            </w:r>
          </w:p>
        </w:tc>
      </w:tr>
      <w:tr w:rsidR="00B41BEF" w:rsidRPr="00B56220" w14:paraId="2C4C4172" w14:textId="77777777" w:rsidTr="00A373B6">
        <w:tc>
          <w:tcPr>
            <w:tcW w:w="1277" w:type="dxa"/>
            <w:shd w:val="clear" w:color="auto" w:fill="auto"/>
          </w:tcPr>
          <w:p w14:paraId="7B47C2DD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B0B9618" w14:textId="5C472749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настройки параметров резолюции</w:t>
            </w:r>
          </w:p>
        </w:tc>
        <w:tc>
          <w:tcPr>
            <w:tcW w:w="5528" w:type="dxa"/>
          </w:tcPr>
          <w:p w14:paraId="30BB09BE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6.1.13</w:t>
            </w:r>
          </w:p>
          <w:p w14:paraId="127178EC" w14:textId="77777777" w:rsidR="00B41BEF" w:rsidRDefault="00B41BEF" w:rsidP="00D36E04">
            <w:pPr>
              <w:pStyle w:val="afff4"/>
              <w:numPr>
                <w:ilvl w:val="0"/>
                <w:numId w:val="2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Бюро контроля указывает Автора резолюции и настраивает параметры резолюции, ставит поручения на контроль</w:t>
            </w:r>
          </w:p>
          <w:p w14:paraId="30689AE0" w14:textId="77777777" w:rsidR="00B41BEF" w:rsidRDefault="00B41BEF" w:rsidP="00D36E04">
            <w:pPr>
              <w:pStyle w:val="afff4"/>
              <w:numPr>
                <w:ilvl w:val="0"/>
                <w:numId w:val="2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5689C94B" w14:textId="380A53A0" w:rsidR="00B41BEF" w:rsidRPr="00B41BEF" w:rsidRDefault="00B41BEF" w:rsidP="00D36E04">
            <w:pPr>
              <w:pStyle w:val="afff4"/>
              <w:numPr>
                <w:ilvl w:val="0"/>
                <w:numId w:val="26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Завершить задание по кнопке «Завершить»</w:t>
            </w:r>
          </w:p>
        </w:tc>
        <w:tc>
          <w:tcPr>
            <w:tcW w:w="6111" w:type="dxa"/>
            <w:gridSpan w:val="2"/>
          </w:tcPr>
          <w:p w14:paraId="31B846BE" w14:textId="77777777" w:rsidR="00B41BEF" w:rsidRDefault="00B41BEF" w:rsidP="00D36E04">
            <w:pPr>
              <w:pStyle w:val="afff4"/>
              <w:numPr>
                <w:ilvl w:val="0"/>
                <w:numId w:val="5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по пунктам поручений резолюции успешно настроены</w:t>
            </w:r>
          </w:p>
          <w:p w14:paraId="7EFC3362" w14:textId="057EA7B1" w:rsidR="00B41BEF" w:rsidRPr="00B41BEF" w:rsidRDefault="00B41BEF" w:rsidP="00D36E04">
            <w:pPr>
              <w:pStyle w:val="afff4"/>
              <w:numPr>
                <w:ilvl w:val="0"/>
                <w:numId w:val="5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Задание на исполнение успешно завершено</w:t>
            </w:r>
          </w:p>
        </w:tc>
      </w:tr>
      <w:tr w:rsidR="00B41BEF" w:rsidRPr="00B56220" w14:paraId="4E4F3B78" w14:textId="77777777" w:rsidTr="00A373B6">
        <w:tc>
          <w:tcPr>
            <w:tcW w:w="1277" w:type="dxa"/>
            <w:shd w:val="clear" w:color="auto" w:fill="auto"/>
          </w:tcPr>
          <w:p w14:paraId="510E4816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0667C" w14:textId="6447E83E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поручений по резолюции на контроль исполнения</w:t>
            </w:r>
          </w:p>
        </w:tc>
        <w:tc>
          <w:tcPr>
            <w:tcW w:w="5528" w:type="dxa"/>
          </w:tcPr>
          <w:p w14:paraId="35A56D0A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6.1.14</w:t>
            </w:r>
          </w:p>
          <w:p w14:paraId="40986B81" w14:textId="2654DC4C" w:rsidR="00B41BEF" w:rsidRPr="0044628F" w:rsidRDefault="00B41BEF" w:rsidP="00D36E04">
            <w:pPr>
              <w:pStyle w:val="afff4"/>
              <w:numPr>
                <w:ilvl w:val="0"/>
                <w:numId w:val="26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берет задание в работу и выполняет все поручения по резолюции и завершает задание</w:t>
            </w:r>
          </w:p>
        </w:tc>
        <w:tc>
          <w:tcPr>
            <w:tcW w:w="6111" w:type="dxa"/>
            <w:gridSpan w:val="2"/>
          </w:tcPr>
          <w:p w14:paraId="32610024" w14:textId="209403E9" w:rsidR="00B41BEF" w:rsidRPr="0044628F" w:rsidRDefault="00B41BEF" w:rsidP="00D36E04">
            <w:pPr>
              <w:pStyle w:val="afff4"/>
              <w:numPr>
                <w:ilvl w:val="0"/>
                <w:numId w:val="3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 Бюро Контроля приходит задание на проверку исполнения поручений резолюции</w:t>
            </w:r>
          </w:p>
        </w:tc>
      </w:tr>
      <w:tr w:rsidR="00B41BEF" w:rsidRPr="00B56220" w14:paraId="3F5255B2" w14:textId="77777777" w:rsidTr="00A373B6">
        <w:tc>
          <w:tcPr>
            <w:tcW w:w="1277" w:type="dxa"/>
            <w:shd w:val="clear" w:color="auto" w:fill="auto"/>
          </w:tcPr>
          <w:p w14:paraId="68955F14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6D7BB9" w14:textId="6966D33D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заданий</w:t>
            </w:r>
          </w:p>
        </w:tc>
        <w:tc>
          <w:tcPr>
            <w:tcW w:w="5528" w:type="dxa"/>
          </w:tcPr>
          <w:p w14:paraId="28C2C3F2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6.1.15</w:t>
            </w:r>
          </w:p>
          <w:p w14:paraId="143052E8" w14:textId="52E3ED42" w:rsidR="00B41BEF" w:rsidRPr="0044628F" w:rsidRDefault="00B41BEF" w:rsidP="00D36E04">
            <w:pPr>
              <w:pStyle w:val="afff4"/>
              <w:numPr>
                <w:ilvl w:val="0"/>
                <w:numId w:val="26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4628F">
              <w:rPr>
                <w:sz w:val="24"/>
                <w:szCs w:val="24"/>
              </w:rPr>
              <w:t>Сотрудник Бюро Контроля подтверждает исполнение</w:t>
            </w:r>
          </w:p>
        </w:tc>
        <w:tc>
          <w:tcPr>
            <w:tcW w:w="6111" w:type="dxa"/>
            <w:gridSpan w:val="2"/>
          </w:tcPr>
          <w:p w14:paraId="39EC1017" w14:textId="77777777" w:rsidR="00B41BEF" w:rsidRDefault="00B41BEF" w:rsidP="00D36E04">
            <w:pPr>
              <w:pStyle w:val="afff4"/>
              <w:numPr>
                <w:ilvl w:val="0"/>
                <w:numId w:val="5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1CE95AEF" w14:textId="30320737" w:rsidR="00B41BEF" w:rsidRPr="00B41BEF" w:rsidRDefault="00B41BEF" w:rsidP="00D36E04">
            <w:pPr>
              <w:pStyle w:val="afff4"/>
              <w:numPr>
                <w:ilvl w:val="0"/>
                <w:numId w:val="5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B41BEF" w:rsidRPr="00B56220" w14:paraId="2FB15792" w14:textId="77777777" w:rsidTr="00A373B6">
        <w:tc>
          <w:tcPr>
            <w:tcW w:w="1277" w:type="dxa"/>
            <w:shd w:val="clear" w:color="auto" w:fill="auto"/>
          </w:tcPr>
          <w:p w14:paraId="7CD8D3DE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544E509" w14:textId="091B7719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универсального процесса без указания согласующих лиц</w:t>
            </w:r>
          </w:p>
        </w:tc>
        <w:tc>
          <w:tcPr>
            <w:tcW w:w="5528" w:type="dxa"/>
          </w:tcPr>
          <w:p w14:paraId="7DB4A65C" w14:textId="77777777" w:rsidR="00B41BEF" w:rsidRDefault="00B41BEF" w:rsidP="00B41BEF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</w:t>
            </w:r>
          </w:p>
          <w:p w14:paraId="165F250A" w14:textId="77777777" w:rsidR="00B41BEF" w:rsidRDefault="00B41BEF" w:rsidP="00D36E04">
            <w:pPr>
              <w:pStyle w:val="afff4"/>
              <w:numPr>
                <w:ilvl w:val="0"/>
                <w:numId w:val="5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«Согласующие лица» не заполнять</w:t>
            </w:r>
          </w:p>
          <w:p w14:paraId="1DD98D49" w14:textId="77777777" w:rsidR="00B41BEF" w:rsidRDefault="00B41BEF" w:rsidP="00D36E04">
            <w:pPr>
              <w:pStyle w:val="afff4"/>
              <w:numPr>
                <w:ilvl w:val="0"/>
                <w:numId w:val="5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  <w:p w14:paraId="5F13532C" w14:textId="3E0DDF2B" w:rsidR="00B41BEF" w:rsidRPr="00B41BEF" w:rsidRDefault="00B41BEF" w:rsidP="00D36E04">
            <w:pPr>
              <w:pStyle w:val="afff4"/>
              <w:numPr>
                <w:ilvl w:val="0"/>
                <w:numId w:val="57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Запустить процесс из левого меню по кнопке «Запустить процесс»</w:t>
            </w:r>
          </w:p>
        </w:tc>
        <w:tc>
          <w:tcPr>
            <w:tcW w:w="6111" w:type="dxa"/>
            <w:gridSpan w:val="2"/>
          </w:tcPr>
          <w:p w14:paraId="344699CD" w14:textId="77777777" w:rsidR="00B41BEF" w:rsidRPr="00ED473D" w:rsidRDefault="00B41BEF" w:rsidP="00D36E04">
            <w:pPr>
              <w:pStyle w:val="afff4"/>
              <w:numPr>
                <w:ilvl w:val="0"/>
                <w:numId w:val="2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Подписанту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подписани</w:t>
            </w:r>
            <w:r w:rsidRPr="00ED473D">
              <w:rPr>
                <w:sz w:val="24"/>
                <w:szCs w:val="24"/>
              </w:rPr>
              <w:t>е</w:t>
            </w:r>
          </w:p>
          <w:p w14:paraId="469AC91D" w14:textId="77777777" w:rsidR="00B41BEF" w:rsidRDefault="00B41BEF" w:rsidP="00D36E04">
            <w:pPr>
              <w:pStyle w:val="afff4"/>
              <w:numPr>
                <w:ilvl w:val="0"/>
                <w:numId w:val="2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соответствующий этап «</w:t>
            </w:r>
            <w:r>
              <w:rPr>
                <w:sz w:val="24"/>
                <w:szCs w:val="24"/>
              </w:rPr>
              <w:t>Подписание</w:t>
            </w:r>
            <w:r w:rsidRPr="00ED473D">
              <w:rPr>
                <w:sz w:val="24"/>
                <w:szCs w:val="24"/>
              </w:rPr>
              <w:t>»</w:t>
            </w:r>
          </w:p>
          <w:p w14:paraId="036AB513" w14:textId="3B22386C" w:rsidR="00B41BEF" w:rsidRPr="00B41BEF" w:rsidRDefault="00B41BEF" w:rsidP="00D36E04">
            <w:pPr>
              <w:pStyle w:val="afff4"/>
              <w:numPr>
                <w:ilvl w:val="0"/>
                <w:numId w:val="2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Состояние карточки – «На подписании»</w:t>
            </w:r>
          </w:p>
        </w:tc>
      </w:tr>
      <w:tr w:rsidR="00B41BEF" w:rsidRPr="00B56220" w14:paraId="22A04420" w14:textId="77777777" w:rsidTr="00A373B6">
        <w:tc>
          <w:tcPr>
            <w:tcW w:w="1277" w:type="dxa"/>
            <w:shd w:val="clear" w:color="auto" w:fill="auto"/>
          </w:tcPr>
          <w:p w14:paraId="04EBF8B8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BB152EE" w14:textId="7303A238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перехода универсального процесса при неподписании</w:t>
            </w:r>
          </w:p>
        </w:tc>
        <w:tc>
          <w:tcPr>
            <w:tcW w:w="5528" w:type="dxa"/>
          </w:tcPr>
          <w:p w14:paraId="6D733747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6.1.17</w:t>
            </w:r>
          </w:p>
          <w:p w14:paraId="0CC7551F" w14:textId="781C7F39" w:rsidR="00B41BEF" w:rsidRPr="0044628F" w:rsidRDefault="00B41BEF" w:rsidP="00D36E04">
            <w:pPr>
              <w:pStyle w:val="afff4"/>
              <w:numPr>
                <w:ilvl w:val="0"/>
                <w:numId w:val="2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4628F">
              <w:rPr>
                <w:sz w:val="24"/>
                <w:szCs w:val="24"/>
              </w:rPr>
              <w:t>Подписант нажимает «Отказать», указав комментарий</w:t>
            </w:r>
          </w:p>
        </w:tc>
        <w:tc>
          <w:tcPr>
            <w:tcW w:w="6111" w:type="dxa"/>
            <w:gridSpan w:val="2"/>
          </w:tcPr>
          <w:p w14:paraId="7849A537" w14:textId="77777777" w:rsidR="00B41BEF" w:rsidRDefault="00B41BEF" w:rsidP="00D36E04">
            <w:pPr>
              <w:pStyle w:val="afff4"/>
              <w:numPr>
                <w:ilvl w:val="0"/>
                <w:numId w:val="3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Инициатору пришло задание на доработку</w:t>
            </w:r>
          </w:p>
          <w:p w14:paraId="0F8C9619" w14:textId="77777777" w:rsidR="00B41BEF" w:rsidRDefault="00B41BEF" w:rsidP="00D36E04">
            <w:pPr>
              <w:pStyle w:val="afff4"/>
              <w:numPr>
                <w:ilvl w:val="0"/>
                <w:numId w:val="3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D473D">
              <w:rPr>
                <w:sz w:val="24"/>
                <w:szCs w:val="24"/>
              </w:rPr>
              <w:t>Во вкладке «Маршрут» активен с</w:t>
            </w:r>
            <w:r>
              <w:rPr>
                <w:sz w:val="24"/>
                <w:szCs w:val="24"/>
              </w:rPr>
              <w:t>оответствующий этап «Доработка</w:t>
            </w:r>
            <w:r w:rsidRPr="00ED473D">
              <w:rPr>
                <w:sz w:val="24"/>
                <w:szCs w:val="24"/>
              </w:rPr>
              <w:t>»</w:t>
            </w:r>
          </w:p>
          <w:p w14:paraId="56194606" w14:textId="1F66F102" w:rsidR="00B41BEF" w:rsidRPr="00B41BEF" w:rsidRDefault="00B41BEF" w:rsidP="00D36E04">
            <w:pPr>
              <w:pStyle w:val="afff4"/>
              <w:numPr>
                <w:ilvl w:val="0"/>
                <w:numId w:val="3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1BEF">
              <w:rPr>
                <w:sz w:val="24"/>
                <w:szCs w:val="24"/>
              </w:rPr>
              <w:t>Состояние карточки – «На доработке»</w:t>
            </w:r>
          </w:p>
        </w:tc>
      </w:tr>
      <w:tr w:rsidR="00B41BEF" w:rsidRPr="00B56220" w14:paraId="7AF9CE5C" w14:textId="77777777" w:rsidTr="00A373B6">
        <w:tc>
          <w:tcPr>
            <w:tcW w:w="1277" w:type="dxa"/>
            <w:shd w:val="clear" w:color="auto" w:fill="auto"/>
          </w:tcPr>
          <w:p w14:paraId="5793C526" w14:textId="77777777" w:rsidR="00B41BEF" w:rsidRPr="00B56220" w:rsidRDefault="00B41BEF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AFF1AFE" w14:textId="723B9B63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отправки документа на </w:t>
            </w:r>
            <w:r>
              <w:rPr>
                <w:sz w:val="24"/>
                <w:szCs w:val="24"/>
              </w:rPr>
              <w:lastRenderedPageBreak/>
              <w:t>повторное подписание после доработки по замечаниям Подписанта</w:t>
            </w:r>
            <w:r w:rsidRPr="003F37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процессе без согласующих лиц</w:t>
            </w:r>
          </w:p>
        </w:tc>
        <w:tc>
          <w:tcPr>
            <w:tcW w:w="5528" w:type="dxa"/>
          </w:tcPr>
          <w:p w14:paraId="73C52C36" w14:textId="77777777" w:rsidR="00B41BEF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6.1.18</w:t>
            </w:r>
          </w:p>
          <w:p w14:paraId="6E3DFF23" w14:textId="77777777" w:rsidR="00B41BEF" w:rsidRDefault="00B41BEF" w:rsidP="00D36E04">
            <w:pPr>
              <w:pStyle w:val="afff4"/>
              <w:numPr>
                <w:ilvl w:val="0"/>
                <w:numId w:val="5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Инициатор выполняет доработку по </w:t>
            </w:r>
            <w:r>
              <w:rPr>
                <w:sz w:val="24"/>
                <w:szCs w:val="24"/>
              </w:rPr>
              <w:lastRenderedPageBreak/>
              <w:t>замечаниям и отправляет на повторное подписание, нажав «Начать новый цикл»</w:t>
            </w:r>
          </w:p>
          <w:p w14:paraId="07BB7A76" w14:textId="5B71D4BA" w:rsidR="00B41BEF" w:rsidRPr="0044628F" w:rsidRDefault="00B41BEF" w:rsidP="00D36E04">
            <w:pPr>
              <w:pStyle w:val="afff4"/>
              <w:numPr>
                <w:ilvl w:val="0"/>
                <w:numId w:val="5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к выполнению теста 6.1</w:t>
            </w:r>
            <w:r w:rsidRPr="0044628F">
              <w:rPr>
                <w:sz w:val="24"/>
                <w:szCs w:val="24"/>
              </w:rPr>
              <w:t>.9 и далее</w:t>
            </w:r>
          </w:p>
        </w:tc>
        <w:tc>
          <w:tcPr>
            <w:tcW w:w="6111" w:type="dxa"/>
            <w:gridSpan w:val="2"/>
          </w:tcPr>
          <w:p w14:paraId="38FADCE1" w14:textId="77777777" w:rsidR="00B41BEF" w:rsidRDefault="00B41BEF" w:rsidP="00D36E04">
            <w:pPr>
              <w:pStyle w:val="afff4"/>
              <w:numPr>
                <w:ilvl w:val="0"/>
                <w:numId w:val="2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Подписант завершает задание подписанием документа</w:t>
            </w:r>
          </w:p>
          <w:p w14:paraId="0AF88081" w14:textId="77777777" w:rsidR="00B41BEF" w:rsidRDefault="00B41BEF" w:rsidP="00D36E04">
            <w:pPr>
              <w:pStyle w:val="afff4"/>
              <w:numPr>
                <w:ilvl w:val="0"/>
                <w:numId w:val="2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успешно зарегистрирована</w:t>
            </w:r>
          </w:p>
          <w:p w14:paraId="7A668364" w14:textId="77777777" w:rsidR="00B41BEF" w:rsidRDefault="00B41BEF" w:rsidP="00D36E04">
            <w:pPr>
              <w:pStyle w:val="afff4"/>
              <w:numPr>
                <w:ilvl w:val="0"/>
                <w:numId w:val="2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Поручения по резолюции настроены</w:t>
            </w:r>
          </w:p>
          <w:p w14:paraId="49CB8BD0" w14:textId="77777777" w:rsidR="00B41BEF" w:rsidRDefault="00B41BEF" w:rsidP="00D36E04">
            <w:pPr>
              <w:pStyle w:val="afff4"/>
              <w:numPr>
                <w:ilvl w:val="0"/>
                <w:numId w:val="2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Поручения по резолюции исполнены</w:t>
            </w:r>
          </w:p>
          <w:p w14:paraId="20BF8767" w14:textId="77777777" w:rsidR="00B41BEF" w:rsidRDefault="00B41BEF" w:rsidP="00D36E04">
            <w:pPr>
              <w:pStyle w:val="afff4"/>
              <w:numPr>
                <w:ilvl w:val="0"/>
                <w:numId w:val="2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исполнения пройден</w:t>
            </w:r>
          </w:p>
          <w:p w14:paraId="6EBA2FEA" w14:textId="77777777" w:rsidR="00B41BEF" w:rsidRDefault="00B41BEF" w:rsidP="00D36E04">
            <w:pPr>
              <w:pStyle w:val="afff4"/>
              <w:numPr>
                <w:ilvl w:val="0"/>
                <w:numId w:val="2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успешно завершено</w:t>
            </w:r>
          </w:p>
          <w:p w14:paraId="3E55C1D5" w14:textId="77CD185E" w:rsidR="00B41BEF" w:rsidRPr="0044628F" w:rsidRDefault="00B41BEF" w:rsidP="00D36E04">
            <w:pPr>
              <w:pStyle w:val="afff4"/>
              <w:numPr>
                <w:ilvl w:val="0"/>
                <w:numId w:val="2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4628F">
              <w:rPr>
                <w:sz w:val="24"/>
                <w:szCs w:val="24"/>
              </w:rPr>
              <w:t>Состояние резолюции – «Завершена»</w:t>
            </w:r>
          </w:p>
        </w:tc>
      </w:tr>
      <w:tr w:rsidR="00B41BEF" w:rsidRPr="00B56220" w14:paraId="1A43ACB6" w14:textId="77777777" w:rsidTr="00A373B6">
        <w:tc>
          <w:tcPr>
            <w:tcW w:w="1277" w:type="dxa"/>
            <w:shd w:val="clear" w:color="auto" w:fill="auto"/>
          </w:tcPr>
          <w:p w14:paraId="7DB7E8E6" w14:textId="77777777" w:rsidR="00B41BEF" w:rsidRPr="0097529C" w:rsidRDefault="00B41BEF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136EBC8A" w14:textId="4B4FD9D7" w:rsidR="00B41BEF" w:rsidRPr="0097529C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97529C">
              <w:rPr>
                <w:b/>
                <w:sz w:val="24"/>
                <w:szCs w:val="24"/>
              </w:rPr>
              <w:t>Проверка реализации требований по управлению процессами архивного делопроизводства (п. 11 ЧТЗ)</w:t>
            </w:r>
          </w:p>
        </w:tc>
      </w:tr>
      <w:tr w:rsidR="00B41BEF" w:rsidRPr="00B56220" w14:paraId="038DC60F" w14:textId="77777777" w:rsidTr="00A373B6">
        <w:tc>
          <w:tcPr>
            <w:tcW w:w="1277" w:type="dxa"/>
            <w:shd w:val="clear" w:color="auto" w:fill="auto"/>
          </w:tcPr>
          <w:p w14:paraId="23EEC0DD" w14:textId="77777777" w:rsidR="00B41BEF" w:rsidRPr="0097529C" w:rsidRDefault="00B41BEF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19699BE1" w14:textId="7982D818" w:rsidR="00B41BEF" w:rsidRPr="0097529C" w:rsidRDefault="00B41BEF" w:rsidP="00B41BEF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и утверждения карточек архивного делопроизводства; списания, изъятия и удаления документов</w:t>
            </w:r>
          </w:p>
        </w:tc>
      </w:tr>
      <w:tr w:rsidR="00FF727E" w:rsidRPr="00B56220" w14:paraId="1B982A53" w14:textId="77777777" w:rsidTr="00A373B6">
        <w:tc>
          <w:tcPr>
            <w:tcW w:w="1277" w:type="dxa"/>
            <w:shd w:val="clear" w:color="auto" w:fill="auto"/>
          </w:tcPr>
          <w:p w14:paraId="6C599E49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979FA30" w14:textId="09452645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«Номенклатура Дел» из правого меню</w:t>
            </w:r>
          </w:p>
        </w:tc>
        <w:tc>
          <w:tcPr>
            <w:tcW w:w="5528" w:type="dxa"/>
          </w:tcPr>
          <w:p w14:paraId="3CD9DE50" w14:textId="77777777" w:rsidR="00FF727E" w:rsidRDefault="00FF727E" w:rsidP="00D36E04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0D327437" w14:textId="77777777" w:rsidR="00FF727E" w:rsidRPr="00EF4FB8" w:rsidRDefault="00FF727E" w:rsidP="00D36E04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</w:t>
            </w:r>
            <w:r>
              <w:rPr>
                <w:spacing w:val="-2"/>
              </w:rPr>
              <w:t>из правого меню</w:t>
            </w:r>
            <w:r w:rsidRPr="00ED229F">
              <w:rPr>
                <w:spacing w:val="-2"/>
              </w:rPr>
              <w:t xml:space="preserve"> </w:t>
            </w:r>
            <w:r>
              <w:t>«Создать карточку</w:t>
            </w:r>
            <w:r w:rsidRPr="00EC5773">
              <w:t>»</w:t>
            </w:r>
            <w:r w:rsidRPr="00ED229F">
              <w:rPr>
                <w:spacing w:val="-2"/>
              </w:rPr>
              <w:t xml:space="preserve"> </w:t>
            </w:r>
            <w:r w:rsidRPr="00EE63B9">
              <w:sym w:font="Symbol" w:char="F0AE"/>
            </w:r>
            <w:r w:rsidRPr="00ED229F">
              <w:rPr>
                <w:spacing w:val="-2"/>
              </w:rPr>
              <w:t xml:space="preserve"> </w:t>
            </w:r>
            <w:r>
              <w:t>«</w:t>
            </w:r>
            <w:r>
              <w:rPr>
                <w:spacing w:val="-2"/>
              </w:rPr>
              <w:t>Справочники</w:t>
            </w:r>
            <w:r w:rsidRPr="00EC5773">
              <w:t>»</w:t>
            </w:r>
            <w:r>
              <w:t xml:space="preserve"> </w:t>
            </w:r>
            <w:r w:rsidRPr="00EE63B9">
              <w:sym w:font="Symbol" w:char="F0AE"/>
            </w:r>
            <w:r>
              <w:t xml:space="preserve"> «Номенклатура Дел»</w:t>
            </w:r>
          </w:p>
          <w:p w14:paraId="63A10A97" w14:textId="77777777" w:rsidR="00FF727E" w:rsidRDefault="00FF727E" w:rsidP="00D36E04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Заполнить поле «Год»</w:t>
            </w:r>
          </w:p>
          <w:p w14:paraId="577FF1BB" w14:textId="34202DEE" w:rsidR="00FF727E" w:rsidRPr="00F401BD" w:rsidRDefault="00FF727E" w:rsidP="00D36E04">
            <w:pPr>
              <w:pStyle w:val="afff4"/>
              <w:numPr>
                <w:ilvl w:val="0"/>
                <w:numId w:val="18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Сохранить карточку</w:t>
            </w:r>
          </w:p>
        </w:tc>
        <w:tc>
          <w:tcPr>
            <w:tcW w:w="6111" w:type="dxa"/>
            <w:gridSpan w:val="2"/>
          </w:tcPr>
          <w:p w14:paraId="451A4364" w14:textId="518ECC97" w:rsidR="00FF727E" w:rsidRDefault="00FF727E" w:rsidP="00D36E04">
            <w:pPr>
              <w:pStyle w:val="afff4"/>
              <w:numPr>
                <w:ilvl w:val="0"/>
                <w:numId w:val="3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«Номенклатура Дел» успешно сохранена</w:t>
            </w:r>
          </w:p>
        </w:tc>
      </w:tr>
      <w:tr w:rsidR="00FF727E" w:rsidRPr="00B56220" w14:paraId="6A7489DE" w14:textId="77777777" w:rsidTr="00A373B6">
        <w:tc>
          <w:tcPr>
            <w:tcW w:w="1277" w:type="dxa"/>
            <w:shd w:val="clear" w:color="auto" w:fill="auto"/>
          </w:tcPr>
          <w:p w14:paraId="409BC4FA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E07E5E" w14:textId="6E4BA17B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карточки «Номенклатура Дел» путем копирования старой</w:t>
            </w:r>
          </w:p>
        </w:tc>
        <w:tc>
          <w:tcPr>
            <w:tcW w:w="5528" w:type="dxa"/>
          </w:tcPr>
          <w:p w14:paraId="667EE9B6" w14:textId="77777777" w:rsidR="00FF727E" w:rsidRDefault="00FF727E" w:rsidP="00D36E04">
            <w:pPr>
              <w:pStyle w:val="afff4"/>
              <w:numPr>
                <w:ilvl w:val="0"/>
                <w:numId w:val="1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2DD8D90A" w14:textId="77777777" w:rsidR="00FF727E" w:rsidRDefault="00FF727E" w:rsidP="00D36E04">
            <w:pPr>
              <w:pStyle w:val="afff4"/>
              <w:numPr>
                <w:ilvl w:val="0"/>
                <w:numId w:val="1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карточку «Номенклатура Дел», находящуюся в состоянии «Утверждена»</w:t>
            </w:r>
          </w:p>
          <w:p w14:paraId="730B1A03" w14:textId="77777777" w:rsidR="00FF727E" w:rsidRDefault="00FF727E" w:rsidP="00D36E04">
            <w:pPr>
              <w:pStyle w:val="afff4"/>
              <w:numPr>
                <w:ilvl w:val="0"/>
                <w:numId w:val="1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«Копировать»</w:t>
            </w:r>
          </w:p>
          <w:p w14:paraId="695CA3ED" w14:textId="0BF1ECF0" w:rsidR="00FF727E" w:rsidRPr="00F401BD" w:rsidRDefault="00FF727E" w:rsidP="00D36E04">
            <w:pPr>
              <w:pStyle w:val="afff4"/>
              <w:numPr>
                <w:ilvl w:val="0"/>
                <w:numId w:val="18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Сохранить карточку</w:t>
            </w:r>
          </w:p>
        </w:tc>
        <w:tc>
          <w:tcPr>
            <w:tcW w:w="6111" w:type="dxa"/>
            <w:gridSpan w:val="2"/>
          </w:tcPr>
          <w:p w14:paraId="5B1B72CD" w14:textId="77777777" w:rsidR="00FF727E" w:rsidRDefault="00FF727E" w:rsidP="00D36E04">
            <w:pPr>
              <w:pStyle w:val="afff4"/>
              <w:numPr>
                <w:ilvl w:val="0"/>
                <w:numId w:val="1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«Номенклатура Дел» успешно сохранена</w:t>
            </w:r>
          </w:p>
          <w:p w14:paraId="4710047B" w14:textId="77777777" w:rsidR="00FF727E" w:rsidRDefault="00FF727E" w:rsidP="00D36E04">
            <w:pPr>
              <w:pStyle w:val="afff4"/>
              <w:numPr>
                <w:ilvl w:val="0"/>
                <w:numId w:val="1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«Год» новой карточки автоматически заполнился значением на единицу большим исходной карточки</w:t>
            </w:r>
          </w:p>
          <w:p w14:paraId="2209BBC0" w14:textId="4C88ACA3" w:rsidR="00FF727E" w:rsidRPr="00F401BD" w:rsidRDefault="00FF727E" w:rsidP="00D36E04">
            <w:pPr>
              <w:pStyle w:val="afff4"/>
              <w:numPr>
                <w:ilvl w:val="0"/>
                <w:numId w:val="1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Полностью скопировалась структура разделов во вкладке «Иерархия хранения»</w:t>
            </w:r>
          </w:p>
        </w:tc>
      </w:tr>
      <w:tr w:rsidR="00FF727E" w:rsidRPr="00B56220" w14:paraId="10D0A622" w14:textId="77777777" w:rsidTr="00A373B6">
        <w:tc>
          <w:tcPr>
            <w:tcW w:w="1277" w:type="dxa"/>
            <w:shd w:val="clear" w:color="auto" w:fill="auto"/>
          </w:tcPr>
          <w:p w14:paraId="2FFD5116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41C76E3" w14:textId="3253CDC5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утверждения карточки «Номенклатура Дел»</w:t>
            </w:r>
          </w:p>
        </w:tc>
        <w:tc>
          <w:tcPr>
            <w:tcW w:w="5528" w:type="dxa"/>
          </w:tcPr>
          <w:p w14:paraId="5409CF43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</w:t>
            </w:r>
          </w:p>
          <w:p w14:paraId="17612F3C" w14:textId="77777777" w:rsidR="00FF727E" w:rsidRDefault="00FF727E" w:rsidP="00D36E04">
            <w:pPr>
              <w:pStyle w:val="afff4"/>
              <w:numPr>
                <w:ilvl w:val="0"/>
                <w:numId w:val="1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065DC7DF" w14:textId="77777777" w:rsidR="00FF727E" w:rsidRDefault="00FF727E" w:rsidP="00D36E04">
            <w:pPr>
              <w:pStyle w:val="afff4"/>
              <w:numPr>
                <w:ilvl w:val="0"/>
                <w:numId w:val="1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карточку «Номенклатура Дел»</w:t>
            </w:r>
          </w:p>
          <w:p w14:paraId="73099749" w14:textId="56C97CE5" w:rsidR="00FF727E" w:rsidRPr="00F401BD" w:rsidRDefault="00FF727E" w:rsidP="00D36E04">
            <w:pPr>
              <w:pStyle w:val="afff4"/>
              <w:numPr>
                <w:ilvl w:val="0"/>
                <w:numId w:val="19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lastRenderedPageBreak/>
              <w:t>В левом меню нажать «Утвердить»</w:t>
            </w:r>
          </w:p>
        </w:tc>
        <w:tc>
          <w:tcPr>
            <w:tcW w:w="6111" w:type="dxa"/>
            <w:gridSpan w:val="2"/>
          </w:tcPr>
          <w:p w14:paraId="51FDCDE5" w14:textId="0AC93097" w:rsidR="00FF727E" w:rsidRDefault="00FF727E" w:rsidP="00D36E04">
            <w:pPr>
              <w:pStyle w:val="afff4"/>
              <w:numPr>
                <w:ilvl w:val="0"/>
                <w:numId w:val="3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поменяла свое состояние на «Утверждена»</w:t>
            </w:r>
          </w:p>
        </w:tc>
      </w:tr>
      <w:tr w:rsidR="00FF727E" w:rsidRPr="00B56220" w14:paraId="4DD76E82" w14:textId="77777777" w:rsidTr="00A373B6">
        <w:tc>
          <w:tcPr>
            <w:tcW w:w="1277" w:type="dxa"/>
            <w:shd w:val="clear" w:color="auto" w:fill="auto"/>
          </w:tcPr>
          <w:p w14:paraId="79A4255E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93A7320" w14:textId="6359CAB3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>Проверка создания карточки «</w:t>
            </w:r>
            <w:r>
              <w:rPr>
                <w:sz w:val="24"/>
                <w:szCs w:val="24"/>
              </w:rPr>
              <w:t>Раздел</w:t>
            </w:r>
            <w:r w:rsidRPr="00B2479A"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06C21790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</w:t>
            </w:r>
          </w:p>
          <w:p w14:paraId="5F0E9D51" w14:textId="77777777" w:rsidR="00FF727E" w:rsidRPr="00B2479A" w:rsidRDefault="00FF727E" w:rsidP="00D36E04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пол ролью Архивариуса</w:t>
            </w:r>
          </w:p>
          <w:p w14:paraId="4EB61A7F" w14:textId="77777777" w:rsidR="00FF727E" w:rsidRDefault="00FF727E" w:rsidP="00D36E04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карточку «Номенклатура Дел»</w:t>
            </w:r>
          </w:p>
          <w:p w14:paraId="3B234D75" w14:textId="77777777" w:rsidR="00FF727E" w:rsidRDefault="00FF727E" w:rsidP="00D36E04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«Добавить Раздел»</w:t>
            </w:r>
          </w:p>
          <w:p w14:paraId="545F5ABE" w14:textId="77777777" w:rsidR="00FF727E" w:rsidRDefault="00FF727E" w:rsidP="00D36E04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карточки</w:t>
            </w:r>
          </w:p>
          <w:p w14:paraId="425F4ABF" w14:textId="692911AC" w:rsidR="00FF727E" w:rsidRPr="00F401BD" w:rsidRDefault="00FF727E" w:rsidP="00D36E04">
            <w:pPr>
              <w:pStyle w:val="afff4"/>
              <w:numPr>
                <w:ilvl w:val="0"/>
                <w:numId w:val="1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6797EDD7" w14:textId="77777777" w:rsidR="00FF727E" w:rsidRDefault="00FF727E" w:rsidP="00D36E04">
            <w:pPr>
              <w:pStyle w:val="afff4"/>
              <w:numPr>
                <w:ilvl w:val="0"/>
                <w:numId w:val="1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«Раздел» успешно сохранена</w:t>
            </w:r>
          </w:p>
          <w:p w14:paraId="5CC35D19" w14:textId="4A8C42B2" w:rsidR="00FF727E" w:rsidRPr="00F401BD" w:rsidRDefault="00FF727E" w:rsidP="00D36E04">
            <w:pPr>
              <w:pStyle w:val="afff4"/>
              <w:numPr>
                <w:ilvl w:val="0"/>
                <w:numId w:val="1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Во вкладке «Иерархия хранения» появилась древовидная структура хранения</w:t>
            </w:r>
          </w:p>
        </w:tc>
      </w:tr>
      <w:tr w:rsidR="00FF727E" w:rsidRPr="00B56220" w14:paraId="0ACB0934" w14:textId="77777777" w:rsidTr="00A373B6">
        <w:tc>
          <w:tcPr>
            <w:tcW w:w="1277" w:type="dxa"/>
            <w:shd w:val="clear" w:color="auto" w:fill="auto"/>
          </w:tcPr>
          <w:p w14:paraId="6B47F15F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03C7EA" w14:textId="01E78E98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9E548E">
              <w:rPr>
                <w:sz w:val="24"/>
                <w:szCs w:val="24"/>
              </w:rPr>
              <w:t>Проверка создания дочерней карточки «Раздел»</w:t>
            </w:r>
          </w:p>
        </w:tc>
        <w:tc>
          <w:tcPr>
            <w:tcW w:w="5528" w:type="dxa"/>
          </w:tcPr>
          <w:p w14:paraId="2B560E39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7.1.4</w:t>
            </w:r>
          </w:p>
          <w:p w14:paraId="1F6C729C" w14:textId="77777777" w:rsidR="00FF727E" w:rsidRPr="00B2479A" w:rsidRDefault="00FF727E" w:rsidP="00D36E04">
            <w:pPr>
              <w:pStyle w:val="afff4"/>
              <w:numPr>
                <w:ilvl w:val="0"/>
                <w:numId w:val="1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1E75833F" w14:textId="77777777" w:rsidR="00FF727E" w:rsidRDefault="00FF727E" w:rsidP="00D36E04">
            <w:pPr>
              <w:pStyle w:val="afff4"/>
              <w:numPr>
                <w:ilvl w:val="0"/>
                <w:numId w:val="1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карточку «Номенклатура Дел»</w:t>
            </w:r>
          </w:p>
          <w:p w14:paraId="1D38C0AF" w14:textId="77777777" w:rsidR="00FF727E" w:rsidRDefault="00FF727E" w:rsidP="00D36E04">
            <w:pPr>
              <w:pStyle w:val="afff4"/>
              <w:numPr>
                <w:ilvl w:val="0"/>
                <w:numId w:val="1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«Добавить Раздел»</w:t>
            </w:r>
          </w:p>
          <w:p w14:paraId="2544C747" w14:textId="77777777" w:rsidR="00FF727E" w:rsidRDefault="00FF727E" w:rsidP="00D36E04">
            <w:pPr>
              <w:pStyle w:val="afff4"/>
              <w:numPr>
                <w:ilvl w:val="0"/>
                <w:numId w:val="1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карточки</w:t>
            </w:r>
          </w:p>
          <w:p w14:paraId="5A9DB021" w14:textId="77777777" w:rsidR="00FF727E" w:rsidRDefault="00FF727E" w:rsidP="00D36E04">
            <w:pPr>
              <w:pStyle w:val="afff4"/>
              <w:numPr>
                <w:ilvl w:val="0"/>
                <w:numId w:val="1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поле «Родительский раздел»</w:t>
            </w:r>
          </w:p>
          <w:p w14:paraId="26194655" w14:textId="6E7ACACF" w:rsidR="00FF727E" w:rsidRPr="00F401BD" w:rsidRDefault="00FF727E" w:rsidP="00D36E04">
            <w:pPr>
              <w:pStyle w:val="afff4"/>
              <w:numPr>
                <w:ilvl w:val="0"/>
                <w:numId w:val="19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77C36BD2" w14:textId="77777777" w:rsidR="00FF727E" w:rsidRDefault="00FF727E" w:rsidP="00D36E04">
            <w:pPr>
              <w:pStyle w:val="afff4"/>
              <w:numPr>
                <w:ilvl w:val="0"/>
                <w:numId w:val="1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Дочерняя карточка «Раздел» успешно сохранена</w:t>
            </w:r>
          </w:p>
          <w:p w14:paraId="32ABFB0E" w14:textId="1F0C449D" w:rsidR="00FF727E" w:rsidRPr="00F401BD" w:rsidRDefault="00FF727E" w:rsidP="00D36E04">
            <w:pPr>
              <w:pStyle w:val="afff4"/>
              <w:numPr>
                <w:ilvl w:val="0"/>
                <w:numId w:val="1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401BD">
              <w:rPr>
                <w:sz w:val="24"/>
                <w:szCs w:val="24"/>
              </w:rPr>
              <w:t>В древовидной структуре вкладки «Иерархия хранения» новый раздел находится в составе узла родительского раздела</w:t>
            </w:r>
          </w:p>
        </w:tc>
      </w:tr>
      <w:tr w:rsidR="00FF727E" w:rsidRPr="00B56220" w14:paraId="045C97D5" w14:textId="77777777" w:rsidTr="00A373B6">
        <w:tc>
          <w:tcPr>
            <w:tcW w:w="1277" w:type="dxa"/>
            <w:shd w:val="clear" w:color="auto" w:fill="auto"/>
          </w:tcPr>
          <w:p w14:paraId="6DEAFC29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D8955F" w14:textId="34B0EF1D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>Проверка создания карточки «</w:t>
            </w:r>
            <w:r>
              <w:rPr>
                <w:sz w:val="24"/>
                <w:szCs w:val="24"/>
              </w:rPr>
              <w:t>Дело</w:t>
            </w:r>
            <w:r w:rsidRPr="00B2479A"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02D1E83B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7.1.5</w:t>
            </w:r>
          </w:p>
          <w:p w14:paraId="49C6D7DB" w14:textId="77777777" w:rsidR="00FF727E" w:rsidRPr="00B2479A" w:rsidRDefault="00FF727E" w:rsidP="00D36E04">
            <w:pPr>
              <w:pStyle w:val="afff4"/>
              <w:numPr>
                <w:ilvl w:val="0"/>
                <w:numId w:val="1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6C53BDC8" w14:textId="77777777" w:rsidR="00FF727E" w:rsidRDefault="00FF727E" w:rsidP="00D36E04">
            <w:pPr>
              <w:pStyle w:val="afff4"/>
              <w:numPr>
                <w:ilvl w:val="0"/>
                <w:numId w:val="1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дочернюю карточку «Раздел»</w:t>
            </w:r>
          </w:p>
          <w:p w14:paraId="63A48E9A" w14:textId="77777777" w:rsidR="00FF727E" w:rsidRDefault="00FF727E" w:rsidP="00D36E04">
            <w:pPr>
              <w:pStyle w:val="afff4"/>
              <w:numPr>
                <w:ilvl w:val="0"/>
                <w:numId w:val="1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левого меню нажать «Добавить Дело»</w:t>
            </w:r>
          </w:p>
          <w:p w14:paraId="3AFF87FB" w14:textId="77777777" w:rsidR="00FF727E" w:rsidRDefault="00FF727E" w:rsidP="00D36E04">
            <w:pPr>
              <w:pStyle w:val="afff4"/>
              <w:numPr>
                <w:ilvl w:val="0"/>
                <w:numId w:val="1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обязательные поля карточки</w:t>
            </w:r>
          </w:p>
          <w:p w14:paraId="11E74DAF" w14:textId="78108072" w:rsidR="00FF727E" w:rsidRPr="009C29AE" w:rsidRDefault="00FF727E" w:rsidP="00D36E04">
            <w:pPr>
              <w:pStyle w:val="afff4"/>
              <w:numPr>
                <w:ilvl w:val="0"/>
                <w:numId w:val="19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6111" w:type="dxa"/>
            <w:gridSpan w:val="2"/>
          </w:tcPr>
          <w:p w14:paraId="2C1C9492" w14:textId="77777777" w:rsidR="00FF727E" w:rsidRDefault="00FF727E" w:rsidP="00D36E04">
            <w:pPr>
              <w:pStyle w:val="afff4"/>
              <w:numPr>
                <w:ilvl w:val="0"/>
                <w:numId w:val="1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«Дело» успешно сохранена</w:t>
            </w:r>
          </w:p>
          <w:p w14:paraId="719BE2E6" w14:textId="5F7C61F4" w:rsidR="00FF727E" w:rsidRPr="009C29AE" w:rsidRDefault="00FF727E" w:rsidP="00D36E04">
            <w:pPr>
              <w:pStyle w:val="afff4"/>
              <w:numPr>
                <w:ilvl w:val="0"/>
                <w:numId w:val="19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Во вкладке «Иерархия хранения» появилась древовидная структура хранения</w:t>
            </w:r>
          </w:p>
        </w:tc>
      </w:tr>
      <w:tr w:rsidR="00FF727E" w:rsidRPr="00B56220" w14:paraId="257EA95F" w14:textId="77777777" w:rsidTr="00A373B6">
        <w:tc>
          <w:tcPr>
            <w:tcW w:w="1277" w:type="dxa"/>
            <w:shd w:val="clear" w:color="auto" w:fill="auto"/>
          </w:tcPr>
          <w:p w14:paraId="52EE06D1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8852BA" w14:textId="41C6C155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>утверждения карточки «Раздел»</w:t>
            </w:r>
          </w:p>
        </w:tc>
        <w:tc>
          <w:tcPr>
            <w:tcW w:w="5528" w:type="dxa"/>
          </w:tcPr>
          <w:p w14:paraId="00F39EBE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7.1.6</w:t>
            </w:r>
          </w:p>
          <w:p w14:paraId="1D1D8FBB" w14:textId="77777777" w:rsidR="00FF727E" w:rsidRDefault="00FF727E" w:rsidP="00D36E04">
            <w:pPr>
              <w:pStyle w:val="afff4"/>
              <w:numPr>
                <w:ilvl w:val="0"/>
                <w:numId w:val="1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121FAEF6" w14:textId="77777777" w:rsidR="00FF727E" w:rsidRDefault="00FF727E" w:rsidP="00D36E04">
            <w:pPr>
              <w:pStyle w:val="afff4"/>
              <w:numPr>
                <w:ilvl w:val="0"/>
                <w:numId w:val="1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родительскую карточку «Раздел»</w:t>
            </w:r>
          </w:p>
          <w:p w14:paraId="58DA5208" w14:textId="6487D0EB" w:rsidR="00FF727E" w:rsidRPr="009C29AE" w:rsidRDefault="00FF727E" w:rsidP="00D36E04">
            <w:pPr>
              <w:pStyle w:val="afff4"/>
              <w:numPr>
                <w:ilvl w:val="0"/>
                <w:numId w:val="19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левом меню нажать «Утвердить»</w:t>
            </w:r>
          </w:p>
        </w:tc>
        <w:tc>
          <w:tcPr>
            <w:tcW w:w="6111" w:type="dxa"/>
            <w:gridSpan w:val="2"/>
          </w:tcPr>
          <w:p w14:paraId="4966BCBF" w14:textId="77777777" w:rsidR="00FF727E" w:rsidRDefault="00FF727E" w:rsidP="00D36E04">
            <w:pPr>
              <w:pStyle w:val="afff4"/>
              <w:numPr>
                <w:ilvl w:val="0"/>
                <w:numId w:val="1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Карточка поменяла свое состояние на </w:t>
            </w:r>
            <w:r>
              <w:rPr>
                <w:sz w:val="24"/>
                <w:szCs w:val="24"/>
              </w:rPr>
              <w:lastRenderedPageBreak/>
              <w:t>«Утвержден»</w:t>
            </w:r>
          </w:p>
          <w:p w14:paraId="0563C6CE" w14:textId="77777777" w:rsidR="00FF727E" w:rsidRDefault="00FF727E" w:rsidP="00D36E04">
            <w:pPr>
              <w:pStyle w:val="afff4"/>
              <w:numPr>
                <w:ilvl w:val="0"/>
                <w:numId w:val="1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дочернего раздела также поменяла свое состояние на «Утвержден»</w:t>
            </w:r>
          </w:p>
          <w:p w14:paraId="4A89DA0B" w14:textId="5FCE7106" w:rsidR="00FF727E" w:rsidRPr="009C29AE" w:rsidRDefault="00FF727E" w:rsidP="00D36E04">
            <w:pPr>
              <w:pStyle w:val="afff4"/>
              <w:numPr>
                <w:ilvl w:val="0"/>
                <w:numId w:val="1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Карточка «Дело» в составе дочернего раздела также поменяла свое состояние на «Утверждено»</w:t>
            </w:r>
          </w:p>
        </w:tc>
      </w:tr>
      <w:tr w:rsidR="00FF727E" w:rsidRPr="00B56220" w14:paraId="1AE33BA4" w14:textId="77777777" w:rsidTr="00A373B6">
        <w:tc>
          <w:tcPr>
            <w:tcW w:w="1277" w:type="dxa"/>
            <w:shd w:val="clear" w:color="auto" w:fill="auto"/>
          </w:tcPr>
          <w:p w14:paraId="1FEFE801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1A43326" w14:textId="0DD2E91F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утверждения карточки «Дело»</w:t>
            </w:r>
          </w:p>
        </w:tc>
        <w:tc>
          <w:tcPr>
            <w:tcW w:w="5528" w:type="dxa"/>
          </w:tcPr>
          <w:p w14:paraId="6F45F9FD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7.1.6</w:t>
            </w:r>
          </w:p>
          <w:p w14:paraId="6A9453CC" w14:textId="77777777" w:rsidR="00FF727E" w:rsidRDefault="00FF727E" w:rsidP="00D36E04">
            <w:pPr>
              <w:pStyle w:val="afff4"/>
              <w:numPr>
                <w:ilvl w:val="0"/>
                <w:numId w:val="1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575FA0BC" w14:textId="77777777" w:rsidR="00FF727E" w:rsidRDefault="00FF727E" w:rsidP="00D36E04">
            <w:pPr>
              <w:pStyle w:val="afff4"/>
              <w:numPr>
                <w:ilvl w:val="0"/>
                <w:numId w:val="1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234B08E8" w14:textId="0AA62E28" w:rsidR="00FF727E" w:rsidRPr="009C29AE" w:rsidRDefault="00FF727E" w:rsidP="00D36E04">
            <w:pPr>
              <w:pStyle w:val="afff4"/>
              <w:numPr>
                <w:ilvl w:val="0"/>
                <w:numId w:val="19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левом меню нажать «Утвердить»</w:t>
            </w:r>
          </w:p>
        </w:tc>
        <w:tc>
          <w:tcPr>
            <w:tcW w:w="6111" w:type="dxa"/>
            <w:gridSpan w:val="2"/>
          </w:tcPr>
          <w:p w14:paraId="10A1666E" w14:textId="2445708D" w:rsidR="00FF727E" w:rsidRDefault="00FF727E" w:rsidP="00D36E04">
            <w:pPr>
              <w:pStyle w:val="afff4"/>
              <w:numPr>
                <w:ilvl w:val="0"/>
                <w:numId w:val="3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поменяла свое состояние на «Утверждено»</w:t>
            </w:r>
          </w:p>
        </w:tc>
      </w:tr>
      <w:tr w:rsidR="00FF727E" w:rsidRPr="00B56220" w14:paraId="28D270ED" w14:textId="77777777" w:rsidTr="00A373B6">
        <w:tc>
          <w:tcPr>
            <w:tcW w:w="1277" w:type="dxa"/>
            <w:shd w:val="clear" w:color="auto" w:fill="auto"/>
          </w:tcPr>
          <w:p w14:paraId="5B274523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944342" w14:textId="16FB97A8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окна настроек нового тома</w:t>
            </w:r>
          </w:p>
        </w:tc>
        <w:tc>
          <w:tcPr>
            <w:tcW w:w="5528" w:type="dxa"/>
          </w:tcPr>
          <w:p w14:paraId="4CF5D7FB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7.1.7</w:t>
            </w:r>
          </w:p>
          <w:p w14:paraId="0E6B8AC2" w14:textId="77777777" w:rsidR="00FF727E" w:rsidRDefault="00FF727E" w:rsidP="00D36E04">
            <w:pPr>
              <w:pStyle w:val="afff4"/>
              <w:numPr>
                <w:ilvl w:val="0"/>
                <w:numId w:val="1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4EB6EE65" w14:textId="77777777" w:rsidR="00FF727E" w:rsidRDefault="00FF727E" w:rsidP="00D36E04">
            <w:pPr>
              <w:pStyle w:val="afff4"/>
              <w:numPr>
                <w:ilvl w:val="0"/>
                <w:numId w:val="1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2EE4F1E6" w14:textId="5AE48230" w:rsidR="00FF727E" w:rsidRPr="009C29AE" w:rsidRDefault="00FF727E" w:rsidP="00D36E04">
            <w:pPr>
              <w:pStyle w:val="afff4"/>
              <w:numPr>
                <w:ilvl w:val="0"/>
                <w:numId w:val="19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Во вкладке «Тома» нажать кнопку «Добавить»</w:t>
            </w:r>
          </w:p>
        </w:tc>
        <w:tc>
          <w:tcPr>
            <w:tcW w:w="6111" w:type="dxa"/>
            <w:gridSpan w:val="2"/>
          </w:tcPr>
          <w:p w14:paraId="2020E3DE" w14:textId="0B63620D" w:rsidR="00FF727E" w:rsidRDefault="00FF727E" w:rsidP="00D36E04">
            <w:pPr>
              <w:pStyle w:val="afff4"/>
              <w:numPr>
                <w:ilvl w:val="0"/>
                <w:numId w:val="4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настроек нового тома</w:t>
            </w:r>
          </w:p>
        </w:tc>
      </w:tr>
      <w:tr w:rsidR="00FF727E" w:rsidRPr="00B56220" w14:paraId="4EE4E3AF" w14:textId="77777777" w:rsidTr="00A373B6">
        <w:tc>
          <w:tcPr>
            <w:tcW w:w="1277" w:type="dxa"/>
            <w:shd w:val="clear" w:color="auto" w:fill="auto"/>
          </w:tcPr>
          <w:p w14:paraId="2E52F055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DAC91E" w14:textId="7EB554CD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настроек создания нового тома</w:t>
            </w:r>
          </w:p>
        </w:tc>
        <w:tc>
          <w:tcPr>
            <w:tcW w:w="5528" w:type="dxa"/>
          </w:tcPr>
          <w:p w14:paraId="0D8332A3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7.1.9</w:t>
            </w:r>
          </w:p>
          <w:p w14:paraId="7D3A5BEC" w14:textId="77777777" w:rsidR="00FF727E" w:rsidRDefault="00FF727E" w:rsidP="00D36E04">
            <w:pPr>
              <w:pStyle w:val="afff4"/>
              <w:numPr>
                <w:ilvl w:val="0"/>
                <w:numId w:val="2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в окне настроек «Том»</w:t>
            </w:r>
          </w:p>
          <w:p w14:paraId="42E55C3A" w14:textId="77777777" w:rsidR="00FF727E" w:rsidRDefault="00FF727E" w:rsidP="00D36E04">
            <w:pPr>
              <w:pStyle w:val="afff4"/>
              <w:numPr>
                <w:ilvl w:val="0"/>
                <w:numId w:val="2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</w:t>
            </w:r>
          </w:p>
          <w:p w14:paraId="6A624E60" w14:textId="741001B2" w:rsidR="00FF727E" w:rsidRPr="009C29AE" w:rsidRDefault="00FF727E" w:rsidP="00D36E04">
            <w:pPr>
              <w:pStyle w:val="afff4"/>
              <w:numPr>
                <w:ilvl w:val="0"/>
                <w:numId w:val="20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251E07B2" w14:textId="77777777" w:rsidR="00FF727E" w:rsidRDefault="00FF727E" w:rsidP="00D36E04">
            <w:pPr>
              <w:pStyle w:val="afff4"/>
              <w:numPr>
                <w:ilvl w:val="0"/>
                <w:numId w:val="2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«Тома» отобразилась информация по созданным новым томам</w:t>
            </w:r>
          </w:p>
          <w:p w14:paraId="5865A7D8" w14:textId="0C19FF39" w:rsidR="00FF727E" w:rsidRPr="009C29AE" w:rsidRDefault="00FF727E" w:rsidP="00D36E04">
            <w:pPr>
              <w:pStyle w:val="afff4"/>
              <w:numPr>
                <w:ilvl w:val="0"/>
                <w:numId w:val="2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Во вкладке «Иерархия хранения» изменилась древовидная структура хранения</w:t>
            </w:r>
          </w:p>
        </w:tc>
      </w:tr>
      <w:tr w:rsidR="00FF727E" w:rsidRPr="00B56220" w14:paraId="29AFB05F" w14:textId="77777777" w:rsidTr="00A373B6">
        <w:tc>
          <w:tcPr>
            <w:tcW w:w="1277" w:type="dxa"/>
            <w:shd w:val="clear" w:color="auto" w:fill="auto"/>
          </w:tcPr>
          <w:p w14:paraId="766AB88D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36F899" w14:textId="5C60F317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отображения перечня доступных документов для </w:t>
            </w:r>
            <w:r>
              <w:rPr>
                <w:sz w:val="24"/>
                <w:szCs w:val="24"/>
              </w:rPr>
              <w:lastRenderedPageBreak/>
              <w:t>списания</w:t>
            </w:r>
          </w:p>
        </w:tc>
        <w:tc>
          <w:tcPr>
            <w:tcW w:w="5528" w:type="dxa"/>
          </w:tcPr>
          <w:p w14:paraId="0E5A9AD7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7.1.3</w:t>
            </w:r>
          </w:p>
          <w:p w14:paraId="44F2E9A5" w14:textId="77777777" w:rsidR="00FF727E" w:rsidRDefault="00FF727E" w:rsidP="00D36E04">
            <w:pPr>
              <w:pStyle w:val="afff4"/>
              <w:numPr>
                <w:ilvl w:val="0"/>
                <w:numId w:val="2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161BF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35FA39FB" w14:textId="77777777" w:rsidR="00FF727E" w:rsidRDefault="00FF727E" w:rsidP="00D36E04">
            <w:pPr>
              <w:pStyle w:val="afff4"/>
              <w:numPr>
                <w:ilvl w:val="0"/>
                <w:numId w:val="2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Открыть ранее сохраненную карточку </w:t>
            </w:r>
            <w:r>
              <w:rPr>
                <w:sz w:val="24"/>
                <w:szCs w:val="24"/>
              </w:rPr>
              <w:lastRenderedPageBreak/>
              <w:t>«Дело»</w:t>
            </w:r>
          </w:p>
          <w:p w14:paraId="12EBFDB2" w14:textId="5B8F2042" w:rsidR="00FF727E" w:rsidRPr="009C29AE" w:rsidRDefault="00FF727E" w:rsidP="00D36E04">
            <w:pPr>
              <w:pStyle w:val="afff4"/>
              <w:numPr>
                <w:ilvl w:val="0"/>
                <w:numId w:val="20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Из левого меню нажать «Списать Документы»</w:t>
            </w:r>
          </w:p>
        </w:tc>
        <w:tc>
          <w:tcPr>
            <w:tcW w:w="6111" w:type="dxa"/>
            <w:gridSpan w:val="2"/>
          </w:tcPr>
          <w:p w14:paraId="02704FBD" w14:textId="1CD56828" w:rsidR="00FF727E" w:rsidRDefault="00FF727E" w:rsidP="00D36E04">
            <w:pPr>
              <w:pStyle w:val="afff4"/>
              <w:numPr>
                <w:ilvl w:val="0"/>
                <w:numId w:val="40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Появилось окно с перечнем доступных документов для списания</w:t>
            </w:r>
          </w:p>
        </w:tc>
      </w:tr>
      <w:tr w:rsidR="00FF727E" w:rsidRPr="00B56220" w14:paraId="79CFF8EF" w14:textId="77777777" w:rsidTr="00A373B6">
        <w:tc>
          <w:tcPr>
            <w:tcW w:w="1277" w:type="dxa"/>
            <w:shd w:val="clear" w:color="auto" w:fill="auto"/>
          </w:tcPr>
          <w:p w14:paraId="78F51B97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E305C93" w14:textId="42099AC0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списания документов</w:t>
            </w:r>
          </w:p>
        </w:tc>
        <w:tc>
          <w:tcPr>
            <w:tcW w:w="5528" w:type="dxa"/>
          </w:tcPr>
          <w:p w14:paraId="058297E3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7.1.11</w:t>
            </w:r>
          </w:p>
          <w:p w14:paraId="7E0994A9" w14:textId="77777777" w:rsidR="00FF727E" w:rsidRDefault="00FF727E" w:rsidP="00D36E04">
            <w:pPr>
              <w:pStyle w:val="afff4"/>
              <w:numPr>
                <w:ilvl w:val="0"/>
                <w:numId w:val="2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из списка документы для списания и нажать на пиктограмму с изображением галки</w:t>
            </w:r>
          </w:p>
          <w:p w14:paraId="505C62D2" w14:textId="5099163F" w:rsidR="00FF727E" w:rsidRPr="009C29AE" w:rsidRDefault="00FF727E" w:rsidP="00D36E04">
            <w:pPr>
              <w:pStyle w:val="afff4"/>
              <w:numPr>
                <w:ilvl w:val="0"/>
                <w:numId w:val="20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0347F007" w14:textId="1BF75CA9" w:rsidR="00FF727E" w:rsidRDefault="00FF727E" w:rsidP="00D36E04">
            <w:pPr>
              <w:pStyle w:val="afff4"/>
              <w:numPr>
                <w:ilvl w:val="0"/>
                <w:numId w:val="4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Заполнилась таблица в разделе «Документы»</w:t>
            </w:r>
          </w:p>
        </w:tc>
      </w:tr>
      <w:tr w:rsidR="00FF727E" w:rsidRPr="00B56220" w14:paraId="5F259E92" w14:textId="77777777" w:rsidTr="00A373B6">
        <w:tc>
          <w:tcPr>
            <w:tcW w:w="1277" w:type="dxa"/>
            <w:shd w:val="clear" w:color="auto" w:fill="auto"/>
          </w:tcPr>
          <w:p w14:paraId="55DEB9F5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90DF9E" w14:textId="7BAA76D7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окна настроек по списанному документу</w:t>
            </w:r>
          </w:p>
        </w:tc>
        <w:tc>
          <w:tcPr>
            <w:tcW w:w="5528" w:type="dxa"/>
          </w:tcPr>
          <w:p w14:paraId="559DFFD4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7.1.12</w:t>
            </w:r>
          </w:p>
          <w:p w14:paraId="3CDF94A7" w14:textId="296C4D3F" w:rsidR="00FF727E" w:rsidRDefault="00FF727E" w:rsidP="00D36E04">
            <w:pPr>
              <w:pStyle w:val="afff4"/>
              <w:numPr>
                <w:ilvl w:val="0"/>
                <w:numId w:val="4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«Документы» нажать дважды по строке выбранного документа</w:t>
            </w:r>
          </w:p>
        </w:tc>
        <w:tc>
          <w:tcPr>
            <w:tcW w:w="6111" w:type="dxa"/>
            <w:gridSpan w:val="2"/>
          </w:tcPr>
          <w:p w14:paraId="6856A5DB" w14:textId="3ADC2C93" w:rsidR="00FF727E" w:rsidRDefault="00FF727E" w:rsidP="00D36E04">
            <w:pPr>
              <w:pStyle w:val="afff4"/>
              <w:numPr>
                <w:ilvl w:val="0"/>
                <w:numId w:val="4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настроек по списанному документу</w:t>
            </w:r>
          </w:p>
        </w:tc>
      </w:tr>
      <w:tr w:rsidR="00FF727E" w:rsidRPr="00B56220" w14:paraId="3AFD8ED1" w14:textId="77777777" w:rsidTr="00A373B6">
        <w:tc>
          <w:tcPr>
            <w:tcW w:w="1277" w:type="dxa"/>
            <w:shd w:val="clear" w:color="auto" w:fill="auto"/>
          </w:tcPr>
          <w:p w14:paraId="2A1A1FC1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40FF83" w14:textId="2BA6D035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записи документа в существующий том</w:t>
            </w:r>
          </w:p>
        </w:tc>
        <w:tc>
          <w:tcPr>
            <w:tcW w:w="5528" w:type="dxa"/>
          </w:tcPr>
          <w:p w14:paraId="398E3BB3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7.1.13</w:t>
            </w:r>
          </w:p>
          <w:p w14:paraId="20950F95" w14:textId="77777777" w:rsidR="00FF727E" w:rsidRPr="005D7D55" w:rsidRDefault="00FF727E" w:rsidP="00D36E04">
            <w:pPr>
              <w:pStyle w:val="afff4"/>
              <w:numPr>
                <w:ilvl w:val="0"/>
                <w:numId w:val="2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количество листов документа</w:t>
            </w:r>
          </w:p>
          <w:p w14:paraId="11837A88" w14:textId="77777777" w:rsidR="00FF727E" w:rsidRDefault="00FF727E" w:rsidP="00D36E04">
            <w:pPr>
              <w:pStyle w:val="afff4"/>
              <w:numPr>
                <w:ilvl w:val="0"/>
                <w:numId w:val="2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</w:t>
            </w:r>
          </w:p>
          <w:p w14:paraId="23971A9C" w14:textId="7C007E1B" w:rsidR="00FF727E" w:rsidRPr="009C29AE" w:rsidRDefault="00FF727E" w:rsidP="00D36E04">
            <w:pPr>
              <w:pStyle w:val="afff4"/>
              <w:numPr>
                <w:ilvl w:val="0"/>
                <w:numId w:val="20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39F2D5AF" w14:textId="77777777" w:rsidR="00FF727E" w:rsidRPr="005D7D55" w:rsidRDefault="00FF727E" w:rsidP="00D36E04">
            <w:pPr>
              <w:pStyle w:val="afff4"/>
              <w:numPr>
                <w:ilvl w:val="0"/>
                <w:numId w:val="2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информация по количеству листов в документе</w:t>
            </w:r>
          </w:p>
          <w:p w14:paraId="33FC686D" w14:textId="77777777" w:rsidR="00FF727E" w:rsidRPr="005D7D55" w:rsidRDefault="00FF727E" w:rsidP="00D36E04">
            <w:pPr>
              <w:pStyle w:val="afff4"/>
              <w:numPr>
                <w:ilvl w:val="0"/>
                <w:numId w:val="2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ссылка на том, в который записался документ</w:t>
            </w:r>
          </w:p>
          <w:p w14:paraId="753EECDE" w14:textId="77777777" w:rsidR="00FF727E" w:rsidRDefault="00FF727E" w:rsidP="00D36E04">
            <w:pPr>
              <w:pStyle w:val="afff4"/>
              <w:numPr>
                <w:ilvl w:val="0"/>
                <w:numId w:val="2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томов отобрази</w:t>
            </w:r>
            <w:r>
              <w:rPr>
                <w:sz w:val="24"/>
                <w:szCs w:val="24"/>
              </w:rPr>
              <w:t xml:space="preserve">лось количество листов в </w:t>
            </w:r>
            <w:r w:rsidRPr="005D7D55">
              <w:rPr>
                <w:sz w:val="24"/>
                <w:szCs w:val="24"/>
              </w:rPr>
              <w:t>томе</w:t>
            </w:r>
          </w:p>
          <w:p w14:paraId="76E49A3A" w14:textId="0A120799" w:rsidR="00FF727E" w:rsidRPr="009C29AE" w:rsidRDefault="00FF727E" w:rsidP="00D36E04">
            <w:pPr>
              <w:pStyle w:val="afff4"/>
              <w:numPr>
                <w:ilvl w:val="0"/>
                <w:numId w:val="2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соответствующей карточке документа в разделе «Списание в архив» пропишутся ссылки на дело и том, куда списан документ</w:t>
            </w:r>
          </w:p>
        </w:tc>
      </w:tr>
      <w:tr w:rsidR="00FF727E" w:rsidRPr="00B56220" w14:paraId="67B7EF77" w14:textId="77777777" w:rsidTr="00A373B6">
        <w:tc>
          <w:tcPr>
            <w:tcW w:w="1277" w:type="dxa"/>
            <w:shd w:val="clear" w:color="auto" w:fill="auto"/>
          </w:tcPr>
          <w:p w14:paraId="1D27AACB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CFFB00" w14:textId="70BA314D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записи документа в том, сформированный автоматически</w:t>
            </w:r>
          </w:p>
        </w:tc>
        <w:tc>
          <w:tcPr>
            <w:tcW w:w="5528" w:type="dxa"/>
          </w:tcPr>
          <w:p w14:paraId="32024412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7.1.13</w:t>
            </w:r>
          </w:p>
          <w:p w14:paraId="1BFA2C00" w14:textId="77777777" w:rsidR="00FF727E" w:rsidRPr="005D7D55" w:rsidRDefault="00FF727E" w:rsidP="00D36E04">
            <w:pPr>
              <w:pStyle w:val="afff4"/>
              <w:numPr>
                <w:ilvl w:val="0"/>
                <w:numId w:val="20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количество листов документа</w:t>
            </w:r>
          </w:p>
          <w:p w14:paraId="6776BE16" w14:textId="77777777" w:rsidR="00FF727E" w:rsidRDefault="00FF727E" w:rsidP="00D36E04">
            <w:pPr>
              <w:pStyle w:val="afff4"/>
              <w:numPr>
                <w:ilvl w:val="0"/>
                <w:numId w:val="20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</w:t>
            </w:r>
          </w:p>
          <w:p w14:paraId="66DCECE4" w14:textId="516733C6" w:rsidR="00FF727E" w:rsidRPr="009C29AE" w:rsidRDefault="00FF727E" w:rsidP="00D36E04">
            <w:pPr>
              <w:pStyle w:val="afff4"/>
              <w:numPr>
                <w:ilvl w:val="0"/>
                <w:numId w:val="20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7F3A0E57" w14:textId="77777777" w:rsidR="00FF727E" w:rsidRPr="00AF719C" w:rsidRDefault="00FF727E" w:rsidP="00D36E04">
            <w:pPr>
              <w:pStyle w:val="afff4"/>
              <w:numPr>
                <w:ilvl w:val="0"/>
                <w:numId w:val="2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719C">
              <w:rPr>
                <w:sz w:val="24"/>
                <w:szCs w:val="24"/>
              </w:rPr>
              <w:t>В таблице документов отобразилась информация по количеству листов в документе</w:t>
            </w:r>
          </w:p>
          <w:p w14:paraId="71451085" w14:textId="77777777" w:rsidR="00FF727E" w:rsidRPr="005D7D55" w:rsidRDefault="00FF727E" w:rsidP="00D36E04">
            <w:pPr>
              <w:pStyle w:val="afff4"/>
              <w:numPr>
                <w:ilvl w:val="0"/>
                <w:numId w:val="2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ссылка на том, в который записался документ</w:t>
            </w:r>
          </w:p>
          <w:p w14:paraId="0197B455" w14:textId="77777777" w:rsidR="00FF727E" w:rsidRDefault="00FF727E" w:rsidP="00D36E04">
            <w:pPr>
              <w:pStyle w:val="afff4"/>
              <w:numPr>
                <w:ilvl w:val="0"/>
                <w:numId w:val="2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томов отобрази</w:t>
            </w:r>
            <w:r>
              <w:rPr>
                <w:sz w:val="24"/>
                <w:szCs w:val="24"/>
              </w:rPr>
              <w:t xml:space="preserve">лось количество листов </w:t>
            </w:r>
            <w:r>
              <w:rPr>
                <w:sz w:val="24"/>
                <w:szCs w:val="24"/>
              </w:rPr>
              <w:lastRenderedPageBreak/>
              <w:t xml:space="preserve">в </w:t>
            </w:r>
            <w:r w:rsidRPr="005D7D55">
              <w:rPr>
                <w:sz w:val="24"/>
                <w:szCs w:val="24"/>
              </w:rPr>
              <w:t>томе</w:t>
            </w:r>
          </w:p>
          <w:p w14:paraId="33EDD7A7" w14:textId="77777777" w:rsidR="00FF727E" w:rsidRDefault="00FF727E" w:rsidP="00D36E04">
            <w:pPr>
              <w:pStyle w:val="afff4"/>
              <w:numPr>
                <w:ilvl w:val="0"/>
                <w:numId w:val="2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томов в графе «Примечание» появился комментарий «Сформирован автоматически при списании документов»</w:t>
            </w:r>
          </w:p>
          <w:p w14:paraId="4478C204" w14:textId="4676F30B" w:rsidR="00FF727E" w:rsidRPr="009C29AE" w:rsidRDefault="00FF727E" w:rsidP="00D36E04">
            <w:pPr>
              <w:pStyle w:val="afff4"/>
              <w:numPr>
                <w:ilvl w:val="0"/>
                <w:numId w:val="2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соответствующей карточке документа в разделе «Списание в архив» пропишутся ссылки на дело и том, куда списан документ</w:t>
            </w:r>
          </w:p>
        </w:tc>
      </w:tr>
      <w:tr w:rsidR="00FF727E" w:rsidRPr="00B56220" w14:paraId="17E41E3D" w14:textId="77777777" w:rsidTr="00A373B6">
        <w:tc>
          <w:tcPr>
            <w:tcW w:w="1277" w:type="dxa"/>
            <w:shd w:val="clear" w:color="auto" w:fill="auto"/>
          </w:tcPr>
          <w:p w14:paraId="747263B0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3675B42" w14:textId="5C56B603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предупреждения при записи документа с переполнением тома</w:t>
            </w:r>
          </w:p>
        </w:tc>
        <w:tc>
          <w:tcPr>
            <w:tcW w:w="5528" w:type="dxa"/>
          </w:tcPr>
          <w:p w14:paraId="05917E7D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7.1.13</w:t>
            </w:r>
          </w:p>
          <w:p w14:paraId="39AE3C61" w14:textId="77777777" w:rsidR="00FF727E" w:rsidRPr="005D7D55" w:rsidRDefault="00FF727E" w:rsidP="00D36E04">
            <w:pPr>
              <w:pStyle w:val="afff4"/>
              <w:numPr>
                <w:ilvl w:val="0"/>
                <w:numId w:val="2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Указать количество листов документа (меньше 250 листов, но больше, чем свободное место в томе)</w:t>
            </w:r>
          </w:p>
          <w:p w14:paraId="6C4F2D34" w14:textId="77777777" w:rsidR="00FF727E" w:rsidRDefault="00FF727E" w:rsidP="00D36E04">
            <w:pPr>
              <w:pStyle w:val="afff4"/>
              <w:numPr>
                <w:ilvl w:val="0"/>
                <w:numId w:val="2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</w:t>
            </w:r>
          </w:p>
          <w:p w14:paraId="0F24EACA" w14:textId="3486072C" w:rsidR="00FF727E" w:rsidRPr="009C29AE" w:rsidRDefault="00FF727E" w:rsidP="00D36E04">
            <w:pPr>
              <w:pStyle w:val="afff4"/>
              <w:numPr>
                <w:ilvl w:val="0"/>
                <w:numId w:val="20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16500BDF" w14:textId="14CDF063" w:rsidR="00FF727E" w:rsidRDefault="00FF727E" w:rsidP="00D36E04">
            <w:pPr>
              <w:pStyle w:val="afff4"/>
              <w:numPr>
                <w:ilvl w:val="0"/>
                <w:numId w:val="4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выдала сообщение, что том переполняется</w:t>
            </w:r>
            <w:r>
              <w:t xml:space="preserve"> котором можно выбрать: списать в текущий том с превышением количества листов или списать в новый том</w:t>
            </w:r>
          </w:p>
        </w:tc>
      </w:tr>
      <w:tr w:rsidR="00FF727E" w:rsidRPr="00B56220" w14:paraId="4F500E4D" w14:textId="77777777" w:rsidTr="00A373B6">
        <w:tc>
          <w:tcPr>
            <w:tcW w:w="1277" w:type="dxa"/>
            <w:shd w:val="clear" w:color="auto" w:fill="auto"/>
          </w:tcPr>
          <w:p w14:paraId="576AE43D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C2CF4D" w14:textId="3B8BD1CB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записи документа в том с переполнением</w:t>
            </w:r>
          </w:p>
        </w:tc>
        <w:tc>
          <w:tcPr>
            <w:tcW w:w="5528" w:type="dxa"/>
          </w:tcPr>
          <w:p w14:paraId="7DFC2BB0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7.1.16</w:t>
            </w:r>
          </w:p>
          <w:p w14:paraId="4E250210" w14:textId="77777777" w:rsidR="00FF727E" w:rsidRDefault="00FF727E" w:rsidP="00D36E04">
            <w:pPr>
              <w:pStyle w:val="afff4"/>
              <w:numPr>
                <w:ilvl w:val="0"/>
                <w:numId w:val="2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Выбрать: списать в текущий том с превышением количества листов</w:t>
            </w:r>
          </w:p>
          <w:p w14:paraId="5E97A053" w14:textId="7CCCF4DA" w:rsidR="00FF727E" w:rsidRPr="009C29AE" w:rsidRDefault="00FF727E" w:rsidP="00D36E04">
            <w:pPr>
              <w:pStyle w:val="afff4"/>
              <w:numPr>
                <w:ilvl w:val="0"/>
                <w:numId w:val="20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5DDA559D" w14:textId="77777777" w:rsidR="00FF727E" w:rsidRPr="00AF719C" w:rsidRDefault="00FF727E" w:rsidP="00D36E04">
            <w:pPr>
              <w:pStyle w:val="afff4"/>
              <w:numPr>
                <w:ilvl w:val="0"/>
                <w:numId w:val="2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F719C">
              <w:rPr>
                <w:sz w:val="24"/>
                <w:szCs w:val="24"/>
              </w:rPr>
              <w:t>В таблице документов отобразилась информация по количеству листов в документе</w:t>
            </w:r>
          </w:p>
          <w:p w14:paraId="1C136325" w14:textId="77777777" w:rsidR="00FF727E" w:rsidRPr="005D7D55" w:rsidRDefault="00FF727E" w:rsidP="00D36E04">
            <w:pPr>
              <w:pStyle w:val="afff4"/>
              <w:numPr>
                <w:ilvl w:val="0"/>
                <w:numId w:val="2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документов отобразилась ссылка на том, в который записался документ</w:t>
            </w:r>
          </w:p>
          <w:p w14:paraId="2ECF46A1" w14:textId="77777777" w:rsidR="00FF727E" w:rsidRDefault="00FF727E" w:rsidP="00D36E04">
            <w:pPr>
              <w:pStyle w:val="afff4"/>
              <w:numPr>
                <w:ilvl w:val="0"/>
                <w:numId w:val="2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D7D55">
              <w:rPr>
                <w:sz w:val="24"/>
                <w:szCs w:val="24"/>
              </w:rPr>
              <w:t>В таблице томов отобрази</w:t>
            </w:r>
            <w:r>
              <w:rPr>
                <w:sz w:val="24"/>
                <w:szCs w:val="24"/>
              </w:rPr>
              <w:t>лось итоговое количество листов в томе (больше 250 листов)</w:t>
            </w:r>
          </w:p>
          <w:p w14:paraId="79EE8ACF" w14:textId="60D54D34" w:rsidR="00FF727E" w:rsidRPr="009C29AE" w:rsidRDefault="00FF727E" w:rsidP="00D36E04">
            <w:pPr>
              <w:pStyle w:val="afff4"/>
              <w:numPr>
                <w:ilvl w:val="0"/>
                <w:numId w:val="2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соответствующей карточке документа в разделе «Списание в архив» пропишутся ссылки на дело и том, куда списан документ</w:t>
            </w:r>
          </w:p>
        </w:tc>
      </w:tr>
      <w:tr w:rsidR="00FF727E" w:rsidRPr="00B56220" w14:paraId="78723E46" w14:textId="77777777" w:rsidTr="00A373B6">
        <w:tc>
          <w:tcPr>
            <w:tcW w:w="1277" w:type="dxa"/>
            <w:shd w:val="clear" w:color="auto" w:fill="auto"/>
          </w:tcPr>
          <w:p w14:paraId="14653D19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AE5B38A" w14:textId="71FF9F00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предупреждения системы при изъятии </w:t>
            </w:r>
            <w:r>
              <w:rPr>
                <w:sz w:val="24"/>
                <w:szCs w:val="24"/>
              </w:rPr>
              <w:lastRenderedPageBreak/>
              <w:t>документов</w:t>
            </w:r>
          </w:p>
        </w:tc>
        <w:tc>
          <w:tcPr>
            <w:tcW w:w="5528" w:type="dxa"/>
          </w:tcPr>
          <w:p w14:paraId="7683BE67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7.1.14</w:t>
            </w:r>
          </w:p>
          <w:p w14:paraId="372C7BEA" w14:textId="77777777" w:rsidR="00FF727E" w:rsidRDefault="00FF727E" w:rsidP="00D36E04">
            <w:pPr>
              <w:pStyle w:val="afff4"/>
              <w:numPr>
                <w:ilvl w:val="0"/>
                <w:numId w:val="2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вкладки «Документы» выделить документы, которые необходимо изъять</w:t>
            </w:r>
          </w:p>
          <w:p w14:paraId="2925653D" w14:textId="409A9BA5" w:rsidR="00FF727E" w:rsidRPr="009C29AE" w:rsidRDefault="00FF727E" w:rsidP="00D36E04">
            <w:pPr>
              <w:pStyle w:val="afff4"/>
              <w:numPr>
                <w:ilvl w:val="0"/>
                <w:numId w:val="21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 xml:space="preserve">Из левого меню нажать кнопку «Изъять </w:t>
            </w:r>
            <w:r w:rsidRPr="009C29AE">
              <w:rPr>
                <w:sz w:val="24"/>
                <w:szCs w:val="24"/>
              </w:rPr>
              <w:lastRenderedPageBreak/>
              <w:t>Документы»</w:t>
            </w:r>
          </w:p>
        </w:tc>
        <w:tc>
          <w:tcPr>
            <w:tcW w:w="6111" w:type="dxa"/>
            <w:gridSpan w:val="2"/>
          </w:tcPr>
          <w:p w14:paraId="1AA9A02A" w14:textId="0651E867" w:rsidR="00FF727E" w:rsidRDefault="00FF727E" w:rsidP="00D36E04">
            <w:pPr>
              <w:pStyle w:val="afff4"/>
              <w:numPr>
                <w:ilvl w:val="0"/>
                <w:numId w:val="40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Система выдала предупреждающее сообщение об изъятии выделенных документов</w:t>
            </w:r>
          </w:p>
        </w:tc>
      </w:tr>
      <w:tr w:rsidR="00FF727E" w:rsidRPr="00B56220" w14:paraId="27C8819B" w14:textId="77777777" w:rsidTr="00A373B6">
        <w:tc>
          <w:tcPr>
            <w:tcW w:w="1277" w:type="dxa"/>
            <w:shd w:val="clear" w:color="auto" w:fill="auto"/>
          </w:tcPr>
          <w:p w14:paraId="31A42E52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291D057" w14:textId="0F4D7AA2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изъятия документов</w:t>
            </w:r>
          </w:p>
        </w:tc>
        <w:tc>
          <w:tcPr>
            <w:tcW w:w="5528" w:type="dxa"/>
          </w:tcPr>
          <w:p w14:paraId="2A6649B5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7.1.18</w:t>
            </w:r>
          </w:p>
          <w:p w14:paraId="312668B7" w14:textId="77777777" w:rsidR="00FF727E" w:rsidRDefault="00FF727E" w:rsidP="00D36E04">
            <w:pPr>
              <w:pStyle w:val="afff4"/>
              <w:numPr>
                <w:ilvl w:val="0"/>
                <w:numId w:val="2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«Да»</w:t>
            </w:r>
          </w:p>
          <w:p w14:paraId="2EF25733" w14:textId="298C04A8" w:rsidR="00FF727E" w:rsidRPr="009C29AE" w:rsidRDefault="00FF727E" w:rsidP="00D36E04">
            <w:pPr>
              <w:pStyle w:val="afff4"/>
              <w:numPr>
                <w:ilvl w:val="0"/>
                <w:numId w:val="21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Сохранить карточку «Дело»</w:t>
            </w:r>
          </w:p>
        </w:tc>
        <w:tc>
          <w:tcPr>
            <w:tcW w:w="6111" w:type="dxa"/>
            <w:gridSpan w:val="2"/>
          </w:tcPr>
          <w:p w14:paraId="7B9B6224" w14:textId="77777777" w:rsidR="00FF727E" w:rsidRDefault="00FF727E" w:rsidP="00D36E04">
            <w:pPr>
              <w:pStyle w:val="afff4"/>
              <w:numPr>
                <w:ilvl w:val="0"/>
                <w:numId w:val="2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Изъятый документ пропал из таблицы «Документы»</w:t>
            </w:r>
          </w:p>
          <w:p w14:paraId="2207FED9" w14:textId="1310F95D" w:rsidR="00FF727E" w:rsidRPr="009C29AE" w:rsidRDefault="00FF727E" w:rsidP="00D36E04">
            <w:pPr>
              <w:pStyle w:val="afff4"/>
              <w:numPr>
                <w:ilvl w:val="0"/>
                <w:numId w:val="2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Изъятый документ пропал из дерева в «Иерархии хранения»</w:t>
            </w:r>
          </w:p>
        </w:tc>
      </w:tr>
      <w:tr w:rsidR="00FF727E" w:rsidRPr="00B56220" w14:paraId="00970522" w14:textId="77777777" w:rsidTr="00A373B6">
        <w:tc>
          <w:tcPr>
            <w:tcW w:w="1277" w:type="dxa"/>
            <w:shd w:val="clear" w:color="auto" w:fill="auto"/>
          </w:tcPr>
          <w:p w14:paraId="4A7A00DF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580570F" w14:textId="0D3B290C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документа из архива</w:t>
            </w:r>
          </w:p>
        </w:tc>
        <w:tc>
          <w:tcPr>
            <w:tcW w:w="5528" w:type="dxa"/>
          </w:tcPr>
          <w:p w14:paraId="31A2770B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7.1.14</w:t>
            </w:r>
          </w:p>
          <w:p w14:paraId="40BDB7FD" w14:textId="77777777" w:rsidR="00FF727E" w:rsidRDefault="00FF727E" w:rsidP="00D36E04">
            <w:pPr>
              <w:pStyle w:val="afff4"/>
              <w:numPr>
                <w:ilvl w:val="0"/>
                <w:numId w:val="4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Пользователя</w:t>
            </w:r>
          </w:p>
          <w:p w14:paraId="49483A54" w14:textId="77777777" w:rsidR="00FF727E" w:rsidRDefault="00FF727E" w:rsidP="00D36E04">
            <w:pPr>
              <w:pStyle w:val="afff4"/>
              <w:numPr>
                <w:ilvl w:val="0"/>
                <w:numId w:val="4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представление «Архив» → «Запрос документов»</w:t>
            </w:r>
          </w:p>
          <w:p w14:paraId="72F2850D" w14:textId="77777777" w:rsidR="00FF727E" w:rsidRDefault="00FF727E" w:rsidP="00D36E04">
            <w:pPr>
              <w:pStyle w:val="afff4"/>
              <w:numPr>
                <w:ilvl w:val="0"/>
                <w:numId w:val="4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Выделить строку с необходимым документом</w:t>
            </w:r>
          </w:p>
          <w:p w14:paraId="77F07391" w14:textId="77777777" w:rsidR="00FF727E" w:rsidRDefault="00FF727E" w:rsidP="00D36E04">
            <w:pPr>
              <w:pStyle w:val="afff4"/>
              <w:numPr>
                <w:ilvl w:val="0"/>
                <w:numId w:val="4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системы нажать «Запросить из архива»</w:t>
            </w:r>
          </w:p>
          <w:p w14:paraId="6798B170" w14:textId="5E8E81A7" w:rsidR="00FF727E" w:rsidRPr="00FF727E" w:rsidRDefault="00FF727E" w:rsidP="00D36E04">
            <w:pPr>
              <w:pStyle w:val="afff4"/>
              <w:numPr>
                <w:ilvl w:val="0"/>
                <w:numId w:val="46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«Да» в окне дополнительного уведомления системы</w:t>
            </w:r>
          </w:p>
        </w:tc>
        <w:tc>
          <w:tcPr>
            <w:tcW w:w="6111" w:type="dxa"/>
            <w:gridSpan w:val="2"/>
          </w:tcPr>
          <w:p w14:paraId="36B9F083" w14:textId="77777777" w:rsidR="00FF727E" w:rsidRDefault="00FF727E" w:rsidP="00D36E04">
            <w:pPr>
              <w:pStyle w:val="afff4"/>
              <w:numPr>
                <w:ilvl w:val="0"/>
                <w:numId w:val="4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запрошен из архива</w:t>
            </w:r>
          </w:p>
          <w:p w14:paraId="67DC1178" w14:textId="164CA7AF" w:rsidR="00FF727E" w:rsidRPr="00FF727E" w:rsidRDefault="00FF727E" w:rsidP="00D36E04">
            <w:pPr>
              <w:pStyle w:val="afff4"/>
              <w:numPr>
                <w:ilvl w:val="0"/>
                <w:numId w:val="4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Руководителю данного пользователя пришло в работу задание на согласование запроса на доступ к документу из архива</w:t>
            </w:r>
          </w:p>
        </w:tc>
      </w:tr>
      <w:tr w:rsidR="00FF727E" w:rsidRPr="00B56220" w14:paraId="2D015A59" w14:textId="77777777" w:rsidTr="00A373B6">
        <w:tc>
          <w:tcPr>
            <w:tcW w:w="1277" w:type="dxa"/>
            <w:shd w:val="clear" w:color="auto" w:fill="auto"/>
          </w:tcPr>
          <w:p w14:paraId="13427111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F85B56" w14:textId="496D804A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согласования запроса на доступ к документу из архива</w:t>
            </w:r>
          </w:p>
        </w:tc>
        <w:tc>
          <w:tcPr>
            <w:tcW w:w="5528" w:type="dxa"/>
          </w:tcPr>
          <w:p w14:paraId="08DF676F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7.1.20</w:t>
            </w:r>
          </w:p>
          <w:p w14:paraId="7D8FCAE9" w14:textId="77777777" w:rsidR="00FF727E" w:rsidRDefault="00FF727E" w:rsidP="00D36E04">
            <w:pPr>
              <w:pStyle w:val="afff4"/>
              <w:numPr>
                <w:ilvl w:val="0"/>
                <w:numId w:val="4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2479A"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Руководителя Пользователя</w:t>
            </w:r>
          </w:p>
          <w:p w14:paraId="2E063D18" w14:textId="77777777" w:rsidR="00FF727E" w:rsidRDefault="00FF727E" w:rsidP="00D36E04">
            <w:pPr>
              <w:pStyle w:val="afff4"/>
              <w:numPr>
                <w:ilvl w:val="0"/>
                <w:numId w:val="4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согласование запроса на доступ к документу из архива, открыть карточку и взять задание в работу</w:t>
            </w:r>
          </w:p>
          <w:p w14:paraId="30D4DAFE" w14:textId="40629989" w:rsidR="00FF727E" w:rsidRPr="00FF727E" w:rsidRDefault="00FF727E" w:rsidP="00D36E04">
            <w:pPr>
              <w:pStyle w:val="afff4"/>
              <w:numPr>
                <w:ilvl w:val="0"/>
                <w:numId w:val="46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«Согласовать»</w:t>
            </w:r>
          </w:p>
        </w:tc>
        <w:tc>
          <w:tcPr>
            <w:tcW w:w="6111" w:type="dxa"/>
            <w:gridSpan w:val="2"/>
          </w:tcPr>
          <w:p w14:paraId="53E0D436" w14:textId="77777777" w:rsidR="00FF727E" w:rsidRDefault="00FF727E" w:rsidP="00D36E04">
            <w:pPr>
              <w:pStyle w:val="afff4"/>
              <w:numPr>
                <w:ilvl w:val="0"/>
                <w:numId w:val="4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 запроса на доступ к документу из архива успешно завершено</w:t>
            </w:r>
          </w:p>
          <w:p w14:paraId="70E219B6" w14:textId="733A04D0" w:rsidR="00FF727E" w:rsidRPr="00FF727E" w:rsidRDefault="00FF727E" w:rsidP="00D36E04">
            <w:pPr>
              <w:pStyle w:val="afff4"/>
              <w:numPr>
                <w:ilvl w:val="0"/>
                <w:numId w:val="4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 роль Архивариуса отправилось задание на предоставление доступа к документу из архива</w:t>
            </w:r>
          </w:p>
        </w:tc>
      </w:tr>
      <w:tr w:rsidR="00FF727E" w:rsidRPr="00B56220" w14:paraId="42AABE18" w14:textId="77777777" w:rsidTr="00A373B6">
        <w:tc>
          <w:tcPr>
            <w:tcW w:w="1277" w:type="dxa"/>
            <w:shd w:val="clear" w:color="auto" w:fill="auto"/>
          </w:tcPr>
          <w:p w14:paraId="0DCCD900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6AD8B7A" w14:textId="7697975C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процесса при отказе в предоставлении </w:t>
            </w:r>
            <w:r>
              <w:rPr>
                <w:sz w:val="24"/>
                <w:szCs w:val="24"/>
              </w:rPr>
              <w:lastRenderedPageBreak/>
              <w:t>доступа к запрашиваемому документу из архива</w:t>
            </w:r>
          </w:p>
        </w:tc>
        <w:tc>
          <w:tcPr>
            <w:tcW w:w="5528" w:type="dxa"/>
          </w:tcPr>
          <w:p w14:paraId="3096987D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7.1.21</w:t>
            </w:r>
          </w:p>
          <w:p w14:paraId="1C64B4D3" w14:textId="77777777" w:rsidR="00FF727E" w:rsidRDefault="00FF727E" w:rsidP="00D36E04">
            <w:pPr>
              <w:pStyle w:val="afff4"/>
              <w:numPr>
                <w:ilvl w:val="0"/>
                <w:numId w:val="4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</w:t>
            </w:r>
            <w:r w:rsidRPr="007D17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Архивариуса</w:t>
            </w:r>
          </w:p>
          <w:p w14:paraId="1184CC7B" w14:textId="77777777" w:rsidR="00FF727E" w:rsidRDefault="00FF727E" w:rsidP="00D36E04">
            <w:pPr>
              <w:pStyle w:val="afff4"/>
              <w:numPr>
                <w:ilvl w:val="0"/>
                <w:numId w:val="4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 представлении «Мои задания» найти задание на предоставление доступа к документу из архива, открыть карточку и взять задание в работу</w:t>
            </w:r>
          </w:p>
          <w:p w14:paraId="4ACC7CD2" w14:textId="62849DAB" w:rsidR="00FF727E" w:rsidRPr="00FF727E" w:rsidRDefault="00FF727E" w:rsidP="00D36E04">
            <w:pPr>
              <w:pStyle w:val="afff4"/>
              <w:numPr>
                <w:ilvl w:val="0"/>
                <w:numId w:val="4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«Отказать»</w:t>
            </w:r>
          </w:p>
        </w:tc>
        <w:tc>
          <w:tcPr>
            <w:tcW w:w="6111" w:type="dxa"/>
            <w:gridSpan w:val="2"/>
          </w:tcPr>
          <w:p w14:paraId="0BE42726" w14:textId="77777777" w:rsidR="00FF727E" w:rsidRDefault="00FF727E" w:rsidP="00D36E04">
            <w:pPr>
              <w:pStyle w:val="afff4"/>
              <w:numPr>
                <w:ilvl w:val="0"/>
                <w:numId w:val="4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завершено, доступ к документу не предоставлен</w:t>
            </w:r>
          </w:p>
          <w:p w14:paraId="21DD524B" w14:textId="4ABE9FB7" w:rsidR="00FF727E" w:rsidRPr="00FF727E" w:rsidRDefault="00FF727E" w:rsidP="00D36E04">
            <w:pPr>
              <w:pStyle w:val="afff4"/>
              <w:numPr>
                <w:ilvl w:val="0"/>
                <w:numId w:val="4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Для повторного запроса документа из архива </w:t>
            </w:r>
            <w:r w:rsidRPr="00FF727E">
              <w:rPr>
                <w:sz w:val="24"/>
                <w:szCs w:val="24"/>
              </w:rPr>
              <w:lastRenderedPageBreak/>
              <w:t>Пользователю необходимо вернуться к тесту 7.1.20</w:t>
            </w:r>
          </w:p>
        </w:tc>
      </w:tr>
      <w:tr w:rsidR="00FF727E" w:rsidRPr="00B56220" w14:paraId="01355C7F" w14:textId="77777777" w:rsidTr="00A373B6">
        <w:tc>
          <w:tcPr>
            <w:tcW w:w="1277" w:type="dxa"/>
            <w:shd w:val="clear" w:color="auto" w:fill="auto"/>
          </w:tcPr>
          <w:p w14:paraId="12E00D4C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86AE1FE" w14:textId="3CAFD142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процесса при предоставлении доступа к запрашиваемому документу из архива</w:t>
            </w:r>
          </w:p>
        </w:tc>
        <w:tc>
          <w:tcPr>
            <w:tcW w:w="5528" w:type="dxa"/>
          </w:tcPr>
          <w:p w14:paraId="3FFB9D4B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7.1.21</w:t>
            </w:r>
          </w:p>
          <w:p w14:paraId="32CE0CFB" w14:textId="77777777" w:rsidR="00FF727E" w:rsidRDefault="00FF727E" w:rsidP="00D36E04">
            <w:pPr>
              <w:pStyle w:val="afff4"/>
              <w:numPr>
                <w:ilvl w:val="0"/>
                <w:numId w:val="4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</w:t>
            </w:r>
            <w:r w:rsidRPr="007D17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Архивариуса</w:t>
            </w:r>
          </w:p>
          <w:p w14:paraId="6DE912DB" w14:textId="77777777" w:rsidR="00FF727E" w:rsidRDefault="00FF727E" w:rsidP="00D36E04">
            <w:pPr>
              <w:pStyle w:val="afff4"/>
              <w:numPr>
                <w:ilvl w:val="0"/>
                <w:numId w:val="4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предоставление доступа к документу из архива, открыть карточку и взять задание в работу</w:t>
            </w:r>
          </w:p>
          <w:p w14:paraId="776CAEC1" w14:textId="21855C5D" w:rsidR="00FF727E" w:rsidRPr="00FF727E" w:rsidRDefault="00FF727E" w:rsidP="00D36E04">
            <w:pPr>
              <w:pStyle w:val="afff4"/>
              <w:numPr>
                <w:ilvl w:val="0"/>
                <w:numId w:val="47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«Предоставить»</w:t>
            </w:r>
          </w:p>
        </w:tc>
        <w:tc>
          <w:tcPr>
            <w:tcW w:w="6111" w:type="dxa"/>
            <w:gridSpan w:val="2"/>
          </w:tcPr>
          <w:p w14:paraId="31441751" w14:textId="77777777" w:rsidR="00FF727E" w:rsidRDefault="00FF727E" w:rsidP="00D36E04">
            <w:pPr>
              <w:pStyle w:val="afff4"/>
              <w:numPr>
                <w:ilvl w:val="0"/>
                <w:numId w:val="5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документу предоставлен</w:t>
            </w:r>
          </w:p>
          <w:p w14:paraId="1F790805" w14:textId="1C3F4622" w:rsidR="00FF727E" w:rsidRPr="00FF727E" w:rsidRDefault="00FF727E" w:rsidP="00D36E04">
            <w:pPr>
              <w:pStyle w:val="afff4"/>
              <w:numPr>
                <w:ilvl w:val="0"/>
                <w:numId w:val="5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Отправилось задание на роль Архивариуса о необходимости заполнить таблицу «Учет выданных документов» в карточке «Дело», в которое списан запрашиваемый документ</w:t>
            </w:r>
          </w:p>
        </w:tc>
      </w:tr>
      <w:tr w:rsidR="00FF727E" w:rsidRPr="00B56220" w14:paraId="1DFDCCF3" w14:textId="77777777" w:rsidTr="00A373B6">
        <w:tc>
          <w:tcPr>
            <w:tcW w:w="1277" w:type="dxa"/>
            <w:shd w:val="clear" w:color="auto" w:fill="auto"/>
          </w:tcPr>
          <w:p w14:paraId="55A3EBE8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9E0BCF" w14:textId="0CDA0C1B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появления окна параметров выдачи документов</w:t>
            </w:r>
          </w:p>
        </w:tc>
        <w:tc>
          <w:tcPr>
            <w:tcW w:w="5528" w:type="dxa"/>
          </w:tcPr>
          <w:p w14:paraId="240F0CE6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7.1.23</w:t>
            </w:r>
          </w:p>
          <w:p w14:paraId="706EAA05" w14:textId="77777777" w:rsidR="00FF727E" w:rsidRDefault="00FF727E" w:rsidP="00D36E04">
            <w:pPr>
              <w:pStyle w:val="afff4"/>
              <w:numPr>
                <w:ilvl w:val="0"/>
                <w:numId w:val="5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</w:t>
            </w:r>
            <w:r w:rsidRPr="007D17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Архивариуса</w:t>
            </w:r>
          </w:p>
          <w:p w14:paraId="607D732E" w14:textId="77777777" w:rsidR="00FF727E" w:rsidRDefault="00FF727E" w:rsidP="00D36E04">
            <w:pPr>
              <w:pStyle w:val="afff4"/>
              <w:numPr>
                <w:ilvl w:val="0"/>
                <w:numId w:val="5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заполнение таблицы «Учет выданных документов» в карточке «Дело», в которое списан запрашиваемый документ</w:t>
            </w:r>
          </w:p>
          <w:p w14:paraId="47B8A52B" w14:textId="77777777" w:rsidR="00FF727E" w:rsidRDefault="00FF727E" w:rsidP="00D36E04">
            <w:pPr>
              <w:pStyle w:val="afff4"/>
              <w:numPr>
                <w:ilvl w:val="0"/>
                <w:numId w:val="5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карточку и взять задание в работу</w:t>
            </w:r>
          </w:p>
          <w:p w14:paraId="488DEF98" w14:textId="77777777" w:rsidR="00FF727E" w:rsidRDefault="00FF727E" w:rsidP="00D36E04">
            <w:pPr>
              <w:pStyle w:val="afff4"/>
              <w:numPr>
                <w:ilvl w:val="0"/>
                <w:numId w:val="5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 представление «Архив» → «Дела» и найти в списке дело, в которое списан запрашиваемый документ</w:t>
            </w:r>
          </w:p>
          <w:p w14:paraId="2637C696" w14:textId="082D6C1E" w:rsidR="00FF727E" w:rsidRPr="00FF727E" w:rsidRDefault="00FF727E" w:rsidP="00D36E04">
            <w:pPr>
              <w:pStyle w:val="afff4"/>
              <w:numPr>
                <w:ilvl w:val="0"/>
                <w:numId w:val="57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Перейти во вкладку «Учет выданных Документов» и нажать «Добавить»</w:t>
            </w:r>
          </w:p>
        </w:tc>
        <w:tc>
          <w:tcPr>
            <w:tcW w:w="6111" w:type="dxa"/>
            <w:gridSpan w:val="2"/>
          </w:tcPr>
          <w:p w14:paraId="44CA3FC9" w14:textId="042134ED" w:rsidR="00FF727E" w:rsidRDefault="00FF727E" w:rsidP="00D36E04">
            <w:pPr>
              <w:pStyle w:val="afff4"/>
              <w:numPr>
                <w:ilvl w:val="0"/>
                <w:numId w:val="40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окно параметров выдачи документов</w:t>
            </w:r>
          </w:p>
        </w:tc>
      </w:tr>
      <w:tr w:rsidR="00FF727E" w:rsidRPr="00B56220" w14:paraId="350B76D0" w14:textId="77777777" w:rsidTr="00A373B6">
        <w:tc>
          <w:tcPr>
            <w:tcW w:w="1277" w:type="dxa"/>
            <w:shd w:val="clear" w:color="auto" w:fill="auto"/>
          </w:tcPr>
          <w:p w14:paraId="5FF67066" w14:textId="40A93A0B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C42EC4C" w14:textId="08F81788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>заполнения таблицы учета выдачи документов при выдаче</w:t>
            </w:r>
          </w:p>
        </w:tc>
        <w:tc>
          <w:tcPr>
            <w:tcW w:w="5528" w:type="dxa"/>
          </w:tcPr>
          <w:p w14:paraId="30AB6F0F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7.1.24</w:t>
            </w:r>
          </w:p>
          <w:p w14:paraId="3BD06432" w14:textId="77777777" w:rsidR="00FF727E" w:rsidRDefault="00FF727E" w:rsidP="00D36E04">
            <w:pPr>
              <w:pStyle w:val="afff4"/>
              <w:numPr>
                <w:ilvl w:val="0"/>
                <w:numId w:val="2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Заполнить основные поля параметров выдачи документов</w:t>
            </w:r>
          </w:p>
          <w:p w14:paraId="68358600" w14:textId="77777777" w:rsidR="00FF727E" w:rsidRDefault="00FF727E" w:rsidP="00D36E04">
            <w:pPr>
              <w:pStyle w:val="afff4"/>
              <w:numPr>
                <w:ilvl w:val="0"/>
                <w:numId w:val="2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Нажать «Сохранить»</w:t>
            </w:r>
          </w:p>
          <w:p w14:paraId="7E6FE105" w14:textId="68628C8F" w:rsidR="00FF727E" w:rsidRPr="00FF727E" w:rsidRDefault="00FF727E" w:rsidP="00D36E04">
            <w:pPr>
              <w:pStyle w:val="afff4"/>
              <w:numPr>
                <w:ilvl w:val="0"/>
                <w:numId w:val="21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Вернуть в карточку запрашиваемого документа и завершить задание по кнопке «Завершить»</w:t>
            </w:r>
          </w:p>
        </w:tc>
        <w:tc>
          <w:tcPr>
            <w:tcW w:w="6111" w:type="dxa"/>
            <w:gridSpan w:val="2"/>
          </w:tcPr>
          <w:p w14:paraId="254C3933" w14:textId="77777777" w:rsidR="00FF727E" w:rsidRDefault="00FF727E" w:rsidP="00D36E04">
            <w:pPr>
              <w:pStyle w:val="afff4"/>
              <w:numPr>
                <w:ilvl w:val="0"/>
                <w:numId w:val="4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Параметры отобразились в таблице учета выдачи </w:t>
            </w:r>
            <w:r>
              <w:rPr>
                <w:sz w:val="24"/>
                <w:szCs w:val="24"/>
              </w:rPr>
              <w:lastRenderedPageBreak/>
              <w:t>документов</w:t>
            </w:r>
          </w:p>
          <w:p w14:paraId="25186C9D" w14:textId="783B27E6" w:rsidR="00FF727E" w:rsidRPr="00FF727E" w:rsidRDefault="00FF727E" w:rsidP="00D36E04">
            <w:pPr>
              <w:pStyle w:val="afff4"/>
              <w:numPr>
                <w:ilvl w:val="0"/>
                <w:numId w:val="40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Задание на заполнение таблицу учета выдачи документов успешно завершено</w:t>
            </w:r>
          </w:p>
        </w:tc>
      </w:tr>
      <w:tr w:rsidR="00FF727E" w:rsidRPr="00B56220" w14:paraId="2CF40E47" w14:textId="77777777" w:rsidTr="00A373B6">
        <w:tc>
          <w:tcPr>
            <w:tcW w:w="1277" w:type="dxa"/>
            <w:shd w:val="clear" w:color="auto" w:fill="auto"/>
          </w:tcPr>
          <w:p w14:paraId="76CA555B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397473" w14:textId="25FE539E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таблицы учета выдачи документов при возвращении в архив</w:t>
            </w:r>
          </w:p>
        </w:tc>
        <w:tc>
          <w:tcPr>
            <w:tcW w:w="5528" w:type="dxa"/>
          </w:tcPr>
          <w:p w14:paraId="28DAAACB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7.1.25</w:t>
            </w:r>
          </w:p>
          <w:p w14:paraId="76354B4C" w14:textId="67D6F1C7" w:rsidR="00FF727E" w:rsidRPr="00B74D98" w:rsidRDefault="00FF727E" w:rsidP="00D36E04">
            <w:pPr>
              <w:pStyle w:val="afff4"/>
              <w:numPr>
                <w:ilvl w:val="0"/>
                <w:numId w:val="217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двойному нажатию на строку возвращенного документа внести данные о возврате</w:t>
            </w:r>
          </w:p>
        </w:tc>
        <w:tc>
          <w:tcPr>
            <w:tcW w:w="6111" w:type="dxa"/>
            <w:gridSpan w:val="2"/>
          </w:tcPr>
          <w:p w14:paraId="7596958C" w14:textId="3C065CCC" w:rsidR="00FF727E" w:rsidRDefault="00FF727E" w:rsidP="00D36E04">
            <w:pPr>
              <w:pStyle w:val="afff4"/>
              <w:numPr>
                <w:ilvl w:val="0"/>
                <w:numId w:val="41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таблицы учета выдачи документов обновились новыми данными</w:t>
            </w:r>
          </w:p>
        </w:tc>
      </w:tr>
      <w:tr w:rsidR="00FF727E" w:rsidRPr="00B56220" w14:paraId="30D60CB6" w14:textId="77777777" w:rsidTr="00A373B6">
        <w:tc>
          <w:tcPr>
            <w:tcW w:w="1277" w:type="dxa"/>
            <w:shd w:val="clear" w:color="auto" w:fill="auto"/>
          </w:tcPr>
          <w:p w14:paraId="7AF6D4BD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A4C43FA" w14:textId="5B22E177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просмотра выданных дел</w:t>
            </w:r>
          </w:p>
        </w:tc>
        <w:tc>
          <w:tcPr>
            <w:tcW w:w="5528" w:type="dxa"/>
          </w:tcPr>
          <w:p w14:paraId="64306686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7.1.25</w:t>
            </w:r>
          </w:p>
          <w:p w14:paraId="2FDA09C8" w14:textId="77777777" w:rsidR="00FF727E" w:rsidRDefault="00FF727E" w:rsidP="00D36E04">
            <w:pPr>
              <w:pStyle w:val="afff4"/>
              <w:numPr>
                <w:ilvl w:val="0"/>
                <w:numId w:val="57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 w:rsidRPr="00B2479A">
              <w:rPr>
                <w:sz w:val="24"/>
                <w:szCs w:val="24"/>
                <w:lang w:val="en-US"/>
              </w:rPr>
              <w:t>Tessa</w:t>
            </w:r>
            <w:r w:rsidRPr="00B2479A">
              <w:rPr>
                <w:sz w:val="24"/>
                <w:szCs w:val="24"/>
              </w:rPr>
              <w:t xml:space="preserve"> </w:t>
            </w:r>
            <w:r w:rsidRPr="00B2479A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</w:t>
            </w:r>
            <w:r w:rsidRPr="007D17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Архивариуса</w:t>
            </w:r>
          </w:p>
          <w:p w14:paraId="0AD8CEA0" w14:textId="5AB61519" w:rsidR="00FF727E" w:rsidRPr="00B74D98" w:rsidRDefault="00FF727E" w:rsidP="00D36E04">
            <w:pPr>
              <w:pStyle w:val="afff4"/>
              <w:numPr>
                <w:ilvl w:val="0"/>
                <w:numId w:val="218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представление «Архив» → «Выданные документы»</w:t>
            </w:r>
          </w:p>
        </w:tc>
        <w:tc>
          <w:tcPr>
            <w:tcW w:w="6111" w:type="dxa"/>
            <w:gridSpan w:val="2"/>
          </w:tcPr>
          <w:p w14:paraId="3A7B8CD1" w14:textId="165438F3" w:rsidR="00FF727E" w:rsidRDefault="00FF727E" w:rsidP="00D36E04">
            <w:pPr>
              <w:pStyle w:val="afff4"/>
              <w:numPr>
                <w:ilvl w:val="0"/>
                <w:numId w:val="41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Отобразился список всех выданных </w:t>
            </w:r>
            <w:r w:rsidRPr="009E1358">
              <w:rPr>
                <w:sz w:val="24"/>
                <w:szCs w:val="24"/>
              </w:rPr>
              <w:t>документов. В столбце «Статус выдачи» отображается текущий статус документов и строчки подсвечиваются разным цветом в зависимости от текущего статуса.</w:t>
            </w:r>
          </w:p>
        </w:tc>
      </w:tr>
      <w:tr w:rsidR="00FF727E" w:rsidRPr="00B56220" w14:paraId="2D9FFA80" w14:textId="77777777" w:rsidTr="00A373B6">
        <w:tc>
          <w:tcPr>
            <w:tcW w:w="1277" w:type="dxa"/>
            <w:shd w:val="clear" w:color="auto" w:fill="auto"/>
          </w:tcPr>
          <w:p w14:paraId="6FC9D8D5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D9055F2" w14:textId="38198617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закрытия номенклатуры</w:t>
            </w:r>
          </w:p>
        </w:tc>
        <w:tc>
          <w:tcPr>
            <w:tcW w:w="5528" w:type="dxa"/>
          </w:tcPr>
          <w:p w14:paraId="4639E298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7.1.6</w:t>
            </w:r>
          </w:p>
          <w:p w14:paraId="153DF46A" w14:textId="35B6AA93" w:rsidR="00FF727E" w:rsidRPr="00B74D98" w:rsidRDefault="00FF727E" w:rsidP="00D36E04">
            <w:pPr>
              <w:pStyle w:val="afff4"/>
              <w:numPr>
                <w:ilvl w:val="0"/>
                <w:numId w:val="21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C29AE">
              <w:rPr>
                <w:sz w:val="24"/>
                <w:szCs w:val="24"/>
              </w:rPr>
              <w:t>В левом меню карточки «Номенклатура Дел» нажать «Пометить на удаление»</w:t>
            </w:r>
          </w:p>
        </w:tc>
        <w:tc>
          <w:tcPr>
            <w:tcW w:w="6111" w:type="dxa"/>
            <w:gridSpan w:val="2"/>
          </w:tcPr>
          <w:p w14:paraId="3BBA9C93" w14:textId="77777777" w:rsidR="00FF727E" w:rsidRDefault="00FF727E" w:rsidP="00D36E04">
            <w:pPr>
              <w:pStyle w:val="afff4"/>
              <w:numPr>
                <w:ilvl w:val="0"/>
                <w:numId w:val="4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«Номенклатура Дел» изменилось на «Удалена»</w:t>
            </w:r>
          </w:p>
          <w:p w14:paraId="01157EB6" w14:textId="77777777" w:rsidR="00FF727E" w:rsidRDefault="00FF727E" w:rsidP="00D36E04">
            <w:pPr>
              <w:pStyle w:val="afff4"/>
              <w:numPr>
                <w:ilvl w:val="0"/>
                <w:numId w:val="4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«Раздел» также изменилось на «Удален»</w:t>
            </w:r>
          </w:p>
          <w:p w14:paraId="24B30F88" w14:textId="77777777" w:rsidR="00FF727E" w:rsidRDefault="00FF727E" w:rsidP="00D36E04">
            <w:pPr>
              <w:pStyle w:val="afff4"/>
              <w:numPr>
                <w:ilvl w:val="0"/>
                <w:numId w:val="4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карточки «Дело» также изменилось на «Удалено»</w:t>
            </w:r>
          </w:p>
          <w:p w14:paraId="04D655A3" w14:textId="04679F6A" w:rsidR="00FF727E" w:rsidRPr="00FF727E" w:rsidRDefault="00FF727E" w:rsidP="00D36E04">
            <w:pPr>
              <w:pStyle w:val="afff4"/>
              <w:numPr>
                <w:ilvl w:val="0"/>
                <w:numId w:val="40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В карточке «Дело» из левого меню пропали кнопки «Списать Документы» и «Изъять Документы»</w:t>
            </w:r>
          </w:p>
        </w:tc>
      </w:tr>
      <w:tr w:rsidR="00FF727E" w:rsidRPr="00B56220" w14:paraId="04DE3453" w14:textId="77777777" w:rsidTr="00A373B6">
        <w:tc>
          <w:tcPr>
            <w:tcW w:w="1277" w:type="dxa"/>
            <w:shd w:val="clear" w:color="auto" w:fill="auto"/>
          </w:tcPr>
          <w:p w14:paraId="008FA0C9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117EF93" w14:textId="0436B1FB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отправки </w:t>
            </w:r>
            <w:r>
              <w:rPr>
                <w:sz w:val="24"/>
                <w:szCs w:val="24"/>
              </w:rPr>
              <w:lastRenderedPageBreak/>
              <w:t>запроса на утверждение номенклатуры дел после ее изменения</w:t>
            </w:r>
          </w:p>
        </w:tc>
        <w:tc>
          <w:tcPr>
            <w:tcW w:w="5528" w:type="dxa"/>
          </w:tcPr>
          <w:p w14:paraId="415696E1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7.1.3 и 7.1.7</w:t>
            </w:r>
          </w:p>
          <w:p w14:paraId="31E709C6" w14:textId="77777777" w:rsidR="00FF727E" w:rsidRPr="00882005" w:rsidRDefault="00FF727E" w:rsidP="00D36E04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82005">
              <w:rPr>
                <w:sz w:val="24"/>
                <w:szCs w:val="24"/>
              </w:rPr>
              <w:lastRenderedPageBreak/>
              <w:t xml:space="preserve">Запустить </w:t>
            </w:r>
            <w:r w:rsidRPr="00882005">
              <w:rPr>
                <w:sz w:val="24"/>
                <w:szCs w:val="24"/>
                <w:lang w:val="en-US"/>
              </w:rPr>
              <w:t>Tessa</w:t>
            </w:r>
            <w:r w:rsidRPr="00882005">
              <w:rPr>
                <w:sz w:val="24"/>
                <w:szCs w:val="24"/>
              </w:rPr>
              <w:t xml:space="preserve"> </w:t>
            </w:r>
            <w:r w:rsidRPr="00882005">
              <w:rPr>
                <w:sz w:val="24"/>
                <w:szCs w:val="24"/>
                <w:lang w:val="en-US"/>
              </w:rPr>
              <w:t>Client</w:t>
            </w:r>
            <w:r w:rsidRPr="00882005">
              <w:rPr>
                <w:sz w:val="24"/>
                <w:szCs w:val="24"/>
              </w:rPr>
              <w:t xml:space="preserve"> под ролью Архивариуса</w:t>
            </w:r>
          </w:p>
          <w:p w14:paraId="076EAC6D" w14:textId="77777777" w:rsidR="00FF727E" w:rsidRDefault="00FF727E" w:rsidP="00D36E04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ранее утвержденный раздел</w:t>
            </w:r>
          </w:p>
          <w:p w14:paraId="3BD98D9E" w14:textId="77777777" w:rsidR="00FF727E" w:rsidRDefault="00FF727E" w:rsidP="00D36E04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нажать «Добавить Дело»</w:t>
            </w:r>
          </w:p>
          <w:p w14:paraId="241AACD5" w14:textId="77777777" w:rsidR="00FF727E" w:rsidRDefault="00FF727E" w:rsidP="00D36E04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основные поля новой карточки и сохранить ее</w:t>
            </w:r>
          </w:p>
          <w:p w14:paraId="4BDD94B1" w14:textId="77777777" w:rsidR="00FF727E" w:rsidRDefault="00FF727E" w:rsidP="00D36E04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новой карточки дела нажать «Запросить утверждение структуры архива»</w:t>
            </w:r>
          </w:p>
          <w:p w14:paraId="2E4EA8DB" w14:textId="0E9E1648" w:rsidR="00FF727E" w:rsidRPr="00FF727E" w:rsidRDefault="00FF727E" w:rsidP="00D36E04">
            <w:pPr>
              <w:pStyle w:val="afff4"/>
              <w:numPr>
                <w:ilvl w:val="0"/>
                <w:numId w:val="58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В окне подтверждения запроса нажать «Да»</w:t>
            </w:r>
          </w:p>
        </w:tc>
        <w:tc>
          <w:tcPr>
            <w:tcW w:w="6111" w:type="dxa"/>
            <w:gridSpan w:val="2"/>
          </w:tcPr>
          <w:p w14:paraId="1AB09F5B" w14:textId="68F48046" w:rsidR="00FF727E" w:rsidRDefault="00FF727E" w:rsidP="00D36E04">
            <w:pPr>
              <w:pStyle w:val="afff4"/>
              <w:numPr>
                <w:ilvl w:val="0"/>
                <w:numId w:val="41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Сотруднику роли Архивариус отправлено задание </w:t>
            </w:r>
            <w:r>
              <w:rPr>
                <w:sz w:val="24"/>
                <w:szCs w:val="24"/>
              </w:rPr>
              <w:lastRenderedPageBreak/>
              <w:t>на утверждение структуры архива</w:t>
            </w:r>
          </w:p>
        </w:tc>
      </w:tr>
      <w:tr w:rsidR="00FF727E" w:rsidRPr="00B56220" w14:paraId="5AD81413" w14:textId="77777777" w:rsidTr="00A373B6">
        <w:tc>
          <w:tcPr>
            <w:tcW w:w="1277" w:type="dxa"/>
            <w:shd w:val="clear" w:color="auto" w:fill="auto"/>
          </w:tcPr>
          <w:p w14:paraId="72734AB4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05C364" w14:textId="06E9E702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процесса при отклонении запроса на утверждение структуры архива</w:t>
            </w:r>
          </w:p>
        </w:tc>
        <w:tc>
          <w:tcPr>
            <w:tcW w:w="5528" w:type="dxa"/>
          </w:tcPr>
          <w:p w14:paraId="564FE894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7.1.29</w:t>
            </w:r>
          </w:p>
          <w:p w14:paraId="07E87994" w14:textId="77777777" w:rsidR="00FF727E" w:rsidRDefault="00FF727E" w:rsidP="00D36E04">
            <w:pPr>
              <w:pStyle w:val="afff4"/>
              <w:numPr>
                <w:ilvl w:val="0"/>
                <w:numId w:val="5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утверждение структуры, открыть карточку и взять задание в работу</w:t>
            </w:r>
          </w:p>
          <w:p w14:paraId="1425B1AA" w14:textId="7C8CE1DA" w:rsidR="00FF727E" w:rsidRPr="00FF727E" w:rsidRDefault="00FF727E" w:rsidP="00D36E04">
            <w:pPr>
              <w:pStyle w:val="afff4"/>
              <w:numPr>
                <w:ilvl w:val="0"/>
                <w:numId w:val="56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Нажать «Отклонить»</w:t>
            </w:r>
          </w:p>
        </w:tc>
        <w:tc>
          <w:tcPr>
            <w:tcW w:w="6111" w:type="dxa"/>
            <w:gridSpan w:val="2"/>
          </w:tcPr>
          <w:p w14:paraId="71BC4995" w14:textId="77777777" w:rsidR="00FF727E" w:rsidRDefault="00FF727E" w:rsidP="00D36E04">
            <w:pPr>
              <w:pStyle w:val="afff4"/>
              <w:numPr>
                <w:ilvl w:val="0"/>
                <w:numId w:val="5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завершено, структура архива не утверждена</w:t>
            </w:r>
          </w:p>
          <w:p w14:paraId="051D948A" w14:textId="5F5FCE77" w:rsidR="00FF727E" w:rsidRPr="00FF727E" w:rsidRDefault="00FF727E" w:rsidP="00D36E04">
            <w:pPr>
              <w:pStyle w:val="afff4"/>
              <w:numPr>
                <w:ilvl w:val="0"/>
                <w:numId w:val="5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Для повторного запроса на утверждение структуры архива пользователю необходимо вернуться к тесту 7.1.29</w:t>
            </w:r>
          </w:p>
        </w:tc>
      </w:tr>
      <w:tr w:rsidR="00FF727E" w:rsidRPr="00B56220" w14:paraId="73CC24F2" w14:textId="77777777" w:rsidTr="00A373B6">
        <w:tc>
          <w:tcPr>
            <w:tcW w:w="1277" w:type="dxa"/>
            <w:shd w:val="clear" w:color="auto" w:fill="auto"/>
          </w:tcPr>
          <w:p w14:paraId="5FF3D04E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78B372D" w14:textId="216FBE6C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утверждения структуры архива при его изменении</w:t>
            </w:r>
          </w:p>
        </w:tc>
        <w:tc>
          <w:tcPr>
            <w:tcW w:w="5528" w:type="dxa"/>
          </w:tcPr>
          <w:p w14:paraId="56E8FAEB" w14:textId="77777777" w:rsidR="00FF727E" w:rsidRDefault="00FF727E" w:rsidP="00FF727E">
            <w:pPr>
              <w:pStyle w:val="afff4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7.1.29</w:t>
            </w:r>
          </w:p>
          <w:p w14:paraId="42EEE05D" w14:textId="77777777" w:rsidR="00FF727E" w:rsidRDefault="00FF727E" w:rsidP="00D36E04">
            <w:pPr>
              <w:pStyle w:val="afff4"/>
              <w:numPr>
                <w:ilvl w:val="0"/>
                <w:numId w:val="5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 «Мои задания» найти задание на утверждение структуры, открыть карточку и взять задание в работу</w:t>
            </w:r>
          </w:p>
          <w:p w14:paraId="4F7ED87B" w14:textId="77777777" w:rsidR="00FF727E" w:rsidRDefault="00FF727E" w:rsidP="00D36E04">
            <w:pPr>
              <w:pStyle w:val="afff4"/>
              <w:numPr>
                <w:ilvl w:val="0"/>
                <w:numId w:val="5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кнопку «Утвердить»</w:t>
            </w:r>
          </w:p>
          <w:p w14:paraId="22D06FF9" w14:textId="5043B43C" w:rsidR="00FF727E" w:rsidRPr="00FF727E" w:rsidRDefault="00FF727E" w:rsidP="00D36E04">
            <w:pPr>
              <w:pStyle w:val="afff4"/>
              <w:numPr>
                <w:ilvl w:val="0"/>
                <w:numId w:val="56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Завершить задание по кнопке «Утвердить»</w:t>
            </w:r>
          </w:p>
        </w:tc>
        <w:tc>
          <w:tcPr>
            <w:tcW w:w="6111" w:type="dxa"/>
            <w:gridSpan w:val="2"/>
          </w:tcPr>
          <w:p w14:paraId="7ADD8B15" w14:textId="77777777" w:rsidR="00FF727E" w:rsidRDefault="00FF727E" w:rsidP="00D36E04">
            <w:pPr>
              <w:pStyle w:val="afff4"/>
              <w:numPr>
                <w:ilvl w:val="0"/>
                <w:numId w:val="5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завершено, структура архива утверждена</w:t>
            </w:r>
          </w:p>
          <w:p w14:paraId="316466E5" w14:textId="202D91BB" w:rsidR="00FF727E" w:rsidRPr="00FF727E" w:rsidRDefault="00FF727E" w:rsidP="00D36E04">
            <w:pPr>
              <w:pStyle w:val="afff4"/>
              <w:numPr>
                <w:ilvl w:val="0"/>
                <w:numId w:val="5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>Состояние новой карточки дела изменится на «Утверждено»</w:t>
            </w:r>
          </w:p>
        </w:tc>
      </w:tr>
      <w:tr w:rsidR="00FF727E" w:rsidRPr="00B56220" w14:paraId="7C65D048" w14:textId="77777777" w:rsidTr="00A373B6">
        <w:tc>
          <w:tcPr>
            <w:tcW w:w="1277" w:type="dxa"/>
            <w:shd w:val="clear" w:color="auto" w:fill="auto"/>
          </w:tcPr>
          <w:p w14:paraId="084E09E0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4DD8535" w14:textId="28EBC74C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печати внутренней описи</w:t>
            </w:r>
          </w:p>
        </w:tc>
        <w:tc>
          <w:tcPr>
            <w:tcW w:w="5528" w:type="dxa"/>
          </w:tcPr>
          <w:p w14:paraId="78496694" w14:textId="77777777" w:rsidR="00FF727E" w:rsidRPr="00DB7923" w:rsidRDefault="00FF727E" w:rsidP="00D36E04">
            <w:pPr>
              <w:pStyle w:val="afff4"/>
              <w:numPr>
                <w:ilvl w:val="0"/>
                <w:numId w:val="215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 w:rsidRPr="00DB7923">
              <w:rPr>
                <w:sz w:val="24"/>
                <w:szCs w:val="24"/>
              </w:rPr>
              <w:t xml:space="preserve"> п</w:t>
            </w:r>
            <w:r>
              <w:rPr>
                <w:sz w:val="24"/>
                <w:szCs w:val="24"/>
              </w:rPr>
              <w:t>од ролью Архивариуса</w:t>
            </w:r>
          </w:p>
          <w:p w14:paraId="6B665E0F" w14:textId="77777777" w:rsidR="00FF727E" w:rsidRDefault="00FF727E" w:rsidP="00D36E04">
            <w:pPr>
              <w:pStyle w:val="afff4"/>
              <w:numPr>
                <w:ilvl w:val="0"/>
                <w:numId w:val="215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314C09E3" w14:textId="51334C40" w:rsidR="00FF727E" w:rsidRPr="00FF727E" w:rsidRDefault="00FF727E" w:rsidP="00D36E04">
            <w:pPr>
              <w:pStyle w:val="afff4"/>
              <w:numPr>
                <w:ilvl w:val="0"/>
                <w:numId w:val="215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«Опись Дела»</w:t>
            </w:r>
          </w:p>
        </w:tc>
        <w:tc>
          <w:tcPr>
            <w:tcW w:w="6111" w:type="dxa"/>
            <w:gridSpan w:val="2"/>
          </w:tcPr>
          <w:p w14:paraId="4D2415D1" w14:textId="2A47E1F0" w:rsidR="00FF727E" w:rsidRDefault="00FF727E" w:rsidP="00D36E04">
            <w:pPr>
              <w:pStyle w:val="afff4"/>
              <w:numPr>
                <w:ilvl w:val="0"/>
                <w:numId w:val="41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внутренней описи</w:t>
            </w:r>
          </w:p>
        </w:tc>
      </w:tr>
      <w:tr w:rsidR="00FF727E" w:rsidRPr="00B56220" w14:paraId="3C10C450" w14:textId="77777777" w:rsidTr="00A373B6">
        <w:tc>
          <w:tcPr>
            <w:tcW w:w="1277" w:type="dxa"/>
            <w:shd w:val="clear" w:color="auto" w:fill="auto"/>
          </w:tcPr>
          <w:p w14:paraId="4E816E7F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678DE32" w14:textId="22B38A95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создания </w:t>
            </w:r>
            <w:r>
              <w:rPr>
                <w:sz w:val="24"/>
                <w:szCs w:val="24"/>
              </w:rPr>
              <w:lastRenderedPageBreak/>
              <w:t>формы печати внутренней описи расширенной версии</w:t>
            </w:r>
          </w:p>
        </w:tc>
        <w:tc>
          <w:tcPr>
            <w:tcW w:w="5528" w:type="dxa"/>
          </w:tcPr>
          <w:p w14:paraId="5CD83A2A" w14:textId="77777777" w:rsidR="00FF727E" w:rsidRPr="00DB7923" w:rsidRDefault="00FF727E" w:rsidP="00D36E04">
            <w:pPr>
              <w:pStyle w:val="afff4"/>
              <w:numPr>
                <w:ilvl w:val="0"/>
                <w:numId w:val="216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lastRenderedPageBreak/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 w:rsidRPr="00DB7923">
              <w:rPr>
                <w:sz w:val="24"/>
                <w:szCs w:val="24"/>
              </w:rPr>
              <w:t xml:space="preserve"> под</w:t>
            </w:r>
            <w:r>
              <w:rPr>
                <w:sz w:val="24"/>
                <w:szCs w:val="24"/>
              </w:rPr>
              <w:t xml:space="preserve"> ролью </w:t>
            </w:r>
            <w:r>
              <w:rPr>
                <w:sz w:val="24"/>
                <w:szCs w:val="24"/>
              </w:rPr>
              <w:lastRenderedPageBreak/>
              <w:t>Архивариуса</w:t>
            </w:r>
          </w:p>
          <w:p w14:paraId="6560567C" w14:textId="77777777" w:rsidR="00FF727E" w:rsidRDefault="00FF727E" w:rsidP="00D36E04">
            <w:pPr>
              <w:pStyle w:val="afff4"/>
              <w:numPr>
                <w:ilvl w:val="0"/>
                <w:numId w:val="216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75F0F8C1" w14:textId="3BE2D280" w:rsidR="00FF727E" w:rsidRPr="00FF727E" w:rsidRDefault="00FF727E" w:rsidP="00D36E04">
            <w:pPr>
              <w:pStyle w:val="afff4"/>
              <w:numPr>
                <w:ilvl w:val="0"/>
                <w:numId w:val="216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«Опись Дела» </w:t>
            </w:r>
            <w:r w:rsidRPr="00EE63B9">
              <w:sym w:font="Symbol" w:char="F0AE"/>
            </w:r>
            <w:r>
              <w:t xml:space="preserve"> «</w:t>
            </w:r>
            <w:r w:rsidRPr="00FF727E">
              <w:rPr>
                <w:sz w:val="24"/>
                <w:szCs w:val="24"/>
              </w:rPr>
              <w:t>Расширенная»</w:t>
            </w:r>
          </w:p>
        </w:tc>
        <w:tc>
          <w:tcPr>
            <w:tcW w:w="6111" w:type="dxa"/>
            <w:gridSpan w:val="2"/>
          </w:tcPr>
          <w:p w14:paraId="38840717" w14:textId="6E896096" w:rsidR="00FF727E" w:rsidRDefault="00FF727E" w:rsidP="00D36E04">
            <w:pPr>
              <w:pStyle w:val="afff4"/>
              <w:numPr>
                <w:ilvl w:val="0"/>
                <w:numId w:val="58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Сформировалась форма печати внутренней описи </w:t>
            </w:r>
            <w:r>
              <w:rPr>
                <w:sz w:val="24"/>
                <w:szCs w:val="24"/>
              </w:rPr>
              <w:lastRenderedPageBreak/>
              <w:t>расширенной версии</w:t>
            </w:r>
          </w:p>
        </w:tc>
      </w:tr>
      <w:tr w:rsidR="00FF727E" w:rsidRPr="00B56220" w14:paraId="576BDA31" w14:textId="77777777" w:rsidTr="00A373B6">
        <w:tc>
          <w:tcPr>
            <w:tcW w:w="1277" w:type="dxa"/>
            <w:shd w:val="clear" w:color="auto" w:fill="auto"/>
          </w:tcPr>
          <w:p w14:paraId="127DA550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BA415" w14:textId="274B4F88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обложки дела полной версии</w:t>
            </w:r>
          </w:p>
        </w:tc>
        <w:tc>
          <w:tcPr>
            <w:tcW w:w="5528" w:type="dxa"/>
          </w:tcPr>
          <w:p w14:paraId="0F36E3C2" w14:textId="77777777" w:rsidR="00FF727E" w:rsidRPr="00DB7923" w:rsidRDefault="00FF727E" w:rsidP="00D36E04">
            <w:pPr>
              <w:pStyle w:val="afff4"/>
              <w:numPr>
                <w:ilvl w:val="0"/>
                <w:numId w:val="584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76777E2B" w14:textId="77777777" w:rsidR="00FF727E" w:rsidRDefault="00FF727E" w:rsidP="00D36E04">
            <w:pPr>
              <w:pStyle w:val="afff4"/>
              <w:numPr>
                <w:ilvl w:val="0"/>
                <w:numId w:val="584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0012B869" w14:textId="61303606" w:rsidR="00FF727E" w:rsidRPr="00FF727E" w:rsidRDefault="00FF727E" w:rsidP="00D36E04">
            <w:pPr>
              <w:pStyle w:val="afff4"/>
              <w:numPr>
                <w:ilvl w:val="0"/>
                <w:numId w:val="584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«Обложка Дела»</w:t>
            </w:r>
          </w:p>
        </w:tc>
        <w:tc>
          <w:tcPr>
            <w:tcW w:w="6111" w:type="dxa"/>
            <w:gridSpan w:val="2"/>
          </w:tcPr>
          <w:p w14:paraId="69395481" w14:textId="10923E72" w:rsidR="00FF727E" w:rsidRDefault="00FF727E" w:rsidP="00D36E04">
            <w:pPr>
              <w:pStyle w:val="afff4"/>
              <w:numPr>
                <w:ilvl w:val="0"/>
                <w:numId w:val="58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обложки дела полной версии</w:t>
            </w:r>
          </w:p>
        </w:tc>
      </w:tr>
      <w:tr w:rsidR="00FF727E" w:rsidRPr="00B56220" w14:paraId="301DC717" w14:textId="77777777" w:rsidTr="00A373B6">
        <w:tc>
          <w:tcPr>
            <w:tcW w:w="1277" w:type="dxa"/>
            <w:shd w:val="clear" w:color="auto" w:fill="auto"/>
          </w:tcPr>
          <w:p w14:paraId="7383F336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8166531" w14:textId="55726179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обложки дела краткой версии</w:t>
            </w:r>
          </w:p>
        </w:tc>
        <w:tc>
          <w:tcPr>
            <w:tcW w:w="5528" w:type="dxa"/>
          </w:tcPr>
          <w:p w14:paraId="2012326E" w14:textId="77777777" w:rsidR="00FF727E" w:rsidRPr="00DB7923" w:rsidRDefault="00FF727E" w:rsidP="00D36E04">
            <w:pPr>
              <w:pStyle w:val="afff4"/>
              <w:numPr>
                <w:ilvl w:val="0"/>
                <w:numId w:val="587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2FEEAD0C" w14:textId="77777777" w:rsidR="00FF727E" w:rsidRDefault="00FF727E" w:rsidP="00D36E04">
            <w:pPr>
              <w:pStyle w:val="afff4"/>
              <w:numPr>
                <w:ilvl w:val="0"/>
                <w:numId w:val="587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7E34C4F7" w14:textId="72718291" w:rsidR="00FF727E" w:rsidRPr="00FF727E" w:rsidRDefault="00FF727E" w:rsidP="00D36E04">
            <w:pPr>
              <w:pStyle w:val="afff4"/>
              <w:numPr>
                <w:ilvl w:val="0"/>
                <w:numId w:val="587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«Обложка Дела» </w:t>
            </w:r>
            <w:r w:rsidRPr="00EE63B9">
              <w:sym w:font="Symbol" w:char="F0AE"/>
            </w:r>
            <w:r>
              <w:t xml:space="preserve"> «</w:t>
            </w:r>
            <w:r w:rsidRPr="00FF727E">
              <w:rPr>
                <w:sz w:val="24"/>
                <w:szCs w:val="24"/>
              </w:rPr>
              <w:t>Краткая»</w:t>
            </w:r>
          </w:p>
        </w:tc>
        <w:tc>
          <w:tcPr>
            <w:tcW w:w="6111" w:type="dxa"/>
            <w:gridSpan w:val="2"/>
          </w:tcPr>
          <w:p w14:paraId="49753276" w14:textId="7AB51659" w:rsidR="00FF727E" w:rsidRDefault="00FF727E" w:rsidP="00D36E04">
            <w:pPr>
              <w:pStyle w:val="afff4"/>
              <w:numPr>
                <w:ilvl w:val="0"/>
                <w:numId w:val="58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обложки дела краткой версии</w:t>
            </w:r>
          </w:p>
        </w:tc>
      </w:tr>
      <w:tr w:rsidR="00FF727E" w:rsidRPr="00B56220" w14:paraId="01595C21" w14:textId="77777777" w:rsidTr="00A373B6">
        <w:tc>
          <w:tcPr>
            <w:tcW w:w="1277" w:type="dxa"/>
            <w:shd w:val="clear" w:color="auto" w:fill="auto"/>
          </w:tcPr>
          <w:p w14:paraId="1F74F103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44EB609" w14:textId="10273EE2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листа-заверителя дела</w:t>
            </w:r>
          </w:p>
        </w:tc>
        <w:tc>
          <w:tcPr>
            <w:tcW w:w="5528" w:type="dxa"/>
          </w:tcPr>
          <w:p w14:paraId="4CA422F7" w14:textId="77777777" w:rsidR="00FF727E" w:rsidRPr="00DB7923" w:rsidRDefault="00FF727E" w:rsidP="00D36E04">
            <w:pPr>
              <w:pStyle w:val="afff4"/>
              <w:numPr>
                <w:ilvl w:val="0"/>
                <w:numId w:val="589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22AF3F2E" w14:textId="77777777" w:rsidR="00FF727E" w:rsidRDefault="00FF727E" w:rsidP="00D36E04">
            <w:pPr>
              <w:pStyle w:val="afff4"/>
              <w:numPr>
                <w:ilvl w:val="0"/>
                <w:numId w:val="5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55C70"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3AAA6F15" w14:textId="381784B4" w:rsidR="00FF727E" w:rsidRPr="00FF727E" w:rsidRDefault="00FF727E" w:rsidP="00D36E04">
            <w:pPr>
              <w:pStyle w:val="afff4"/>
              <w:numPr>
                <w:ilvl w:val="0"/>
                <w:numId w:val="58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«Заверительный лист Дела»</w:t>
            </w:r>
          </w:p>
        </w:tc>
        <w:tc>
          <w:tcPr>
            <w:tcW w:w="6111" w:type="dxa"/>
            <w:gridSpan w:val="2"/>
          </w:tcPr>
          <w:p w14:paraId="37743D1D" w14:textId="5C18F04F" w:rsidR="00FF727E" w:rsidRDefault="00FF727E" w:rsidP="00D36E04">
            <w:pPr>
              <w:pStyle w:val="afff4"/>
              <w:numPr>
                <w:ilvl w:val="0"/>
                <w:numId w:val="5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заверительного листа дела</w:t>
            </w:r>
          </w:p>
        </w:tc>
      </w:tr>
      <w:tr w:rsidR="00FF727E" w:rsidRPr="00B56220" w14:paraId="07C24C4A" w14:textId="77777777" w:rsidTr="00A373B6">
        <w:tc>
          <w:tcPr>
            <w:tcW w:w="1277" w:type="dxa"/>
            <w:shd w:val="clear" w:color="auto" w:fill="auto"/>
          </w:tcPr>
          <w:p w14:paraId="6A6C5E75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A70A291" w14:textId="43C7FA9D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справки-заместителя</w:t>
            </w:r>
          </w:p>
        </w:tc>
        <w:tc>
          <w:tcPr>
            <w:tcW w:w="5528" w:type="dxa"/>
          </w:tcPr>
          <w:p w14:paraId="69E632CC" w14:textId="77777777" w:rsidR="00FF727E" w:rsidRPr="00DB7923" w:rsidRDefault="00FF727E" w:rsidP="00D36E04">
            <w:pPr>
              <w:pStyle w:val="afff4"/>
              <w:numPr>
                <w:ilvl w:val="0"/>
                <w:numId w:val="220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37A7E194" w14:textId="77777777" w:rsidR="00FF727E" w:rsidRDefault="00FF727E" w:rsidP="00D36E04">
            <w:pPr>
              <w:pStyle w:val="afff4"/>
              <w:numPr>
                <w:ilvl w:val="0"/>
                <w:numId w:val="220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>Открыть ранее сохраненную карточку «Дело»</w:t>
            </w:r>
          </w:p>
          <w:p w14:paraId="2E197C61" w14:textId="3E85BDF0" w:rsidR="00FF727E" w:rsidRPr="00FF727E" w:rsidRDefault="00FF727E" w:rsidP="00D36E04">
            <w:pPr>
              <w:pStyle w:val="afff4"/>
              <w:numPr>
                <w:ilvl w:val="0"/>
                <w:numId w:val="220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lastRenderedPageBreak/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«Справка-заместитель»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«&lt;Вид формы&gt;»</w:t>
            </w:r>
          </w:p>
        </w:tc>
        <w:tc>
          <w:tcPr>
            <w:tcW w:w="6111" w:type="dxa"/>
            <w:gridSpan w:val="2"/>
          </w:tcPr>
          <w:p w14:paraId="22C557B4" w14:textId="2ABEE9C6" w:rsidR="00FF727E" w:rsidRDefault="00FF727E" w:rsidP="00D36E04">
            <w:pPr>
              <w:pStyle w:val="afff4"/>
              <w:numPr>
                <w:ilvl w:val="0"/>
                <w:numId w:val="5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Сформировалась форма печати справки – заместителя</w:t>
            </w:r>
          </w:p>
        </w:tc>
      </w:tr>
      <w:tr w:rsidR="00FF727E" w:rsidRPr="00B56220" w14:paraId="51809371" w14:textId="77777777" w:rsidTr="00A373B6">
        <w:tc>
          <w:tcPr>
            <w:tcW w:w="1277" w:type="dxa"/>
            <w:shd w:val="clear" w:color="auto" w:fill="auto"/>
          </w:tcPr>
          <w:p w14:paraId="694F1630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A1315A4" w14:textId="791B2033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номенклатуры дел в разрезе раздела долговременного хранения</w:t>
            </w:r>
          </w:p>
        </w:tc>
        <w:tc>
          <w:tcPr>
            <w:tcW w:w="5528" w:type="dxa"/>
          </w:tcPr>
          <w:p w14:paraId="20AF4B7A" w14:textId="77777777" w:rsidR="00FF727E" w:rsidRPr="00DB7923" w:rsidRDefault="00FF727E" w:rsidP="00D36E04">
            <w:pPr>
              <w:pStyle w:val="afff4"/>
              <w:numPr>
                <w:ilvl w:val="0"/>
                <w:numId w:val="221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46DC8984" w14:textId="77777777" w:rsidR="00FF727E" w:rsidRDefault="00FF727E" w:rsidP="00D36E04">
            <w:pPr>
              <w:pStyle w:val="afff4"/>
              <w:numPr>
                <w:ilvl w:val="0"/>
                <w:numId w:val="2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Открыть ранее сохраненную карточку </w:t>
            </w:r>
            <w:r>
              <w:rPr>
                <w:sz w:val="24"/>
                <w:szCs w:val="24"/>
              </w:rPr>
              <w:t>«Раздел</w:t>
            </w:r>
            <w:r w:rsidRPr="00DB7923">
              <w:rPr>
                <w:sz w:val="24"/>
                <w:szCs w:val="24"/>
              </w:rPr>
              <w:t>»</w:t>
            </w:r>
          </w:p>
          <w:p w14:paraId="69320520" w14:textId="15946BD1" w:rsidR="00FF727E" w:rsidRPr="00FF727E" w:rsidRDefault="00FF727E" w:rsidP="00D36E04">
            <w:pPr>
              <w:pStyle w:val="afff4"/>
              <w:numPr>
                <w:ilvl w:val="0"/>
                <w:numId w:val="22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«Номенклатура Дел СП»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«Долговременное хранение»</w:t>
            </w:r>
          </w:p>
        </w:tc>
        <w:tc>
          <w:tcPr>
            <w:tcW w:w="6111" w:type="dxa"/>
            <w:gridSpan w:val="2"/>
          </w:tcPr>
          <w:p w14:paraId="3EFB8094" w14:textId="68874764" w:rsidR="00FF727E" w:rsidRDefault="00FF727E" w:rsidP="00D36E04">
            <w:pPr>
              <w:pStyle w:val="afff4"/>
              <w:numPr>
                <w:ilvl w:val="0"/>
                <w:numId w:val="59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номенклатуры дел в разрезе раздела долговременного хранения</w:t>
            </w:r>
          </w:p>
        </w:tc>
      </w:tr>
      <w:tr w:rsidR="00FF727E" w:rsidRPr="00B56220" w14:paraId="2F6978AB" w14:textId="77777777" w:rsidTr="00A373B6">
        <w:tc>
          <w:tcPr>
            <w:tcW w:w="1277" w:type="dxa"/>
            <w:shd w:val="clear" w:color="auto" w:fill="auto"/>
          </w:tcPr>
          <w:p w14:paraId="5A232D8A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96E10D" w14:textId="28CAAFC8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номенклатуры дел в разрезе раздела постоянного хранения</w:t>
            </w:r>
          </w:p>
        </w:tc>
        <w:tc>
          <w:tcPr>
            <w:tcW w:w="5528" w:type="dxa"/>
          </w:tcPr>
          <w:p w14:paraId="02C64714" w14:textId="77777777" w:rsidR="00FF727E" w:rsidRPr="00DB7923" w:rsidRDefault="00FF727E" w:rsidP="00D36E04">
            <w:pPr>
              <w:pStyle w:val="afff4"/>
              <w:numPr>
                <w:ilvl w:val="0"/>
                <w:numId w:val="222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0BA17F52" w14:textId="77777777" w:rsidR="00FF727E" w:rsidRDefault="00FF727E" w:rsidP="00D36E04">
            <w:pPr>
              <w:pStyle w:val="afff4"/>
              <w:numPr>
                <w:ilvl w:val="0"/>
                <w:numId w:val="2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Открыть ранее сохраненную карточку </w:t>
            </w:r>
            <w:r>
              <w:rPr>
                <w:sz w:val="24"/>
                <w:szCs w:val="24"/>
              </w:rPr>
              <w:t>«Раздел</w:t>
            </w:r>
            <w:r w:rsidRPr="00DB7923">
              <w:rPr>
                <w:sz w:val="24"/>
                <w:szCs w:val="24"/>
              </w:rPr>
              <w:t>»</w:t>
            </w:r>
          </w:p>
          <w:p w14:paraId="41446200" w14:textId="4D9E10FB" w:rsidR="00FF727E" w:rsidRPr="00B74D98" w:rsidRDefault="00FF727E" w:rsidP="00D36E04">
            <w:pPr>
              <w:pStyle w:val="afff4"/>
              <w:numPr>
                <w:ilvl w:val="0"/>
                <w:numId w:val="22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74D98">
              <w:rPr>
                <w:sz w:val="24"/>
                <w:szCs w:val="24"/>
              </w:rPr>
              <w:t xml:space="preserve">Нажать из левого меню «Печатные формы» </w:t>
            </w:r>
            <w:r w:rsidRPr="00EE63B9">
              <w:sym w:font="Symbol" w:char="F0AE"/>
            </w:r>
            <w:r w:rsidRPr="00B74D98">
              <w:rPr>
                <w:sz w:val="24"/>
                <w:szCs w:val="24"/>
              </w:rPr>
              <w:t xml:space="preserve"> «Номенклатура Дел СП» </w:t>
            </w:r>
            <w:r w:rsidRPr="00EE63B9">
              <w:sym w:font="Symbol" w:char="F0AE"/>
            </w:r>
            <w:r w:rsidRPr="00B74D98">
              <w:rPr>
                <w:sz w:val="24"/>
                <w:szCs w:val="24"/>
              </w:rPr>
              <w:t xml:space="preserve"> «Постоянное хранение»</w:t>
            </w:r>
          </w:p>
        </w:tc>
        <w:tc>
          <w:tcPr>
            <w:tcW w:w="6111" w:type="dxa"/>
            <w:gridSpan w:val="2"/>
          </w:tcPr>
          <w:p w14:paraId="77706F44" w14:textId="43FE53C0" w:rsidR="00FF727E" w:rsidRDefault="00FF727E" w:rsidP="00D36E04">
            <w:pPr>
              <w:pStyle w:val="afff4"/>
              <w:numPr>
                <w:ilvl w:val="0"/>
                <w:numId w:val="5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номенклатуры дел в разрезе раздела постоянного хранения</w:t>
            </w:r>
          </w:p>
        </w:tc>
      </w:tr>
      <w:tr w:rsidR="00FF727E" w:rsidRPr="00B56220" w14:paraId="2D8121E4" w14:textId="77777777" w:rsidTr="00A373B6">
        <w:tc>
          <w:tcPr>
            <w:tcW w:w="1277" w:type="dxa"/>
            <w:shd w:val="clear" w:color="auto" w:fill="auto"/>
          </w:tcPr>
          <w:p w14:paraId="5005F190" w14:textId="77777777" w:rsidR="00FF727E" w:rsidRPr="0097529C" w:rsidRDefault="00FF727E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F110964" w14:textId="0EDFD0DC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формы сводной номенклатуры дел</w:t>
            </w:r>
          </w:p>
        </w:tc>
        <w:tc>
          <w:tcPr>
            <w:tcW w:w="5528" w:type="dxa"/>
          </w:tcPr>
          <w:p w14:paraId="3B5C2ECF" w14:textId="77777777" w:rsidR="00FF727E" w:rsidRPr="00DB7923" w:rsidRDefault="00FF727E" w:rsidP="00D36E04">
            <w:pPr>
              <w:pStyle w:val="afff4"/>
              <w:numPr>
                <w:ilvl w:val="0"/>
                <w:numId w:val="569"/>
              </w:numPr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Запустить </w:t>
            </w:r>
            <w:r w:rsidRPr="00DB7923">
              <w:rPr>
                <w:sz w:val="24"/>
                <w:szCs w:val="24"/>
                <w:lang w:val="en-US"/>
              </w:rPr>
              <w:t>Tessa</w:t>
            </w:r>
            <w:r w:rsidRPr="00DB7923">
              <w:rPr>
                <w:sz w:val="24"/>
                <w:szCs w:val="24"/>
              </w:rPr>
              <w:t xml:space="preserve"> </w:t>
            </w:r>
            <w:r w:rsidRPr="00DB7923"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ролью Архивариуса</w:t>
            </w:r>
          </w:p>
          <w:p w14:paraId="7068E1ED" w14:textId="77777777" w:rsidR="00FF727E" w:rsidRDefault="00FF727E" w:rsidP="00D36E04">
            <w:pPr>
              <w:pStyle w:val="afff4"/>
              <w:numPr>
                <w:ilvl w:val="0"/>
                <w:numId w:val="5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DB7923">
              <w:rPr>
                <w:sz w:val="24"/>
                <w:szCs w:val="24"/>
              </w:rPr>
              <w:t xml:space="preserve">Открыть ранее сохраненную карточку </w:t>
            </w:r>
            <w:r>
              <w:rPr>
                <w:sz w:val="24"/>
                <w:szCs w:val="24"/>
              </w:rPr>
              <w:t>«Номенклатура Дел</w:t>
            </w:r>
            <w:r w:rsidRPr="00DB7923">
              <w:rPr>
                <w:sz w:val="24"/>
                <w:szCs w:val="24"/>
              </w:rPr>
              <w:t>»</w:t>
            </w:r>
          </w:p>
          <w:p w14:paraId="1BA20045" w14:textId="02B027C1" w:rsidR="00FF727E" w:rsidRPr="00FF727E" w:rsidRDefault="00FF727E" w:rsidP="00D36E04">
            <w:pPr>
              <w:pStyle w:val="afff4"/>
              <w:numPr>
                <w:ilvl w:val="0"/>
                <w:numId w:val="56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F727E">
              <w:rPr>
                <w:sz w:val="24"/>
                <w:szCs w:val="24"/>
              </w:rPr>
              <w:t xml:space="preserve">Нажать из левого меню «Создать файл по шаблону» </w:t>
            </w:r>
            <w:r w:rsidRPr="00EE63B9">
              <w:sym w:font="Symbol" w:char="F0AE"/>
            </w:r>
            <w:r w:rsidRPr="00FF727E">
              <w:rPr>
                <w:sz w:val="24"/>
                <w:szCs w:val="24"/>
              </w:rPr>
              <w:t xml:space="preserve"> «Сводная номенклатура дел»</w:t>
            </w:r>
          </w:p>
        </w:tc>
        <w:tc>
          <w:tcPr>
            <w:tcW w:w="6111" w:type="dxa"/>
            <w:gridSpan w:val="2"/>
          </w:tcPr>
          <w:p w14:paraId="30F120B9" w14:textId="205F7288" w:rsidR="00FF727E" w:rsidRDefault="00FF727E" w:rsidP="00D36E04">
            <w:pPr>
              <w:pStyle w:val="afff4"/>
              <w:numPr>
                <w:ilvl w:val="0"/>
                <w:numId w:val="5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Сформировалась форма печати сводной номенклатуры дел</w:t>
            </w:r>
          </w:p>
        </w:tc>
      </w:tr>
      <w:tr w:rsidR="00FF727E" w:rsidRPr="00B56220" w14:paraId="69946EC9" w14:textId="77777777" w:rsidTr="00A373B6">
        <w:tc>
          <w:tcPr>
            <w:tcW w:w="1277" w:type="dxa"/>
            <w:shd w:val="clear" w:color="auto" w:fill="auto"/>
          </w:tcPr>
          <w:p w14:paraId="5DD4B890" w14:textId="77777777" w:rsidR="00FF727E" w:rsidRPr="0097529C" w:rsidRDefault="00FF727E" w:rsidP="00D36E04">
            <w:pPr>
              <w:pStyle w:val="afff4"/>
              <w:numPr>
                <w:ilvl w:val="0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C27AFEB" w14:textId="3AC8BB51" w:rsidR="00FF727E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97529C">
              <w:rPr>
                <w:b/>
                <w:sz w:val="24"/>
                <w:szCs w:val="24"/>
              </w:rPr>
              <w:t>Проверка реа</w:t>
            </w:r>
            <w:r>
              <w:rPr>
                <w:b/>
                <w:sz w:val="24"/>
                <w:szCs w:val="24"/>
              </w:rPr>
              <w:t>лизации требований по формированию</w:t>
            </w:r>
            <w:r w:rsidRPr="0097529C">
              <w:rPr>
                <w:b/>
                <w:sz w:val="24"/>
                <w:szCs w:val="24"/>
              </w:rPr>
              <w:t xml:space="preserve"> статистических отчетов</w:t>
            </w:r>
            <w:r w:rsidRPr="00BD7CF2">
              <w:rPr>
                <w:b/>
                <w:sz w:val="24"/>
                <w:szCs w:val="24"/>
              </w:rPr>
              <w:t xml:space="preserve">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12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FF727E" w:rsidRPr="00B56220" w14:paraId="0F0F9A6E" w14:textId="77777777" w:rsidTr="00A373B6">
        <w:tc>
          <w:tcPr>
            <w:tcW w:w="1277" w:type="dxa"/>
            <w:shd w:val="clear" w:color="auto" w:fill="auto"/>
          </w:tcPr>
          <w:p w14:paraId="07D4BD9D" w14:textId="77777777" w:rsidR="00FF727E" w:rsidRPr="0097529C" w:rsidRDefault="00FF727E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077ADA26" w14:textId="2ABB3E8B" w:rsidR="00FF727E" w:rsidRPr="0097529C" w:rsidRDefault="00FF727E" w:rsidP="00FF727E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отчетов по отфильтрованным запросам и выгрузки данных</w:t>
            </w:r>
          </w:p>
        </w:tc>
      </w:tr>
      <w:tr w:rsidR="00980A6B" w:rsidRPr="00B56220" w14:paraId="2281B775" w14:textId="77777777" w:rsidTr="00A373B6">
        <w:tc>
          <w:tcPr>
            <w:tcW w:w="1277" w:type="dxa"/>
            <w:shd w:val="clear" w:color="auto" w:fill="auto"/>
          </w:tcPr>
          <w:p w14:paraId="1AE0F58E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338FBD6" w14:textId="51BE41EC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отображения </w:t>
            </w:r>
            <w:r>
              <w:rPr>
                <w:sz w:val="24"/>
                <w:szCs w:val="24"/>
              </w:rPr>
              <w:lastRenderedPageBreak/>
              <w:t>необходимо представления</w:t>
            </w:r>
          </w:p>
        </w:tc>
        <w:tc>
          <w:tcPr>
            <w:tcW w:w="5528" w:type="dxa"/>
          </w:tcPr>
          <w:p w14:paraId="0AF3CE82" w14:textId="77777777" w:rsidR="00980A6B" w:rsidRDefault="00980A6B" w:rsidP="00D36E04">
            <w:pPr>
              <w:pStyle w:val="afff4"/>
              <w:numPr>
                <w:ilvl w:val="0"/>
                <w:numId w:val="2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9635D">
              <w:rPr>
                <w:sz w:val="24"/>
                <w:szCs w:val="24"/>
              </w:rPr>
              <w:lastRenderedPageBreak/>
              <w:t xml:space="preserve">Запустить </w:t>
            </w:r>
            <w:r w:rsidRPr="00B9635D">
              <w:rPr>
                <w:sz w:val="24"/>
                <w:szCs w:val="24"/>
                <w:lang w:val="en-US"/>
              </w:rPr>
              <w:t>Tessa</w:t>
            </w:r>
            <w:r w:rsidRPr="00B9635D">
              <w:rPr>
                <w:sz w:val="24"/>
                <w:szCs w:val="24"/>
              </w:rPr>
              <w:t xml:space="preserve"> </w:t>
            </w:r>
            <w:r w:rsidRPr="00B9635D">
              <w:rPr>
                <w:sz w:val="24"/>
                <w:szCs w:val="24"/>
                <w:lang w:val="en-US"/>
              </w:rPr>
              <w:t>Client</w:t>
            </w:r>
          </w:p>
          <w:p w14:paraId="7C2223DE" w14:textId="4646078D" w:rsidR="00980A6B" w:rsidRPr="009E3162" w:rsidRDefault="00980A6B" w:rsidP="00D36E04">
            <w:pPr>
              <w:pStyle w:val="afff4"/>
              <w:numPr>
                <w:ilvl w:val="0"/>
                <w:numId w:val="2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 xml:space="preserve">Открыть необходимое представление меню </w:t>
            </w:r>
            <w:r w:rsidRPr="009E3162">
              <w:rPr>
                <w:sz w:val="24"/>
                <w:szCs w:val="24"/>
              </w:rPr>
              <w:lastRenderedPageBreak/>
              <w:t xml:space="preserve">«Отчеты» </w:t>
            </w:r>
            <w:r w:rsidRPr="00EE63B9">
              <w:sym w:font="Symbol" w:char="F0AE"/>
            </w:r>
            <w:r w:rsidRPr="009E3162">
              <w:rPr>
                <w:sz w:val="24"/>
                <w:szCs w:val="24"/>
              </w:rPr>
              <w:t xml:space="preserve"> «&lt;Вид отчета&gt;»</w:t>
            </w:r>
          </w:p>
        </w:tc>
        <w:tc>
          <w:tcPr>
            <w:tcW w:w="6111" w:type="dxa"/>
            <w:gridSpan w:val="2"/>
          </w:tcPr>
          <w:p w14:paraId="44C707C4" w14:textId="079C7A27" w:rsidR="00980A6B" w:rsidRDefault="00980A6B" w:rsidP="00D36E04">
            <w:pPr>
              <w:pStyle w:val="afff4"/>
              <w:numPr>
                <w:ilvl w:val="0"/>
                <w:numId w:val="41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9635D">
              <w:rPr>
                <w:sz w:val="24"/>
                <w:szCs w:val="24"/>
              </w:rPr>
              <w:lastRenderedPageBreak/>
              <w:t>В представлении отобразился выбранный отчет</w:t>
            </w:r>
          </w:p>
        </w:tc>
      </w:tr>
      <w:tr w:rsidR="00980A6B" w:rsidRPr="00B56220" w14:paraId="536F3381" w14:textId="77777777" w:rsidTr="00A373B6">
        <w:tc>
          <w:tcPr>
            <w:tcW w:w="1277" w:type="dxa"/>
            <w:shd w:val="clear" w:color="auto" w:fill="auto"/>
          </w:tcPr>
          <w:p w14:paraId="225A13DE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B9014A" w14:textId="1906DA0D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настройки параметров фильтрации</w:t>
            </w:r>
          </w:p>
        </w:tc>
        <w:tc>
          <w:tcPr>
            <w:tcW w:w="5528" w:type="dxa"/>
          </w:tcPr>
          <w:p w14:paraId="36E7DAD2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8.1.1</w:t>
            </w:r>
          </w:p>
          <w:p w14:paraId="77C289AB" w14:textId="77777777" w:rsidR="00980A6B" w:rsidRDefault="00980A6B" w:rsidP="00D36E04">
            <w:pPr>
              <w:pStyle w:val="afff4"/>
              <w:numPr>
                <w:ilvl w:val="0"/>
                <w:numId w:val="2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значок </w:t>
            </w:r>
            <w:r w:rsidRPr="00680572">
              <w:rPr>
                <w:rFonts w:ascii="Calibri Light" w:hAnsi="Calibri Light" w:cs="Calibri"/>
                <w:noProof/>
              </w:rPr>
              <w:drawing>
                <wp:inline distT="0" distB="0" distL="0" distR="0" wp14:anchorId="0B75C754" wp14:editId="406C95D1">
                  <wp:extent cx="371475" cy="3333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в правом верхнем углу</w:t>
            </w:r>
          </w:p>
          <w:p w14:paraId="7D286E16" w14:textId="77777777" w:rsidR="00980A6B" w:rsidRDefault="00980A6B" w:rsidP="00D36E04">
            <w:pPr>
              <w:pStyle w:val="afff4"/>
              <w:numPr>
                <w:ilvl w:val="0"/>
                <w:numId w:val="2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временной период в категории «Период» (или «Подразделение» для Отчетов по контрольным документам подразделения)</w:t>
            </w:r>
          </w:p>
          <w:p w14:paraId="78736552" w14:textId="131443B2" w:rsidR="00980A6B" w:rsidRPr="009E3162" w:rsidRDefault="00980A6B" w:rsidP="00D36E04">
            <w:pPr>
              <w:pStyle w:val="afff4"/>
              <w:numPr>
                <w:ilvl w:val="0"/>
                <w:numId w:val="2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>Нажать кнопку «</w:t>
            </w:r>
            <w:r w:rsidRPr="009E3162">
              <w:rPr>
                <w:sz w:val="24"/>
                <w:szCs w:val="24"/>
                <w:lang w:val="en-US"/>
              </w:rPr>
              <w:t>OK</w:t>
            </w:r>
            <w:r w:rsidRPr="009E3162"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7E02FB4A" w14:textId="20BC4486" w:rsidR="00980A6B" w:rsidRPr="009E3162" w:rsidRDefault="00980A6B" w:rsidP="00D36E04">
            <w:pPr>
              <w:pStyle w:val="afff4"/>
              <w:numPr>
                <w:ilvl w:val="0"/>
                <w:numId w:val="2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 список документов, удовлетворяющих выбранным параметрам. </w:t>
            </w:r>
            <w:r w:rsidRPr="009E3162">
              <w:rPr>
                <w:sz w:val="24"/>
                <w:szCs w:val="24"/>
              </w:rPr>
              <w:t xml:space="preserve">Для просмотра всех страниц использовать кнопки </w:t>
            </w:r>
            <w:r>
              <w:rPr>
                <w:rFonts w:cs="Calibri"/>
                <w:noProof/>
              </w:rPr>
              <w:drawing>
                <wp:inline distT="0" distB="0" distL="0" distR="0" wp14:anchorId="719D9B19" wp14:editId="465406CB">
                  <wp:extent cx="1447800" cy="4095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62">
              <w:rPr>
                <w:sz w:val="24"/>
                <w:szCs w:val="24"/>
              </w:rPr>
              <w:t xml:space="preserve"> в правом верхнем углу</w:t>
            </w:r>
          </w:p>
        </w:tc>
      </w:tr>
      <w:tr w:rsidR="00980A6B" w:rsidRPr="00B56220" w14:paraId="01F1B4E1" w14:textId="77777777" w:rsidTr="00A373B6">
        <w:tc>
          <w:tcPr>
            <w:tcW w:w="1277" w:type="dxa"/>
            <w:shd w:val="clear" w:color="auto" w:fill="auto"/>
          </w:tcPr>
          <w:p w14:paraId="1441D41E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735180" w14:textId="20956533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всех данных по кнопке «Выгрузить все данные»</w:t>
            </w:r>
          </w:p>
        </w:tc>
        <w:tc>
          <w:tcPr>
            <w:tcW w:w="5528" w:type="dxa"/>
          </w:tcPr>
          <w:p w14:paraId="1E582BFF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2F0A63BB" w14:textId="379CA0A4" w:rsidR="00980A6B" w:rsidRDefault="00980A6B" w:rsidP="00D36E04">
            <w:pPr>
              <w:pStyle w:val="afff4"/>
              <w:numPr>
                <w:ilvl w:val="0"/>
                <w:numId w:val="41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кнопку «Выгрузить все данные»</w:t>
            </w:r>
          </w:p>
        </w:tc>
        <w:tc>
          <w:tcPr>
            <w:tcW w:w="6111" w:type="dxa"/>
            <w:gridSpan w:val="2"/>
          </w:tcPr>
          <w:p w14:paraId="3CA0DAAB" w14:textId="0ECB869A" w:rsidR="00980A6B" w:rsidRDefault="00980A6B" w:rsidP="00D36E04">
            <w:pPr>
              <w:pStyle w:val="afff4"/>
              <w:numPr>
                <w:ilvl w:val="0"/>
                <w:numId w:val="41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все данные текущего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980A6B" w:rsidRPr="00B56220" w14:paraId="04D5D09A" w14:textId="77777777" w:rsidTr="00A373B6">
        <w:tc>
          <w:tcPr>
            <w:tcW w:w="1277" w:type="dxa"/>
            <w:shd w:val="clear" w:color="auto" w:fill="auto"/>
          </w:tcPr>
          <w:p w14:paraId="75390336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73D32CB" w14:textId="30F77F50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всех данных по кнопке 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21DBF0D6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71D2591B" w14:textId="0DB3143E" w:rsidR="00980A6B" w:rsidRDefault="00980A6B" w:rsidP="00D36E04">
            <w:pPr>
              <w:pStyle w:val="afff4"/>
              <w:numPr>
                <w:ilvl w:val="0"/>
                <w:numId w:val="41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2DB145F7" w14:textId="2A1C417A" w:rsidR="00980A6B" w:rsidRDefault="00980A6B" w:rsidP="00D36E04">
            <w:pPr>
              <w:pStyle w:val="afff4"/>
              <w:numPr>
                <w:ilvl w:val="0"/>
                <w:numId w:val="41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все данные текущего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980A6B" w:rsidRPr="00B56220" w14:paraId="7E2B721A" w14:textId="77777777" w:rsidTr="00A373B6">
        <w:tc>
          <w:tcPr>
            <w:tcW w:w="1277" w:type="dxa"/>
            <w:shd w:val="clear" w:color="auto" w:fill="auto"/>
          </w:tcPr>
          <w:p w14:paraId="29805BFA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55FBC" w14:textId="1908AC94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при выборе файла</w:t>
            </w:r>
          </w:p>
        </w:tc>
        <w:tc>
          <w:tcPr>
            <w:tcW w:w="5528" w:type="dxa"/>
          </w:tcPr>
          <w:p w14:paraId="7CD179A3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324687F0" w14:textId="0B34542F" w:rsidR="00980A6B" w:rsidRDefault="00980A6B" w:rsidP="00D36E04">
            <w:pPr>
              <w:pStyle w:val="afff4"/>
              <w:numPr>
                <w:ilvl w:val="0"/>
                <w:numId w:val="41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56D9D774" w14:textId="718E4D30" w:rsidR="00980A6B" w:rsidRDefault="00980A6B" w:rsidP="00D36E04">
            <w:pPr>
              <w:pStyle w:val="afff4"/>
              <w:numPr>
                <w:ilvl w:val="0"/>
                <w:numId w:val="4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980A6B" w:rsidRPr="00B56220" w14:paraId="570BAC13" w14:textId="77777777" w:rsidTr="00A373B6">
        <w:tc>
          <w:tcPr>
            <w:tcW w:w="1277" w:type="dxa"/>
            <w:shd w:val="clear" w:color="auto" w:fill="auto"/>
          </w:tcPr>
          <w:p w14:paraId="370C79D4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AA8FF5" w14:textId="7B341A8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копировании в буфер</w:t>
            </w:r>
          </w:p>
        </w:tc>
        <w:tc>
          <w:tcPr>
            <w:tcW w:w="5528" w:type="dxa"/>
          </w:tcPr>
          <w:p w14:paraId="18EAA30F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4E6190F4" w14:textId="7C7E2D38" w:rsidR="00980A6B" w:rsidRDefault="00980A6B" w:rsidP="00D36E04">
            <w:pPr>
              <w:pStyle w:val="afff4"/>
              <w:numPr>
                <w:ilvl w:val="0"/>
                <w:numId w:val="4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1002D0A9" w14:textId="0F99B515" w:rsidR="00980A6B" w:rsidRDefault="00980A6B" w:rsidP="00D36E04">
            <w:pPr>
              <w:pStyle w:val="afff4"/>
              <w:numPr>
                <w:ilvl w:val="0"/>
                <w:numId w:val="42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выгружает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 временный файл, а затем скопирует его в буфер обмена</w:t>
            </w:r>
          </w:p>
        </w:tc>
      </w:tr>
      <w:tr w:rsidR="00980A6B" w:rsidRPr="00B56220" w14:paraId="660F88B5" w14:textId="77777777" w:rsidTr="00A373B6">
        <w:tc>
          <w:tcPr>
            <w:tcW w:w="1277" w:type="dxa"/>
            <w:shd w:val="clear" w:color="auto" w:fill="auto"/>
          </w:tcPr>
          <w:p w14:paraId="4CD75FCF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D836329" w14:textId="16C4A44C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</w:t>
            </w:r>
            <w:r>
              <w:rPr>
                <w:sz w:val="24"/>
                <w:szCs w:val="24"/>
              </w:rPr>
              <w:lastRenderedPageBreak/>
              <w:t>всех данных по кнопке 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10DFBDE5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8.1.2</w:t>
            </w:r>
          </w:p>
          <w:p w14:paraId="3480095E" w14:textId="7284BC33" w:rsidR="00980A6B" w:rsidRDefault="00980A6B" w:rsidP="00D36E04">
            <w:pPr>
              <w:pStyle w:val="afff4"/>
              <w:numPr>
                <w:ilvl w:val="0"/>
                <w:numId w:val="4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2EF41D29" w14:textId="6934F1B4" w:rsidR="00980A6B" w:rsidRDefault="00980A6B" w:rsidP="00D36E04">
            <w:pPr>
              <w:pStyle w:val="afff4"/>
              <w:numPr>
                <w:ilvl w:val="0"/>
                <w:numId w:val="42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Выгружаются все данные текущего </w:t>
            </w:r>
            <w:r>
              <w:rPr>
                <w:sz w:val="24"/>
                <w:szCs w:val="24"/>
              </w:rPr>
              <w:lastRenderedPageBreak/>
              <w:t xml:space="preserve">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во временный файл и файл открывается в приложении по умолчанию (обычно </w:t>
            </w:r>
            <w:r>
              <w:rPr>
                <w:sz w:val="24"/>
                <w:szCs w:val="24"/>
                <w:lang w:val="en-US"/>
              </w:rPr>
              <w:t>MS 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980A6B" w:rsidRPr="00B56220" w14:paraId="57CF336D" w14:textId="77777777" w:rsidTr="00A373B6">
        <w:tc>
          <w:tcPr>
            <w:tcW w:w="1277" w:type="dxa"/>
            <w:shd w:val="clear" w:color="auto" w:fill="auto"/>
          </w:tcPr>
          <w:p w14:paraId="6DFC3AC8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67F6A2" w14:textId="2F2965ED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при выборе файла</w:t>
            </w:r>
          </w:p>
        </w:tc>
        <w:tc>
          <w:tcPr>
            <w:tcW w:w="5528" w:type="dxa"/>
          </w:tcPr>
          <w:p w14:paraId="6237FF46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2F6D4E97" w14:textId="194919E4" w:rsidR="00980A6B" w:rsidRDefault="00980A6B" w:rsidP="00D36E04">
            <w:pPr>
              <w:pStyle w:val="afff4"/>
              <w:numPr>
                <w:ilvl w:val="0"/>
                <w:numId w:val="42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все данные»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0F6CB101" w14:textId="2473042A" w:rsidR="00980A6B" w:rsidRDefault="00980A6B" w:rsidP="00D36E04">
            <w:pPr>
              <w:pStyle w:val="afff4"/>
              <w:numPr>
                <w:ilvl w:val="0"/>
                <w:numId w:val="42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980A6B" w:rsidRPr="00B56220" w14:paraId="3E9BC166" w14:textId="77777777" w:rsidTr="00A373B6">
        <w:tc>
          <w:tcPr>
            <w:tcW w:w="1277" w:type="dxa"/>
            <w:shd w:val="clear" w:color="auto" w:fill="auto"/>
          </w:tcPr>
          <w:p w14:paraId="2FCAD600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3807CB8" w14:textId="6B738BE8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всех данных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копировании в буфер</w:t>
            </w:r>
          </w:p>
        </w:tc>
        <w:tc>
          <w:tcPr>
            <w:tcW w:w="5528" w:type="dxa"/>
          </w:tcPr>
          <w:p w14:paraId="4ACB3C84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433D5398" w14:textId="71DD69E5" w:rsidR="00980A6B" w:rsidRDefault="00980A6B" w:rsidP="00D36E04">
            <w:pPr>
              <w:pStyle w:val="afff4"/>
              <w:numPr>
                <w:ilvl w:val="0"/>
                <w:numId w:val="4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все данные» </w:t>
            </w:r>
            <w:r w:rsidRPr="00EE63B9">
              <w:sym w:font="Symbol" w:char="F0AE"/>
            </w:r>
            <w:r>
              <w:t xml:space="preserve"> 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22BCC344" w14:textId="56345D24" w:rsidR="00980A6B" w:rsidRDefault="00980A6B" w:rsidP="00D36E04">
            <w:pPr>
              <w:pStyle w:val="afff4"/>
              <w:numPr>
                <w:ilvl w:val="0"/>
                <w:numId w:val="4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выгружает все данные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 временный файл, а затем скопирует его в буфер обмена</w:t>
            </w:r>
          </w:p>
        </w:tc>
      </w:tr>
      <w:tr w:rsidR="00980A6B" w:rsidRPr="00B56220" w14:paraId="6EDC644F" w14:textId="77777777" w:rsidTr="00A373B6">
        <w:tc>
          <w:tcPr>
            <w:tcW w:w="1277" w:type="dxa"/>
            <w:shd w:val="clear" w:color="auto" w:fill="auto"/>
          </w:tcPr>
          <w:p w14:paraId="172D4A35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849E08" w14:textId="31E61E19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текущей страницы по кнопке «Выгрузить текущую страницу»</w:t>
            </w:r>
          </w:p>
        </w:tc>
        <w:tc>
          <w:tcPr>
            <w:tcW w:w="5528" w:type="dxa"/>
          </w:tcPr>
          <w:p w14:paraId="641D6DC3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5DAF7D62" w14:textId="5808B305" w:rsidR="00980A6B" w:rsidRDefault="00980A6B" w:rsidP="00D36E04">
            <w:pPr>
              <w:pStyle w:val="afff4"/>
              <w:numPr>
                <w:ilvl w:val="0"/>
                <w:numId w:val="4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в левом меню кнопку «Выгрузить текущую страницу»</w:t>
            </w:r>
          </w:p>
        </w:tc>
        <w:tc>
          <w:tcPr>
            <w:tcW w:w="6111" w:type="dxa"/>
            <w:gridSpan w:val="2"/>
          </w:tcPr>
          <w:p w14:paraId="306A08B2" w14:textId="60C8B735" w:rsidR="00980A6B" w:rsidRDefault="00980A6B" w:rsidP="00D36E04">
            <w:pPr>
              <w:pStyle w:val="afff4"/>
              <w:numPr>
                <w:ilvl w:val="0"/>
                <w:numId w:val="43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только текущая страница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980A6B" w:rsidRPr="00B56220" w14:paraId="187B2B39" w14:textId="77777777" w:rsidTr="00A373B6">
        <w:tc>
          <w:tcPr>
            <w:tcW w:w="1277" w:type="dxa"/>
            <w:shd w:val="clear" w:color="auto" w:fill="auto"/>
          </w:tcPr>
          <w:p w14:paraId="55CFB2DE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C0DCD5C" w14:textId="0F2957C8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текущей страницы по кнопке 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401939DF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588C0CAD" w14:textId="22CDEBEB" w:rsidR="00980A6B" w:rsidRDefault="00980A6B" w:rsidP="00D36E04">
            <w:pPr>
              <w:pStyle w:val="afff4"/>
              <w:numPr>
                <w:ilvl w:val="0"/>
                <w:numId w:val="43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0FCF22EA" w14:textId="50E049EC" w:rsidR="00980A6B" w:rsidRDefault="00980A6B" w:rsidP="00D36E04">
            <w:pPr>
              <w:pStyle w:val="afff4"/>
              <w:numPr>
                <w:ilvl w:val="0"/>
                <w:numId w:val="4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данные текущей страницы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во временный файл и файл открывается в браузере</w:t>
            </w:r>
          </w:p>
        </w:tc>
      </w:tr>
      <w:tr w:rsidR="00980A6B" w:rsidRPr="00B56220" w14:paraId="52B895DC" w14:textId="77777777" w:rsidTr="00A373B6">
        <w:tc>
          <w:tcPr>
            <w:tcW w:w="1277" w:type="dxa"/>
            <w:shd w:val="clear" w:color="auto" w:fill="auto"/>
          </w:tcPr>
          <w:p w14:paraId="5D96072E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F9E6220" w14:textId="4780BB60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выборе файла</w:t>
            </w:r>
          </w:p>
        </w:tc>
        <w:tc>
          <w:tcPr>
            <w:tcW w:w="5528" w:type="dxa"/>
          </w:tcPr>
          <w:p w14:paraId="30A12725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5A274D79" w14:textId="3167850B" w:rsidR="00980A6B" w:rsidRDefault="00980A6B" w:rsidP="00D36E04">
            <w:pPr>
              <w:pStyle w:val="afff4"/>
              <w:numPr>
                <w:ilvl w:val="0"/>
                <w:numId w:val="4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30D411B8" w14:textId="6B67BF3A" w:rsidR="00980A6B" w:rsidRDefault="00980A6B" w:rsidP="00D36E04">
            <w:pPr>
              <w:pStyle w:val="afff4"/>
              <w:numPr>
                <w:ilvl w:val="0"/>
                <w:numId w:val="4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980A6B" w:rsidRPr="00B56220" w14:paraId="4EEA0CE5" w14:textId="77777777" w:rsidTr="00A373B6">
        <w:tc>
          <w:tcPr>
            <w:tcW w:w="1277" w:type="dxa"/>
            <w:shd w:val="clear" w:color="auto" w:fill="auto"/>
          </w:tcPr>
          <w:p w14:paraId="6A985C34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216306C" w14:textId="061FF1CF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</w:t>
            </w:r>
            <w:r>
              <w:rPr>
                <w:sz w:val="24"/>
                <w:szCs w:val="24"/>
              </w:rPr>
              <w:lastRenderedPageBreak/>
              <w:t xml:space="preserve">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копировании в буфер</w:t>
            </w:r>
          </w:p>
        </w:tc>
        <w:tc>
          <w:tcPr>
            <w:tcW w:w="5528" w:type="dxa"/>
          </w:tcPr>
          <w:p w14:paraId="128C4EAB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8.1.2</w:t>
            </w:r>
          </w:p>
          <w:p w14:paraId="584C90E6" w14:textId="2BB2C001" w:rsidR="00980A6B" w:rsidRDefault="00980A6B" w:rsidP="00D36E04">
            <w:pPr>
              <w:pStyle w:val="afff4"/>
              <w:numPr>
                <w:ilvl w:val="0"/>
                <w:numId w:val="4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</w:t>
            </w:r>
            <w:r>
              <w:rPr>
                <w:sz w:val="24"/>
                <w:szCs w:val="24"/>
              </w:rPr>
              <w:lastRenderedPageBreak/>
              <w:t xml:space="preserve">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0C5FB687" w14:textId="037C9D97" w:rsidR="00980A6B" w:rsidRDefault="00980A6B" w:rsidP="00D36E04">
            <w:pPr>
              <w:pStyle w:val="afff4"/>
              <w:numPr>
                <w:ilvl w:val="0"/>
                <w:numId w:val="4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Система выгружает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 временный </w:t>
            </w:r>
            <w:r>
              <w:rPr>
                <w:sz w:val="24"/>
                <w:szCs w:val="24"/>
              </w:rPr>
              <w:lastRenderedPageBreak/>
              <w:t>файл, а затем скопирует его в буфер обмена</w:t>
            </w:r>
          </w:p>
        </w:tc>
      </w:tr>
      <w:tr w:rsidR="00980A6B" w:rsidRPr="00B56220" w14:paraId="2F235EEB" w14:textId="77777777" w:rsidTr="00A373B6">
        <w:tc>
          <w:tcPr>
            <w:tcW w:w="1277" w:type="dxa"/>
            <w:shd w:val="clear" w:color="auto" w:fill="auto"/>
          </w:tcPr>
          <w:p w14:paraId="494A6540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61B3426" w14:textId="5EB6584F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выгрузки текущей страницы по кнопке 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5528" w:type="dxa"/>
          </w:tcPr>
          <w:p w14:paraId="1466C038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1CAC5EDD" w14:textId="44E8DEF0" w:rsidR="00980A6B" w:rsidRDefault="00980A6B" w:rsidP="00D36E04">
            <w:pPr>
              <w:pStyle w:val="afff4"/>
              <w:numPr>
                <w:ilvl w:val="0"/>
                <w:numId w:val="4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6111" w:type="dxa"/>
            <w:gridSpan w:val="2"/>
          </w:tcPr>
          <w:p w14:paraId="1BBFFB96" w14:textId="34BD78AD" w:rsidR="00980A6B" w:rsidRDefault="00980A6B" w:rsidP="00D36E04">
            <w:pPr>
              <w:pStyle w:val="afff4"/>
              <w:numPr>
                <w:ilvl w:val="0"/>
                <w:numId w:val="4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Выгружаются данные текущей страницы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во временный файл и файл открывается в приложении по умолчанию (обычно </w:t>
            </w:r>
            <w:r>
              <w:rPr>
                <w:sz w:val="24"/>
                <w:szCs w:val="24"/>
                <w:lang w:val="en-US"/>
              </w:rPr>
              <w:t>MS 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980A6B" w:rsidRPr="00B56220" w14:paraId="548BD01C" w14:textId="77777777" w:rsidTr="00A373B6">
        <w:tc>
          <w:tcPr>
            <w:tcW w:w="1277" w:type="dxa"/>
            <w:shd w:val="clear" w:color="auto" w:fill="auto"/>
          </w:tcPr>
          <w:p w14:paraId="19B4F5BA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43ABCC" w14:textId="63CB565E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выборе файла</w:t>
            </w:r>
          </w:p>
        </w:tc>
        <w:tc>
          <w:tcPr>
            <w:tcW w:w="5528" w:type="dxa"/>
          </w:tcPr>
          <w:p w14:paraId="0ABD45F8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1522990A" w14:textId="1A31EB33" w:rsidR="00980A6B" w:rsidRDefault="00980A6B" w:rsidP="00D36E04">
            <w:pPr>
              <w:pStyle w:val="afff4"/>
              <w:numPr>
                <w:ilvl w:val="0"/>
                <w:numId w:val="4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«Выбрать файл»</w:t>
            </w:r>
          </w:p>
        </w:tc>
        <w:tc>
          <w:tcPr>
            <w:tcW w:w="6111" w:type="dxa"/>
            <w:gridSpan w:val="2"/>
          </w:tcPr>
          <w:p w14:paraId="6B55C5A2" w14:textId="0818CE89" w:rsidR="00980A6B" w:rsidRDefault="00980A6B" w:rsidP="00D36E04">
            <w:pPr>
              <w:pStyle w:val="afff4"/>
              <w:numPr>
                <w:ilvl w:val="0"/>
                <w:numId w:val="4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предлагает выбрать название файла, а затем выгрузит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 xml:space="preserve"> в файл с указанным названием</w:t>
            </w:r>
          </w:p>
        </w:tc>
      </w:tr>
      <w:tr w:rsidR="00980A6B" w:rsidRPr="00B56220" w14:paraId="60AD1D05" w14:textId="77777777" w:rsidTr="00A373B6">
        <w:tc>
          <w:tcPr>
            <w:tcW w:w="1277" w:type="dxa"/>
            <w:shd w:val="clear" w:color="auto" w:fill="auto"/>
          </w:tcPr>
          <w:p w14:paraId="7092B7CA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7A1B8B8" w14:textId="3AB80A6D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выгрузки текущей страницы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9E22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копировании в буфер</w:t>
            </w:r>
          </w:p>
        </w:tc>
        <w:tc>
          <w:tcPr>
            <w:tcW w:w="5528" w:type="dxa"/>
          </w:tcPr>
          <w:p w14:paraId="4174DB54" w14:textId="777777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8.1.2</w:t>
            </w:r>
          </w:p>
          <w:p w14:paraId="223839E5" w14:textId="3B0EF64A" w:rsidR="00980A6B" w:rsidRDefault="00980A6B" w:rsidP="00D36E04">
            <w:pPr>
              <w:pStyle w:val="afff4"/>
              <w:numPr>
                <w:ilvl w:val="0"/>
                <w:numId w:val="4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в левом меню «Выгрузить текущую страницу» </w:t>
            </w:r>
            <w:r w:rsidRPr="00EE63B9">
              <w:sym w:font="Symbol" w:char="F0AE"/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C26C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CSV</w:t>
            </w:r>
            <w:r>
              <w:rPr>
                <w:sz w:val="24"/>
                <w:szCs w:val="24"/>
              </w:rPr>
              <w:t>»</w:t>
            </w:r>
            <w:r w:rsidRPr="00C26C40">
              <w:rPr>
                <w:sz w:val="24"/>
                <w:szCs w:val="24"/>
              </w:rPr>
              <w:t xml:space="preserve"> </w:t>
            </w:r>
            <w:r w:rsidRPr="00EE63B9">
              <w:sym w:font="Symbol" w:char="F0AE"/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«Скопировать в буфер»</w:t>
            </w:r>
          </w:p>
        </w:tc>
        <w:tc>
          <w:tcPr>
            <w:tcW w:w="6111" w:type="dxa"/>
            <w:gridSpan w:val="2"/>
          </w:tcPr>
          <w:p w14:paraId="6211D1DE" w14:textId="480B4761" w:rsidR="00980A6B" w:rsidRDefault="00980A6B" w:rsidP="00D36E04">
            <w:pPr>
              <w:pStyle w:val="afff4"/>
              <w:numPr>
                <w:ilvl w:val="0"/>
                <w:numId w:val="4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выгружает текущую страницу представления в формате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C242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 временный файл, а затем скопирует его в буфер обмена</w:t>
            </w:r>
          </w:p>
        </w:tc>
      </w:tr>
      <w:tr w:rsidR="00980A6B" w:rsidRPr="00B56220" w14:paraId="375AF4D8" w14:textId="77777777" w:rsidTr="00A373B6">
        <w:tc>
          <w:tcPr>
            <w:tcW w:w="1277" w:type="dxa"/>
            <w:shd w:val="clear" w:color="auto" w:fill="auto"/>
          </w:tcPr>
          <w:p w14:paraId="040CE8A1" w14:textId="77777777" w:rsidR="00980A6B" w:rsidRPr="0097529C" w:rsidRDefault="00980A6B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A42FFC5" w14:textId="2C83D86B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6634C4">
              <w:rPr>
                <w:b/>
                <w:sz w:val="24"/>
                <w:szCs w:val="24"/>
              </w:rPr>
              <w:t xml:space="preserve">Проверка </w:t>
            </w:r>
            <w:r>
              <w:rPr>
                <w:b/>
                <w:sz w:val="24"/>
                <w:szCs w:val="24"/>
              </w:rPr>
              <w:t>формирования отче</w:t>
            </w:r>
            <w:r w:rsidRPr="006634C4">
              <w:rPr>
                <w:b/>
                <w:sz w:val="24"/>
                <w:szCs w:val="24"/>
              </w:rPr>
              <w:t>та-анализа документооборота по структурным подразделениям</w:t>
            </w:r>
          </w:p>
        </w:tc>
      </w:tr>
      <w:tr w:rsidR="00980A6B" w:rsidRPr="00B56220" w14:paraId="5CFF76CB" w14:textId="77777777" w:rsidTr="00A373B6">
        <w:tc>
          <w:tcPr>
            <w:tcW w:w="1277" w:type="dxa"/>
            <w:shd w:val="clear" w:color="auto" w:fill="auto"/>
          </w:tcPr>
          <w:p w14:paraId="4326CB26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4C49E5" w14:textId="4FA40081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– анализа ДО по СП</w:t>
            </w:r>
          </w:p>
        </w:tc>
        <w:tc>
          <w:tcPr>
            <w:tcW w:w="5528" w:type="dxa"/>
          </w:tcPr>
          <w:p w14:paraId="61B43D16" w14:textId="77777777" w:rsidR="00980A6B" w:rsidRPr="00B47CA8" w:rsidRDefault="00980A6B" w:rsidP="00D36E04">
            <w:pPr>
              <w:pStyle w:val="afff4"/>
              <w:numPr>
                <w:ilvl w:val="0"/>
                <w:numId w:val="2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>Запустить Tessa Client</w:t>
            </w:r>
          </w:p>
          <w:p w14:paraId="5A98683B" w14:textId="77777777" w:rsidR="00980A6B" w:rsidRDefault="00980A6B" w:rsidP="00D36E04">
            <w:pPr>
              <w:pStyle w:val="afff4"/>
              <w:numPr>
                <w:ilvl w:val="0"/>
                <w:numId w:val="2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 xml:space="preserve">Выбрать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ДО по СП» в представлении пользователя</w:t>
            </w:r>
          </w:p>
          <w:p w14:paraId="457502A4" w14:textId="77777777" w:rsidR="00980A6B" w:rsidRDefault="00980A6B" w:rsidP="00D36E04">
            <w:pPr>
              <w:pStyle w:val="afff4"/>
              <w:numPr>
                <w:ilvl w:val="0"/>
                <w:numId w:val="2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03BBAEE9" w14:textId="4789350D" w:rsidR="00980A6B" w:rsidRPr="009E3162" w:rsidRDefault="00980A6B" w:rsidP="00D36E04">
            <w:pPr>
              <w:pStyle w:val="afff4"/>
              <w:numPr>
                <w:ilvl w:val="0"/>
                <w:numId w:val="24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9E3162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9E3162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5231D684" w14:textId="6A56856A" w:rsidR="00980A6B" w:rsidRDefault="00980A6B" w:rsidP="00D36E04">
            <w:pPr>
              <w:pStyle w:val="afff4"/>
              <w:numPr>
                <w:ilvl w:val="0"/>
                <w:numId w:val="4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– анализ ДО по СП сформирован</w:t>
            </w:r>
          </w:p>
        </w:tc>
      </w:tr>
      <w:tr w:rsidR="00980A6B" w:rsidRPr="00B56220" w14:paraId="727051D6" w14:textId="77777777" w:rsidTr="00A373B6">
        <w:tc>
          <w:tcPr>
            <w:tcW w:w="1277" w:type="dxa"/>
            <w:shd w:val="clear" w:color="auto" w:fill="auto"/>
          </w:tcPr>
          <w:p w14:paraId="35DA870C" w14:textId="77777777" w:rsidR="00980A6B" w:rsidRPr="0097529C" w:rsidRDefault="00980A6B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2318332F" w14:textId="67EBB32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исходящего документооборота (подписанные Руководством)</w:t>
            </w:r>
          </w:p>
        </w:tc>
      </w:tr>
      <w:tr w:rsidR="00980A6B" w:rsidRPr="00B56220" w14:paraId="1579DFB2" w14:textId="77777777" w:rsidTr="00A373B6">
        <w:tc>
          <w:tcPr>
            <w:tcW w:w="1277" w:type="dxa"/>
            <w:shd w:val="clear" w:color="auto" w:fill="auto"/>
          </w:tcPr>
          <w:p w14:paraId="547FE638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AFD7A6" w14:textId="335A3A77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формирования отчета – анализа </w:t>
            </w:r>
            <w:r>
              <w:rPr>
                <w:sz w:val="24"/>
                <w:szCs w:val="24"/>
              </w:rPr>
              <w:lastRenderedPageBreak/>
              <w:t>исходящего ДО (подписанные Руководством)</w:t>
            </w:r>
          </w:p>
        </w:tc>
        <w:tc>
          <w:tcPr>
            <w:tcW w:w="5528" w:type="dxa"/>
          </w:tcPr>
          <w:p w14:paraId="2781AA98" w14:textId="77777777" w:rsidR="00980A6B" w:rsidRPr="00B47CA8" w:rsidRDefault="00980A6B" w:rsidP="00D36E04">
            <w:pPr>
              <w:pStyle w:val="afff4"/>
              <w:numPr>
                <w:ilvl w:val="0"/>
                <w:numId w:val="2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lastRenderedPageBreak/>
              <w:t>Запустить Tessa Client</w:t>
            </w:r>
          </w:p>
          <w:p w14:paraId="347A4802" w14:textId="77777777" w:rsidR="00980A6B" w:rsidRDefault="00980A6B" w:rsidP="00D36E04">
            <w:pPr>
              <w:pStyle w:val="afff4"/>
              <w:numPr>
                <w:ilvl w:val="0"/>
                <w:numId w:val="2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 xml:space="preserve">Выбрать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исходящего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(подписанные </w:t>
            </w:r>
            <w:r>
              <w:rPr>
                <w:sz w:val="24"/>
                <w:szCs w:val="24"/>
              </w:rPr>
              <w:lastRenderedPageBreak/>
              <w:t>Руководством)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2393C55E" w14:textId="77777777" w:rsidR="00980A6B" w:rsidRDefault="00980A6B" w:rsidP="00D36E04">
            <w:pPr>
              <w:pStyle w:val="afff4"/>
              <w:numPr>
                <w:ilvl w:val="0"/>
                <w:numId w:val="2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79F0C4F5" w14:textId="6067B17F" w:rsidR="00980A6B" w:rsidRPr="009E3162" w:rsidRDefault="00980A6B" w:rsidP="00D36E04">
            <w:pPr>
              <w:pStyle w:val="afff4"/>
              <w:numPr>
                <w:ilvl w:val="0"/>
                <w:numId w:val="24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E3162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9E3162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9E3162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24C0DA0D" w14:textId="00916F7F" w:rsidR="00980A6B" w:rsidRDefault="00980A6B" w:rsidP="00D36E04">
            <w:pPr>
              <w:pStyle w:val="afff4"/>
              <w:numPr>
                <w:ilvl w:val="0"/>
                <w:numId w:val="4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Отчет – анализ исходящего ДО (подписанные Руководством) сформирован</w:t>
            </w:r>
          </w:p>
        </w:tc>
      </w:tr>
      <w:tr w:rsidR="00980A6B" w:rsidRPr="00B56220" w14:paraId="1E4191CE" w14:textId="77777777" w:rsidTr="00A373B6">
        <w:tc>
          <w:tcPr>
            <w:tcW w:w="1277" w:type="dxa"/>
            <w:shd w:val="clear" w:color="auto" w:fill="auto"/>
          </w:tcPr>
          <w:p w14:paraId="196CEA95" w14:textId="77777777" w:rsidR="00980A6B" w:rsidRPr="0097529C" w:rsidRDefault="00980A6B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5B13B632" w14:textId="173FBB09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исходящего документооборота (подписанные по доверенности)</w:t>
            </w:r>
          </w:p>
        </w:tc>
      </w:tr>
      <w:tr w:rsidR="00980A6B" w:rsidRPr="00B56220" w14:paraId="63AF5771" w14:textId="77777777" w:rsidTr="00A373B6">
        <w:tc>
          <w:tcPr>
            <w:tcW w:w="1277" w:type="dxa"/>
            <w:shd w:val="clear" w:color="auto" w:fill="auto"/>
          </w:tcPr>
          <w:p w14:paraId="5006ECD4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4B859F5" w14:textId="5424ACF3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– анализа исходящего ДО (подписанные по доверенности)</w:t>
            </w:r>
          </w:p>
        </w:tc>
        <w:tc>
          <w:tcPr>
            <w:tcW w:w="5528" w:type="dxa"/>
          </w:tcPr>
          <w:p w14:paraId="1E0BCCEE" w14:textId="77777777" w:rsidR="00980A6B" w:rsidRPr="00B47CA8" w:rsidRDefault="00980A6B" w:rsidP="00D36E04">
            <w:pPr>
              <w:pStyle w:val="afff4"/>
              <w:numPr>
                <w:ilvl w:val="0"/>
                <w:numId w:val="2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>Запустить Tessa Client</w:t>
            </w:r>
          </w:p>
          <w:p w14:paraId="45C19A75" w14:textId="77777777" w:rsidR="00980A6B" w:rsidRDefault="00980A6B" w:rsidP="00D36E04">
            <w:pPr>
              <w:pStyle w:val="afff4"/>
              <w:numPr>
                <w:ilvl w:val="0"/>
                <w:numId w:val="2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 xml:space="preserve">Выбрать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исходящего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(подписанные по доверенности)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627A06CB" w14:textId="77777777" w:rsidR="00980A6B" w:rsidRDefault="00980A6B" w:rsidP="00D36E04">
            <w:pPr>
              <w:pStyle w:val="afff4"/>
              <w:numPr>
                <w:ilvl w:val="0"/>
                <w:numId w:val="2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1F5FD6C9" w14:textId="02D14D23" w:rsidR="00980A6B" w:rsidRPr="001C655D" w:rsidRDefault="00980A6B" w:rsidP="00D36E04">
            <w:pPr>
              <w:pStyle w:val="afff4"/>
              <w:numPr>
                <w:ilvl w:val="0"/>
                <w:numId w:val="2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 xml:space="preserve">Выполнить необходимый тест </w:t>
            </w:r>
            <w:r>
              <w:rPr>
                <w:sz w:val="24"/>
                <w:szCs w:val="24"/>
              </w:rPr>
              <w:t>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3ABF9B23" w14:textId="4C4B8A9A" w:rsidR="00980A6B" w:rsidRDefault="00980A6B" w:rsidP="00D36E04">
            <w:pPr>
              <w:pStyle w:val="afff4"/>
              <w:numPr>
                <w:ilvl w:val="0"/>
                <w:numId w:val="4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– анализ исходящего ДО (подписанные по доверенности) сформирован</w:t>
            </w:r>
          </w:p>
        </w:tc>
      </w:tr>
      <w:tr w:rsidR="00980A6B" w:rsidRPr="00B56220" w14:paraId="2029D1B7" w14:textId="77777777" w:rsidTr="00A373B6">
        <w:tc>
          <w:tcPr>
            <w:tcW w:w="1277" w:type="dxa"/>
            <w:shd w:val="clear" w:color="auto" w:fill="auto"/>
          </w:tcPr>
          <w:p w14:paraId="07729A1D" w14:textId="77777777" w:rsidR="00980A6B" w:rsidRPr="0097529C" w:rsidRDefault="00980A6B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0AFB7C4" w14:textId="1C534C96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внутреннего документооборота (отработанные Руководством)</w:t>
            </w:r>
          </w:p>
        </w:tc>
      </w:tr>
      <w:tr w:rsidR="00980A6B" w:rsidRPr="00B56220" w14:paraId="2F2A6125" w14:textId="77777777" w:rsidTr="00A373B6">
        <w:tc>
          <w:tcPr>
            <w:tcW w:w="1277" w:type="dxa"/>
            <w:shd w:val="clear" w:color="auto" w:fill="auto"/>
          </w:tcPr>
          <w:p w14:paraId="5E408761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C968B5F" w14:textId="70695A2C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– анализа внутреннего ДО (отработанные Руководством)</w:t>
            </w:r>
          </w:p>
        </w:tc>
        <w:tc>
          <w:tcPr>
            <w:tcW w:w="5528" w:type="dxa"/>
          </w:tcPr>
          <w:p w14:paraId="14B53E47" w14:textId="77777777" w:rsidR="00980A6B" w:rsidRPr="00B47CA8" w:rsidRDefault="00980A6B" w:rsidP="00D36E04">
            <w:pPr>
              <w:pStyle w:val="afff4"/>
              <w:numPr>
                <w:ilvl w:val="0"/>
                <w:numId w:val="2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>Запустить Tessa Client</w:t>
            </w:r>
          </w:p>
          <w:p w14:paraId="0822D9AD" w14:textId="77777777" w:rsidR="00980A6B" w:rsidRDefault="00980A6B" w:rsidP="00D36E04">
            <w:pPr>
              <w:pStyle w:val="afff4"/>
              <w:numPr>
                <w:ilvl w:val="0"/>
                <w:numId w:val="2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 xml:space="preserve">Выбрать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внутреннего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(отработанные Руководством)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70276F1D" w14:textId="77777777" w:rsidR="00980A6B" w:rsidRDefault="00980A6B" w:rsidP="00D36E04">
            <w:pPr>
              <w:pStyle w:val="afff4"/>
              <w:numPr>
                <w:ilvl w:val="0"/>
                <w:numId w:val="2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666DB45E" w14:textId="54BC0C80" w:rsidR="00980A6B" w:rsidRPr="001C655D" w:rsidRDefault="00980A6B" w:rsidP="00D36E04">
            <w:pPr>
              <w:pStyle w:val="afff4"/>
              <w:numPr>
                <w:ilvl w:val="0"/>
                <w:numId w:val="247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19AD79E7" w14:textId="2D3C0E86" w:rsidR="00980A6B" w:rsidRDefault="00980A6B" w:rsidP="00D36E04">
            <w:pPr>
              <w:pStyle w:val="afff4"/>
              <w:numPr>
                <w:ilvl w:val="0"/>
                <w:numId w:val="4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– анализ внутреннего ДО (отработанные Руководством) сформирован</w:t>
            </w:r>
          </w:p>
        </w:tc>
      </w:tr>
      <w:tr w:rsidR="00980A6B" w:rsidRPr="00B56220" w14:paraId="5EA23EE4" w14:textId="77777777" w:rsidTr="00A373B6">
        <w:tc>
          <w:tcPr>
            <w:tcW w:w="1277" w:type="dxa"/>
            <w:shd w:val="clear" w:color="auto" w:fill="auto"/>
          </w:tcPr>
          <w:p w14:paraId="1E2B0FF5" w14:textId="77777777" w:rsidR="00980A6B" w:rsidRPr="0097529C" w:rsidRDefault="00980A6B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77C1BDFB" w14:textId="2E8C2AAC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входящего документооборота (отработанные Руководством)</w:t>
            </w:r>
          </w:p>
        </w:tc>
      </w:tr>
      <w:tr w:rsidR="00980A6B" w:rsidRPr="00B56220" w14:paraId="1BC2A0DE" w14:textId="77777777" w:rsidTr="00A373B6">
        <w:tc>
          <w:tcPr>
            <w:tcW w:w="1277" w:type="dxa"/>
            <w:shd w:val="clear" w:color="auto" w:fill="auto"/>
          </w:tcPr>
          <w:p w14:paraId="3C68A56C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9EEC5D" w14:textId="6AE554D1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формирования отчета – анализа </w:t>
            </w:r>
            <w:r>
              <w:rPr>
                <w:sz w:val="24"/>
                <w:szCs w:val="24"/>
              </w:rPr>
              <w:lastRenderedPageBreak/>
              <w:t>входящего ДО (отработанные Руководством)</w:t>
            </w:r>
          </w:p>
        </w:tc>
        <w:tc>
          <w:tcPr>
            <w:tcW w:w="5528" w:type="dxa"/>
          </w:tcPr>
          <w:p w14:paraId="7AF3CFD5" w14:textId="77777777" w:rsidR="00980A6B" w:rsidRPr="00B47CA8" w:rsidRDefault="00980A6B" w:rsidP="00D36E04">
            <w:pPr>
              <w:pStyle w:val="afff4"/>
              <w:numPr>
                <w:ilvl w:val="0"/>
                <w:numId w:val="2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lastRenderedPageBreak/>
              <w:t>Запустить Tessa Client</w:t>
            </w:r>
          </w:p>
          <w:p w14:paraId="76790C98" w14:textId="77777777" w:rsidR="00980A6B" w:rsidRDefault="00980A6B" w:rsidP="00D36E04">
            <w:pPr>
              <w:pStyle w:val="afff4"/>
              <w:numPr>
                <w:ilvl w:val="0"/>
                <w:numId w:val="2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 xml:space="preserve">Выбрать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«Анализ </w:t>
            </w:r>
            <w:r>
              <w:rPr>
                <w:sz w:val="24"/>
                <w:szCs w:val="24"/>
              </w:rPr>
              <w:t xml:space="preserve">входящего </w:t>
            </w:r>
            <w:r w:rsidRPr="00B47CA8">
              <w:rPr>
                <w:sz w:val="24"/>
                <w:szCs w:val="24"/>
              </w:rPr>
              <w:t>ДО</w:t>
            </w:r>
            <w:r>
              <w:rPr>
                <w:sz w:val="24"/>
                <w:szCs w:val="24"/>
              </w:rPr>
              <w:t xml:space="preserve"> (отработанные </w:t>
            </w:r>
            <w:r>
              <w:rPr>
                <w:sz w:val="24"/>
                <w:szCs w:val="24"/>
              </w:rPr>
              <w:lastRenderedPageBreak/>
              <w:t>Руководством)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7627A2E5" w14:textId="77777777" w:rsidR="00980A6B" w:rsidRDefault="00980A6B" w:rsidP="00D36E04">
            <w:pPr>
              <w:pStyle w:val="afff4"/>
              <w:numPr>
                <w:ilvl w:val="0"/>
                <w:numId w:val="2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0CDE743F" w14:textId="65A5E292" w:rsidR="00980A6B" w:rsidRPr="001C655D" w:rsidRDefault="00980A6B" w:rsidP="00D36E04">
            <w:pPr>
              <w:pStyle w:val="afff4"/>
              <w:numPr>
                <w:ilvl w:val="0"/>
                <w:numId w:val="24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4D1E3ACD" w14:textId="07A25DD2" w:rsidR="00980A6B" w:rsidRDefault="00980A6B" w:rsidP="00D36E04">
            <w:pPr>
              <w:pStyle w:val="afff4"/>
              <w:numPr>
                <w:ilvl w:val="0"/>
                <w:numId w:val="4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Отчет – анализ входящего ДО (отработанные Руководством) сформирован</w:t>
            </w:r>
          </w:p>
        </w:tc>
      </w:tr>
      <w:tr w:rsidR="00980A6B" w:rsidRPr="00B56220" w14:paraId="3F9B7310" w14:textId="77777777" w:rsidTr="00A373B6">
        <w:tc>
          <w:tcPr>
            <w:tcW w:w="1277" w:type="dxa"/>
            <w:shd w:val="clear" w:color="auto" w:fill="auto"/>
          </w:tcPr>
          <w:p w14:paraId="268F6317" w14:textId="77777777" w:rsidR="00980A6B" w:rsidRPr="0097529C" w:rsidRDefault="00980A6B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38C6D9B9" w14:textId="21B0BD65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формирования отче</w:t>
            </w:r>
            <w:r w:rsidRPr="008D07C8">
              <w:rPr>
                <w:b/>
                <w:sz w:val="24"/>
                <w:szCs w:val="24"/>
              </w:rPr>
              <w:t xml:space="preserve">та-анализа </w:t>
            </w:r>
            <w:r w:rsidRPr="006E512F">
              <w:rPr>
                <w:b/>
                <w:sz w:val="24"/>
                <w:szCs w:val="24"/>
              </w:rPr>
              <w:t>по контрольным документам структурного подразделения</w:t>
            </w:r>
          </w:p>
        </w:tc>
      </w:tr>
      <w:tr w:rsidR="00980A6B" w:rsidRPr="00B56220" w14:paraId="36E8E571" w14:textId="77777777" w:rsidTr="00A373B6">
        <w:tc>
          <w:tcPr>
            <w:tcW w:w="1277" w:type="dxa"/>
            <w:shd w:val="clear" w:color="auto" w:fill="auto"/>
          </w:tcPr>
          <w:p w14:paraId="5CC1E77D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5DA8366" w14:textId="58D84606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отчета по контрольным документам подразделения</w:t>
            </w:r>
          </w:p>
        </w:tc>
        <w:tc>
          <w:tcPr>
            <w:tcW w:w="5528" w:type="dxa"/>
          </w:tcPr>
          <w:p w14:paraId="7C032D1E" w14:textId="77777777" w:rsidR="00980A6B" w:rsidRPr="00B47CA8" w:rsidRDefault="00980A6B" w:rsidP="00D36E04">
            <w:pPr>
              <w:pStyle w:val="afff4"/>
              <w:numPr>
                <w:ilvl w:val="0"/>
                <w:numId w:val="2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>Запустить Tessa Client</w:t>
            </w:r>
          </w:p>
          <w:p w14:paraId="20E6C90B" w14:textId="77777777" w:rsidR="00980A6B" w:rsidRDefault="00980A6B" w:rsidP="00D36E04">
            <w:pPr>
              <w:pStyle w:val="afff4"/>
              <w:numPr>
                <w:ilvl w:val="0"/>
                <w:numId w:val="2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 xml:space="preserve">Выбрать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Отчет по контрольным документам подразделения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2F110EBB" w14:textId="77777777" w:rsidR="00980A6B" w:rsidRDefault="00980A6B" w:rsidP="00D36E04">
            <w:pPr>
              <w:pStyle w:val="afff4"/>
              <w:numPr>
                <w:ilvl w:val="0"/>
                <w:numId w:val="2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7AEFA37D" w14:textId="142DB54D" w:rsidR="00980A6B" w:rsidRPr="001C655D" w:rsidRDefault="00980A6B" w:rsidP="00D36E04">
            <w:pPr>
              <w:pStyle w:val="afff4"/>
              <w:numPr>
                <w:ilvl w:val="0"/>
                <w:numId w:val="24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 xml:space="preserve">.3 </w:t>
            </w:r>
            <w:r>
              <w:rPr>
                <w:sz w:val="24"/>
                <w:szCs w:val="24"/>
              </w:rPr>
              <w:t>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565FDE88" w14:textId="31556739" w:rsidR="00980A6B" w:rsidRDefault="00980A6B" w:rsidP="00D36E04">
            <w:pPr>
              <w:pStyle w:val="afff4"/>
              <w:numPr>
                <w:ilvl w:val="0"/>
                <w:numId w:val="4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контрольным документам подразделения сформирован</w:t>
            </w:r>
          </w:p>
        </w:tc>
      </w:tr>
      <w:tr w:rsidR="00980A6B" w:rsidRPr="00B56220" w14:paraId="2F9928C6" w14:textId="77777777" w:rsidTr="00A373B6">
        <w:tc>
          <w:tcPr>
            <w:tcW w:w="1277" w:type="dxa"/>
            <w:shd w:val="clear" w:color="auto" w:fill="auto"/>
          </w:tcPr>
          <w:p w14:paraId="20D534E2" w14:textId="77777777" w:rsidR="00980A6B" w:rsidRPr="0097529C" w:rsidRDefault="00980A6B" w:rsidP="00D36E04">
            <w:pPr>
              <w:pStyle w:val="afff4"/>
              <w:numPr>
                <w:ilvl w:val="1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907" w:type="dxa"/>
            <w:gridSpan w:val="4"/>
          </w:tcPr>
          <w:p w14:paraId="613E56EA" w14:textId="02A026BD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8D07C8">
              <w:rPr>
                <w:b/>
                <w:sz w:val="24"/>
                <w:szCs w:val="24"/>
              </w:rPr>
              <w:t xml:space="preserve">Проверка формирования </w:t>
            </w:r>
            <w:r>
              <w:rPr>
                <w:b/>
                <w:sz w:val="24"/>
                <w:szCs w:val="24"/>
              </w:rPr>
              <w:t>справки</w:t>
            </w:r>
            <w:r w:rsidRPr="006E512F">
              <w:rPr>
                <w:b/>
                <w:sz w:val="24"/>
                <w:szCs w:val="24"/>
              </w:rPr>
              <w:t xml:space="preserve"> по текущему документообороту СДОУ</w:t>
            </w:r>
          </w:p>
        </w:tc>
      </w:tr>
      <w:tr w:rsidR="00980A6B" w:rsidRPr="00B56220" w14:paraId="43A3C682" w14:textId="77777777" w:rsidTr="00A373B6">
        <w:tc>
          <w:tcPr>
            <w:tcW w:w="1277" w:type="dxa"/>
            <w:shd w:val="clear" w:color="auto" w:fill="auto"/>
          </w:tcPr>
          <w:p w14:paraId="4DBC0CD8" w14:textId="77777777" w:rsidR="00980A6B" w:rsidRPr="0097529C" w:rsidRDefault="00980A6B" w:rsidP="00D36E04">
            <w:pPr>
              <w:pStyle w:val="afff4"/>
              <w:numPr>
                <w:ilvl w:val="2"/>
                <w:numId w:val="2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459355" w14:textId="5DFDD274" w:rsidR="00980A6B" w:rsidRDefault="00980A6B" w:rsidP="00980A6B">
            <w:pPr>
              <w:pStyle w:val="afff4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формирования справки документооборота СДОУ</w:t>
            </w:r>
          </w:p>
        </w:tc>
        <w:tc>
          <w:tcPr>
            <w:tcW w:w="5528" w:type="dxa"/>
          </w:tcPr>
          <w:p w14:paraId="6D7F9F3A" w14:textId="77777777" w:rsidR="00980A6B" w:rsidRPr="00B47CA8" w:rsidRDefault="00980A6B" w:rsidP="00D36E04">
            <w:pPr>
              <w:pStyle w:val="afff4"/>
              <w:numPr>
                <w:ilvl w:val="0"/>
                <w:numId w:val="2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>Запустить Tessa Client</w:t>
            </w:r>
          </w:p>
          <w:p w14:paraId="540C7446" w14:textId="77777777" w:rsidR="00980A6B" w:rsidRDefault="00980A6B" w:rsidP="00D36E04">
            <w:pPr>
              <w:pStyle w:val="afff4"/>
              <w:numPr>
                <w:ilvl w:val="0"/>
                <w:numId w:val="2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7CA8">
              <w:rPr>
                <w:sz w:val="24"/>
                <w:szCs w:val="24"/>
              </w:rPr>
              <w:t xml:space="preserve">Выбрать узел «Отчеты» </w:t>
            </w:r>
            <w:r w:rsidRPr="00B47CA8">
              <w:sym w:font="Symbol" w:char="F0AE"/>
            </w:r>
            <w:r w:rsidRPr="00B47CA8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Справка документооборота СДОУ</w:t>
            </w:r>
            <w:r w:rsidRPr="00B47CA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 представлении пользователя</w:t>
            </w:r>
          </w:p>
          <w:p w14:paraId="2FFB875B" w14:textId="77777777" w:rsidR="00980A6B" w:rsidRDefault="00980A6B" w:rsidP="00D36E04">
            <w:pPr>
              <w:pStyle w:val="afff4"/>
              <w:numPr>
                <w:ilvl w:val="0"/>
                <w:numId w:val="2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тест 8.1.2</w:t>
            </w:r>
          </w:p>
          <w:p w14:paraId="02320E0E" w14:textId="759F9E73" w:rsidR="00980A6B" w:rsidRPr="001C655D" w:rsidRDefault="00980A6B" w:rsidP="00D36E04">
            <w:pPr>
              <w:pStyle w:val="afff4"/>
              <w:numPr>
                <w:ilvl w:val="0"/>
                <w:numId w:val="25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C655D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ыполнить необходимый тест из 8.1</w:t>
            </w:r>
            <w:r w:rsidRPr="001C655D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– 8.1</w:t>
            </w:r>
            <w:r w:rsidRPr="001C655D">
              <w:rPr>
                <w:sz w:val="24"/>
                <w:szCs w:val="24"/>
              </w:rPr>
              <w:t>.16</w:t>
            </w:r>
          </w:p>
        </w:tc>
        <w:tc>
          <w:tcPr>
            <w:tcW w:w="6111" w:type="dxa"/>
            <w:gridSpan w:val="2"/>
          </w:tcPr>
          <w:p w14:paraId="5551F152" w14:textId="01B5DC4D" w:rsidR="00980A6B" w:rsidRDefault="00980A6B" w:rsidP="00D36E04">
            <w:pPr>
              <w:pStyle w:val="afff4"/>
              <w:numPr>
                <w:ilvl w:val="0"/>
                <w:numId w:val="4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Справка документооборота СДОУ сформирована</w:t>
            </w:r>
          </w:p>
        </w:tc>
      </w:tr>
    </w:tbl>
    <w:p w14:paraId="7DC6AB03" w14:textId="77777777" w:rsidR="001802DC" w:rsidRPr="00B56220" w:rsidRDefault="001802DC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  <w:sectPr w:rsidR="001802DC" w:rsidRPr="00B56220" w:rsidSect="00B56220">
          <w:headerReference w:type="default" r:id="rId20"/>
          <w:headerReference w:type="first" r:id="rId21"/>
          <w:pgSz w:w="16838" w:h="11906" w:orient="landscape"/>
          <w:pgMar w:top="1134" w:right="1134" w:bottom="567" w:left="1134" w:header="720" w:footer="720" w:gutter="0"/>
          <w:cols w:space="708"/>
          <w:docGrid w:linePitch="360"/>
        </w:sectPr>
      </w:pPr>
    </w:p>
    <w:p w14:paraId="35018455" w14:textId="66A8EE85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58" w:name="_Toc530066923"/>
      <w:r w:rsidRPr="00B56220">
        <w:rPr>
          <w:sz w:val="24"/>
        </w:rPr>
        <w:lastRenderedPageBreak/>
        <w:t xml:space="preserve">Требования по </w:t>
      </w:r>
      <w:r w:rsidR="002660CA">
        <w:rPr>
          <w:sz w:val="24"/>
        </w:rPr>
        <w:t xml:space="preserve">тестированию </w:t>
      </w:r>
      <w:r w:rsidRPr="00B56220">
        <w:rPr>
          <w:sz w:val="24"/>
        </w:rPr>
        <w:t>программных средств</w:t>
      </w:r>
      <w:bookmarkEnd w:id="58"/>
    </w:p>
    <w:p w14:paraId="1A14C14C" w14:textId="5EB06206" w:rsidR="001A1CB9" w:rsidRPr="00F41ADD" w:rsidRDefault="007C2FC8" w:rsidP="00F41ADD">
      <w:pPr>
        <w:pStyle w:val="affb"/>
        <w:spacing w:before="0"/>
        <w:ind w:firstLine="709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Дополнительных требований по </w:t>
      </w:r>
      <w:r w:rsidR="002660CA">
        <w:rPr>
          <w:rFonts w:eastAsia="MS Mincho"/>
          <w:szCs w:val="24"/>
        </w:rPr>
        <w:t xml:space="preserve">тестированию </w:t>
      </w:r>
      <w:r w:rsidRPr="00B56220">
        <w:rPr>
          <w:rFonts w:eastAsia="MS Mincho"/>
          <w:szCs w:val="24"/>
        </w:rPr>
        <w:t>программных средств Системы не предъявляется.</w:t>
      </w:r>
    </w:p>
    <w:p w14:paraId="663A1D4F" w14:textId="6B5D6844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59" w:name="_Toc530066924"/>
      <w:r w:rsidRPr="00B56220">
        <w:rPr>
          <w:rFonts w:cs="Times New Roman"/>
          <w:caps w:val="0"/>
          <w:sz w:val="24"/>
          <w:szCs w:val="24"/>
        </w:rPr>
        <w:lastRenderedPageBreak/>
        <w:t xml:space="preserve">УСЛОВИЯ И ПОРЯДОК ПРОВЕДЕНИЯ </w:t>
      </w:r>
      <w:r w:rsidR="007C6FEF">
        <w:rPr>
          <w:rFonts w:cs="Times New Roman"/>
          <w:caps w:val="0"/>
          <w:sz w:val="24"/>
          <w:szCs w:val="24"/>
        </w:rPr>
        <w:t>ТЕСТОВОЙ ЭКСПЛУАТАЦИИ</w:t>
      </w:r>
      <w:bookmarkEnd w:id="59"/>
    </w:p>
    <w:p w14:paraId="36687141" w14:textId="22C926A2" w:rsidR="005801A5" w:rsidRPr="00B56220" w:rsidRDefault="005801A5" w:rsidP="007E2183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60" w:name="_Toc530066925"/>
      <w:r w:rsidRPr="00B56220">
        <w:rPr>
          <w:sz w:val="24"/>
        </w:rPr>
        <w:t xml:space="preserve">Условия проведения </w:t>
      </w:r>
      <w:r w:rsidR="007C6FEF">
        <w:rPr>
          <w:sz w:val="24"/>
        </w:rPr>
        <w:t>тестовой эксплуатации</w:t>
      </w:r>
      <w:bookmarkEnd w:id="60"/>
    </w:p>
    <w:p w14:paraId="5707129F" w14:textId="71685D49" w:rsidR="007B135D" w:rsidRPr="00B56220" w:rsidRDefault="00AF02C1" w:rsidP="007B135D">
      <w:pPr>
        <w:pStyle w:val="af1"/>
        <w:ind w:firstLine="709"/>
      </w:pPr>
      <w:r>
        <w:t xml:space="preserve">Тестовая эксплуатация </w:t>
      </w:r>
      <w:r w:rsidR="007B135D" w:rsidRPr="00B56220">
        <w:t xml:space="preserve">Системы </w:t>
      </w:r>
      <w:r w:rsidR="000A037E" w:rsidRPr="00B56220">
        <w:t>провод</w:t>
      </w:r>
      <w:r w:rsidR="000A037E">
        <w:t>и</w:t>
      </w:r>
      <w:r w:rsidR="000A037E" w:rsidRPr="00B56220">
        <w:t xml:space="preserve">тся </w:t>
      </w:r>
      <w:r w:rsidR="007B135D" w:rsidRPr="00B56220">
        <w:t xml:space="preserve">в соответствии с настоящей программой </w:t>
      </w:r>
      <w:r w:rsidR="007B135D">
        <w:t>тестовой эксплуатации</w:t>
      </w:r>
      <w:r w:rsidR="007B135D" w:rsidRPr="00B56220">
        <w:t>.</w:t>
      </w:r>
    </w:p>
    <w:p w14:paraId="6F988A21" w14:textId="77777777" w:rsidR="00AF02C1" w:rsidRPr="00B56220" w:rsidRDefault="00AF02C1" w:rsidP="00F94B12">
      <w:pPr>
        <w:pStyle w:val="af1"/>
      </w:pPr>
      <w:r w:rsidRPr="00B56220">
        <w:t xml:space="preserve">До начала </w:t>
      </w:r>
      <w:r>
        <w:t xml:space="preserve">тестовой эксплуатации </w:t>
      </w:r>
      <w:r w:rsidRPr="00B56220">
        <w:t xml:space="preserve">Исполнителем должны быть проведены работы по установке программного обеспечения Системы на технических средствах </w:t>
      </w:r>
      <w:r>
        <w:t>Заказчика</w:t>
      </w:r>
      <w:r w:rsidRPr="00B56220">
        <w:t>.</w:t>
      </w:r>
    </w:p>
    <w:p w14:paraId="456241A4" w14:textId="57E9DADA" w:rsidR="007B135D" w:rsidRPr="00B56220" w:rsidRDefault="002660CA" w:rsidP="007B135D">
      <w:pPr>
        <w:pStyle w:val="af1"/>
        <w:ind w:firstLine="709"/>
      </w:pPr>
      <w:r>
        <w:t xml:space="preserve">Тестирование </w:t>
      </w:r>
      <w:r w:rsidR="007B135D" w:rsidRPr="00B56220">
        <w:t>проводятся на информации, предоставленной Заказчиком и подготовленной Исполнителем.</w:t>
      </w:r>
    </w:p>
    <w:p w14:paraId="657D0F49" w14:textId="35C0CE2E" w:rsidR="007B135D" w:rsidRPr="00B56220" w:rsidRDefault="007B135D" w:rsidP="007B135D">
      <w:pPr>
        <w:pStyle w:val="af1"/>
        <w:ind w:firstLine="709"/>
      </w:pPr>
      <w:r>
        <w:t>К тестовой эксплуатации</w:t>
      </w:r>
      <w:r w:rsidRPr="00B56220">
        <w:t xml:space="preserve"> предоставляется документация Системы в составе, перечисленном в п.</w:t>
      </w:r>
      <w:r>
        <w:t> </w:t>
      </w:r>
      <w:hyperlink w:anchor="_Комплектность_испытательной_системы" w:history="1">
        <w:r w:rsidRPr="00B56220">
          <w:fldChar w:fldCharType="begin"/>
        </w:r>
        <w:r w:rsidRPr="00B56220">
          <w:instrText xml:space="preserve"> REF _Ref468098862 \n \h </w:instrText>
        </w:r>
        <w:r>
          <w:instrText xml:space="preserve"> \* MERGEFORMAT </w:instrText>
        </w:r>
        <w:r w:rsidRPr="00B56220">
          <w:fldChar w:fldCharType="separate"/>
        </w:r>
        <w:r w:rsidR="00B17469">
          <w:t>1.2</w:t>
        </w:r>
        <w:r w:rsidRPr="00B56220">
          <w:fldChar w:fldCharType="end"/>
        </w:r>
        <w:r w:rsidRPr="00B56220">
          <w:t>.</w:t>
        </w:r>
      </w:hyperlink>
    </w:p>
    <w:p w14:paraId="09C05424" w14:textId="77777777" w:rsidR="007B135D" w:rsidRPr="00B56220" w:rsidRDefault="007B135D" w:rsidP="007B135D">
      <w:pPr>
        <w:pStyle w:val="af1"/>
        <w:ind w:firstLine="709"/>
      </w:pPr>
      <w:r>
        <w:t>Тестовая эксплуатация</w:t>
      </w:r>
      <w:r w:rsidRPr="00B56220">
        <w:t xml:space="preserve"> провод</w:t>
      </w:r>
      <w:r>
        <w:t>и</w:t>
      </w:r>
      <w:r w:rsidRPr="00B56220">
        <w:t>тся в условиях нормального функционирования систем электропитания, резервного копирования и восстановления данных, максимально достижимой производительности сетевых коммуникаций.</w:t>
      </w:r>
    </w:p>
    <w:p w14:paraId="098C2257" w14:textId="748D9DDC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61" w:name="_Toc530066926"/>
      <w:r w:rsidRPr="00B56220">
        <w:rPr>
          <w:sz w:val="24"/>
        </w:rPr>
        <w:t xml:space="preserve">Условия начала и завершения отдельных этапов </w:t>
      </w:r>
      <w:r w:rsidR="00521D30">
        <w:rPr>
          <w:sz w:val="24"/>
        </w:rPr>
        <w:t>тестирования</w:t>
      </w:r>
      <w:bookmarkEnd w:id="61"/>
    </w:p>
    <w:p w14:paraId="62BD703B" w14:textId="0520ACA8" w:rsidR="004174DB" w:rsidRPr="004174DB" w:rsidRDefault="004174DB" w:rsidP="004174DB">
      <w:pPr>
        <w:ind w:firstLine="720"/>
        <w:rPr>
          <w:kern w:val="32"/>
        </w:rPr>
      </w:pPr>
      <w:r w:rsidRPr="004174DB">
        <w:rPr>
          <w:kern w:val="32"/>
        </w:rPr>
        <w:t>Условием начала тестовой эксплуатации системы является готовность информационного обеспечения, программных, технических средств, документации Системы, определенной в п. </w:t>
      </w:r>
      <w:hyperlink w:anchor="_Комплектность_испытательной_системы" w:history="1">
        <w:r w:rsidRPr="00B56220">
          <w:fldChar w:fldCharType="begin"/>
        </w:r>
        <w:r w:rsidRPr="00B56220">
          <w:instrText xml:space="preserve"> REF _Ref468098862 \n \h </w:instrText>
        </w:r>
        <w:r>
          <w:instrText xml:space="preserve"> \* MERGEFORMAT </w:instrText>
        </w:r>
        <w:r w:rsidRPr="00B56220">
          <w:fldChar w:fldCharType="separate"/>
        </w:r>
        <w:r w:rsidR="00B17469">
          <w:t>1.2</w:t>
        </w:r>
        <w:r w:rsidRPr="00B56220">
          <w:fldChar w:fldCharType="end"/>
        </w:r>
      </w:hyperlink>
      <w:r w:rsidRPr="004174DB">
        <w:rPr>
          <w:kern w:val="32"/>
        </w:rPr>
        <w:t xml:space="preserve"> настоящего документа.</w:t>
      </w:r>
    </w:p>
    <w:p w14:paraId="18876F36" w14:textId="77777777" w:rsidR="004174DB" w:rsidRPr="004174DB" w:rsidRDefault="004174DB" w:rsidP="004174DB">
      <w:pPr>
        <w:ind w:firstLine="720"/>
        <w:rPr>
          <w:kern w:val="32"/>
        </w:rPr>
      </w:pPr>
      <w:r w:rsidRPr="004174DB">
        <w:rPr>
          <w:kern w:val="32"/>
        </w:rPr>
        <w:t>Перед началом всей процедуры тестовой эксплуатации Заказчику предоставляется настоящая Программа тестовой эксплуатации.</w:t>
      </w:r>
    </w:p>
    <w:p w14:paraId="1EC2340D" w14:textId="46E69AD9" w:rsidR="004174DB" w:rsidRPr="004174DB" w:rsidRDefault="004174DB" w:rsidP="004174DB">
      <w:pPr>
        <w:ind w:firstLine="720"/>
        <w:rPr>
          <w:kern w:val="32"/>
        </w:rPr>
      </w:pPr>
      <w:r w:rsidRPr="008B1980">
        <w:rPr>
          <w:kern w:val="32"/>
        </w:rPr>
        <w:t xml:space="preserve">По окончании </w:t>
      </w:r>
      <w:r w:rsidRPr="004174DB">
        <w:rPr>
          <w:kern w:val="32"/>
        </w:rPr>
        <w:t>тестовой эксплуатации Заказчик и Исполнитель составляют протокол по поступившим замечаниям. Протокол тестовой эксплуатации должен содержать заключение о возможности (невозможности) передачи Системы в опытную эксплуатацию.</w:t>
      </w:r>
    </w:p>
    <w:p w14:paraId="79E8E59E" w14:textId="5BD8C1E7" w:rsidR="005801A5" w:rsidRPr="00B56220" w:rsidRDefault="005801A5" w:rsidP="00631B8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62" w:name="_Toc530066927"/>
      <w:r w:rsidRPr="00B56220">
        <w:rPr>
          <w:sz w:val="24"/>
        </w:rPr>
        <w:t xml:space="preserve">Имеющиеся ограничения в условиях проведения </w:t>
      </w:r>
      <w:r w:rsidR="007B135D">
        <w:rPr>
          <w:sz w:val="24"/>
        </w:rPr>
        <w:t>тестовой эксплуатации</w:t>
      </w:r>
      <w:bookmarkEnd w:id="62"/>
    </w:p>
    <w:p w14:paraId="0AC3FF6F" w14:textId="1ED8C87C" w:rsidR="00631B85" w:rsidRPr="00B56220" w:rsidRDefault="00631B85" w:rsidP="00D31D19">
      <w:pPr>
        <w:pStyle w:val="affb"/>
        <w:spacing w:before="0"/>
        <w:rPr>
          <w:kern w:val="32"/>
          <w:szCs w:val="24"/>
        </w:rPr>
      </w:pPr>
      <w:r w:rsidRPr="00B56220">
        <w:rPr>
          <w:kern w:val="32"/>
          <w:szCs w:val="24"/>
        </w:rPr>
        <w:t xml:space="preserve">Для проведения </w:t>
      </w:r>
      <w:r w:rsidR="007B135D">
        <w:rPr>
          <w:kern w:val="32"/>
          <w:szCs w:val="24"/>
        </w:rPr>
        <w:t xml:space="preserve">тестовой эксплуатации </w:t>
      </w:r>
      <w:r w:rsidRPr="00B56220">
        <w:rPr>
          <w:kern w:val="32"/>
          <w:szCs w:val="24"/>
        </w:rPr>
        <w:t xml:space="preserve">необходимо соблюдение </w:t>
      </w:r>
      <w:r w:rsidR="00D31D19" w:rsidRPr="00B56220">
        <w:rPr>
          <w:kern w:val="32"/>
          <w:szCs w:val="24"/>
        </w:rPr>
        <w:t xml:space="preserve">следующих </w:t>
      </w:r>
      <w:r w:rsidRPr="00B56220">
        <w:rPr>
          <w:kern w:val="32"/>
          <w:szCs w:val="24"/>
        </w:rPr>
        <w:t xml:space="preserve">условий: </w:t>
      </w:r>
    </w:p>
    <w:p w14:paraId="2AA09076" w14:textId="26D582C2" w:rsidR="00631B85" w:rsidRPr="00B56220" w:rsidRDefault="00D31D19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 xml:space="preserve">выполнение </w:t>
      </w:r>
      <w:r w:rsidR="00631B85" w:rsidRPr="00B56220">
        <w:rPr>
          <w:rFonts w:eastAsia="MS Mincho"/>
          <w:szCs w:val="24"/>
        </w:rPr>
        <w:t>всех пуско-наладочных работ технических и программных средств Системы</w:t>
      </w:r>
      <w:r w:rsidRPr="00B56220">
        <w:rPr>
          <w:rFonts w:eastAsia="MS Mincho"/>
          <w:szCs w:val="24"/>
        </w:rPr>
        <w:t>;</w:t>
      </w:r>
    </w:p>
    <w:p w14:paraId="6CD2D3E9" w14:textId="1B9802F0" w:rsidR="00631B85" w:rsidRPr="00B56220" w:rsidRDefault="00631B85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 xml:space="preserve">реализация требований по материально-техническому обеспечению </w:t>
      </w:r>
      <w:r w:rsidR="00521D30">
        <w:rPr>
          <w:rFonts w:eastAsia="MS Mincho"/>
          <w:szCs w:val="24"/>
        </w:rPr>
        <w:t xml:space="preserve">тестовой эксплуатации </w:t>
      </w:r>
      <w:r w:rsidRPr="00B56220">
        <w:rPr>
          <w:rFonts w:eastAsia="MS Mincho"/>
          <w:szCs w:val="24"/>
        </w:rPr>
        <w:t xml:space="preserve">в соответствии с разделом </w:t>
      </w:r>
      <w:r w:rsidR="00D31D19" w:rsidRPr="00B56220">
        <w:rPr>
          <w:rFonts w:eastAsia="MS Mincho"/>
          <w:szCs w:val="24"/>
        </w:rPr>
        <w:fldChar w:fldCharType="begin"/>
      </w:r>
      <w:r w:rsidR="00D31D19" w:rsidRPr="00B56220">
        <w:rPr>
          <w:rFonts w:eastAsia="MS Mincho"/>
          <w:szCs w:val="24"/>
        </w:rPr>
        <w:instrText xml:space="preserve"> REF _Ref468099314 \n \h </w:instrText>
      </w:r>
      <w:r w:rsidR="00B56220">
        <w:rPr>
          <w:rFonts w:eastAsia="MS Mincho"/>
          <w:szCs w:val="24"/>
        </w:rPr>
        <w:instrText xml:space="preserve"> \* MERGEFORMAT </w:instrText>
      </w:r>
      <w:r w:rsidR="00D31D19" w:rsidRPr="00B56220">
        <w:rPr>
          <w:rFonts w:eastAsia="MS Mincho"/>
          <w:szCs w:val="24"/>
        </w:rPr>
      </w:r>
      <w:r w:rsidR="00D31D19" w:rsidRPr="00B56220">
        <w:rPr>
          <w:rFonts w:eastAsia="MS Mincho"/>
          <w:szCs w:val="24"/>
        </w:rPr>
        <w:fldChar w:fldCharType="separate"/>
      </w:r>
      <w:r w:rsidR="00B17469">
        <w:rPr>
          <w:rFonts w:eastAsia="MS Mincho"/>
          <w:szCs w:val="24"/>
        </w:rPr>
        <w:t>6</w:t>
      </w:r>
      <w:r w:rsidR="00D31D19" w:rsidRPr="00B56220">
        <w:rPr>
          <w:rFonts w:eastAsia="MS Mincho"/>
          <w:szCs w:val="24"/>
        </w:rPr>
        <w:fldChar w:fldCharType="end"/>
      </w:r>
      <w:r w:rsidRPr="00B56220">
        <w:rPr>
          <w:rFonts w:eastAsia="MS Mincho"/>
          <w:szCs w:val="24"/>
        </w:rPr>
        <w:t xml:space="preserve"> настоящего документа;</w:t>
      </w:r>
    </w:p>
    <w:p w14:paraId="17CEDB23" w14:textId="452D056A" w:rsidR="00631B85" w:rsidRPr="007B135D" w:rsidRDefault="00631B85" w:rsidP="00D36E04">
      <w:pPr>
        <w:pStyle w:val="affb"/>
        <w:numPr>
          <w:ilvl w:val="0"/>
          <w:numId w:val="20"/>
        </w:numPr>
        <w:tabs>
          <w:tab w:val="clear" w:pos="1440"/>
          <w:tab w:val="left" w:pos="993"/>
        </w:tabs>
        <w:spacing w:before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 xml:space="preserve">обеспечение участия в </w:t>
      </w:r>
      <w:r w:rsidR="00521D30">
        <w:rPr>
          <w:rFonts w:eastAsia="MS Mincho"/>
          <w:szCs w:val="24"/>
        </w:rPr>
        <w:t xml:space="preserve">тестовой эксплуатации </w:t>
      </w:r>
      <w:r w:rsidRPr="00B56220">
        <w:rPr>
          <w:rFonts w:eastAsia="MS Mincho"/>
          <w:szCs w:val="24"/>
        </w:rPr>
        <w:t xml:space="preserve">необходимого количества специалистов с уровнем подготовки в соответствии с разделом </w:t>
      </w:r>
      <w:r w:rsidR="00D31D19" w:rsidRPr="00B56220">
        <w:rPr>
          <w:rFonts w:eastAsia="MS Mincho"/>
          <w:szCs w:val="24"/>
        </w:rPr>
        <w:fldChar w:fldCharType="begin"/>
      </w:r>
      <w:r w:rsidR="00D31D19" w:rsidRPr="00B56220">
        <w:rPr>
          <w:rFonts w:eastAsia="MS Mincho"/>
          <w:szCs w:val="24"/>
        </w:rPr>
        <w:instrText xml:space="preserve"> REF _Ref468099355 \n \h </w:instrText>
      </w:r>
      <w:r w:rsidR="00B56220">
        <w:rPr>
          <w:rFonts w:eastAsia="MS Mincho"/>
          <w:szCs w:val="24"/>
        </w:rPr>
        <w:instrText xml:space="preserve"> \* MERGEFORMAT </w:instrText>
      </w:r>
      <w:r w:rsidR="00D31D19" w:rsidRPr="00B56220">
        <w:rPr>
          <w:rFonts w:eastAsia="MS Mincho"/>
          <w:szCs w:val="24"/>
        </w:rPr>
      </w:r>
      <w:r w:rsidR="00D31D19" w:rsidRPr="00B56220">
        <w:rPr>
          <w:rFonts w:eastAsia="MS Mincho"/>
          <w:szCs w:val="24"/>
        </w:rPr>
        <w:fldChar w:fldCharType="separate"/>
      </w:r>
      <w:r w:rsidR="00B17469">
        <w:rPr>
          <w:rFonts w:eastAsia="MS Mincho"/>
          <w:szCs w:val="24"/>
        </w:rPr>
        <w:t>5.6</w:t>
      </w:r>
      <w:r w:rsidR="00D31D19" w:rsidRPr="00B56220">
        <w:rPr>
          <w:rFonts w:eastAsia="MS Mincho"/>
          <w:szCs w:val="24"/>
        </w:rPr>
        <w:fldChar w:fldCharType="end"/>
      </w:r>
      <w:r w:rsidRPr="00B56220">
        <w:rPr>
          <w:rFonts w:eastAsia="MS Mincho"/>
          <w:szCs w:val="24"/>
        </w:rPr>
        <w:t xml:space="preserve"> настоящего документа</w:t>
      </w:r>
      <w:r w:rsidR="007B135D">
        <w:rPr>
          <w:rFonts w:eastAsia="MS Mincho"/>
          <w:szCs w:val="24"/>
        </w:rPr>
        <w:t>.</w:t>
      </w:r>
    </w:p>
    <w:p w14:paraId="607AD6BD" w14:textId="4280ACC4" w:rsidR="00D31D19" w:rsidRPr="00B56220" w:rsidRDefault="00D31D19" w:rsidP="00D31D19">
      <w:pPr>
        <w:pStyle w:val="affb"/>
        <w:spacing w:before="0"/>
        <w:rPr>
          <w:kern w:val="32"/>
          <w:szCs w:val="24"/>
        </w:rPr>
      </w:pPr>
      <w:r w:rsidRPr="00B56220">
        <w:rPr>
          <w:kern w:val="32"/>
          <w:szCs w:val="24"/>
        </w:rPr>
        <w:t xml:space="preserve">Не допускается в процессе </w:t>
      </w:r>
      <w:r w:rsidR="007B135D">
        <w:rPr>
          <w:kern w:val="32"/>
          <w:szCs w:val="24"/>
        </w:rPr>
        <w:t xml:space="preserve">тестовой эксплуатации </w:t>
      </w:r>
      <w:r w:rsidRPr="00B56220">
        <w:rPr>
          <w:kern w:val="32"/>
          <w:szCs w:val="24"/>
        </w:rPr>
        <w:t>изменять конфигурацию технических и программных средств Системы.</w:t>
      </w:r>
    </w:p>
    <w:p w14:paraId="638D09D1" w14:textId="0384FF35" w:rsidR="00D31D19" w:rsidRPr="00B56220" w:rsidRDefault="00D31D19" w:rsidP="00D31D19">
      <w:pPr>
        <w:pStyle w:val="affb"/>
        <w:spacing w:before="0"/>
        <w:rPr>
          <w:kern w:val="32"/>
          <w:szCs w:val="24"/>
        </w:rPr>
      </w:pPr>
      <w:r w:rsidRPr="00B56220">
        <w:rPr>
          <w:kern w:val="32"/>
          <w:szCs w:val="24"/>
        </w:rPr>
        <w:lastRenderedPageBreak/>
        <w:t xml:space="preserve">Возникающие в процессе </w:t>
      </w:r>
      <w:r w:rsidR="007B135D">
        <w:rPr>
          <w:kern w:val="32"/>
          <w:szCs w:val="24"/>
        </w:rPr>
        <w:t xml:space="preserve">тестовой эксплуатации </w:t>
      </w:r>
      <w:r w:rsidRPr="00B56220">
        <w:rPr>
          <w:kern w:val="32"/>
          <w:szCs w:val="24"/>
        </w:rPr>
        <w:t xml:space="preserve">сбои и отказы технических средств регистрируются в протоколе </w:t>
      </w:r>
      <w:r w:rsidR="007B135D">
        <w:rPr>
          <w:kern w:val="32"/>
          <w:szCs w:val="24"/>
        </w:rPr>
        <w:t>тестовой эксплуатации</w:t>
      </w:r>
      <w:r w:rsidRPr="00B56220">
        <w:rPr>
          <w:kern w:val="32"/>
          <w:szCs w:val="24"/>
        </w:rPr>
        <w:t>.</w:t>
      </w:r>
    </w:p>
    <w:p w14:paraId="549A17DA" w14:textId="4ECB0AA4" w:rsidR="005801A5" w:rsidRPr="00B56220" w:rsidRDefault="005801A5" w:rsidP="00FF30EB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63" w:name="_Toc530066928"/>
      <w:r w:rsidRPr="00B56220">
        <w:rPr>
          <w:sz w:val="24"/>
        </w:rPr>
        <w:t>Требования к техническому обслуживанию системы</w:t>
      </w:r>
      <w:bookmarkEnd w:id="63"/>
    </w:p>
    <w:p w14:paraId="10A3A13E" w14:textId="7163E9A5" w:rsidR="0081533D" w:rsidRPr="00B56220" w:rsidRDefault="00FF30EB" w:rsidP="00FF30EB">
      <w:pPr>
        <w:pStyle w:val="af3"/>
        <w:tabs>
          <w:tab w:val="left" w:pos="5812"/>
        </w:tabs>
        <w:ind w:firstLine="709"/>
        <w:rPr>
          <w:szCs w:val="24"/>
        </w:rPr>
      </w:pPr>
      <w:r w:rsidRPr="00B56220">
        <w:rPr>
          <w:szCs w:val="24"/>
        </w:rPr>
        <w:t xml:space="preserve">Техническое обслуживание Системы в период </w:t>
      </w:r>
      <w:r w:rsidR="00521D30">
        <w:rPr>
          <w:szCs w:val="24"/>
        </w:rPr>
        <w:t>тестовой эксплуатации</w:t>
      </w:r>
      <w:r w:rsidRPr="00B56220">
        <w:rPr>
          <w:szCs w:val="24"/>
        </w:rPr>
        <w:t xml:space="preserve"> </w:t>
      </w:r>
      <w:r w:rsidR="00D31D19" w:rsidRPr="00B56220">
        <w:rPr>
          <w:szCs w:val="24"/>
        </w:rPr>
        <w:t xml:space="preserve">выполняется штатным </w:t>
      </w:r>
      <w:r w:rsidRPr="00B56220">
        <w:rPr>
          <w:szCs w:val="24"/>
        </w:rPr>
        <w:t>персонал</w:t>
      </w:r>
      <w:r w:rsidR="00D31D19" w:rsidRPr="00B56220">
        <w:rPr>
          <w:szCs w:val="24"/>
        </w:rPr>
        <w:t>ом</w:t>
      </w:r>
      <w:r w:rsidRPr="00B56220">
        <w:rPr>
          <w:szCs w:val="24"/>
        </w:rPr>
        <w:t xml:space="preserve"> Заказчика. При </w:t>
      </w:r>
      <w:r w:rsidR="00631B85" w:rsidRPr="00B56220">
        <w:rPr>
          <w:szCs w:val="24"/>
        </w:rPr>
        <w:t>возникновении аварийных ситуаций</w:t>
      </w:r>
      <w:r w:rsidRPr="00B56220">
        <w:rPr>
          <w:szCs w:val="24"/>
        </w:rPr>
        <w:t xml:space="preserve"> (сбоях и отказах Системы) для технического обслуживания, при необходимости, могут привлекаться специалисты Исполнителя.</w:t>
      </w:r>
    </w:p>
    <w:p w14:paraId="70A55168" w14:textId="5DE4AD8B" w:rsidR="005801A5" w:rsidRPr="00B56220" w:rsidRDefault="005801A5" w:rsidP="005801A5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64" w:name="_Toc530066929"/>
      <w:r w:rsidRPr="00B56220">
        <w:rPr>
          <w:sz w:val="24"/>
        </w:rPr>
        <w:t xml:space="preserve">Порядок взаимодействия организаций, участвующих в </w:t>
      </w:r>
      <w:r w:rsidR="00EC3FD5">
        <w:rPr>
          <w:sz w:val="24"/>
        </w:rPr>
        <w:t>тестовой эксплуатации</w:t>
      </w:r>
      <w:bookmarkEnd w:id="64"/>
    </w:p>
    <w:p w14:paraId="603C9845" w14:textId="77777777" w:rsidR="004174DB" w:rsidRPr="00B56220" w:rsidRDefault="004174DB" w:rsidP="004174DB">
      <w:pPr>
        <w:pStyle w:val="afff6"/>
        <w:spacing w:before="0" w:after="0"/>
        <w:ind w:firstLine="709"/>
      </w:pPr>
      <w:r w:rsidRPr="00B56220">
        <w:t xml:space="preserve">Задачи и обязанности между участниками </w:t>
      </w:r>
      <w:r>
        <w:t>тестовой эксплуатации</w:t>
      </w:r>
      <w:r w:rsidRPr="00B56220">
        <w:t xml:space="preserve"> распределяются следующим образом:</w:t>
      </w:r>
    </w:p>
    <w:p w14:paraId="0FAA8B3A" w14:textId="6A5264F6" w:rsidR="004174DB" w:rsidRPr="00BA23E4" w:rsidRDefault="007D15EE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В период проведения </w:t>
      </w:r>
      <w:r w:rsidR="00521D30">
        <w:rPr>
          <w:rFonts w:eastAsia="MS Mincho"/>
          <w:szCs w:val="24"/>
        </w:rPr>
        <w:t>функциональных тестов</w:t>
      </w:r>
      <w:r>
        <w:rPr>
          <w:rFonts w:eastAsia="MS Mincho"/>
          <w:szCs w:val="24"/>
        </w:rPr>
        <w:t xml:space="preserve"> </w:t>
      </w:r>
      <w:r w:rsidR="004174DB" w:rsidRPr="00BA23E4">
        <w:rPr>
          <w:rFonts w:eastAsia="MS Mincho"/>
          <w:szCs w:val="24"/>
        </w:rPr>
        <w:t xml:space="preserve">Исполнитель совместно с Заказчиком проводит на территории Заказчика тестирование обозначенных процессов в </w:t>
      </w:r>
      <w:r>
        <w:rPr>
          <w:rFonts w:eastAsia="MS Mincho"/>
          <w:szCs w:val="24"/>
        </w:rPr>
        <w:t xml:space="preserve">соответствии </w:t>
      </w:r>
      <w:r w:rsidR="00984C84">
        <w:rPr>
          <w:rFonts w:eastAsia="MS Mincho"/>
          <w:szCs w:val="24"/>
        </w:rPr>
        <w:t>п.</w:t>
      </w:r>
      <w:r w:rsidR="00984C84">
        <w:rPr>
          <w:rFonts w:eastAsia="MS Mincho"/>
          <w:szCs w:val="24"/>
        </w:rPr>
        <w:fldChar w:fldCharType="begin"/>
      </w:r>
      <w:r w:rsidR="00984C84">
        <w:rPr>
          <w:rFonts w:eastAsia="MS Mincho"/>
          <w:szCs w:val="24"/>
        </w:rPr>
        <w:instrText xml:space="preserve"> REF _Ref529536117 \r \h </w:instrText>
      </w:r>
      <w:r w:rsidR="00984C84">
        <w:rPr>
          <w:rFonts w:eastAsia="MS Mincho"/>
          <w:szCs w:val="24"/>
        </w:rPr>
      </w:r>
      <w:r w:rsidR="00984C84">
        <w:rPr>
          <w:rFonts w:eastAsia="MS Mincho"/>
          <w:szCs w:val="24"/>
        </w:rPr>
        <w:fldChar w:fldCharType="separate"/>
      </w:r>
      <w:r w:rsidR="00B17469">
        <w:rPr>
          <w:rFonts w:eastAsia="MS Mincho"/>
          <w:szCs w:val="24"/>
        </w:rPr>
        <w:t>4.2</w:t>
      </w:r>
      <w:r w:rsidR="00984C84">
        <w:rPr>
          <w:rFonts w:eastAsia="MS Mincho"/>
          <w:szCs w:val="24"/>
        </w:rPr>
        <w:fldChar w:fldCharType="end"/>
      </w:r>
      <w:r w:rsidR="004174DB">
        <w:rPr>
          <w:rFonts w:eastAsia="MS Mincho"/>
          <w:szCs w:val="24"/>
        </w:rPr>
        <w:t xml:space="preserve"> </w:t>
      </w:r>
      <w:r w:rsidR="004174DB" w:rsidRPr="00BA23E4">
        <w:rPr>
          <w:rFonts w:eastAsia="MS Mincho"/>
          <w:szCs w:val="24"/>
        </w:rPr>
        <w:t xml:space="preserve">и фиксирует отклонения в протоколе тестирования. </w:t>
      </w:r>
    </w:p>
    <w:p w14:paraId="1CABE2B9" w14:textId="32E235ED" w:rsidR="004174DB" w:rsidRPr="00BA23E4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Заказчик к началу тестовой эксплуатации представляет Исполнителю </w:t>
      </w:r>
      <w:r w:rsidRPr="00F94B12">
        <w:rPr>
          <w:rFonts w:eastAsia="MS Mincho"/>
          <w:szCs w:val="24"/>
        </w:rPr>
        <w:t>план-график</w:t>
      </w:r>
      <w:r w:rsidRPr="00BA23E4">
        <w:rPr>
          <w:rFonts w:eastAsia="MS Mincho"/>
          <w:szCs w:val="24"/>
        </w:rPr>
        <w:t xml:space="preserve"> проведения </w:t>
      </w:r>
      <w:r w:rsidR="00521D30">
        <w:rPr>
          <w:rFonts w:eastAsia="MS Mincho"/>
          <w:szCs w:val="24"/>
        </w:rPr>
        <w:t xml:space="preserve">функциональных тестов </w:t>
      </w:r>
      <w:r w:rsidR="00984C84">
        <w:rPr>
          <w:rFonts w:eastAsia="MS Mincho"/>
          <w:szCs w:val="24"/>
        </w:rPr>
        <w:t xml:space="preserve"> по каждому тестируемому процессу</w:t>
      </w:r>
      <w:r w:rsidR="00826506">
        <w:rPr>
          <w:rFonts w:eastAsia="MS Mincho"/>
          <w:szCs w:val="24"/>
        </w:rPr>
        <w:t xml:space="preserve"> </w:t>
      </w:r>
      <w:r w:rsidR="00826506" w:rsidRPr="00BA23E4">
        <w:rPr>
          <w:rFonts w:eastAsia="MS Mincho"/>
          <w:szCs w:val="24"/>
        </w:rPr>
        <w:t xml:space="preserve">в </w:t>
      </w:r>
      <w:r w:rsidR="00826506">
        <w:rPr>
          <w:rFonts w:eastAsia="MS Mincho"/>
          <w:szCs w:val="24"/>
        </w:rPr>
        <w:t>соответствии п.</w:t>
      </w:r>
      <w:r w:rsidR="00826506">
        <w:rPr>
          <w:rFonts w:eastAsia="MS Mincho"/>
          <w:szCs w:val="24"/>
        </w:rPr>
        <w:fldChar w:fldCharType="begin"/>
      </w:r>
      <w:r w:rsidR="00826506">
        <w:rPr>
          <w:rFonts w:eastAsia="MS Mincho"/>
          <w:szCs w:val="24"/>
        </w:rPr>
        <w:instrText xml:space="preserve"> REF _Ref529536117 \r \h </w:instrText>
      </w:r>
      <w:r w:rsidR="00826506">
        <w:rPr>
          <w:rFonts w:eastAsia="MS Mincho"/>
          <w:szCs w:val="24"/>
        </w:rPr>
      </w:r>
      <w:r w:rsidR="00826506">
        <w:rPr>
          <w:rFonts w:eastAsia="MS Mincho"/>
          <w:szCs w:val="24"/>
        </w:rPr>
        <w:fldChar w:fldCharType="separate"/>
      </w:r>
      <w:r w:rsidR="00B17469">
        <w:rPr>
          <w:rFonts w:eastAsia="MS Mincho"/>
          <w:szCs w:val="24"/>
        </w:rPr>
        <w:t>4.2</w:t>
      </w:r>
      <w:r w:rsidR="00826506">
        <w:rPr>
          <w:rFonts w:eastAsia="MS Mincho"/>
          <w:szCs w:val="24"/>
        </w:rPr>
        <w:fldChar w:fldCharType="end"/>
      </w:r>
      <w:r w:rsidRPr="00BA23E4">
        <w:rPr>
          <w:rFonts w:eastAsia="MS Mincho"/>
          <w:szCs w:val="24"/>
        </w:rPr>
        <w:t>.</w:t>
      </w:r>
    </w:p>
    <w:p w14:paraId="0925A4F5" w14:textId="5A2E9B86" w:rsidR="004174DB" w:rsidRPr="007D15EE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>Заказчик к началу тестовой эксплуатации представляет Исполнителю примеры тестируемы</w:t>
      </w:r>
      <w:r w:rsidR="007D15EE">
        <w:rPr>
          <w:rFonts w:eastAsia="MS Mincho"/>
          <w:szCs w:val="24"/>
        </w:rPr>
        <w:t>х процессов в соответствии с п.</w:t>
      </w:r>
      <w:r w:rsidR="007D15EE">
        <w:rPr>
          <w:rFonts w:eastAsia="MS Mincho"/>
          <w:szCs w:val="24"/>
        </w:rPr>
        <w:fldChar w:fldCharType="begin"/>
      </w:r>
      <w:r w:rsidR="007D15EE">
        <w:rPr>
          <w:rFonts w:eastAsia="MS Mincho"/>
          <w:szCs w:val="24"/>
        </w:rPr>
        <w:instrText xml:space="preserve"> REF _Ref529536117 \r \h </w:instrText>
      </w:r>
      <w:r w:rsidR="007D15EE">
        <w:rPr>
          <w:rFonts w:eastAsia="MS Mincho"/>
          <w:szCs w:val="24"/>
        </w:rPr>
      </w:r>
      <w:r w:rsidR="007D15EE">
        <w:rPr>
          <w:rFonts w:eastAsia="MS Mincho"/>
          <w:szCs w:val="24"/>
        </w:rPr>
        <w:fldChar w:fldCharType="separate"/>
      </w:r>
      <w:r w:rsidR="00B17469">
        <w:rPr>
          <w:rFonts w:eastAsia="MS Mincho"/>
          <w:szCs w:val="24"/>
        </w:rPr>
        <w:t>4.2</w:t>
      </w:r>
      <w:r w:rsidR="007D15EE">
        <w:rPr>
          <w:rFonts w:eastAsia="MS Mincho"/>
          <w:szCs w:val="24"/>
        </w:rPr>
        <w:fldChar w:fldCharType="end"/>
      </w:r>
      <w:r w:rsidR="00F94B12">
        <w:rPr>
          <w:rFonts w:eastAsia="MS Mincho"/>
          <w:szCs w:val="24"/>
        </w:rPr>
        <w:t>,</w:t>
      </w:r>
      <w:r w:rsidR="007D15EE">
        <w:rPr>
          <w:rFonts w:eastAsia="MS Mincho"/>
          <w:szCs w:val="24"/>
        </w:rPr>
        <w:t xml:space="preserve"> определяет место и время проведения </w:t>
      </w:r>
      <w:r w:rsidR="00521D30">
        <w:rPr>
          <w:rFonts w:eastAsia="MS Mincho"/>
          <w:szCs w:val="24"/>
        </w:rPr>
        <w:t>тестирования</w:t>
      </w:r>
      <w:r w:rsidR="007D15EE">
        <w:rPr>
          <w:rFonts w:eastAsia="MS Mincho"/>
          <w:szCs w:val="24"/>
        </w:rPr>
        <w:t xml:space="preserve"> каждого процесса</w:t>
      </w:r>
      <w:r w:rsidRPr="00BA23E4">
        <w:rPr>
          <w:rFonts w:eastAsia="MS Mincho"/>
          <w:szCs w:val="24"/>
        </w:rPr>
        <w:t xml:space="preserve">. </w:t>
      </w:r>
      <w:r w:rsidRPr="007D15EE">
        <w:rPr>
          <w:rFonts w:eastAsia="MS Mincho"/>
          <w:szCs w:val="24"/>
        </w:rPr>
        <w:t>Исполнитель составляет проекты протоколов тестирования</w:t>
      </w:r>
      <w:r w:rsidR="007D15EE" w:rsidRPr="007D15EE">
        <w:rPr>
          <w:rFonts w:eastAsia="MS Mincho"/>
          <w:szCs w:val="24"/>
        </w:rPr>
        <w:t xml:space="preserve"> отдельно по каждому </w:t>
      </w:r>
      <w:r w:rsidR="007D15EE">
        <w:rPr>
          <w:rFonts w:eastAsia="MS Mincho"/>
          <w:szCs w:val="24"/>
        </w:rPr>
        <w:t xml:space="preserve">тестируемому </w:t>
      </w:r>
      <w:r w:rsidR="007D15EE" w:rsidRPr="007D15EE">
        <w:rPr>
          <w:rFonts w:eastAsia="MS Mincho"/>
          <w:szCs w:val="24"/>
        </w:rPr>
        <w:t>процессу</w:t>
      </w:r>
      <w:r w:rsidRPr="007D15EE">
        <w:rPr>
          <w:rFonts w:eastAsia="MS Mincho"/>
          <w:szCs w:val="24"/>
        </w:rPr>
        <w:t>.</w:t>
      </w:r>
    </w:p>
    <w:p w14:paraId="04360501" w14:textId="00BAD48E" w:rsidR="004174DB" w:rsidRPr="00BA23E4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Выполнение тестов </w:t>
      </w:r>
      <w:r w:rsidR="007D15EE">
        <w:rPr>
          <w:rFonts w:eastAsia="MS Mincho"/>
          <w:szCs w:val="24"/>
        </w:rPr>
        <w:t xml:space="preserve">в рамках </w:t>
      </w:r>
      <w:r w:rsidR="00521D30">
        <w:rPr>
          <w:rFonts w:eastAsia="MS Mincho"/>
          <w:szCs w:val="24"/>
        </w:rPr>
        <w:t xml:space="preserve">функционального тестирования </w:t>
      </w:r>
      <w:r w:rsidRPr="00BA23E4">
        <w:rPr>
          <w:rFonts w:eastAsia="MS Mincho"/>
          <w:szCs w:val="24"/>
        </w:rPr>
        <w:t xml:space="preserve">Исполнитель совместно с Заказчиком проводит </w:t>
      </w:r>
      <w:r w:rsidRPr="00F94B12">
        <w:rPr>
          <w:rFonts w:eastAsia="MS Mincho"/>
          <w:szCs w:val="24"/>
        </w:rPr>
        <w:t xml:space="preserve">на </w:t>
      </w:r>
      <w:r w:rsidR="00363AD8">
        <w:rPr>
          <w:rFonts w:eastAsia="MS Mincho"/>
          <w:szCs w:val="24"/>
        </w:rPr>
        <w:t>территории</w:t>
      </w:r>
      <w:r w:rsidRPr="00BA23E4">
        <w:rPr>
          <w:rFonts w:eastAsia="MS Mincho"/>
          <w:szCs w:val="24"/>
        </w:rPr>
        <w:t xml:space="preserve"> Заказчика, с исполь</w:t>
      </w:r>
      <w:r w:rsidR="00F94B12">
        <w:rPr>
          <w:rFonts w:eastAsia="MS Mincho"/>
          <w:szCs w:val="24"/>
        </w:rPr>
        <w:t>зованием инструкций пользователей</w:t>
      </w:r>
      <w:r w:rsidRPr="00BA23E4">
        <w:rPr>
          <w:rFonts w:eastAsia="MS Mincho"/>
          <w:szCs w:val="24"/>
        </w:rPr>
        <w:t>. Исполнитель фиксирует в протоколе замечания к тестируемому процессу и к инструкциям пользователя.</w:t>
      </w:r>
    </w:p>
    <w:p w14:paraId="276A9B1B" w14:textId="5FEE7694" w:rsidR="004174DB" w:rsidRPr="00BA23E4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В период тестовой эксплуатации сотрудники Заказчика могут выполнять самостоятельное тестирование и знакомство с Системой, фиксируя замечания через систему электронных заявок Naumen. К концу тестовой эксплуатации Заказчик и Исполнитель составляют </w:t>
      </w:r>
      <w:r w:rsidR="007D15EE">
        <w:rPr>
          <w:rFonts w:eastAsia="MS Mincho"/>
          <w:szCs w:val="24"/>
        </w:rPr>
        <w:t xml:space="preserve">итоговый </w:t>
      </w:r>
      <w:r w:rsidRPr="00BA23E4">
        <w:rPr>
          <w:rFonts w:eastAsia="MS Mincho"/>
          <w:szCs w:val="24"/>
        </w:rPr>
        <w:t xml:space="preserve">протокол </w:t>
      </w:r>
      <w:r w:rsidR="007D15EE">
        <w:rPr>
          <w:rFonts w:eastAsia="MS Mincho"/>
          <w:szCs w:val="24"/>
        </w:rPr>
        <w:t xml:space="preserve">тестирования Системы </w:t>
      </w:r>
      <w:r w:rsidRPr="00BA23E4">
        <w:rPr>
          <w:rFonts w:eastAsia="MS Mincho"/>
          <w:szCs w:val="24"/>
        </w:rPr>
        <w:t xml:space="preserve">по поступившим замечаниям. </w:t>
      </w:r>
    </w:p>
    <w:p w14:paraId="3FCD26F0" w14:textId="1DB993E3" w:rsidR="004174DB" w:rsidRDefault="004174DB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В период тестовой эксплуатации ответственные за сопровождение сотрудники Исполнителя </w:t>
      </w:r>
      <w:r w:rsidR="006F6291" w:rsidRPr="006F6291">
        <w:rPr>
          <w:rFonts w:eastAsia="MS Mincho"/>
          <w:szCs w:val="24"/>
        </w:rPr>
        <w:t xml:space="preserve">в количестве 2-х человек </w:t>
      </w:r>
      <w:r w:rsidRPr="00BA23E4">
        <w:rPr>
          <w:rFonts w:eastAsia="MS Mincho"/>
          <w:szCs w:val="24"/>
        </w:rPr>
        <w:t>находятся на территории Заказчика и осуществляют консультационную поддержку.</w:t>
      </w:r>
    </w:p>
    <w:p w14:paraId="59A88709" w14:textId="0096E442" w:rsidR="005801A5" w:rsidRPr="00B56220" w:rsidRDefault="005801A5" w:rsidP="00554FCA">
      <w:pPr>
        <w:pStyle w:val="24"/>
        <w:numPr>
          <w:ilvl w:val="1"/>
          <w:numId w:val="19"/>
        </w:numPr>
        <w:tabs>
          <w:tab w:val="left" w:pos="426"/>
        </w:tabs>
        <w:ind w:left="426" w:hanging="426"/>
        <w:rPr>
          <w:sz w:val="24"/>
        </w:rPr>
      </w:pPr>
      <w:bookmarkStart w:id="65" w:name="_Ref468099355"/>
      <w:bookmarkStart w:id="66" w:name="_Toc530066930"/>
      <w:r w:rsidRPr="00B56220">
        <w:rPr>
          <w:sz w:val="24"/>
        </w:rPr>
        <w:lastRenderedPageBreak/>
        <w:t xml:space="preserve">Требования к персоналу, проводящему </w:t>
      </w:r>
      <w:r w:rsidR="00521D30">
        <w:rPr>
          <w:sz w:val="24"/>
        </w:rPr>
        <w:t>тестирование</w:t>
      </w:r>
      <w:r w:rsidRPr="00B56220">
        <w:rPr>
          <w:sz w:val="24"/>
        </w:rPr>
        <w:t xml:space="preserve">, и порядок его допуска к </w:t>
      </w:r>
      <w:bookmarkEnd w:id="65"/>
      <w:r w:rsidR="00521D30">
        <w:rPr>
          <w:sz w:val="24"/>
        </w:rPr>
        <w:t>тестированию</w:t>
      </w:r>
      <w:bookmarkEnd w:id="66"/>
    </w:p>
    <w:p w14:paraId="0A922F78" w14:textId="2AA99932" w:rsidR="00554FCA" w:rsidRPr="00B56220" w:rsidRDefault="00554FCA" w:rsidP="00A373B6">
      <w:pPr>
        <w:pStyle w:val="affb"/>
        <w:keepNext/>
        <w:spacing w:before="0"/>
        <w:ind w:firstLine="709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Персонал, проводящий </w:t>
      </w:r>
      <w:r w:rsidR="00521D30">
        <w:rPr>
          <w:rFonts w:eastAsia="MS Mincho"/>
          <w:szCs w:val="24"/>
        </w:rPr>
        <w:t>функциональное тестирование</w:t>
      </w:r>
      <w:r w:rsidRPr="00B56220">
        <w:rPr>
          <w:rFonts w:eastAsia="MS Mincho"/>
          <w:szCs w:val="24"/>
        </w:rPr>
        <w:t>, должен обладать следующими навыками, знаниями и опытом:</w:t>
      </w:r>
    </w:p>
    <w:p w14:paraId="69251FB7" w14:textId="45F82418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элементарными навыками работы с Windows-приложениями (работа с окнами, системными и контекстными меню, пиктограммами, скроллинг, механизм drag&amp;drop и другие стандартные действия);</w:t>
      </w:r>
    </w:p>
    <w:p w14:paraId="0D79BA2F" w14:textId="77777777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знание вопросов сопровождения и администрирования вычислительных систем, протокола TCP/IP;</w:t>
      </w:r>
    </w:p>
    <w:p w14:paraId="11E857E5" w14:textId="77777777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знание вопросов настройки рабочих станций локальной вычислительной сети;</w:t>
      </w:r>
    </w:p>
    <w:p w14:paraId="1980B639" w14:textId="77777777" w:rsidR="00093104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  <w:rPr>
          <w:rFonts w:eastAsia="MS Mincho"/>
        </w:rPr>
      </w:pPr>
      <w:r w:rsidRPr="00B56220">
        <w:rPr>
          <w:rFonts w:eastAsia="MS Mincho"/>
          <w:szCs w:val="24"/>
        </w:rPr>
        <w:t>знание вопросов инсталляции, общесистемного сопровождения и администрирования Системы;</w:t>
      </w:r>
    </w:p>
    <w:p w14:paraId="24A8D648" w14:textId="3E5530C8" w:rsidR="005801A5" w:rsidRPr="00B56220" w:rsidRDefault="00093104" w:rsidP="00D36E04">
      <w:pPr>
        <w:pStyle w:val="a"/>
        <w:numPr>
          <w:ilvl w:val="0"/>
          <w:numId w:val="20"/>
        </w:numPr>
        <w:tabs>
          <w:tab w:val="left" w:pos="993"/>
        </w:tabs>
        <w:spacing w:after="0"/>
        <w:ind w:left="993" w:hanging="284"/>
      </w:pPr>
      <w:r w:rsidRPr="00D80C73">
        <w:rPr>
          <w:rFonts w:eastAsia="MS Mincho"/>
        </w:rPr>
        <w:t>опыт администрирования СУБД.</w:t>
      </w:r>
    </w:p>
    <w:p w14:paraId="5E833C3C" w14:textId="64619C7B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67" w:name="_Ref468099314"/>
      <w:bookmarkStart w:id="68" w:name="_Toc530066931"/>
      <w:r w:rsidRPr="00B56220">
        <w:rPr>
          <w:rFonts w:cs="Times New Roman"/>
          <w:caps w:val="0"/>
          <w:sz w:val="24"/>
          <w:szCs w:val="24"/>
        </w:rPr>
        <w:lastRenderedPageBreak/>
        <w:t xml:space="preserve">МАТЕРИАЛЬНО-ТЕХНИЧЕСКОЕ ОБЕСПЕЧЕНИЕ </w:t>
      </w:r>
      <w:bookmarkEnd w:id="67"/>
      <w:r w:rsidR="00521D30">
        <w:rPr>
          <w:rFonts w:cs="Times New Roman"/>
          <w:caps w:val="0"/>
          <w:sz w:val="24"/>
          <w:szCs w:val="24"/>
        </w:rPr>
        <w:t>ТЕСТОВОЙ ЭКСПЛУАТАЦИИ</w:t>
      </w:r>
      <w:bookmarkEnd w:id="68"/>
    </w:p>
    <w:p w14:paraId="32A9241A" w14:textId="18001DD6" w:rsidR="007B2084" w:rsidRDefault="00C641E0" w:rsidP="00336727">
      <w:pPr>
        <w:tabs>
          <w:tab w:val="left" w:pos="5812"/>
        </w:tabs>
        <w:ind w:firstLine="708"/>
      </w:pPr>
      <w:r w:rsidRPr="00C641E0">
        <w:t xml:space="preserve">Требования к серверному и клиентскому программному обеспечению </w:t>
      </w:r>
      <w:r>
        <w:t>д</w:t>
      </w:r>
      <w:r w:rsidR="007B2084" w:rsidRPr="000D798B">
        <w:t xml:space="preserve">ля проведения </w:t>
      </w:r>
      <w:r>
        <w:t>тестовой эксплуатации</w:t>
      </w:r>
      <w:r w:rsidR="007B2084" w:rsidRPr="000D798B">
        <w:t>:</w:t>
      </w:r>
    </w:p>
    <w:tbl>
      <w:tblPr>
        <w:tblStyle w:val="-11"/>
        <w:tblW w:w="10206" w:type="dxa"/>
        <w:tblLook w:val="04A0" w:firstRow="1" w:lastRow="0" w:firstColumn="1" w:lastColumn="0" w:noHBand="0" w:noVBand="1"/>
      </w:tblPr>
      <w:tblGrid>
        <w:gridCol w:w="1911"/>
        <w:gridCol w:w="8295"/>
      </w:tblGrid>
      <w:tr w:rsidR="00C641E0" w:rsidRPr="00FC60EF" w14:paraId="3AFF176C" w14:textId="77777777" w:rsidTr="00D1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20FDE1FE" w14:textId="77777777" w:rsidR="00C641E0" w:rsidRPr="00C641E0" w:rsidRDefault="00C641E0" w:rsidP="00C641E0">
            <w:pPr>
              <w:pStyle w:val="affb"/>
              <w:spacing w:before="0"/>
              <w:ind w:firstLine="0"/>
              <w:jc w:val="center"/>
              <w:rPr>
                <w:rFonts w:ascii="Times New Roman" w:eastAsiaTheme="minorEastAsia" w:hAnsi="Times New Roman" w:cs="Times New Roman"/>
                <w:bCs w:val="0"/>
                <w:szCs w:val="24"/>
              </w:rPr>
            </w:pPr>
            <w:r w:rsidRPr="00C641E0">
              <w:rPr>
                <w:rFonts w:ascii="Times New Roman" w:eastAsiaTheme="minorEastAsia" w:hAnsi="Times New Roman" w:cs="Times New Roman"/>
                <w:bCs w:val="0"/>
                <w:szCs w:val="24"/>
              </w:rPr>
              <w:t>Среда</w:t>
            </w:r>
          </w:p>
        </w:tc>
        <w:tc>
          <w:tcPr>
            <w:tcW w:w="4064" w:type="pct"/>
          </w:tcPr>
          <w:p w14:paraId="46D380C0" w14:textId="77777777" w:rsidR="00C641E0" w:rsidRPr="00C641E0" w:rsidRDefault="00C641E0" w:rsidP="00C641E0">
            <w:pPr>
              <w:pStyle w:val="affb"/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 w:val="0"/>
                <w:szCs w:val="24"/>
              </w:rPr>
            </w:pPr>
            <w:r w:rsidRPr="00C641E0">
              <w:rPr>
                <w:rFonts w:ascii="Times New Roman" w:eastAsiaTheme="minorEastAsia" w:hAnsi="Times New Roman" w:cs="Times New Roman"/>
                <w:bCs w:val="0"/>
                <w:szCs w:val="24"/>
              </w:rPr>
              <w:t>Требования</w:t>
            </w:r>
          </w:p>
        </w:tc>
      </w:tr>
      <w:tr w:rsidR="00C641E0" w:rsidRPr="00FC60EF" w14:paraId="0F05C09D" w14:textId="77777777" w:rsidTr="00D1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6732639F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>Сервер приложений</w:t>
            </w:r>
          </w:p>
          <w:p w14:paraId="1324BF5A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>TESSA</w:t>
            </w:r>
          </w:p>
        </w:tc>
        <w:tc>
          <w:tcPr>
            <w:tcW w:w="4064" w:type="pct"/>
          </w:tcPr>
          <w:p w14:paraId="03CDAB74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Операционная система:</w:t>
            </w:r>
          </w:p>
          <w:p w14:paraId="043726C2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Windows Server 2008 R2 SP1 + (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редакции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Standard, Enterprise);</w:t>
            </w:r>
          </w:p>
          <w:p w14:paraId="52D69AFF" w14:textId="77777777" w:rsidR="00C641E0" w:rsidRPr="00C641E0" w:rsidRDefault="00C641E0" w:rsidP="0016509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Необходимое для установки серверных компонент программное обеспечение:</w:t>
            </w:r>
          </w:p>
          <w:p w14:paraId="0E04FD29" w14:textId="77777777" w:rsidR="00C641E0" w:rsidRPr="00C641E0" w:rsidRDefault="00B77D05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hyperlink r:id="rId22" w:tgtFrame="blank" w:history="1">
              <w:r w:rsidR="00C641E0" w:rsidRPr="00C641E0">
                <w:rPr>
                  <w:rFonts w:ascii="Times New Roman" w:eastAsiaTheme="minorEastAsia" w:hAnsi="Times New Roman" w:cs="Times New Roman"/>
                  <w:lang w:eastAsia="ru-RU"/>
                </w:rPr>
                <w:t>Microsoft .NET Framework 4.6</w:t>
              </w:r>
            </w:hyperlink>
            <w:r w:rsidR="00C641E0" w:rsidRPr="00C641E0">
              <w:rPr>
                <w:rFonts w:ascii="Times New Roman" w:eastAsiaTheme="minorEastAsia" w:hAnsi="Times New Roman" w:cs="Times New Roman"/>
                <w:lang w:eastAsia="ru-RU"/>
              </w:rPr>
              <w:t>.2;</w:t>
            </w:r>
          </w:p>
          <w:p w14:paraId="7070BD2C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веб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-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сервер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Internet Information Services (IIS) 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версий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7.0+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поддержкой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ASP.NET;</w:t>
            </w:r>
          </w:p>
          <w:p w14:paraId="3016326D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системная служба Windows Installer версии 4.5.</w:t>
            </w:r>
          </w:p>
          <w:p w14:paraId="5E9959BC" w14:textId="77777777" w:rsidR="00C641E0" w:rsidRPr="00C641E0" w:rsidRDefault="00C641E0" w:rsidP="00C64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Дополнительно:</w:t>
            </w:r>
          </w:p>
          <w:p w14:paraId="3C146ED8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доступ к инфраструктуре AD;</w:t>
            </w:r>
          </w:p>
          <w:p w14:paraId="76ED1D5F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доступ к почтовому серверу;</w:t>
            </w:r>
          </w:p>
          <w:p w14:paraId="018CBB9A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Word, Excel (2007+).</w:t>
            </w:r>
          </w:p>
        </w:tc>
      </w:tr>
      <w:tr w:rsidR="00C641E0" w:rsidRPr="00FC60EF" w14:paraId="4E84BBCC" w14:textId="77777777" w:rsidTr="00D1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6ABB0D51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>Сервер баз данных</w:t>
            </w:r>
          </w:p>
        </w:tc>
        <w:tc>
          <w:tcPr>
            <w:tcW w:w="4064" w:type="pct"/>
          </w:tcPr>
          <w:p w14:paraId="24FAD04E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Операционная система:</w:t>
            </w:r>
          </w:p>
          <w:p w14:paraId="45160379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Windows Server 2008 R2 SP1 + (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редакции</w:t>
            </w: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 xml:space="preserve"> Standard, Enterprise);</w:t>
            </w:r>
          </w:p>
          <w:p w14:paraId="78900934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База данных может находиться под управлением одного из следующих серверов:</w:t>
            </w:r>
          </w:p>
          <w:p w14:paraId="48BDFE56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2008 (Standard, Enterprise);</w:t>
            </w:r>
          </w:p>
          <w:p w14:paraId="3BD2F931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2008 R2 (Standard, Enterprise);</w:t>
            </w:r>
          </w:p>
          <w:p w14:paraId="27AE9F60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2012 (Standard, Enterprise);</w:t>
            </w:r>
          </w:p>
          <w:p w14:paraId="7124DFCB" w14:textId="77777777" w:rsidR="00C641E0" w:rsidRPr="00D76CD9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ru-RU"/>
              </w:rPr>
            </w:pPr>
            <w:r w:rsidRPr="00D76CD9">
              <w:rPr>
                <w:rFonts w:ascii="Times New Roman" w:eastAsiaTheme="minorEastAsia" w:hAnsi="Times New Roman" w:cs="Times New Roman"/>
                <w:lang w:val="en-US" w:eastAsia="ru-RU"/>
              </w:rPr>
              <w:t>Microsoft SQL Server 2014 (Standard, Enterprise).</w:t>
            </w:r>
          </w:p>
          <w:p w14:paraId="2EAA583F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Сервис формирования отчетности:</w:t>
            </w:r>
          </w:p>
          <w:p w14:paraId="58083922" w14:textId="77777777" w:rsidR="00C641E0" w:rsidRPr="00FC60EF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Reporting Services 2008+ (на базе используемой редакции и версии Microsoft SQL Server).</w:t>
            </w:r>
          </w:p>
        </w:tc>
      </w:tr>
      <w:tr w:rsidR="00C641E0" w:rsidRPr="00FC60EF" w14:paraId="17615A42" w14:textId="77777777" w:rsidTr="00D1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14:paraId="10C32A31" w14:textId="77777777" w:rsidR="00C641E0" w:rsidRPr="00C641E0" w:rsidRDefault="00C641E0" w:rsidP="00C641E0">
            <w:pPr>
              <w:pStyle w:val="affb"/>
              <w:spacing w:before="60" w:after="60" w:line="276" w:lineRule="auto"/>
              <w:ind w:firstLine="0"/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b w:val="0"/>
                <w:bCs w:val="0"/>
                <w:lang w:eastAsia="ru-RU"/>
              </w:rPr>
              <w:t xml:space="preserve">Клиентские компьютеры </w:t>
            </w:r>
          </w:p>
        </w:tc>
        <w:tc>
          <w:tcPr>
            <w:tcW w:w="4064" w:type="pct"/>
          </w:tcPr>
          <w:p w14:paraId="2A365C1D" w14:textId="77777777" w:rsidR="00C641E0" w:rsidRPr="00C641E0" w:rsidRDefault="00C641E0" w:rsidP="00C641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Операционная система:</w:t>
            </w:r>
          </w:p>
          <w:p w14:paraId="027894DD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Windows 7 и выше;</w:t>
            </w:r>
          </w:p>
          <w:p w14:paraId="66F38AF8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Необходимое для установки программное обеспечение:</w:t>
            </w:r>
          </w:p>
          <w:p w14:paraId="28273E24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.NET Framework 4.6.2 +;</w:t>
            </w:r>
          </w:p>
          <w:p w14:paraId="0487A0BB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Microsoft Word 2007+ (для сравнения и консолидации версий word-</w:t>
            </w: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lastRenderedPageBreak/>
              <w:t>документов);</w:t>
            </w:r>
          </w:p>
          <w:p w14:paraId="622DDB81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Adobe Reader DC – для ОС x86, для превью файлов формата PDF;</w:t>
            </w:r>
          </w:p>
          <w:p w14:paraId="144ADF33" w14:textId="77777777" w:rsidR="00C641E0" w:rsidRPr="00C641E0" w:rsidRDefault="00C641E0" w:rsidP="00D36E04">
            <w:pPr>
              <w:numPr>
                <w:ilvl w:val="0"/>
                <w:numId w:val="2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C641E0">
              <w:rPr>
                <w:rFonts w:ascii="Times New Roman" w:eastAsiaTheme="minorEastAsia" w:hAnsi="Times New Roman" w:cs="Times New Roman"/>
                <w:lang w:eastAsia="ru-RU"/>
              </w:rPr>
              <w:t>Foxit Reader (32 бит) – для любых ОС, для превью файлов формата PDF.</w:t>
            </w:r>
          </w:p>
        </w:tc>
      </w:tr>
    </w:tbl>
    <w:p w14:paraId="3EB0F5A4" w14:textId="77777777" w:rsidR="00C641E0" w:rsidRPr="000D798B" w:rsidRDefault="00C641E0" w:rsidP="00336727">
      <w:pPr>
        <w:tabs>
          <w:tab w:val="left" w:pos="5812"/>
        </w:tabs>
        <w:ind w:firstLine="708"/>
      </w:pPr>
    </w:p>
    <w:p w14:paraId="0E34804B" w14:textId="44E859F4" w:rsidR="00487390" w:rsidRPr="00B56220" w:rsidRDefault="005801A5" w:rsidP="00487390">
      <w:pPr>
        <w:pStyle w:val="13"/>
        <w:numPr>
          <w:ilvl w:val="0"/>
          <w:numId w:val="19"/>
        </w:numPr>
        <w:tabs>
          <w:tab w:val="num" w:pos="360"/>
        </w:tabs>
        <w:spacing w:before="0" w:after="240" w:line="240" w:lineRule="auto"/>
        <w:ind w:left="0" w:firstLine="0"/>
        <w:jc w:val="both"/>
        <w:rPr>
          <w:rFonts w:cs="Times New Roman"/>
          <w:caps w:val="0"/>
          <w:sz w:val="24"/>
          <w:szCs w:val="24"/>
        </w:rPr>
      </w:pPr>
      <w:bookmarkStart w:id="69" w:name="_Toc529535123"/>
      <w:bookmarkStart w:id="70" w:name="_Toc530066932"/>
      <w:bookmarkEnd w:id="69"/>
      <w:r w:rsidRPr="00B56220">
        <w:rPr>
          <w:rFonts w:cs="Times New Roman"/>
          <w:caps w:val="0"/>
          <w:sz w:val="24"/>
          <w:szCs w:val="24"/>
        </w:rPr>
        <w:lastRenderedPageBreak/>
        <w:t>ОТЧЕТНОСТЬ</w:t>
      </w:r>
      <w:bookmarkEnd w:id="70"/>
    </w:p>
    <w:p w14:paraId="1A12FBA1" w14:textId="1559A054" w:rsidR="009667E2" w:rsidRPr="00CF1A22" w:rsidRDefault="00C1616D" w:rsidP="00CF1A22">
      <w:pPr>
        <w:pStyle w:val="affb"/>
        <w:spacing w:before="0"/>
        <w:ind w:firstLine="709"/>
        <w:rPr>
          <w:rFonts w:eastAsia="MS Mincho"/>
          <w:szCs w:val="24"/>
        </w:rPr>
      </w:pPr>
      <w:r w:rsidRPr="00B56220">
        <w:rPr>
          <w:rFonts w:eastAsia="MS Mincho"/>
          <w:szCs w:val="24"/>
        </w:rPr>
        <w:t xml:space="preserve">По результатам </w:t>
      </w:r>
      <w:r w:rsidR="00984C84">
        <w:rPr>
          <w:rFonts w:eastAsia="MS Mincho"/>
          <w:szCs w:val="24"/>
        </w:rPr>
        <w:t xml:space="preserve">проведения </w:t>
      </w:r>
      <w:r w:rsidR="00521D30">
        <w:rPr>
          <w:rFonts w:eastAsia="MS Mincho"/>
          <w:szCs w:val="24"/>
        </w:rPr>
        <w:t xml:space="preserve">функциональных тестов </w:t>
      </w:r>
      <w:r w:rsidR="00E120EA">
        <w:rPr>
          <w:rFonts w:eastAsia="MS Mincho"/>
          <w:szCs w:val="24"/>
        </w:rPr>
        <w:t xml:space="preserve">Исполнитель </w:t>
      </w:r>
      <w:r w:rsidR="00984C84">
        <w:rPr>
          <w:rFonts w:eastAsia="MS Mincho"/>
          <w:szCs w:val="24"/>
        </w:rPr>
        <w:t xml:space="preserve">и Заказчик подписывают </w:t>
      </w:r>
      <w:r w:rsidR="00E120EA">
        <w:rPr>
          <w:rFonts w:eastAsia="MS Mincho"/>
          <w:szCs w:val="24"/>
        </w:rPr>
        <w:t xml:space="preserve">протоколы </w:t>
      </w:r>
      <w:r w:rsidR="00521D30">
        <w:rPr>
          <w:rFonts w:eastAsia="MS Mincho"/>
          <w:szCs w:val="24"/>
        </w:rPr>
        <w:t xml:space="preserve">функционального тестирования </w:t>
      </w:r>
      <w:r w:rsidR="00E120EA">
        <w:rPr>
          <w:rFonts w:eastAsia="MS Mincho"/>
          <w:szCs w:val="24"/>
        </w:rPr>
        <w:t>отдельно по каждому тестируемому процессу</w:t>
      </w:r>
      <w:r w:rsidRPr="00B56220">
        <w:rPr>
          <w:rFonts w:eastAsia="MS Mincho"/>
          <w:szCs w:val="24"/>
        </w:rPr>
        <w:t>.</w:t>
      </w:r>
    </w:p>
    <w:bookmarkEnd w:id="14"/>
    <w:bookmarkEnd w:id="15"/>
    <w:p w14:paraId="2C4DDE24" w14:textId="5D2A4834" w:rsidR="00E120EA" w:rsidRDefault="00E120EA" w:rsidP="00E120EA">
      <w:pPr>
        <w:pStyle w:val="affb"/>
        <w:spacing w:before="0"/>
        <w:ind w:firstLine="709"/>
        <w:rPr>
          <w:rFonts w:eastAsia="MS Mincho"/>
          <w:szCs w:val="24"/>
        </w:rPr>
      </w:pPr>
      <w:r w:rsidRPr="00BA23E4">
        <w:rPr>
          <w:rFonts w:eastAsia="MS Mincho"/>
          <w:szCs w:val="24"/>
        </w:rPr>
        <w:t xml:space="preserve">К концу тестовой эксплуатации Заказчик и Исполнитель составляют </w:t>
      </w:r>
      <w:r w:rsidR="00984C84">
        <w:rPr>
          <w:rFonts w:eastAsia="MS Mincho"/>
          <w:szCs w:val="24"/>
        </w:rPr>
        <w:t xml:space="preserve">и подписывают </w:t>
      </w:r>
      <w:r>
        <w:rPr>
          <w:rFonts w:eastAsia="MS Mincho"/>
          <w:szCs w:val="24"/>
        </w:rPr>
        <w:t xml:space="preserve">итоговый </w:t>
      </w:r>
      <w:r w:rsidRPr="00BA23E4">
        <w:rPr>
          <w:rFonts w:eastAsia="MS Mincho"/>
          <w:szCs w:val="24"/>
        </w:rPr>
        <w:t xml:space="preserve">протокол </w:t>
      </w:r>
      <w:r>
        <w:rPr>
          <w:rFonts w:eastAsia="MS Mincho"/>
          <w:szCs w:val="24"/>
        </w:rPr>
        <w:t>тестирования Системы</w:t>
      </w:r>
      <w:r w:rsidRPr="00BA23E4">
        <w:rPr>
          <w:rFonts w:eastAsia="MS Mincho"/>
          <w:szCs w:val="24"/>
        </w:rPr>
        <w:t>.</w:t>
      </w:r>
    </w:p>
    <w:p w14:paraId="2826A109" w14:textId="1C9E989E" w:rsidR="00E120EA" w:rsidRPr="00E120EA" w:rsidRDefault="00E120EA" w:rsidP="00E120EA">
      <w:pPr>
        <w:pStyle w:val="affb"/>
        <w:spacing w:before="0"/>
        <w:ind w:firstLine="709"/>
        <w:rPr>
          <w:rFonts w:eastAsia="MS Mincho"/>
          <w:szCs w:val="24"/>
        </w:rPr>
        <w:sectPr w:rsidR="00E120EA" w:rsidRPr="00E120EA" w:rsidSect="00B56220">
          <w:headerReference w:type="first" r:id="rId23"/>
          <w:pgSz w:w="11906" w:h="16838"/>
          <w:pgMar w:top="1134" w:right="567" w:bottom="1134" w:left="1134" w:header="720" w:footer="720" w:gutter="0"/>
          <w:cols w:space="708"/>
          <w:docGrid w:linePitch="360"/>
        </w:sectPr>
      </w:pPr>
    </w:p>
    <w:tbl>
      <w:tblPr>
        <w:tblStyle w:val="affc"/>
        <w:tblW w:w="0" w:type="auto"/>
        <w:jc w:val="center"/>
        <w:tblLook w:val="0000" w:firstRow="0" w:lastRow="0" w:firstColumn="0" w:lastColumn="0" w:noHBand="0" w:noVBand="0"/>
      </w:tblPr>
      <w:tblGrid>
        <w:gridCol w:w="606"/>
        <w:gridCol w:w="1217"/>
        <w:gridCol w:w="1240"/>
        <w:gridCol w:w="758"/>
        <w:gridCol w:w="940"/>
        <w:gridCol w:w="1161"/>
        <w:gridCol w:w="1076"/>
        <w:gridCol w:w="1852"/>
        <w:gridCol w:w="947"/>
        <w:gridCol w:w="624"/>
      </w:tblGrid>
      <w:tr w:rsidR="00D554E2" w14:paraId="25EC7D68" w14:textId="77777777" w:rsidTr="00CB1B39">
        <w:trPr>
          <w:trHeight w:hRule="exact" w:val="480"/>
          <w:jc w:val="center"/>
        </w:trPr>
        <w:tc>
          <w:tcPr>
            <w:tcW w:w="10421" w:type="dxa"/>
            <w:gridSpan w:val="10"/>
            <w:tcBorders>
              <w:top w:val="nil"/>
              <w:left w:val="nil"/>
              <w:right w:val="nil"/>
            </w:tcBorders>
          </w:tcPr>
          <w:p w14:paraId="072B5F1D" w14:textId="77777777" w:rsidR="00D554E2" w:rsidRDefault="00D554E2" w:rsidP="00CB1B39">
            <w:pPr>
              <w:pStyle w:val="a8"/>
              <w:pageBreakBefore/>
              <w:numPr>
                <w:ilvl w:val="0"/>
                <w:numId w:val="0"/>
              </w:num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Лист регистрации изменений</w:t>
            </w:r>
          </w:p>
        </w:tc>
      </w:tr>
      <w:tr w:rsidR="00D554E2" w14:paraId="183F4AD3" w14:textId="77777777" w:rsidTr="00CB1B39">
        <w:trPr>
          <w:jc w:val="center"/>
        </w:trPr>
        <w:tc>
          <w:tcPr>
            <w:tcW w:w="606" w:type="dxa"/>
            <w:vAlign w:val="center"/>
          </w:tcPr>
          <w:p w14:paraId="7C93B626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4155" w:type="dxa"/>
            <w:gridSpan w:val="4"/>
            <w:vAlign w:val="center"/>
          </w:tcPr>
          <w:p w14:paraId="49BFD8EC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Номера листов (страниц)</w:t>
            </w:r>
          </w:p>
        </w:tc>
        <w:tc>
          <w:tcPr>
            <w:tcW w:w="1161" w:type="dxa"/>
            <w:vMerge w:val="restart"/>
            <w:vAlign w:val="center"/>
          </w:tcPr>
          <w:p w14:paraId="5FF1BF02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Всего листов (стр. в документе)</w:t>
            </w:r>
          </w:p>
        </w:tc>
        <w:tc>
          <w:tcPr>
            <w:tcW w:w="1076" w:type="dxa"/>
            <w:vMerge w:val="restart"/>
            <w:vAlign w:val="center"/>
          </w:tcPr>
          <w:p w14:paraId="5839916F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№ документа</w:t>
            </w:r>
          </w:p>
        </w:tc>
        <w:tc>
          <w:tcPr>
            <w:tcW w:w="1852" w:type="dxa"/>
            <w:vMerge w:val="restart"/>
            <w:vAlign w:val="center"/>
          </w:tcPr>
          <w:p w14:paraId="338D23C5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Входящий № сопроводительного документа и дата</w:t>
            </w:r>
          </w:p>
        </w:tc>
        <w:tc>
          <w:tcPr>
            <w:tcW w:w="947" w:type="dxa"/>
            <w:vMerge w:val="restart"/>
            <w:vAlign w:val="center"/>
          </w:tcPr>
          <w:p w14:paraId="48A20B3E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Подпись</w:t>
            </w:r>
          </w:p>
        </w:tc>
        <w:tc>
          <w:tcPr>
            <w:tcW w:w="624" w:type="dxa"/>
            <w:vMerge w:val="restart"/>
            <w:vAlign w:val="center"/>
          </w:tcPr>
          <w:p w14:paraId="0B9618BA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Дата</w:t>
            </w:r>
          </w:p>
        </w:tc>
      </w:tr>
      <w:tr w:rsidR="00D554E2" w14:paraId="6A0A0481" w14:textId="77777777" w:rsidTr="00CB1B39">
        <w:trPr>
          <w:trHeight w:val="779"/>
          <w:jc w:val="center"/>
        </w:trPr>
        <w:tc>
          <w:tcPr>
            <w:tcW w:w="606" w:type="dxa"/>
            <w:vAlign w:val="center"/>
          </w:tcPr>
          <w:p w14:paraId="4F263D6B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Изм</w:t>
            </w:r>
          </w:p>
        </w:tc>
        <w:tc>
          <w:tcPr>
            <w:tcW w:w="1217" w:type="dxa"/>
            <w:vAlign w:val="center"/>
          </w:tcPr>
          <w:p w14:paraId="090F17A1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измененных</w:t>
            </w:r>
          </w:p>
        </w:tc>
        <w:tc>
          <w:tcPr>
            <w:tcW w:w="1240" w:type="dxa"/>
            <w:vAlign w:val="center"/>
          </w:tcPr>
          <w:p w14:paraId="230A223A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замененных</w:t>
            </w:r>
          </w:p>
        </w:tc>
        <w:tc>
          <w:tcPr>
            <w:tcW w:w="758" w:type="dxa"/>
            <w:vAlign w:val="center"/>
          </w:tcPr>
          <w:p w14:paraId="56CFE163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новых</w:t>
            </w:r>
          </w:p>
        </w:tc>
        <w:tc>
          <w:tcPr>
            <w:tcW w:w="940" w:type="dxa"/>
            <w:vAlign w:val="center"/>
          </w:tcPr>
          <w:p w14:paraId="00067666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  <w:r w:rsidRPr="006634C4">
              <w:rPr>
                <w:b/>
                <w:sz w:val="17"/>
                <w:szCs w:val="17"/>
              </w:rPr>
              <w:t>изъятых</w:t>
            </w:r>
          </w:p>
        </w:tc>
        <w:tc>
          <w:tcPr>
            <w:tcW w:w="1161" w:type="dxa"/>
            <w:vMerge/>
            <w:vAlign w:val="center"/>
          </w:tcPr>
          <w:p w14:paraId="12F8DBF5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76" w:type="dxa"/>
            <w:vMerge/>
            <w:vAlign w:val="center"/>
          </w:tcPr>
          <w:p w14:paraId="701B029F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852" w:type="dxa"/>
            <w:vMerge/>
            <w:vAlign w:val="center"/>
          </w:tcPr>
          <w:p w14:paraId="5740733B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947" w:type="dxa"/>
            <w:vMerge/>
            <w:vAlign w:val="center"/>
          </w:tcPr>
          <w:p w14:paraId="5E919498" w14:textId="77777777" w:rsidR="00D554E2" w:rsidRPr="006634C4" w:rsidRDefault="00D554E2" w:rsidP="00CB1B39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624" w:type="dxa"/>
            <w:vMerge/>
            <w:vAlign w:val="center"/>
          </w:tcPr>
          <w:p w14:paraId="11FE7638" w14:textId="77777777" w:rsidR="00D554E2" w:rsidRPr="006634C4" w:rsidRDefault="00D554E2" w:rsidP="00CB1B39">
            <w:pPr>
              <w:spacing w:line="240" w:lineRule="auto"/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554E2" w14:paraId="227412E4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1D5BB19E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61B9AB53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1240" w:type="dxa"/>
          </w:tcPr>
          <w:p w14:paraId="2AEE8072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758" w:type="dxa"/>
          </w:tcPr>
          <w:p w14:paraId="1AC26178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940" w:type="dxa"/>
          </w:tcPr>
          <w:p w14:paraId="2E21FA15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1161" w:type="dxa"/>
          </w:tcPr>
          <w:p w14:paraId="6883C806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1076" w:type="dxa"/>
          </w:tcPr>
          <w:p w14:paraId="229D8A90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1852" w:type="dxa"/>
          </w:tcPr>
          <w:p w14:paraId="10D97DDF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947" w:type="dxa"/>
          </w:tcPr>
          <w:p w14:paraId="02BE9966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  <w:tc>
          <w:tcPr>
            <w:tcW w:w="624" w:type="dxa"/>
          </w:tcPr>
          <w:p w14:paraId="650F992C" w14:textId="77777777" w:rsidR="00D554E2" w:rsidRDefault="00D554E2" w:rsidP="00CB1B39">
            <w:pPr>
              <w:spacing w:before="100" w:line="240" w:lineRule="auto"/>
              <w:ind w:firstLine="0"/>
            </w:pPr>
          </w:p>
        </w:tc>
      </w:tr>
      <w:tr w:rsidR="00D554E2" w14:paraId="711B718C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5A058081" w14:textId="77777777" w:rsidR="00D554E2" w:rsidRDefault="00D554E2" w:rsidP="00CB1B39">
            <w:pPr>
              <w:spacing w:before="100"/>
            </w:pPr>
          </w:p>
          <w:p w14:paraId="201FC03D" w14:textId="77777777" w:rsidR="00D554E2" w:rsidRDefault="00D554E2" w:rsidP="00CB1B39">
            <w:pPr>
              <w:spacing w:before="100"/>
            </w:pPr>
          </w:p>
          <w:p w14:paraId="7D1EA2CC" w14:textId="77777777" w:rsidR="00D554E2" w:rsidRDefault="00D554E2" w:rsidP="00CB1B39">
            <w:pPr>
              <w:spacing w:before="100"/>
            </w:pPr>
          </w:p>
          <w:p w14:paraId="1B58669F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296594A4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390417DE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6D1473A4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44A54C2B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1467F58D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7343D339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0C0B29F8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2355D71A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2F29C947" w14:textId="77777777" w:rsidR="00D554E2" w:rsidRDefault="00D554E2" w:rsidP="00CB1B39">
            <w:pPr>
              <w:spacing w:before="100"/>
            </w:pPr>
          </w:p>
        </w:tc>
      </w:tr>
      <w:tr w:rsidR="00D554E2" w14:paraId="564B2E80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44DFF002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5E0768FF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5D53EA88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775952D2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38CB4650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695546D9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078BE03B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C25F268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76D13161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52605FE1" w14:textId="77777777" w:rsidR="00D554E2" w:rsidRDefault="00D554E2" w:rsidP="00CB1B39">
            <w:pPr>
              <w:spacing w:before="100"/>
            </w:pPr>
          </w:p>
        </w:tc>
      </w:tr>
      <w:tr w:rsidR="00D554E2" w14:paraId="23F0F085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1D43D6B1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4E90173F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08D8A8A7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7ACABD32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4EC91FA6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14D00025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0AA240F2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0DA22B8E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216D9D70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053D83AB" w14:textId="77777777" w:rsidR="00D554E2" w:rsidRDefault="00D554E2" w:rsidP="00CB1B39">
            <w:pPr>
              <w:spacing w:before="100"/>
            </w:pPr>
          </w:p>
        </w:tc>
      </w:tr>
      <w:tr w:rsidR="00D554E2" w14:paraId="0BDE0B74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6D47D709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7811615D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4DD1189B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69A9DAD5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343D0621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2420F748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1FBB5016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6FFC280B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379915D9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06E7F63C" w14:textId="77777777" w:rsidR="00D554E2" w:rsidRDefault="00D554E2" w:rsidP="00CB1B39">
            <w:pPr>
              <w:spacing w:before="100"/>
            </w:pPr>
          </w:p>
        </w:tc>
      </w:tr>
      <w:tr w:rsidR="00D554E2" w14:paraId="1BAF2A32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606A28B2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63A82069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43F03DA0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72790906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285C2C95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73271E47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3EC174F1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EB011A7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63A1EDCF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562D1C9A" w14:textId="77777777" w:rsidR="00D554E2" w:rsidRDefault="00D554E2" w:rsidP="00CB1B39">
            <w:pPr>
              <w:spacing w:before="100"/>
            </w:pPr>
          </w:p>
        </w:tc>
      </w:tr>
      <w:tr w:rsidR="00D554E2" w14:paraId="58BFEC0B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29F2895F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588CC6BF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2BB160EF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4EE0789B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147FAC9A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010D3EB4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742B400D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3A452990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0A583B7A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75EE79B4" w14:textId="77777777" w:rsidR="00D554E2" w:rsidRDefault="00D554E2" w:rsidP="00CB1B39">
            <w:pPr>
              <w:spacing w:before="100"/>
            </w:pPr>
          </w:p>
        </w:tc>
      </w:tr>
      <w:tr w:rsidR="00D554E2" w14:paraId="5DEC9BD5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55CF535D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0DBDE9CF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49BF6791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4EF4F673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269F6C46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4D0992BE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034F70A6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9A139D1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5933D288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34208073" w14:textId="77777777" w:rsidR="00D554E2" w:rsidRDefault="00D554E2" w:rsidP="00CB1B39">
            <w:pPr>
              <w:spacing w:before="100"/>
            </w:pPr>
          </w:p>
        </w:tc>
      </w:tr>
      <w:tr w:rsidR="00D554E2" w14:paraId="3885AD81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59233556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36C200DB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4BA79884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7792DA50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57CE3183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1C4E5193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039C25DC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86517E8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7952CE7C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78C85584" w14:textId="77777777" w:rsidR="00D554E2" w:rsidRDefault="00D554E2" w:rsidP="00CB1B39">
            <w:pPr>
              <w:spacing w:before="100"/>
            </w:pPr>
          </w:p>
        </w:tc>
      </w:tr>
      <w:tr w:rsidR="00D554E2" w14:paraId="7AFE0389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7B5DEDC6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5D77C2CF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56795F08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093F9BF6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684EEEFA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3732D905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34BC5362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37D7A3C7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66B2E694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78449B12" w14:textId="77777777" w:rsidR="00D554E2" w:rsidRDefault="00D554E2" w:rsidP="00CB1B39">
            <w:pPr>
              <w:spacing w:before="100"/>
            </w:pPr>
          </w:p>
        </w:tc>
      </w:tr>
      <w:tr w:rsidR="00D554E2" w14:paraId="4283F8B5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7DDAA4AA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47EBFE60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438A8304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33D0F7A3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72B8F11E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3C0701FC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73E40493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0D90680D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77F47CBB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7962131B" w14:textId="77777777" w:rsidR="00D554E2" w:rsidRDefault="00D554E2" w:rsidP="00CB1B39">
            <w:pPr>
              <w:spacing w:before="100"/>
            </w:pPr>
          </w:p>
        </w:tc>
      </w:tr>
      <w:tr w:rsidR="00D554E2" w14:paraId="0B7958C7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5BE90202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14FEE0CB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11028BF6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29C02965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4C00D70A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5746822F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46FD1FF6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77C006DE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1CD45F12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1A500916" w14:textId="77777777" w:rsidR="00D554E2" w:rsidRDefault="00D554E2" w:rsidP="00CB1B39">
            <w:pPr>
              <w:spacing w:before="100"/>
            </w:pPr>
          </w:p>
        </w:tc>
      </w:tr>
      <w:tr w:rsidR="00D554E2" w14:paraId="4DCBF5AC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494F7E38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09A9FF77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59BA38E4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582579AA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30B94BBF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4F9BA1D2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209BE16A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723571C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41D1781B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1BF980B9" w14:textId="77777777" w:rsidR="00D554E2" w:rsidRDefault="00D554E2" w:rsidP="00CB1B39">
            <w:pPr>
              <w:spacing w:before="100"/>
            </w:pPr>
          </w:p>
        </w:tc>
      </w:tr>
      <w:tr w:rsidR="00D554E2" w14:paraId="6DF7C4B0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249CB7BB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2B413828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00142B5B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20CFE6DA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62D7F3CA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11B07583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3998CFFF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36704653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0C46AC15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0E445183" w14:textId="77777777" w:rsidR="00D554E2" w:rsidRDefault="00D554E2" w:rsidP="00CB1B39">
            <w:pPr>
              <w:spacing w:before="100"/>
            </w:pPr>
          </w:p>
        </w:tc>
      </w:tr>
      <w:tr w:rsidR="00D554E2" w14:paraId="5788BD63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55417352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4AF1F378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3F1624E6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4F927162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401490AC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6FFEE8AE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21313F05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794B5431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59E9D08A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79F217D2" w14:textId="77777777" w:rsidR="00D554E2" w:rsidRDefault="00D554E2" w:rsidP="00CB1B39">
            <w:pPr>
              <w:spacing w:before="100"/>
            </w:pPr>
          </w:p>
        </w:tc>
      </w:tr>
      <w:tr w:rsidR="00D554E2" w14:paraId="476BACE0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33D66099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42449B0F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5CFD613E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7F887CB5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32252F41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5792A20F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2F60044C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191B233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1D6E1929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23C7EA13" w14:textId="77777777" w:rsidR="00D554E2" w:rsidRDefault="00D554E2" w:rsidP="00CB1B39">
            <w:pPr>
              <w:spacing w:before="100"/>
            </w:pPr>
          </w:p>
        </w:tc>
      </w:tr>
      <w:tr w:rsidR="00D554E2" w14:paraId="4FF84C97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08D3DC47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42B64D89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66C94E05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53C2FA12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7A005FB9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7B653E94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761EB610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33B7F39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6C8C6779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616A8EE2" w14:textId="77777777" w:rsidR="00D554E2" w:rsidRDefault="00D554E2" w:rsidP="00CB1B39">
            <w:pPr>
              <w:spacing w:before="100"/>
            </w:pPr>
          </w:p>
        </w:tc>
      </w:tr>
      <w:tr w:rsidR="00D554E2" w14:paraId="2745B279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039F2A8E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0C303A11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313065A9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28B8C2D0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531664CD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1D25F201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53C1C88F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4C37F8A1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1A4A1ACC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27F2C393" w14:textId="77777777" w:rsidR="00D554E2" w:rsidRDefault="00D554E2" w:rsidP="00CB1B39">
            <w:pPr>
              <w:spacing w:before="100"/>
            </w:pPr>
          </w:p>
        </w:tc>
      </w:tr>
      <w:tr w:rsidR="00D554E2" w14:paraId="5E2E78E1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37DC9E27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25AC21F9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57A02532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35BFE3E7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1D96EE9C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424C9A68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0FCC696B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2FF4D4FC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5E9B9A57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127CF0CC" w14:textId="77777777" w:rsidR="00D554E2" w:rsidRDefault="00D554E2" w:rsidP="00CB1B39">
            <w:pPr>
              <w:spacing w:before="100"/>
            </w:pPr>
          </w:p>
        </w:tc>
      </w:tr>
      <w:tr w:rsidR="00D554E2" w14:paraId="1F084E26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37E04779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3222D0D6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7CB28073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66F6AC64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204078D5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64684A8F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10013F39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AE31712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14F8CB35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2798768A" w14:textId="77777777" w:rsidR="00D554E2" w:rsidRDefault="00D554E2" w:rsidP="00CB1B39">
            <w:pPr>
              <w:spacing w:before="100"/>
            </w:pPr>
          </w:p>
        </w:tc>
      </w:tr>
      <w:tr w:rsidR="00D554E2" w14:paraId="56CAF872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1CAABC42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5D04E925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207120FC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2F0B36A5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5C3C1C46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09159C73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1D1F944A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5F888A50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142EF815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68EFE903" w14:textId="77777777" w:rsidR="00D554E2" w:rsidRDefault="00D554E2" w:rsidP="00CB1B39">
            <w:pPr>
              <w:spacing w:before="100"/>
            </w:pPr>
          </w:p>
        </w:tc>
      </w:tr>
      <w:tr w:rsidR="00D554E2" w14:paraId="517DA446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43AA1DE2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7049333A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433F26E4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68C3C52E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39705313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252FBFD1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33DE8C71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7BBEAAE1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5CAE8627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2E5D6F25" w14:textId="77777777" w:rsidR="00D554E2" w:rsidRDefault="00D554E2" w:rsidP="00CB1B39">
            <w:pPr>
              <w:spacing w:before="100"/>
            </w:pPr>
          </w:p>
        </w:tc>
      </w:tr>
      <w:tr w:rsidR="00D554E2" w14:paraId="36C8BE0C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5C13F65B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04DEF49A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785A6EDD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405C19F5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285CA7A5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05981E0A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37C528D8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21BCBDB0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60C5CCE5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1F5263BB" w14:textId="77777777" w:rsidR="00D554E2" w:rsidRDefault="00D554E2" w:rsidP="00CB1B39">
            <w:pPr>
              <w:spacing w:before="100"/>
            </w:pPr>
          </w:p>
        </w:tc>
      </w:tr>
      <w:tr w:rsidR="00D554E2" w14:paraId="4FB5B4A3" w14:textId="77777777" w:rsidTr="00CB1B39">
        <w:trPr>
          <w:trHeight w:hRule="exact" w:val="440"/>
          <w:jc w:val="center"/>
        </w:trPr>
        <w:tc>
          <w:tcPr>
            <w:tcW w:w="606" w:type="dxa"/>
          </w:tcPr>
          <w:p w14:paraId="4E2FA647" w14:textId="77777777" w:rsidR="00D554E2" w:rsidRDefault="00D554E2" w:rsidP="00CB1B39">
            <w:pPr>
              <w:spacing w:before="100"/>
            </w:pPr>
          </w:p>
        </w:tc>
        <w:tc>
          <w:tcPr>
            <w:tcW w:w="1217" w:type="dxa"/>
          </w:tcPr>
          <w:p w14:paraId="150ADC6B" w14:textId="77777777" w:rsidR="00D554E2" w:rsidRDefault="00D554E2" w:rsidP="00CB1B39">
            <w:pPr>
              <w:spacing w:before="100"/>
            </w:pPr>
          </w:p>
        </w:tc>
        <w:tc>
          <w:tcPr>
            <w:tcW w:w="1240" w:type="dxa"/>
          </w:tcPr>
          <w:p w14:paraId="5CB6BA8E" w14:textId="77777777" w:rsidR="00D554E2" w:rsidRDefault="00D554E2" w:rsidP="00CB1B39">
            <w:pPr>
              <w:spacing w:before="100"/>
            </w:pPr>
          </w:p>
        </w:tc>
        <w:tc>
          <w:tcPr>
            <w:tcW w:w="758" w:type="dxa"/>
          </w:tcPr>
          <w:p w14:paraId="691FB093" w14:textId="77777777" w:rsidR="00D554E2" w:rsidRDefault="00D554E2" w:rsidP="00CB1B39">
            <w:pPr>
              <w:spacing w:before="100"/>
            </w:pPr>
          </w:p>
        </w:tc>
        <w:tc>
          <w:tcPr>
            <w:tcW w:w="940" w:type="dxa"/>
          </w:tcPr>
          <w:p w14:paraId="7FC5F32E" w14:textId="77777777" w:rsidR="00D554E2" w:rsidRDefault="00D554E2" w:rsidP="00CB1B39">
            <w:pPr>
              <w:spacing w:before="100"/>
            </w:pPr>
          </w:p>
        </w:tc>
        <w:tc>
          <w:tcPr>
            <w:tcW w:w="1161" w:type="dxa"/>
          </w:tcPr>
          <w:p w14:paraId="680F2E9C" w14:textId="77777777" w:rsidR="00D554E2" w:rsidRDefault="00D554E2" w:rsidP="00CB1B39">
            <w:pPr>
              <w:spacing w:before="100"/>
            </w:pPr>
          </w:p>
        </w:tc>
        <w:tc>
          <w:tcPr>
            <w:tcW w:w="1076" w:type="dxa"/>
          </w:tcPr>
          <w:p w14:paraId="297BFD1A" w14:textId="77777777" w:rsidR="00D554E2" w:rsidRDefault="00D554E2" w:rsidP="00CB1B39">
            <w:pPr>
              <w:spacing w:before="100"/>
            </w:pPr>
          </w:p>
        </w:tc>
        <w:tc>
          <w:tcPr>
            <w:tcW w:w="1852" w:type="dxa"/>
          </w:tcPr>
          <w:p w14:paraId="14A98D8A" w14:textId="77777777" w:rsidR="00D554E2" w:rsidRDefault="00D554E2" w:rsidP="00CB1B39">
            <w:pPr>
              <w:spacing w:before="100"/>
            </w:pPr>
          </w:p>
        </w:tc>
        <w:tc>
          <w:tcPr>
            <w:tcW w:w="947" w:type="dxa"/>
          </w:tcPr>
          <w:p w14:paraId="47A7985C" w14:textId="77777777" w:rsidR="00D554E2" w:rsidRDefault="00D554E2" w:rsidP="00CB1B39">
            <w:pPr>
              <w:spacing w:before="100"/>
            </w:pPr>
          </w:p>
        </w:tc>
        <w:tc>
          <w:tcPr>
            <w:tcW w:w="624" w:type="dxa"/>
          </w:tcPr>
          <w:p w14:paraId="038CE83A" w14:textId="77777777" w:rsidR="00D554E2" w:rsidRDefault="00D554E2" w:rsidP="00CB1B39">
            <w:pPr>
              <w:spacing w:before="100"/>
            </w:pPr>
          </w:p>
        </w:tc>
      </w:tr>
    </w:tbl>
    <w:p w14:paraId="454F0393" w14:textId="77777777" w:rsidR="00717791" w:rsidRPr="00B56220" w:rsidRDefault="00717791">
      <w:pPr>
        <w:jc w:val="center"/>
      </w:pPr>
    </w:p>
    <w:p w14:paraId="454F0394" w14:textId="77777777" w:rsidR="00717791" w:rsidRPr="00B56220" w:rsidRDefault="00717791" w:rsidP="00DF27D7">
      <w:pPr>
        <w:pStyle w:val="af8"/>
        <w:pageBreakBefore/>
        <w:ind w:left="0" w:firstLine="0"/>
        <w:jc w:val="center"/>
        <w:rPr>
          <w:b/>
        </w:rPr>
      </w:pPr>
      <w:r w:rsidRPr="00B56220">
        <w:rPr>
          <w:b/>
        </w:rPr>
        <w:lastRenderedPageBreak/>
        <w:t>СОСТАВИЛИ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E37962" w:rsidRPr="00B56220" w14:paraId="454F039A" w14:textId="77777777" w:rsidTr="00C73DD2">
        <w:tc>
          <w:tcPr>
            <w:tcW w:w="2340" w:type="dxa"/>
            <w:vAlign w:val="center"/>
          </w:tcPr>
          <w:p w14:paraId="454F0395" w14:textId="77777777" w:rsidR="00E37962" w:rsidRPr="00B56220" w:rsidRDefault="00E37962" w:rsidP="00B4513B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54F0396" w14:textId="77777777" w:rsidR="00E37962" w:rsidRPr="00B56220" w:rsidRDefault="00E37962" w:rsidP="00C566F7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454F0397" w14:textId="77777777" w:rsidR="00E37962" w:rsidRPr="00B56220" w:rsidRDefault="00E37962" w:rsidP="00C566F7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454F0398" w14:textId="77777777" w:rsidR="00E37962" w:rsidRPr="00B56220" w:rsidRDefault="00E37962" w:rsidP="00C566F7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454F0399" w14:textId="77777777" w:rsidR="00E37962" w:rsidRPr="00B56220" w:rsidRDefault="00E37962" w:rsidP="00C566F7">
            <w:pPr>
              <w:pStyle w:val="af8"/>
              <w:spacing w:before="40" w:after="40" w:line="240" w:lineRule="auto"/>
              <w:ind w:left="0" w:firstLine="0"/>
              <w:jc w:val="center"/>
              <w:rPr>
                <w:b/>
              </w:rPr>
            </w:pPr>
            <w:r w:rsidRPr="00B56220">
              <w:rPr>
                <w:b/>
              </w:rPr>
              <w:t>Дата</w:t>
            </w:r>
          </w:p>
        </w:tc>
      </w:tr>
      <w:tr w:rsidR="00B4513B" w:rsidRPr="00B56220" w14:paraId="454F03A0" w14:textId="77777777" w:rsidTr="00C73DD2">
        <w:trPr>
          <w:trHeight w:val="567"/>
        </w:trPr>
        <w:tc>
          <w:tcPr>
            <w:tcW w:w="2340" w:type="dxa"/>
          </w:tcPr>
          <w:p w14:paraId="454F039B" w14:textId="1CC66E1E" w:rsidR="00B4513B" w:rsidRPr="00B56220" w:rsidRDefault="00B4513B" w:rsidP="00C73DD2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454F039C" w14:textId="45746152" w:rsidR="00B4513B" w:rsidRPr="00B56220" w:rsidRDefault="00B4513B" w:rsidP="00C73DD2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454F039D" w14:textId="7853E490" w:rsidR="00B4513B" w:rsidRPr="00B56220" w:rsidRDefault="00B4513B" w:rsidP="00C73DD2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9E" w14:textId="77777777" w:rsidR="00B4513B" w:rsidRPr="00B56220" w:rsidRDefault="00B4513B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9F" w14:textId="7AB12135" w:rsidR="00B4513B" w:rsidRPr="00B56220" w:rsidRDefault="00B4513B" w:rsidP="00E36DED">
            <w:pPr>
              <w:pStyle w:val="af8"/>
              <w:spacing w:before="40" w:after="40" w:line="240" w:lineRule="auto"/>
              <w:ind w:left="-108" w:firstLine="108"/>
            </w:pPr>
          </w:p>
        </w:tc>
      </w:tr>
      <w:tr w:rsidR="00C73DD2" w:rsidRPr="00B56220" w14:paraId="454F03A6" w14:textId="77777777" w:rsidTr="00C73DD2">
        <w:trPr>
          <w:trHeight w:val="567"/>
        </w:trPr>
        <w:tc>
          <w:tcPr>
            <w:tcW w:w="2340" w:type="dxa"/>
          </w:tcPr>
          <w:p w14:paraId="454F03A1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454F03A2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454F03A3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A4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A5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C73DD2" w:rsidRPr="00B56220" w14:paraId="454F03AC" w14:textId="77777777" w:rsidTr="00C73DD2">
        <w:trPr>
          <w:trHeight w:val="567"/>
        </w:trPr>
        <w:tc>
          <w:tcPr>
            <w:tcW w:w="2340" w:type="dxa"/>
          </w:tcPr>
          <w:p w14:paraId="454F03A7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454F03A8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454F03A9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AA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AB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C73DD2" w:rsidRPr="00B56220" w14:paraId="454F03B2" w14:textId="77777777" w:rsidTr="00C73DD2">
        <w:trPr>
          <w:trHeight w:val="567"/>
        </w:trPr>
        <w:tc>
          <w:tcPr>
            <w:tcW w:w="2340" w:type="dxa"/>
          </w:tcPr>
          <w:p w14:paraId="454F03AD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454F03AE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454F03AF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B0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B1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C73DD2" w:rsidRPr="00B56220" w14:paraId="454F03B8" w14:textId="77777777" w:rsidTr="00C73DD2">
        <w:trPr>
          <w:trHeight w:val="567"/>
        </w:trPr>
        <w:tc>
          <w:tcPr>
            <w:tcW w:w="2340" w:type="dxa"/>
          </w:tcPr>
          <w:p w14:paraId="454F03B3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454F03B4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454F03B5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B6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B7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</w:tr>
      <w:tr w:rsidR="00C73DD2" w:rsidRPr="00B56220" w14:paraId="454F03BE" w14:textId="77777777" w:rsidTr="00C73DD2">
        <w:trPr>
          <w:trHeight w:val="567"/>
        </w:trPr>
        <w:tc>
          <w:tcPr>
            <w:tcW w:w="2340" w:type="dxa"/>
          </w:tcPr>
          <w:p w14:paraId="454F03B9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622" w:type="dxa"/>
          </w:tcPr>
          <w:p w14:paraId="454F03BA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2126" w:type="dxa"/>
          </w:tcPr>
          <w:p w14:paraId="454F03BB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BC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  <w:tc>
          <w:tcPr>
            <w:tcW w:w="1559" w:type="dxa"/>
          </w:tcPr>
          <w:p w14:paraId="454F03BD" w14:textId="77777777" w:rsidR="00C73DD2" w:rsidRPr="00B56220" w:rsidRDefault="00C73DD2" w:rsidP="00E36DED">
            <w:pPr>
              <w:pStyle w:val="af8"/>
              <w:spacing w:before="40" w:after="40" w:line="240" w:lineRule="auto"/>
              <w:ind w:left="0" w:firstLine="0"/>
            </w:pPr>
          </w:p>
        </w:tc>
      </w:tr>
    </w:tbl>
    <w:p w14:paraId="454F03BF" w14:textId="77777777" w:rsidR="00E37962" w:rsidRPr="00B56220" w:rsidRDefault="00E37962">
      <w:pPr>
        <w:pStyle w:val="af8"/>
        <w:jc w:val="center"/>
        <w:rPr>
          <w:lang w:val="en-US"/>
        </w:rPr>
      </w:pPr>
    </w:p>
    <w:p w14:paraId="454F03C0" w14:textId="77777777" w:rsidR="00717791" w:rsidRPr="00B56220" w:rsidRDefault="00717791" w:rsidP="00DF27D7">
      <w:pPr>
        <w:pStyle w:val="af8"/>
        <w:ind w:left="0" w:firstLine="0"/>
        <w:jc w:val="center"/>
        <w:rPr>
          <w:b/>
        </w:rPr>
      </w:pPr>
      <w:r w:rsidRPr="00B56220">
        <w:rPr>
          <w:b/>
        </w:rPr>
        <w:t>СОГЛАСОВАНО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C73DD2" w:rsidRPr="006C13DB" w14:paraId="454F03C6" w14:textId="77777777" w:rsidTr="00B56220">
        <w:tc>
          <w:tcPr>
            <w:tcW w:w="2340" w:type="dxa"/>
            <w:vAlign w:val="center"/>
          </w:tcPr>
          <w:p w14:paraId="454F03C1" w14:textId="3E7717F1" w:rsidR="00C73DD2" w:rsidRPr="00B56220" w:rsidRDefault="00C73DD2" w:rsidP="00B56220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54F03C2" w14:textId="77777777" w:rsidR="00C73DD2" w:rsidRPr="00B56220" w:rsidRDefault="00C73DD2" w:rsidP="00B56220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454F03C3" w14:textId="77777777" w:rsidR="00C73DD2" w:rsidRPr="00B56220" w:rsidRDefault="00C73DD2" w:rsidP="00B56220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454F03C4" w14:textId="77777777" w:rsidR="00C73DD2" w:rsidRPr="00B56220" w:rsidRDefault="00C73DD2" w:rsidP="00B56220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454F03C5" w14:textId="77777777" w:rsidR="00C73DD2" w:rsidRPr="006C13DB" w:rsidRDefault="00C73DD2" w:rsidP="00B56220">
            <w:pPr>
              <w:spacing w:line="276" w:lineRule="auto"/>
              <w:ind w:firstLine="0"/>
              <w:jc w:val="center"/>
              <w:rPr>
                <w:b/>
              </w:rPr>
            </w:pPr>
            <w:r w:rsidRPr="00B56220">
              <w:rPr>
                <w:b/>
              </w:rPr>
              <w:t>Дата</w:t>
            </w:r>
          </w:p>
        </w:tc>
      </w:tr>
      <w:tr w:rsidR="002C235E" w:rsidRPr="006C13DB" w14:paraId="454F03CC" w14:textId="77777777" w:rsidTr="00C73DD2">
        <w:trPr>
          <w:trHeight w:val="567"/>
        </w:trPr>
        <w:tc>
          <w:tcPr>
            <w:tcW w:w="2340" w:type="dxa"/>
          </w:tcPr>
          <w:p w14:paraId="454F03C7" w14:textId="2C731338" w:rsidR="002C235E" w:rsidRPr="006C13DB" w:rsidRDefault="00F5615C" w:rsidP="00E36DED">
            <w:pPr>
              <w:spacing w:line="240" w:lineRule="auto"/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454F03C8" w14:textId="19CA31FD" w:rsidR="002C235E" w:rsidRPr="006C13DB" w:rsidRDefault="00F5615C" w:rsidP="00E36DED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Руководитель аппарата генерального директор</w:t>
            </w:r>
          </w:p>
        </w:tc>
        <w:tc>
          <w:tcPr>
            <w:tcW w:w="2126" w:type="dxa"/>
          </w:tcPr>
          <w:p w14:paraId="454F03C9" w14:textId="31E28E7B" w:rsidR="002C235E" w:rsidRPr="006C13DB" w:rsidRDefault="00F5615C" w:rsidP="00E36DED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Джепа Д.С.</w:t>
            </w:r>
          </w:p>
        </w:tc>
        <w:tc>
          <w:tcPr>
            <w:tcW w:w="1559" w:type="dxa"/>
          </w:tcPr>
          <w:p w14:paraId="454F03CA" w14:textId="77777777" w:rsidR="002C235E" w:rsidRPr="006C13DB" w:rsidRDefault="002C235E" w:rsidP="00E36DED"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</w:tcPr>
          <w:p w14:paraId="454F03CB" w14:textId="037B3AE3" w:rsidR="002C235E" w:rsidRPr="006C13DB" w:rsidRDefault="002C235E" w:rsidP="00E36DED">
            <w:pPr>
              <w:spacing w:line="240" w:lineRule="auto"/>
              <w:ind w:firstLine="0"/>
              <w:jc w:val="left"/>
            </w:pPr>
          </w:p>
        </w:tc>
      </w:tr>
      <w:tr w:rsidR="00113710" w:rsidRPr="006C13DB" w14:paraId="454F03D2" w14:textId="77777777" w:rsidTr="00C73DD2">
        <w:trPr>
          <w:trHeight w:val="567"/>
        </w:trPr>
        <w:tc>
          <w:tcPr>
            <w:tcW w:w="2340" w:type="dxa"/>
          </w:tcPr>
          <w:p w14:paraId="454F03CD" w14:textId="37367600" w:rsidR="00113710" w:rsidRPr="006C13DB" w:rsidRDefault="00113710" w:rsidP="00113710">
            <w:pPr>
              <w:spacing w:line="240" w:lineRule="auto"/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454F03CE" w14:textId="4936BB0B" w:rsidR="00113710" w:rsidRPr="006C13DB" w:rsidRDefault="00113710" w:rsidP="00113710">
            <w:pPr>
              <w:spacing w:line="240" w:lineRule="auto"/>
              <w:ind w:firstLine="0"/>
              <w:jc w:val="left"/>
            </w:pPr>
            <w:r w:rsidRPr="00F5615C">
              <w:t>Директор департамента информационных технологий и связи</w:t>
            </w:r>
          </w:p>
        </w:tc>
        <w:tc>
          <w:tcPr>
            <w:tcW w:w="2126" w:type="dxa"/>
          </w:tcPr>
          <w:p w14:paraId="454F03CF" w14:textId="58C7F0EC" w:rsidR="00113710" w:rsidRPr="00F5615C" w:rsidRDefault="00113710" w:rsidP="00113710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color w:val="000000"/>
              </w:rPr>
              <w:t>Суханов С.Н.</w:t>
            </w:r>
          </w:p>
        </w:tc>
        <w:tc>
          <w:tcPr>
            <w:tcW w:w="1559" w:type="dxa"/>
          </w:tcPr>
          <w:p w14:paraId="454F03D0" w14:textId="77777777" w:rsidR="00113710" w:rsidRPr="006C13DB" w:rsidRDefault="00113710" w:rsidP="00113710"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</w:tcPr>
          <w:p w14:paraId="454F03D1" w14:textId="264EB137" w:rsidR="00113710" w:rsidRPr="006C13DB" w:rsidRDefault="00113710" w:rsidP="00113710">
            <w:pPr>
              <w:spacing w:line="240" w:lineRule="auto"/>
              <w:ind w:firstLine="0"/>
              <w:jc w:val="left"/>
            </w:pPr>
          </w:p>
        </w:tc>
      </w:tr>
      <w:tr w:rsidR="00113710" w:rsidRPr="006C13DB" w14:paraId="454F03D8" w14:textId="77777777" w:rsidTr="00C73DD2">
        <w:trPr>
          <w:trHeight w:val="567"/>
        </w:trPr>
        <w:tc>
          <w:tcPr>
            <w:tcW w:w="2340" w:type="dxa"/>
          </w:tcPr>
          <w:p w14:paraId="454F03D3" w14:textId="3F59A8A1" w:rsidR="00113710" w:rsidRPr="006C13DB" w:rsidRDefault="00113710" w:rsidP="00113710">
            <w:pPr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454F03D4" w14:textId="65052837" w:rsidR="00113710" w:rsidRPr="006C13DB" w:rsidRDefault="00113710" w:rsidP="00113710">
            <w:pPr>
              <w:ind w:firstLine="0"/>
              <w:jc w:val="left"/>
            </w:pPr>
            <w:r w:rsidRPr="00F5615C">
              <w:t>Директор департамента стратегического развития</w:t>
            </w:r>
          </w:p>
        </w:tc>
        <w:tc>
          <w:tcPr>
            <w:tcW w:w="2126" w:type="dxa"/>
          </w:tcPr>
          <w:p w14:paraId="454F03D5" w14:textId="7CF10A4C" w:rsidR="00113710" w:rsidRPr="006C13DB" w:rsidRDefault="00113710" w:rsidP="00113710">
            <w:pPr>
              <w:ind w:firstLine="0"/>
              <w:jc w:val="left"/>
            </w:pPr>
            <w:r>
              <w:rPr>
                <w:color w:val="000000"/>
              </w:rPr>
              <w:t>Волков Г.В.</w:t>
            </w:r>
          </w:p>
        </w:tc>
        <w:tc>
          <w:tcPr>
            <w:tcW w:w="1559" w:type="dxa"/>
          </w:tcPr>
          <w:p w14:paraId="454F03D6" w14:textId="77777777" w:rsidR="00113710" w:rsidRPr="006C13DB" w:rsidRDefault="00113710" w:rsidP="00113710">
            <w:pPr>
              <w:ind w:firstLine="0"/>
              <w:jc w:val="left"/>
            </w:pPr>
          </w:p>
        </w:tc>
        <w:tc>
          <w:tcPr>
            <w:tcW w:w="1559" w:type="dxa"/>
          </w:tcPr>
          <w:p w14:paraId="454F03D7" w14:textId="77777777" w:rsidR="00113710" w:rsidRPr="006C13DB" w:rsidRDefault="00113710" w:rsidP="00113710">
            <w:pPr>
              <w:ind w:firstLine="0"/>
              <w:jc w:val="left"/>
            </w:pPr>
          </w:p>
        </w:tc>
      </w:tr>
      <w:tr w:rsidR="00113710" w:rsidRPr="006C13DB" w14:paraId="454F03DE" w14:textId="77777777" w:rsidTr="00C73DD2">
        <w:trPr>
          <w:trHeight w:val="567"/>
        </w:trPr>
        <w:tc>
          <w:tcPr>
            <w:tcW w:w="2340" w:type="dxa"/>
          </w:tcPr>
          <w:p w14:paraId="454F03D9" w14:textId="6DA70A7E" w:rsidR="00113710" w:rsidRPr="006C13DB" w:rsidRDefault="00113710" w:rsidP="00113710">
            <w:pPr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454F03DA" w14:textId="5AFE53FE" w:rsidR="00113710" w:rsidRPr="006C13DB" w:rsidRDefault="00113710" w:rsidP="00113710">
            <w:pPr>
              <w:ind w:firstLine="0"/>
              <w:jc w:val="left"/>
            </w:pPr>
            <w:r>
              <w:rPr>
                <w:color w:val="000000"/>
              </w:rPr>
              <w:t>Начальник отдела развития системы управления</w:t>
            </w:r>
          </w:p>
        </w:tc>
        <w:tc>
          <w:tcPr>
            <w:tcW w:w="2126" w:type="dxa"/>
          </w:tcPr>
          <w:p w14:paraId="454F03DB" w14:textId="31527D2B" w:rsidR="00113710" w:rsidRPr="006C13DB" w:rsidRDefault="00113710" w:rsidP="00113710">
            <w:pPr>
              <w:ind w:firstLine="0"/>
              <w:jc w:val="left"/>
            </w:pPr>
            <w:r>
              <w:rPr>
                <w:color w:val="000000"/>
              </w:rPr>
              <w:t>Миносьянц А.Ю.</w:t>
            </w:r>
          </w:p>
        </w:tc>
        <w:tc>
          <w:tcPr>
            <w:tcW w:w="1559" w:type="dxa"/>
          </w:tcPr>
          <w:p w14:paraId="454F03DC" w14:textId="77777777" w:rsidR="00113710" w:rsidRPr="006C13DB" w:rsidRDefault="00113710" w:rsidP="00113710">
            <w:pPr>
              <w:ind w:firstLine="0"/>
              <w:jc w:val="left"/>
            </w:pPr>
          </w:p>
        </w:tc>
        <w:tc>
          <w:tcPr>
            <w:tcW w:w="1559" w:type="dxa"/>
          </w:tcPr>
          <w:p w14:paraId="454F03DD" w14:textId="77777777" w:rsidR="00113710" w:rsidRPr="006C13DB" w:rsidRDefault="00113710" w:rsidP="00113710">
            <w:pPr>
              <w:ind w:firstLine="0"/>
              <w:jc w:val="left"/>
            </w:pPr>
          </w:p>
        </w:tc>
      </w:tr>
      <w:tr w:rsidR="00113710" w:rsidRPr="006C13DB" w14:paraId="454F03E4" w14:textId="77777777" w:rsidTr="00C73DD2">
        <w:trPr>
          <w:trHeight w:val="567"/>
        </w:trPr>
        <w:tc>
          <w:tcPr>
            <w:tcW w:w="2340" w:type="dxa"/>
          </w:tcPr>
          <w:p w14:paraId="454F03DF" w14:textId="3C4A7417" w:rsidR="00113710" w:rsidRPr="006C13DB" w:rsidRDefault="00113710" w:rsidP="00113710">
            <w:pPr>
              <w:ind w:firstLine="0"/>
              <w:jc w:val="left"/>
            </w:pPr>
            <w:r w:rsidRPr="00FC60EF">
              <w:rPr>
                <w:szCs w:val="26"/>
              </w:rPr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454F03E0" w14:textId="134684D2" w:rsidR="00113710" w:rsidRPr="006C13DB" w:rsidRDefault="00113710" w:rsidP="00113710">
            <w:pPr>
              <w:ind w:firstLine="0"/>
              <w:jc w:val="left"/>
            </w:pPr>
            <w:r>
              <w:rPr>
                <w:color w:val="000000"/>
              </w:rPr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454F03E1" w14:textId="0F3D6359" w:rsidR="00113710" w:rsidRPr="006C13DB" w:rsidRDefault="00113710" w:rsidP="00113710">
            <w:pPr>
              <w:ind w:firstLine="0"/>
              <w:jc w:val="left"/>
            </w:pPr>
            <w:r>
              <w:rPr>
                <w:color w:val="000000"/>
              </w:rPr>
              <w:t>Ганина Ю.В.</w:t>
            </w:r>
          </w:p>
        </w:tc>
        <w:tc>
          <w:tcPr>
            <w:tcW w:w="1559" w:type="dxa"/>
          </w:tcPr>
          <w:p w14:paraId="454F03E2" w14:textId="77777777" w:rsidR="00113710" w:rsidRPr="006C13DB" w:rsidRDefault="00113710" w:rsidP="00113710">
            <w:pPr>
              <w:ind w:firstLine="0"/>
              <w:jc w:val="left"/>
            </w:pPr>
          </w:p>
        </w:tc>
        <w:tc>
          <w:tcPr>
            <w:tcW w:w="1559" w:type="dxa"/>
          </w:tcPr>
          <w:p w14:paraId="454F03E3" w14:textId="77777777" w:rsidR="00113710" w:rsidRPr="006C13DB" w:rsidRDefault="00113710" w:rsidP="00113710">
            <w:pPr>
              <w:ind w:firstLine="0"/>
              <w:jc w:val="left"/>
            </w:pPr>
          </w:p>
        </w:tc>
      </w:tr>
      <w:tr w:rsidR="00113710" w:rsidRPr="006C13DB" w14:paraId="454F03EA" w14:textId="77777777" w:rsidTr="00C73DD2">
        <w:trPr>
          <w:trHeight w:val="567"/>
        </w:trPr>
        <w:tc>
          <w:tcPr>
            <w:tcW w:w="2340" w:type="dxa"/>
          </w:tcPr>
          <w:p w14:paraId="454F03E5" w14:textId="0F547AFD" w:rsidR="00113710" w:rsidRPr="006C13DB" w:rsidRDefault="00113710" w:rsidP="00113710">
            <w:pPr>
              <w:ind w:firstLine="0"/>
              <w:jc w:val="left"/>
            </w:pPr>
            <w:r w:rsidRPr="00FC60EF">
              <w:rPr>
                <w:szCs w:val="26"/>
              </w:rPr>
              <w:lastRenderedPageBreak/>
              <w:t xml:space="preserve">АО «Концерн ВКО «Алмаз </w:t>
            </w:r>
            <w:r w:rsidRPr="00756222">
              <w:rPr>
                <w:szCs w:val="26"/>
              </w:rPr>
              <w:t>–</w:t>
            </w:r>
            <w:r w:rsidRPr="00FC60EF">
              <w:rPr>
                <w:szCs w:val="26"/>
              </w:rPr>
              <w:t xml:space="preserve"> Антей»</w:t>
            </w:r>
          </w:p>
        </w:tc>
        <w:tc>
          <w:tcPr>
            <w:tcW w:w="2622" w:type="dxa"/>
          </w:tcPr>
          <w:p w14:paraId="454F03E6" w14:textId="09353BC7" w:rsidR="00113710" w:rsidRPr="006C13DB" w:rsidRDefault="00113710" w:rsidP="00113710">
            <w:pPr>
              <w:ind w:firstLine="0"/>
              <w:jc w:val="left"/>
            </w:pPr>
            <w:r>
              <w:rPr>
                <w:color w:val="000000"/>
              </w:rPr>
              <w:t>Руководитель направления технологического обеспечения СЭД</w:t>
            </w:r>
          </w:p>
        </w:tc>
        <w:tc>
          <w:tcPr>
            <w:tcW w:w="2126" w:type="dxa"/>
          </w:tcPr>
          <w:p w14:paraId="454F03E7" w14:textId="2269DB0D" w:rsidR="00113710" w:rsidRPr="006C13DB" w:rsidRDefault="00113710" w:rsidP="00113710">
            <w:pPr>
              <w:ind w:firstLine="0"/>
              <w:jc w:val="left"/>
            </w:pPr>
            <w:r>
              <w:rPr>
                <w:color w:val="000000"/>
              </w:rPr>
              <w:t>Шайнога В.И.</w:t>
            </w:r>
          </w:p>
        </w:tc>
        <w:tc>
          <w:tcPr>
            <w:tcW w:w="1559" w:type="dxa"/>
          </w:tcPr>
          <w:p w14:paraId="454F03E8" w14:textId="77777777" w:rsidR="00113710" w:rsidRPr="006C13DB" w:rsidRDefault="00113710" w:rsidP="00113710">
            <w:pPr>
              <w:ind w:firstLine="0"/>
              <w:jc w:val="left"/>
            </w:pPr>
          </w:p>
        </w:tc>
        <w:tc>
          <w:tcPr>
            <w:tcW w:w="1559" w:type="dxa"/>
          </w:tcPr>
          <w:p w14:paraId="454F03E9" w14:textId="77777777" w:rsidR="00113710" w:rsidRPr="006C13DB" w:rsidRDefault="00113710" w:rsidP="00113710">
            <w:pPr>
              <w:ind w:firstLine="0"/>
              <w:jc w:val="left"/>
            </w:pPr>
          </w:p>
        </w:tc>
      </w:tr>
      <w:tr w:rsidR="00C73DD2" w:rsidRPr="006C13DB" w14:paraId="454F03F0" w14:textId="77777777" w:rsidTr="00C73DD2">
        <w:trPr>
          <w:trHeight w:val="567"/>
        </w:trPr>
        <w:tc>
          <w:tcPr>
            <w:tcW w:w="2340" w:type="dxa"/>
          </w:tcPr>
          <w:p w14:paraId="454F03EB" w14:textId="0AAE56A2" w:rsidR="00C73DD2" w:rsidRPr="006C13DB" w:rsidRDefault="00113710" w:rsidP="00E36DED">
            <w:pPr>
              <w:ind w:firstLine="0"/>
              <w:jc w:val="left"/>
            </w:pPr>
            <w:r>
              <w:t>ООО «Синтеллект»</w:t>
            </w:r>
          </w:p>
        </w:tc>
        <w:tc>
          <w:tcPr>
            <w:tcW w:w="2622" w:type="dxa"/>
          </w:tcPr>
          <w:p w14:paraId="454F03EC" w14:textId="07968180" w:rsidR="00C73DD2" w:rsidRPr="006C13DB" w:rsidRDefault="00113710" w:rsidP="00E36DED">
            <w:pPr>
              <w:ind w:firstLine="0"/>
              <w:jc w:val="left"/>
            </w:pPr>
            <w:r>
              <w:t>Руководитель проекта</w:t>
            </w:r>
          </w:p>
        </w:tc>
        <w:tc>
          <w:tcPr>
            <w:tcW w:w="2126" w:type="dxa"/>
          </w:tcPr>
          <w:p w14:paraId="454F03ED" w14:textId="2D05A9BB" w:rsidR="00C73DD2" w:rsidRPr="006C13DB" w:rsidRDefault="00113710" w:rsidP="00E36DED">
            <w:pPr>
              <w:ind w:firstLine="0"/>
              <w:jc w:val="left"/>
            </w:pPr>
            <w:r>
              <w:t>Родин С.А.</w:t>
            </w:r>
          </w:p>
        </w:tc>
        <w:tc>
          <w:tcPr>
            <w:tcW w:w="1559" w:type="dxa"/>
          </w:tcPr>
          <w:p w14:paraId="454F03EE" w14:textId="77777777" w:rsidR="00C73DD2" w:rsidRPr="006C13DB" w:rsidRDefault="00C73DD2" w:rsidP="00E36DED">
            <w:pPr>
              <w:ind w:firstLine="0"/>
              <w:jc w:val="left"/>
            </w:pPr>
          </w:p>
        </w:tc>
        <w:tc>
          <w:tcPr>
            <w:tcW w:w="1559" w:type="dxa"/>
          </w:tcPr>
          <w:p w14:paraId="454F03EF" w14:textId="77777777" w:rsidR="00C73DD2" w:rsidRPr="006C13DB" w:rsidRDefault="00C73DD2" w:rsidP="00E36DED">
            <w:pPr>
              <w:ind w:firstLine="0"/>
              <w:jc w:val="left"/>
            </w:pPr>
          </w:p>
        </w:tc>
      </w:tr>
    </w:tbl>
    <w:p w14:paraId="454F03F1" w14:textId="505E09C6" w:rsidR="00717791" w:rsidRPr="006C13DB" w:rsidRDefault="00717791" w:rsidP="00131EF4"/>
    <w:sectPr w:rsidR="00717791" w:rsidRPr="006C13DB" w:rsidSect="00DF27D7">
      <w:headerReference w:type="first" r:id="rId24"/>
      <w:pgSz w:w="11906" w:h="16838"/>
      <w:pgMar w:top="1134" w:right="567" w:bottom="1134" w:left="1134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8" w:author="Автор" w:initials="A">
    <w:p w14:paraId="3150B52F" w14:textId="77777777" w:rsidR="00B77D05" w:rsidRDefault="00B77D05" w:rsidP="00A01BEE">
      <w:pPr>
        <w:pStyle w:val="aff3"/>
        <w:ind w:firstLine="0"/>
      </w:pPr>
      <w:r>
        <w:rPr>
          <w:rStyle w:val="aff2"/>
        </w:rPr>
        <w:annotationRef/>
      </w:r>
    </w:p>
    <w:p w14:paraId="07EED85A" w14:textId="4CBB058F" w:rsidR="00B77D05" w:rsidRDefault="00B77D05" w:rsidP="00A01BEE">
      <w:pPr>
        <w:pStyle w:val="aff3"/>
        <w:numPr>
          <w:ilvl w:val="0"/>
          <w:numId w:val="594"/>
        </w:numPr>
      </w:pPr>
      <w:r>
        <w:t>Наименование теста и результат выполнения должны коррелировать между собой (тест «Получение задания», результат «Задание получено»).</w:t>
      </w:r>
    </w:p>
    <w:p w14:paraId="3598D7EB" w14:textId="1027D9B7" w:rsidR="00B77D05" w:rsidRDefault="00B77D05" w:rsidP="0005563E">
      <w:pPr>
        <w:pStyle w:val="aff3"/>
        <w:numPr>
          <w:ilvl w:val="0"/>
          <w:numId w:val="594"/>
        </w:numPr>
      </w:pPr>
      <w:r>
        <w:t>Должна соблюдаться логическая последовательность выполнения заданий и подробное описание действия (что нажать, в каком представлении выбрать и т.д.).</w:t>
      </w:r>
    </w:p>
  </w:comment>
  <w:comment w:id="40" w:author="Автор" w:initials="A">
    <w:p w14:paraId="570023CD" w14:textId="7A70F25D" w:rsidR="00B77D05" w:rsidRDefault="00B77D05">
      <w:pPr>
        <w:pStyle w:val="aff3"/>
      </w:pPr>
      <w:r>
        <w:rPr>
          <w:rStyle w:val="aff2"/>
        </w:rPr>
        <w:annotationRef/>
      </w:r>
      <w:r>
        <w:t>Здесь и далее:</w:t>
      </w:r>
    </w:p>
    <w:p w14:paraId="74B1C4D6" w14:textId="4A5D9357" w:rsidR="00B77D05" w:rsidRDefault="00B77D05">
      <w:pPr>
        <w:pStyle w:val="aff3"/>
      </w:pPr>
      <w:r>
        <w:t xml:space="preserve">В каждом пункте идет запуск </w:t>
      </w:r>
      <w:r>
        <w:rPr>
          <w:lang w:val="en-US"/>
        </w:rPr>
        <w:t>Tessa</w:t>
      </w:r>
      <w:r>
        <w:t>, значит, в предыдущих этапах должен быть выход из системы.</w:t>
      </w:r>
    </w:p>
    <w:p w14:paraId="794EE0F5" w14:textId="65AA56F4" w:rsidR="00B77D05" w:rsidRPr="007A6D16" w:rsidRDefault="00B77D05">
      <w:pPr>
        <w:pStyle w:val="aff3"/>
      </w:pPr>
      <w:r>
        <w:t>Должен быть логичный переход от этапа к этапу (последовательность действий). Если это делается под разными ролями, значит прописывать, под какой ролью запустить СЭД</w:t>
      </w:r>
    </w:p>
  </w:comment>
  <w:comment w:id="43" w:author="Автор" w:initials="A">
    <w:p w14:paraId="46DD62F3" w14:textId="1466D676" w:rsidR="00B77D05" w:rsidRDefault="00B77D05">
      <w:pPr>
        <w:pStyle w:val="aff3"/>
      </w:pPr>
      <w:r>
        <w:rPr>
          <w:rStyle w:val="aff2"/>
        </w:rPr>
        <w:annotationRef/>
      </w:r>
      <w:r>
        <w:t>На каком этапе был выход из СЭД, что нужно снова запускать?</w:t>
      </w:r>
    </w:p>
  </w:comment>
  <w:comment w:id="45" w:author="Автор" w:initials="A">
    <w:p w14:paraId="15769E99" w14:textId="6A403578" w:rsidR="00B77D05" w:rsidRDefault="00B77D05">
      <w:pPr>
        <w:pStyle w:val="aff3"/>
      </w:pPr>
      <w:r>
        <w:rPr>
          <w:rStyle w:val="aff2"/>
        </w:rPr>
        <w:annotationRef/>
      </w:r>
      <w:r>
        <w:t>Какую? Нужно уточнять, в результатах проверки ссылаться на конкретный объект для проверки</w:t>
      </w:r>
    </w:p>
  </w:comment>
  <w:comment w:id="47" w:author="Автор" w:initials="A">
    <w:p w14:paraId="02EA59CF" w14:textId="6B088C97" w:rsidR="00B77D05" w:rsidRDefault="00B77D05">
      <w:pPr>
        <w:pStyle w:val="aff3"/>
      </w:pPr>
      <w:r>
        <w:rPr>
          <w:rStyle w:val="aff2"/>
        </w:rPr>
        <w:annotationRef/>
      </w:r>
      <w:r>
        <w:t xml:space="preserve">Настроить уведомления в почту только для участников тестирования </w:t>
      </w:r>
    </w:p>
  </w:comment>
  <w:comment w:id="48" w:author="Автор" w:initials="A">
    <w:p w14:paraId="5F8E9161" w14:textId="59AF2F53" w:rsidR="00B77D05" w:rsidRDefault="00B77D05">
      <w:pPr>
        <w:pStyle w:val="aff3"/>
      </w:pPr>
      <w:r>
        <w:rPr>
          <w:rStyle w:val="aff2"/>
        </w:rPr>
        <w:annotationRef/>
      </w:r>
      <w:r>
        <w:t>Почему проект? Документ направлен на рассмотрение, состояние «На рассмотрении»</w:t>
      </w:r>
    </w:p>
  </w:comment>
  <w:comment w:id="49" w:author="Автор" w:initials="A">
    <w:p w14:paraId="62D289BC" w14:textId="6EDE53A0" w:rsidR="00B77D05" w:rsidRDefault="00B77D05">
      <w:pPr>
        <w:pStyle w:val="aff3"/>
      </w:pPr>
      <w:r>
        <w:rPr>
          <w:rStyle w:val="aff2"/>
        </w:rPr>
        <w:annotationRef/>
      </w:r>
      <w:r>
        <w:t>Понятие Маршрут для входящего введет в заблуждение пользователя, тем более по описанным действиям  маршрут не прослеживается</w:t>
      </w:r>
    </w:p>
  </w:comment>
  <w:comment w:id="50" w:author="Автор" w:initials="A">
    <w:p w14:paraId="6EADC693" w14:textId="2DD21697" w:rsidR="00B77D05" w:rsidRDefault="00B77D05">
      <w:pPr>
        <w:pStyle w:val="aff3"/>
      </w:pPr>
      <w:r>
        <w:rPr>
          <w:rStyle w:val="aff2"/>
        </w:rPr>
        <w:annotationRef/>
      </w:r>
      <w:r>
        <w:t>В какую из подпапок (категорий) поступает задание?</w:t>
      </w:r>
    </w:p>
  </w:comment>
  <w:comment w:id="52" w:author="Автор" w:initials="A">
    <w:p w14:paraId="5A5352FE" w14:textId="3ED453F2" w:rsidR="00B77D05" w:rsidRDefault="00B77D05">
      <w:pPr>
        <w:pStyle w:val="aff3"/>
      </w:pPr>
      <w:r>
        <w:rPr>
          <w:rStyle w:val="aff2"/>
        </w:rPr>
        <w:annotationRef/>
      </w:r>
      <w:r>
        <w:t xml:space="preserve"> </w:t>
      </w:r>
    </w:p>
    <w:p w14:paraId="545452CD" w14:textId="49A3BE61" w:rsidR="00B77D05" w:rsidRDefault="00B77D05">
      <w:pPr>
        <w:pStyle w:val="aff3"/>
      </w:pPr>
      <w:r>
        <w:t>Тест: Получение задания….</w:t>
      </w:r>
    </w:p>
    <w:p w14:paraId="2BD3BEF4" w14:textId="236BBA4C" w:rsidR="00B77D05" w:rsidRDefault="00B77D05">
      <w:pPr>
        <w:pStyle w:val="aff3"/>
      </w:pPr>
      <w:r>
        <w:t>Результат: Задание получено:</w:t>
      </w:r>
    </w:p>
    <w:p w14:paraId="432C8DEE" w14:textId="01F91BF2" w:rsidR="00B77D05" w:rsidRDefault="00B77D05">
      <w:pPr>
        <w:pStyle w:val="aff3"/>
      </w:pPr>
      <w:r>
        <w:t>- в представлении папки «…»;</w:t>
      </w:r>
    </w:p>
    <w:p w14:paraId="421EA36B" w14:textId="10881564" w:rsidR="00B77D05" w:rsidRDefault="00B77D05">
      <w:pPr>
        <w:pStyle w:val="aff3"/>
      </w:pPr>
      <w:r>
        <w:t>- открыта РК;</w:t>
      </w:r>
    </w:p>
    <w:p w14:paraId="5B630D11" w14:textId="4CB1D36D" w:rsidR="00B77D05" w:rsidRDefault="00B77D05">
      <w:pPr>
        <w:pStyle w:val="aff3"/>
      </w:pPr>
      <w:r>
        <w:t>- в РК справа есть задание на исполнение</w:t>
      </w:r>
    </w:p>
    <w:p w14:paraId="5599D1BB" w14:textId="2ACADA7C" w:rsidR="00B77D05" w:rsidRDefault="00B77D05">
      <w:pPr>
        <w:pStyle w:val="aff3"/>
      </w:pPr>
    </w:p>
  </w:comment>
  <w:comment w:id="54" w:author="Автор" w:initials="A">
    <w:p w14:paraId="5B27C061" w14:textId="0A0CD709" w:rsidR="00B77D05" w:rsidRDefault="00B77D05">
      <w:pPr>
        <w:pStyle w:val="aff3"/>
      </w:pPr>
      <w:r>
        <w:rPr>
          <w:rStyle w:val="aff2"/>
        </w:rPr>
        <w:annotationRef/>
      </w:r>
      <w:r>
        <w:t>В п. 2.2.6 задание завершено, значит повторно нужно  создать задание и выполнить действия, описанные в п.2.2.4.</w:t>
      </w:r>
    </w:p>
  </w:comment>
  <w:comment w:id="55" w:author="Автор" w:initials="A">
    <w:p w14:paraId="29A23742" w14:textId="0B2D1E77" w:rsidR="00B77D05" w:rsidRDefault="00B77D05">
      <w:pPr>
        <w:pStyle w:val="aff3"/>
      </w:pPr>
      <w:r>
        <w:rPr>
          <w:rStyle w:val="aff2"/>
        </w:rPr>
        <w:annotationRef/>
      </w:r>
      <w:r>
        <w:t>Где эта таблица?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FBAFC" w14:textId="77777777" w:rsidR="00964393" w:rsidRDefault="00964393">
      <w:r>
        <w:separator/>
      </w:r>
    </w:p>
  </w:endnote>
  <w:endnote w:type="continuationSeparator" w:id="0">
    <w:p w14:paraId="30B3CB4E" w14:textId="77777777" w:rsidR="00964393" w:rsidRDefault="0096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F03FC" w14:textId="77777777" w:rsidR="00B77D05" w:rsidRDefault="00B77D0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54F03FD" w14:textId="77777777" w:rsidR="00B77D05" w:rsidRDefault="00B77D05"/>
  <w:p w14:paraId="454F03FE" w14:textId="77777777" w:rsidR="00B77D05" w:rsidRDefault="00B77D05"/>
  <w:p w14:paraId="454F03FF" w14:textId="77777777" w:rsidR="00B77D05" w:rsidRDefault="00B77D0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F0400" w14:textId="61F36FCB" w:rsidR="00B77D05" w:rsidRDefault="00B77D05" w:rsidP="006C3620">
    <w:pPr>
      <w:pStyle w:val="af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4E4D9" w14:textId="77777777" w:rsidR="00964393" w:rsidRDefault="00964393">
      <w:r>
        <w:separator/>
      </w:r>
    </w:p>
  </w:footnote>
  <w:footnote w:type="continuationSeparator" w:id="0">
    <w:p w14:paraId="1E0D80DE" w14:textId="77777777" w:rsidR="00964393" w:rsidRDefault="00964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F03F8" w14:textId="77777777" w:rsidR="00B77D05" w:rsidRDefault="00B77D05">
    <w:pPr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454F03F9" w14:textId="77777777" w:rsidR="00B77D05" w:rsidRDefault="00B77D05"/>
  <w:p w14:paraId="454F03FA" w14:textId="77777777" w:rsidR="00B77D05" w:rsidRDefault="00B77D0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865605"/>
      <w:docPartObj>
        <w:docPartGallery w:val="Page Numbers (Top of Page)"/>
        <w:docPartUnique/>
      </w:docPartObj>
    </w:sdtPr>
    <w:sdtContent>
      <w:p w14:paraId="454F03FB" w14:textId="60D26BD0" w:rsidR="00B77D05" w:rsidRDefault="00B77D05" w:rsidP="00B56220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7AB">
          <w:rPr>
            <w:noProof/>
          </w:rPr>
          <w:t>8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6281590"/>
      <w:docPartObj>
        <w:docPartGallery w:val="Page Numbers (Top of Page)"/>
        <w:docPartUnique/>
      </w:docPartObj>
    </w:sdtPr>
    <w:sdtContent>
      <w:p w14:paraId="72C71312" w14:textId="1545232C" w:rsidR="00B77D05" w:rsidRDefault="00B77D05" w:rsidP="00B56220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7AB">
          <w:rPr>
            <w:noProof/>
          </w:rPr>
          <w:t>37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23091" w14:textId="77777777" w:rsidR="00B77D05" w:rsidRDefault="00B77D05">
    <w:pPr>
      <w:pStyle w:val="afc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3192B" w14:textId="77777777" w:rsidR="00B77D05" w:rsidRDefault="00B77D05">
    <w:pPr>
      <w:pStyle w:val="af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903A8" w14:textId="77777777" w:rsidR="00B77D05" w:rsidRDefault="00B77D05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CEEFCD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448AE2E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B254E986"/>
    <w:name w:val="Outline"/>
    <w:lvl w:ilvl="0">
      <w:start w:val="1"/>
      <w:numFmt w:val="decimal"/>
      <w:lvlText w:val="%1"/>
      <w:lvlJc w:val="left"/>
      <w:pPr>
        <w:tabs>
          <w:tab w:val="num" w:pos="857"/>
        </w:tabs>
        <w:ind w:left="425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42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42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425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42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42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42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425" w:firstLine="0"/>
      </w:pPr>
      <w:rPr>
        <w:rFonts w:hint="default"/>
      </w:rPr>
    </w:lvl>
  </w:abstractNum>
  <w:abstractNum w:abstractNumId="3">
    <w:nsid w:val="00000008"/>
    <w:multiLevelType w:val="multilevel"/>
    <w:tmpl w:val="732488F4"/>
    <w:name w:val="WW8Num8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-1418"/>
        </w:tabs>
        <w:ind w:left="248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4">
    <w:nsid w:val="00061E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C78BC"/>
    <w:multiLevelType w:val="hybridMultilevel"/>
    <w:tmpl w:val="E328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306612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4D411B"/>
    <w:multiLevelType w:val="hybridMultilevel"/>
    <w:tmpl w:val="3D38D872"/>
    <w:lvl w:ilvl="0" w:tplc="446C44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766C6D"/>
    <w:multiLevelType w:val="hybridMultilevel"/>
    <w:tmpl w:val="2206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D33B78"/>
    <w:multiLevelType w:val="hybridMultilevel"/>
    <w:tmpl w:val="6EA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DF1755"/>
    <w:multiLevelType w:val="hybridMultilevel"/>
    <w:tmpl w:val="44EA27DC"/>
    <w:lvl w:ilvl="0" w:tplc="05E455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FE4719"/>
    <w:multiLevelType w:val="hybridMultilevel"/>
    <w:tmpl w:val="8556C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12F1AE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1595F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1597456"/>
    <w:multiLevelType w:val="hybridMultilevel"/>
    <w:tmpl w:val="9A1E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17339F6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19678AB"/>
    <w:multiLevelType w:val="hybridMultilevel"/>
    <w:tmpl w:val="C1AE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20079A6"/>
    <w:multiLevelType w:val="hybridMultilevel"/>
    <w:tmpl w:val="2BE0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2035DEA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223233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2232641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2507720"/>
    <w:multiLevelType w:val="hybridMultilevel"/>
    <w:tmpl w:val="FCC25738"/>
    <w:lvl w:ilvl="0" w:tplc="66BE0F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2A23B9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2D13020"/>
    <w:multiLevelType w:val="multilevel"/>
    <w:tmpl w:val="7A241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034B7101"/>
    <w:multiLevelType w:val="hybridMultilevel"/>
    <w:tmpl w:val="EA58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3D5413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4833802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49D2F0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4B83B27"/>
    <w:multiLevelType w:val="hybridMultilevel"/>
    <w:tmpl w:val="3272A3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DAA4BBE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353EFC7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20C3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F74FF9E">
      <w:numFmt w:val="bullet"/>
      <w:lvlText w:val="•"/>
      <w:lvlJc w:val="left"/>
      <w:pPr>
        <w:ind w:left="5089" w:hanging="1140"/>
      </w:pPr>
      <w:rPr>
        <w:rFonts w:ascii="Times New Roman" w:eastAsia="Times New Roman" w:hAnsi="Times New Roman" w:cs="Times New Roman" w:hint="default"/>
      </w:rPr>
    </w:lvl>
    <w:lvl w:ilvl="5" w:tplc="328EF80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908DBF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73255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190B08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04CA673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55005E4"/>
    <w:multiLevelType w:val="hybridMultilevel"/>
    <w:tmpl w:val="84981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56C2903"/>
    <w:multiLevelType w:val="hybridMultilevel"/>
    <w:tmpl w:val="9EFA7822"/>
    <w:lvl w:ilvl="0" w:tplc="B450DB26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5B94B5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5D74990"/>
    <w:multiLevelType w:val="hybridMultilevel"/>
    <w:tmpl w:val="41167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65A5FE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6673CD8"/>
    <w:multiLevelType w:val="hybridMultilevel"/>
    <w:tmpl w:val="7D52149E"/>
    <w:lvl w:ilvl="0" w:tplc="50AC590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6BD33A2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7893BCF"/>
    <w:multiLevelType w:val="hybridMultilevel"/>
    <w:tmpl w:val="A0FE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79B6DAA"/>
    <w:multiLevelType w:val="hybridMultilevel"/>
    <w:tmpl w:val="B1582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7AA4447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7B25EE1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7D81F08"/>
    <w:multiLevelType w:val="hybridMultilevel"/>
    <w:tmpl w:val="F904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81C40B3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087A7199"/>
    <w:multiLevelType w:val="hybridMultilevel"/>
    <w:tmpl w:val="8B8A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88625F1"/>
    <w:multiLevelType w:val="hybridMultilevel"/>
    <w:tmpl w:val="0FEE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88F7594"/>
    <w:multiLevelType w:val="hybridMultilevel"/>
    <w:tmpl w:val="49BC2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89C711A"/>
    <w:multiLevelType w:val="hybridMultilevel"/>
    <w:tmpl w:val="C4E87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8D740F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9106D49"/>
    <w:multiLevelType w:val="hybridMultilevel"/>
    <w:tmpl w:val="32BA5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91111D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92E6A5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960499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96E5FBF"/>
    <w:multiLevelType w:val="hybridMultilevel"/>
    <w:tmpl w:val="6CB25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9C32945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9D2770C"/>
    <w:multiLevelType w:val="hybridMultilevel"/>
    <w:tmpl w:val="D52C7B06"/>
    <w:lvl w:ilvl="0" w:tplc="7CDA58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9D86508"/>
    <w:multiLevelType w:val="hybridMultilevel"/>
    <w:tmpl w:val="FF646A62"/>
    <w:lvl w:ilvl="0" w:tplc="55DC4C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09D9066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9E2511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09EC526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A186B31"/>
    <w:multiLevelType w:val="hybridMultilevel"/>
    <w:tmpl w:val="CC80ECDC"/>
    <w:lvl w:ilvl="0" w:tplc="6CF6AE5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0A2D03C6"/>
    <w:multiLevelType w:val="hybridMultilevel"/>
    <w:tmpl w:val="62500D10"/>
    <w:lvl w:ilvl="0" w:tplc="0914AF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>
    <w:nsid w:val="0A377F4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0A632A38"/>
    <w:multiLevelType w:val="hybridMultilevel"/>
    <w:tmpl w:val="9E0E0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0ABC119C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0ABC7E55"/>
    <w:multiLevelType w:val="hybridMultilevel"/>
    <w:tmpl w:val="9020AEE2"/>
    <w:lvl w:ilvl="0" w:tplc="56B616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0AE52BB2"/>
    <w:multiLevelType w:val="hybridMultilevel"/>
    <w:tmpl w:val="27E26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AF05C29"/>
    <w:multiLevelType w:val="hybridMultilevel"/>
    <w:tmpl w:val="0882C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0B3826F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0BCF31B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0BF27807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0BFA17E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0C14198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0C3324B7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4">
    <w:nsid w:val="0C507E6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0C886BE5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0C942DA1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0CCB68E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0D1B65E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0D3A1996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0D484511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0E422950"/>
    <w:multiLevelType w:val="multilevel"/>
    <w:tmpl w:val="01A80416"/>
    <w:lvl w:ilvl="0">
      <w:start w:val="1"/>
      <w:numFmt w:val="decimal"/>
      <w:pStyle w:val="10"/>
      <w:lvlText w:val="%1."/>
      <w:lvlJc w:val="left"/>
      <w:pPr>
        <w:tabs>
          <w:tab w:val="num" w:pos="1890"/>
        </w:tabs>
        <w:ind w:left="1890" w:hanging="1440"/>
      </w:pPr>
      <w:rPr>
        <w:rFonts w:hint="default"/>
        <w:sz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2322" w:hanging="1872"/>
      </w:pPr>
      <w:rPr>
        <w:rFonts w:hint="default"/>
      </w:rPr>
    </w:lvl>
    <w:lvl w:ilvl="2">
      <w:start w:val="1"/>
      <w:numFmt w:val="decimal"/>
      <w:lvlRestart w:val="1"/>
      <w:pStyle w:val="3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82">
    <w:nsid w:val="0EEC290A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0F2D683C"/>
    <w:multiLevelType w:val="hybridMultilevel"/>
    <w:tmpl w:val="212E4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0F7E0BC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1001286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0387A8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0A94E0E"/>
    <w:multiLevelType w:val="hybridMultilevel"/>
    <w:tmpl w:val="381CF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1285670"/>
    <w:multiLevelType w:val="hybridMultilevel"/>
    <w:tmpl w:val="8F147FE0"/>
    <w:lvl w:ilvl="0" w:tplc="9B86EB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117279B2"/>
    <w:multiLevelType w:val="hybridMultilevel"/>
    <w:tmpl w:val="97D41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17311E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11761CA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11952CBC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11BB643C"/>
    <w:multiLevelType w:val="hybridMultilevel"/>
    <w:tmpl w:val="30AA7716"/>
    <w:lvl w:ilvl="0" w:tplc="2DAA4BBE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4">
    <w:nsid w:val="12741D74"/>
    <w:multiLevelType w:val="hybridMultilevel"/>
    <w:tmpl w:val="FD1E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12933CD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12B01D81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31D01F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132B1AFD"/>
    <w:multiLevelType w:val="hybridMultilevel"/>
    <w:tmpl w:val="6424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143D2406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143E4396"/>
    <w:multiLevelType w:val="hybridMultilevel"/>
    <w:tmpl w:val="314A35D6"/>
    <w:lvl w:ilvl="0" w:tplc="13F88D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44955E1"/>
    <w:multiLevelType w:val="hybridMultilevel"/>
    <w:tmpl w:val="6A72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4B77638"/>
    <w:multiLevelType w:val="hybridMultilevel"/>
    <w:tmpl w:val="A3A0C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14BB0C78"/>
    <w:multiLevelType w:val="hybridMultilevel"/>
    <w:tmpl w:val="D3DA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15DB211D"/>
    <w:multiLevelType w:val="hybridMultilevel"/>
    <w:tmpl w:val="E8CA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161E2480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62C4407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6783886"/>
    <w:multiLevelType w:val="hybridMultilevel"/>
    <w:tmpl w:val="6EC629F0"/>
    <w:lvl w:ilvl="0" w:tplc="24F64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6AA268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171A6A09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171A7DD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173D390D"/>
    <w:multiLevelType w:val="hybridMultilevel"/>
    <w:tmpl w:val="7D78D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17BD510A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184011A1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18E948F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1984194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7">
    <w:nsid w:val="19FB597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1A321A0C"/>
    <w:multiLevelType w:val="hybridMultilevel"/>
    <w:tmpl w:val="1884E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1A461F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1A6716EC"/>
    <w:multiLevelType w:val="hybridMultilevel"/>
    <w:tmpl w:val="6EA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1A91581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1AA14BE1"/>
    <w:multiLevelType w:val="hybridMultilevel"/>
    <w:tmpl w:val="5348844C"/>
    <w:lvl w:ilvl="0" w:tplc="0D1A0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1AAD0E4C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1ADA4FA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1ADC277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1AFA199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1B391164"/>
    <w:multiLevelType w:val="hybridMultilevel"/>
    <w:tmpl w:val="61F206F8"/>
    <w:lvl w:ilvl="0" w:tplc="FA2AE1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1B3B56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1B69340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1B6F18A4"/>
    <w:multiLevelType w:val="hybridMultilevel"/>
    <w:tmpl w:val="1D081A00"/>
    <w:lvl w:ilvl="0" w:tplc="30EC58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1C0B03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1C3A1B8B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1C73132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1D061678"/>
    <w:multiLevelType w:val="hybridMultilevel"/>
    <w:tmpl w:val="A044D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1D15734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1D5E481D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1DAE4AC4"/>
    <w:multiLevelType w:val="hybridMultilevel"/>
    <w:tmpl w:val="EA068C1C"/>
    <w:lvl w:ilvl="0" w:tplc="6300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>
    <w:nsid w:val="1DDA5F7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0">
    <w:nsid w:val="1E2518A8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1EEC6E8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1EF56720"/>
    <w:multiLevelType w:val="hybridMultilevel"/>
    <w:tmpl w:val="F6F814BC"/>
    <w:lvl w:ilvl="0" w:tplc="CB0033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1F56648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1F6472D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1FE37E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02266EE"/>
    <w:multiLevelType w:val="hybridMultilevel"/>
    <w:tmpl w:val="05AAA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205636E1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20AA48D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0BE4588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0E64174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21631AD7"/>
    <w:multiLevelType w:val="hybridMultilevel"/>
    <w:tmpl w:val="F46ED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217676F7"/>
    <w:multiLevelType w:val="hybridMultilevel"/>
    <w:tmpl w:val="76C4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17D662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21DD5C5A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1E800D8"/>
    <w:multiLevelType w:val="hybridMultilevel"/>
    <w:tmpl w:val="9B9E8ED0"/>
    <w:lvl w:ilvl="0" w:tplc="7CC4CF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22C1C0B"/>
    <w:multiLevelType w:val="hybridMultilevel"/>
    <w:tmpl w:val="FD986AE2"/>
    <w:lvl w:ilvl="0" w:tplc="5FAE0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226B0B9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226B132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229B47B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315233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235C3D6C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23BF05D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23C27558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24367662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>
    <w:nsid w:val="2510110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2524089B"/>
    <w:multiLevelType w:val="hybridMultilevel"/>
    <w:tmpl w:val="FF60BEB8"/>
    <w:lvl w:ilvl="0" w:tplc="1A94F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253516A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256545F6"/>
    <w:multiLevelType w:val="hybridMultilevel"/>
    <w:tmpl w:val="07661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5BC4F08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5D92C91"/>
    <w:multiLevelType w:val="hybridMultilevel"/>
    <w:tmpl w:val="314A35D6"/>
    <w:lvl w:ilvl="0" w:tplc="13F88D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261064E8"/>
    <w:multiLevelType w:val="hybridMultilevel"/>
    <w:tmpl w:val="2FDA4D7C"/>
    <w:lvl w:ilvl="0" w:tplc="CCC40B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6262741"/>
    <w:multiLevelType w:val="hybridMultilevel"/>
    <w:tmpl w:val="476C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5">
    <w:nsid w:val="26302C8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26473B1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269E442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26AA0340"/>
    <w:multiLevelType w:val="hybridMultilevel"/>
    <w:tmpl w:val="6EC629F0"/>
    <w:lvl w:ilvl="0" w:tplc="24F64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271B02FE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27761AC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27CA2B2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28642EA1"/>
    <w:multiLevelType w:val="hybridMultilevel"/>
    <w:tmpl w:val="3E083852"/>
    <w:lvl w:ilvl="0" w:tplc="028274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28876F33"/>
    <w:multiLevelType w:val="hybridMultilevel"/>
    <w:tmpl w:val="91563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2893422B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28F86F23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291C46D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29E72D4D"/>
    <w:multiLevelType w:val="hybridMultilevel"/>
    <w:tmpl w:val="1A12950E"/>
    <w:lvl w:ilvl="0" w:tplc="63006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>
    <w:nsid w:val="2A123AA8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2A2171F2"/>
    <w:multiLevelType w:val="hybridMultilevel"/>
    <w:tmpl w:val="3DDA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2A29345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2A7D2D3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2A900FB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2ADB3F0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2AF94149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2B464824"/>
    <w:multiLevelType w:val="hybridMultilevel"/>
    <w:tmpl w:val="4FE2F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2B5F230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2B7D0FE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2B8D0323"/>
    <w:multiLevelType w:val="hybridMultilevel"/>
    <w:tmpl w:val="086EE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2BD40F2C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2CEE6756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2D1F3FC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2D444119"/>
    <w:multiLevelType w:val="hybridMultilevel"/>
    <w:tmpl w:val="212E4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2D62354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2DCB75E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2E257061"/>
    <w:multiLevelType w:val="hybridMultilevel"/>
    <w:tmpl w:val="8C783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2E286D19"/>
    <w:multiLevelType w:val="hybridMultilevel"/>
    <w:tmpl w:val="B25CE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2E8A2CE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2EBE72C8"/>
    <w:multiLevelType w:val="hybridMultilevel"/>
    <w:tmpl w:val="9EBE5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2F102801"/>
    <w:multiLevelType w:val="hybridMultilevel"/>
    <w:tmpl w:val="9020AEE2"/>
    <w:lvl w:ilvl="0" w:tplc="56B616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2F230E2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2F726214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2F9B0866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2FE36505"/>
    <w:multiLevelType w:val="hybridMultilevel"/>
    <w:tmpl w:val="87F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302F3F7D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30457764"/>
    <w:multiLevelType w:val="hybridMultilevel"/>
    <w:tmpl w:val="6F384A46"/>
    <w:lvl w:ilvl="0" w:tplc="091CB8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30C23E2A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31652D2C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31821179"/>
    <w:multiLevelType w:val="hybridMultilevel"/>
    <w:tmpl w:val="ED509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18F0B0A"/>
    <w:multiLevelType w:val="hybridMultilevel"/>
    <w:tmpl w:val="5EDC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320D668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20E00B5"/>
    <w:multiLevelType w:val="hybridMultilevel"/>
    <w:tmpl w:val="ACFA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2146EE3"/>
    <w:multiLevelType w:val="hybridMultilevel"/>
    <w:tmpl w:val="DCE86852"/>
    <w:lvl w:ilvl="0" w:tplc="27CE67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220354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32203FEF"/>
    <w:multiLevelType w:val="hybridMultilevel"/>
    <w:tmpl w:val="EBCE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24F4D1F"/>
    <w:multiLevelType w:val="hybridMultilevel"/>
    <w:tmpl w:val="7F5ED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32592B5B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279789A"/>
    <w:multiLevelType w:val="hybridMultilevel"/>
    <w:tmpl w:val="6590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32D84B3B"/>
    <w:multiLevelType w:val="hybridMultilevel"/>
    <w:tmpl w:val="B34A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32F06EF0"/>
    <w:multiLevelType w:val="hybridMultilevel"/>
    <w:tmpl w:val="6C14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33284066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336D112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337A047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33E64057"/>
    <w:multiLevelType w:val="hybridMultilevel"/>
    <w:tmpl w:val="A610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3FA4A1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3423617B"/>
    <w:multiLevelType w:val="hybridMultilevel"/>
    <w:tmpl w:val="5B6E0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3438065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34653C87"/>
    <w:multiLevelType w:val="hybridMultilevel"/>
    <w:tmpl w:val="88604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3475215B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34862DA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34875C19"/>
    <w:multiLevelType w:val="hybridMultilevel"/>
    <w:tmpl w:val="995041F8"/>
    <w:lvl w:ilvl="0" w:tplc="AD982FFC">
      <w:start w:val="1"/>
      <w:numFmt w:val="bullet"/>
      <w:lvlText w:val=""/>
      <w:lvlJc w:val="left"/>
      <w:pPr>
        <w:ind w:left="3554" w:hanging="360"/>
      </w:pPr>
      <w:rPr>
        <w:rFonts w:ascii="Symbol" w:hAnsi="Symbol" w:hint="default"/>
      </w:rPr>
    </w:lvl>
    <w:lvl w:ilvl="1" w:tplc="2DAA4BBE">
      <w:start w:val="1"/>
      <w:numFmt w:val="bullet"/>
      <w:lvlText w:val="o"/>
      <w:lvlJc w:val="left"/>
      <w:pPr>
        <w:ind w:left="4274" w:hanging="360"/>
      </w:pPr>
      <w:rPr>
        <w:rFonts w:ascii="Courier New" w:hAnsi="Courier New" w:hint="default"/>
      </w:rPr>
    </w:lvl>
    <w:lvl w:ilvl="2" w:tplc="353EFC78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1820C3D6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1F74FF9E">
      <w:numFmt w:val="bullet"/>
      <w:lvlText w:val="•"/>
      <w:lvlJc w:val="left"/>
      <w:pPr>
        <w:ind w:left="7214" w:hanging="1140"/>
      </w:pPr>
      <w:rPr>
        <w:rFonts w:ascii="Times New Roman" w:eastAsia="Times New Roman" w:hAnsi="Times New Roman" w:cs="Times New Roman" w:hint="default"/>
      </w:rPr>
    </w:lvl>
    <w:lvl w:ilvl="5" w:tplc="328EF804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6908DBF8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6732556E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hint="default"/>
      </w:rPr>
    </w:lvl>
    <w:lvl w:ilvl="8" w:tplc="F190B082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241">
    <w:nsid w:val="349D30CC"/>
    <w:multiLevelType w:val="hybridMultilevel"/>
    <w:tmpl w:val="F0627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35070DA9"/>
    <w:multiLevelType w:val="hybridMultilevel"/>
    <w:tmpl w:val="6A22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350C54B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35554586"/>
    <w:multiLevelType w:val="hybridMultilevel"/>
    <w:tmpl w:val="84981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356A7385"/>
    <w:multiLevelType w:val="hybridMultilevel"/>
    <w:tmpl w:val="4532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356B7D65"/>
    <w:multiLevelType w:val="hybridMultilevel"/>
    <w:tmpl w:val="33BE5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356C20FE"/>
    <w:multiLevelType w:val="hybridMultilevel"/>
    <w:tmpl w:val="6E00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359F4D75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361A397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365B7F88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365E04B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36CF5CD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36E35AD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373350CD"/>
    <w:multiLevelType w:val="hybridMultilevel"/>
    <w:tmpl w:val="4E241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376026E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37876A5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37B27503"/>
    <w:multiLevelType w:val="hybridMultilevel"/>
    <w:tmpl w:val="D7B0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38001C96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380E2796"/>
    <w:multiLevelType w:val="hybridMultilevel"/>
    <w:tmpl w:val="B68465FA"/>
    <w:lvl w:ilvl="0" w:tplc="95A2D7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38281618"/>
    <w:multiLevelType w:val="hybridMultilevel"/>
    <w:tmpl w:val="4C527B20"/>
    <w:lvl w:ilvl="0" w:tplc="D660D1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388D279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389607E5"/>
    <w:multiLevelType w:val="hybridMultilevel"/>
    <w:tmpl w:val="BB506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38D04D2C"/>
    <w:multiLevelType w:val="hybridMultilevel"/>
    <w:tmpl w:val="5C9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394C538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39647B02"/>
    <w:multiLevelType w:val="hybridMultilevel"/>
    <w:tmpl w:val="4532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399429E1"/>
    <w:multiLevelType w:val="hybridMultilevel"/>
    <w:tmpl w:val="EBCE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399F3663"/>
    <w:multiLevelType w:val="hybridMultilevel"/>
    <w:tmpl w:val="7666B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39E2429D"/>
    <w:multiLevelType w:val="hybridMultilevel"/>
    <w:tmpl w:val="67604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39E37F0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39ED020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3A2966EA"/>
    <w:multiLevelType w:val="hybridMultilevel"/>
    <w:tmpl w:val="04E8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3A5E6B4D"/>
    <w:multiLevelType w:val="hybridMultilevel"/>
    <w:tmpl w:val="C31E0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3A7010A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3A800E6C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3A9B1899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3ACD1C45"/>
    <w:multiLevelType w:val="hybridMultilevel"/>
    <w:tmpl w:val="B34A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3AF1681A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3B183E3E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3B206A51"/>
    <w:multiLevelType w:val="hybridMultilevel"/>
    <w:tmpl w:val="A7E4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3B334C10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nsid w:val="3B433368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3BBB3513"/>
    <w:multiLevelType w:val="hybridMultilevel"/>
    <w:tmpl w:val="4650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nsid w:val="3BCF470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3C357216"/>
    <w:multiLevelType w:val="hybridMultilevel"/>
    <w:tmpl w:val="4C2CB5C8"/>
    <w:lvl w:ilvl="0" w:tplc="E71A713C">
      <w:start w:val="1"/>
      <w:numFmt w:val="decimal"/>
      <w:pStyle w:val="11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5">
    <w:nsid w:val="3C3B67AC"/>
    <w:multiLevelType w:val="hybridMultilevel"/>
    <w:tmpl w:val="6E00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3CA24C49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3D0C3E2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89">
    <w:nsid w:val="3DAA75F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>
    <w:nsid w:val="3DE961F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3E337CD0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3E353A2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3E5A432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3E93616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nsid w:val="3EFE4508"/>
    <w:multiLevelType w:val="hybridMultilevel"/>
    <w:tmpl w:val="13E80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3F55725B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3F5F4FE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3FBB288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3FE03D1A"/>
    <w:multiLevelType w:val="hybridMultilevel"/>
    <w:tmpl w:val="8194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01">
    <w:nsid w:val="404437F0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nsid w:val="405A058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4163264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nsid w:val="41B2061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41E94C77"/>
    <w:multiLevelType w:val="hybridMultilevel"/>
    <w:tmpl w:val="3678E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421B3F8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8">
    <w:nsid w:val="42EE65DC"/>
    <w:multiLevelType w:val="hybridMultilevel"/>
    <w:tmpl w:val="EEBE9742"/>
    <w:lvl w:ilvl="0" w:tplc="F9FCBB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43427C0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434F7EA2"/>
    <w:multiLevelType w:val="hybridMultilevel"/>
    <w:tmpl w:val="3E083852"/>
    <w:lvl w:ilvl="0" w:tplc="028274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44301D02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>
    <w:nsid w:val="4443017F"/>
    <w:multiLevelType w:val="hybridMultilevel"/>
    <w:tmpl w:val="82B60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>
    <w:nsid w:val="449963C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44D611BC"/>
    <w:multiLevelType w:val="hybridMultilevel"/>
    <w:tmpl w:val="344A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6">
    <w:nsid w:val="45BE5A2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45EC42C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nsid w:val="46155C9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>
    <w:nsid w:val="462419C5"/>
    <w:multiLevelType w:val="hybridMultilevel"/>
    <w:tmpl w:val="EA764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>
    <w:nsid w:val="464C187C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46CE0E9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46D65410"/>
    <w:multiLevelType w:val="hybridMultilevel"/>
    <w:tmpl w:val="E8B62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46E041F1"/>
    <w:multiLevelType w:val="hybridMultilevel"/>
    <w:tmpl w:val="DE9E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46E6227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46F01A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473D1F90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>
    <w:nsid w:val="475267E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476660B9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>
    <w:nsid w:val="476E1835"/>
    <w:multiLevelType w:val="hybridMultilevel"/>
    <w:tmpl w:val="3152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478E4BBF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>
    <w:nsid w:val="47A00550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47D33EF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>
    <w:nsid w:val="47E134BB"/>
    <w:multiLevelType w:val="hybridMultilevel"/>
    <w:tmpl w:val="DCE86852"/>
    <w:lvl w:ilvl="0" w:tplc="27CE674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481C10D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>
    <w:nsid w:val="48290587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>
    <w:nsid w:val="484D6D9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>
    <w:nsid w:val="48C90168"/>
    <w:multiLevelType w:val="hybridMultilevel"/>
    <w:tmpl w:val="DE06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48CA1F0C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49131739"/>
    <w:multiLevelType w:val="hybridMultilevel"/>
    <w:tmpl w:val="EBDCE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495506D0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>
    <w:nsid w:val="49B44A7A"/>
    <w:multiLevelType w:val="hybridMultilevel"/>
    <w:tmpl w:val="CEB69CE8"/>
    <w:lvl w:ilvl="0" w:tplc="E9807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2">
    <w:nsid w:val="49DB2985"/>
    <w:multiLevelType w:val="hybridMultilevel"/>
    <w:tmpl w:val="2CC874DE"/>
    <w:lvl w:ilvl="0" w:tplc="3A16AF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4A02035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>
    <w:nsid w:val="4A1601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4A8C1F09"/>
    <w:multiLevelType w:val="hybridMultilevel"/>
    <w:tmpl w:val="37FE7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>
    <w:nsid w:val="4AB845A5"/>
    <w:multiLevelType w:val="hybridMultilevel"/>
    <w:tmpl w:val="4FE2F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4B02485A"/>
    <w:multiLevelType w:val="hybridMultilevel"/>
    <w:tmpl w:val="E9E6B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>
    <w:nsid w:val="4B054C8F"/>
    <w:multiLevelType w:val="hybridMultilevel"/>
    <w:tmpl w:val="8BE2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>
    <w:nsid w:val="4B385897"/>
    <w:multiLevelType w:val="hybridMultilevel"/>
    <w:tmpl w:val="8B8A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nsid w:val="4BF23D8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nsid w:val="4C50679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4C6A316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4CB1571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>
    <w:nsid w:val="4CB2196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4CF6472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>
    <w:nsid w:val="4D71225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4D7558C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>
    <w:nsid w:val="4DC426A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>
    <w:nsid w:val="4DC71C94"/>
    <w:multiLevelType w:val="hybridMultilevel"/>
    <w:tmpl w:val="21481F9A"/>
    <w:lvl w:ilvl="0" w:tplc="D4F429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>
    <w:nsid w:val="4DCE2D8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4EFD0FA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4F052CAD"/>
    <w:multiLevelType w:val="hybridMultilevel"/>
    <w:tmpl w:val="590CB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>
    <w:nsid w:val="4F2E69C7"/>
    <w:multiLevelType w:val="hybridMultilevel"/>
    <w:tmpl w:val="6A22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>
    <w:nsid w:val="501033C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>
    <w:nsid w:val="505C2C28"/>
    <w:multiLevelType w:val="hybridMultilevel"/>
    <w:tmpl w:val="3EC46560"/>
    <w:lvl w:ilvl="0" w:tplc="1654D282">
      <w:start w:val="1"/>
      <w:numFmt w:val="decimal"/>
      <w:pStyle w:val="a4"/>
      <w:lvlText w:val="%1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1" w:tplc="29343526">
      <w:start w:val="1"/>
      <w:numFmt w:val="decimal"/>
      <w:pStyle w:val="a4"/>
      <w:lvlText w:val="%2)"/>
      <w:lvlJc w:val="left"/>
      <w:pPr>
        <w:tabs>
          <w:tab w:val="num" w:pos="1746"/>
        </w:tabs>
        <w:ind w:left="1746" w:hanging="1309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86"/>
        </w:tabs>
        <w:ind w:left="3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06"/>
        </w:tabs>
        <w:ind w:left="39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46"/>
        </w:tabs>
        <w:ind w:left="5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66"/>
        </w:tabs>
        <w:ind w:left="60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</w:rPr>
    </w:lvl>
  </w:abstractNum>
  <w:abstractNum w:abstractNumId="366">
    <w:nsid w:val="50726D8A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50755C5C"/>
    <w:multiLevelType w:val="hybridMultilevel"/>
    <w:tmpl w:val="F950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507C7C0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5092398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>
    <w:nsid w:val="51126209"/>
    <w:multiLevelType w:val="hybridMultilevel"/>
    <w:tmpl w:val="6E00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51155BDA"/>
    <w:multiLevelType w:val="hybridMultilevel"/>
    <w:tmpl w:val="BD8E7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51486D97"/>
    <w:multiLevelType w:val="hybridMultilevel"/>
    <w:tmpl w:val="BC4A0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>
    <w:nsid w:val="51655AE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51697E82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51DE6CF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>
    <w:nsid w:val="522218A1"/>
    <w:multiLevelType w:val="hybridMultilevel"/>
    <w:tmpl w:val="8F484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525669A3"/>
    <w:multiLevelType w:val="hybridMultilevel"/>
    <w:tmpl w:val="78468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532D1FE1"/>
    <w:multiLevelType w:val="hybridMultilevel"/>
    <w:tmpl w:val="E88A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>
    <w:nsid w:val="535124A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5356478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>
    <w:nsid w:val="53CF01E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>
    <w:nsid w:val="54213F2F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54592F54"/>
    <w:multiLevelType w:val="hybridMultilevel"/>
    <w:tmpl w:val="6F384A46"/>
    <w:lvl w:ilvl="0" w:tplc="091CB8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545A5812"/>
    <w:multiLevelType w:val="hybridMultilevel"/>
    <w:tmpl w:val="E90282DE"/>
    <w:lvl w:ilvl="0" w:tplc="30D4A6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54864F1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>
    <w:nsid w:val="54A048D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55393EBF"/>
    <w:multiLevelType w:val="hybridMultilevel"/>
    <w:tmpl w:val="EEBE9742"/>
    <w:lvl w:ilvl="0" w:tplc="F9FCBB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5563793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55DB7C6D"/>
    <w:multiLevelType w:val="hybridMultilevel"/>
    <w:tmpl w:val="F564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nsid w:val="560B27BC"/>
    <w:multiLevelType w:val="hybridMultilevel"/>
    <w:tmpl w:val="17EAC2C8"/>
    <w:lvl w:ilvl="0" w:tplc="0BE81A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>
    <w:nsid w:val="5678725A"/>
    <w:multiLevelType w:val="multilevel"/>
    <w:tmpl w:val="0FB059A8"/>
    <w:lvl w:ilvl="0">
      <w:start w:val="1"/>
      <w:numFmt w:val="decimal"/>
      <w:suff w:val="space"/>
      <w:lvlText w:val="%1.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4" w:firstLine="296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273" w:firstLine="72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2">
    <w:nsid w:val="568448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56F23DF9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>
    <w:nsid w:val="57355B9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>
    <w:nsid w:val="575C19B1"/>
    <w:multiLevelType w:val="hybridMultilevel"/>
    <w:tmpl w:val="63425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57842E70"/>
    <w:multiLevelType w:val="hybridMultilevel"/>
    <w:tmpl w:val="45A2AE28"/>
    <w:lvl w:ilvl="0" w:tplc="083E6E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>
    <w:nsid w:val="578974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57C55FF6"/>
    <w:multiLevelType w:val="hybridMultilevel"/>
    <w:tmpl w:val="B0C6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>
    <w:nsid w:val="58253E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584B6FB7"/>
    <w:multiLevelType w:val="hybridMultilevel"/>
    <w:tmpl w:val="27CAF166"/>
    <w:lvl w:ilvl="0" w:tplc="04190007">
      <w:start w:val="1"/>
      <w:numFmt w:val="bullet"/>
      <w:pStyle w:val="1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1">
    <w:nsid w:val="58544BD3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587F545B"/>
    <w:multiLevelType w:val="hybridMultilevel"/>
    <w:tmpl w:val="7C262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>
    <w:nsid w:val="58DC4A3E"/>
    <w:multiLevelType w:val="hybridMultilevel"/>
    <w:tmpl w:val="6EA0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>
    <w:nsid w:val="58E50281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>
    <w:nsid w:val="59100262"/>
    <w:multiLevelType w:val="hybridMultilevel"/>
    <w:tmpl w:val="6E009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>
    <w:nsid w:val="59AC5D90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59B65F0B"/>
    <w:multiLevelType w:val="hybridMultilevel"/>
    <w:tmpl w:val="298A059C"/>
    <w:lvl w:ilvl="0" w:tplc="EFD44BEC">
      <w:start w:val="1"/>
      <w:numFmt w:val="decimal"/>
      <w:pStyle w:val="a5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0FFECC06">
      <w:start w:val="1"/>
      <w:numFmt w:val="decimal"/>
      <w:pStyle w:val="a5"/>
      <w:lvlText w:val="%2)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8">
    <w:nsid w:val="59BD5E0C"/>
    <w:multiLevelType w:val="hybridMultilevel"/>
    <w:tmpl w:val="CCDA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59CF2D8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>
    <w:nsid w:val="5A401632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5A425D6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>
    <w:nsid w:val="5A6A70C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>
    <w:nsid w:val="5AD576D6"/>
    <w:multiLevelType w:val="hybridMultilevel"/>
    <w:tmpl w:val="C8BA1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>
    <w:nsid w:val="5B080B4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>
    <w:nsid w:val="5B2E487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5B3722D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>
    <w:nsid w:val="5B5524F8"/>
    <w:multiLevelType w:val="hybridMultilevel"/>
    <w:tmpl w:val="8F147FE0"/>
    <w:lvl w:ilvl="0" w:tplc="9B86EB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>
    <w:nsid w:val="5C305A75"/>
    <w:multiLevelType w:val="hybridMultilevel"/>
    <w:tmpl w:val="47CA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>
    <w:nsid w:val="5C3F1A90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>
    <w:nsid w:val="5CA607F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>
    <w:nsid w:val="5CB673AA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5D095C27"/>
    <w:multiLevelType w:val="hybridMultilevel"/>
    <w:tmpl w:val="CDB2B298"/>
    <w:lvl w:ilvl="0" w:tplc="D89EBD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>
    <w:nsid w:val="5D64054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>
    <w:nsid w:val="5D7A636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5DA8367F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5DB77960"/>
    <w:multiLevelType w:val="hybridMultilevel"/>
    <w:tmpl w:val="B890E650"/>
    <w:lvl w:ilvl="0" w:tplc="3982B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>
    <w:nsid w:val="5DEB56B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>
    <w:nsid w:val="5E0827DF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5E0A01F9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0">
    <w:nsid w:val="5E5E05D8"/>
    <w:multiLevelType w:val="hybridMultilevel"/>
    <w:tmpl w:val="64CC5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5EAF38A8"/>
    <w:multiLevelType w:val="singleLevel"/>
    <w:tmpl w:val="CA78D61C"/>
    <w:lvl w:ilvl="0">
      <w:start w:val="1"/>
      <w:numFmt w:val="bullet"/>
      <w:pStyle w:val="a6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432">
    <w:nsid w:val="5EB76E9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>
    <w:nsid w:val="5EFC222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5F057A5E"/>
    <w:multiLevelType w:val="hybridMultilevel"/>
    <w:tmpl w:val="9EDA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5F1E4E73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>
    <w:nsid w:val="5F6B6015"/>
    <w:multiLevelType w:val="hybridMultilevel"/>
    <w:tmpl w:val="D52C7B06"/>
    <w:lvl w:ilvl="0" w:tplc="7CDA58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>
    <w:nsid w:val="5FAA3B17"/>
    <w:multiLevelType w:val="hybridMultilevel"/>
    <w:tmpl w:val="90907AD0"/>
    <w:lvl w:ilvl="0" w:tplc="ADF892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5FE057CA"/>
    <w:multiLevelType w:val="hybridMultilevel"/>
    <w:tmpl w:val="BC4A0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>
    <w:nsid w:val="5FFB5AD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>
    <w:nsid w:val="5FFC22C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>
    <w:nsid w:val="604F104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>
    <w:nsid w:val="615367C2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>
    <w:nsid w:val="6159511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>
    <w:nsid w:val="624E19B2"/>
    <w:multiLevelType w:val="hybridMultilevel"/>
    <w:tmpl w:val="BD9ECF50"/>
    <w:lvl w:ilvl="0" w:tplc="84C04D68">
      <w:start w:val="1"/>
      <w:numFmt w:val="decimal"/>
      <w:pStyle w:val="a7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5">
    <w:nsid w:val="625F3380"/>
    <w:multiLevelType w:val="hybridMultilevel"/>
    <w:tmpl w:val="8F788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>
    <w:nsid w:val="6260561C"/>
    <w:multiLevelType w:val="hybridMultilevel"/>
    <w:tmpl w:val="DE06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626F7DCC"/>
    <w:multiLevelType w:val="hybridMultilevel"/>
    <w:tmpl w:val="DE06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62B86859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>
    <w:nsid w:val="634A65CB"/>
    <w:multiLevelType w:val="hybridMultilevel"/>
    <w:tmpl w:val="5FA6D862"/>
    <w:lvl w:ilvl="0" w:tplc="A970A8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>
    <w:nsid w:val="634F23B8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>
    <w:nsid w:val="63660926"/>
    <w:multiLevelType w:val="hybridMultilevel"/>
    <w:tmpl w:val="4532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>
    <w:nsid w:val="63C9662F"/>
    <w:multiLevelType w:val="hybridMultilevel"/>
    <w:tmpl w:val="B5CAB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>
    <w:nsid w:val="64206412"/>
    <w:multiLevelType w:val="hybridMultilevel"/>
    <w:tmpl w:val="62E8B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645447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>
    <w:nsid w:val="64637F5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649E4500"/>
    <w:multiLevelType w:val="hybridMultilevel"/>
    <w:tmpl w:val="E328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64C65AD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64F5633C"/>
    <w:multiLevelType w:val="hybridMultilevel"/>
    <w:tmpl w:val="08A2B1EC"/>
    <w:lvl w:ilvl="0" w:tplc="A8C64C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65041D9A"/>
    <w:multiLevelType w:val="hybridMultilevel"/>
    <w:tmpl w:val="49BC2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651818E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>
    <w:nsid w:val="652B5E94"/>
    <w:multiLevelType w:val="hybridMultilevel"/>
    <w:tmpl w:val="FF46B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65745B3C"/>
    <w:multiLevelType w:val="hybridMultilevel"/>
    <w:tmpl w:val="6924E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657916CA"/>
    <w:multiLevelType w:val="hybridMultilevel"/>
    <w:tmpl w:val="CE88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>
    <w:nsid w:val="65844F58"/>
    <w:multiLevelType w:val="hybridMultilevel"/>
    <w:tmpl w:val="C61A4AA8"/>
    <w:lvl w:ilvl="0" w:tplc="2FA2A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65CB7A9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>
    <w:nsid w:val="65DB5FC3"/>
    <w:multiLevelType w:val="hybridMultilevel"/>
    <w:tmpl w:val="7752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660C31FC"/>
    <w:multiLevelType w:val="hybridMultilevel"/>
    <w:tmpl w:val="8B8AD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662A2FE5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66424299"/>
    <w:multiLevelType w:val="hybridMultilevel"/>
    <w:tmpl w:val="5586570A"/>
    <w:lvl w:ilvl="0" w:tplc="500A206E">
      <w:start w:val="1"/>
      <w:numFmt w:val="bullet"/>
      <w:pStyle w:val="a8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-55"/>
        </w:tabs>
        <w:ind w:left="-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65"/>
        </w:tabs>
        <w:ind w:left="6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385"/>
        </w:tabs>
        <w:ind w:left="13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105"/>
        </w:tabs>
        <w:ind w:left="21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545"/>
        </w:tabs>
        <w:ind w:left="35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265"/>
        </w:tabs>
        <w:ind w:left="42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180"/>
      </w:pPr>
    </w:lvl>
  </w:abstractNum>
  <w:abstractNum w:abstractNumId="470">
    <w:nsid w:val="6645304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>
    <w:nsid w:val="665108C8"/>
    <w:multiLevelType w:val="hybridMultilevel"/>
    <w:tmpl w:val="09D8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>
    <w:nsid w:val="666E4AD8"/>
    <w:multiLevelType w:val="hybridMultilevel"/>
    <w:tmpl w:val="DC122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>
    <w:nsid w:val="66F33434"/>
    <w:multiLevelType w:val="hybridMultilevel"/>
    <w:tmpl w:val="62E8B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>
    <w:nsid w:val="670B516F"/>
    <w:multiLevelType w:val="hybridMultilevel"/>
    <w:tmpl w:val="A0E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>
    <w:nsid w:val="67614DCD"/>
    <w:multiLevelType w:val="hybridMultilevel"/>
    <w:tmpl w:val="A5F2C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>
    <w:nsid w:val="677C5637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>
    <w:nsid w:val="67A85A6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>
    <w:nsid w:val="67E87F11"/>
    <w:multiLevelType w:val="hybridMultilevel"/>
    <w:tmpl w:val="9B1A9A9E"/>
    <w:lvl w:ilvl="0" w:tplc="09A2E2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>
    <w:nsid w:val="67F9774B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>
    <w:nsid w:val="685F4157"/>
    <w:multiLevelType w:val="hybridMultilevel"/>
    <w:tmpl w:val="5348844C"/>
    <w:lvl w:ilvl="0" w:tplc="0D1A0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>
    <w:nsid w:val="68765327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>
    <w:nsid w:val="691402A8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>
    <w:nsid w:val="69BA56F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>
    <w:nsid w:val="69F6444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>
    <w:nsid w:val="6AAB72E5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>
    <w:nsid w:val="6AB501D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>
    <w:nsid w:val="6ACC55A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>
    <w:nsid w:val="6B1132F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>
    <w:nsid w:val="6BC403ED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>
    <w:nsid w:val="6BD87C0B"/>
    <w:multiLevelType w:val="hybridMultilevel"/>
    <w:tmpl w:val="B4581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>
    <w:nsid w:val="6C0F42ED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>
    <w:nsid w:val="6C67719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>
    <w:nsid w:val="6C7B68D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6C827600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6C8F77E5"/>
    <w:multiLevelType w:val="hybridMultilevel"/>
    <w:tmpl w:val="2062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>
    <w:nsid w:val="6CEB33C5"/>
    <w:multiLevelType w:val="hybridMultilevel"/>
    <w:tmpl w:val="DA8E0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>
    <w:nsid w:val="6D1C0DB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>
    <w:nsid w:val="6D1E6B07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>
    <w:nsid w:val="6D343982"/>
    <w:multiLevelType w:val="hybridMultilevel"/>
    <w:tmpl w:val="62E8B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>
    <w:nsid w:val="6D786C5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>
    <w:nsid w:val="6DC26F3F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6DC43C3C"/>
    <w:multiLevelType w:val="hybridMultilevel"/>
    <w:tmpl w:val="8F484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6DC90130"/>
    <w:multiLevelType w:val="hybridMultilevel"/>
    <w:tmpl w:val="86A6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6DF64392"/>
    <w:multiLevelType w:val="hybridMultilevel"/>
    <w:tmpl w:val="A8C2A4A2"/>
    <w:lvl w:ilvl="0" w:tplc="35F8C0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>
    <w:nsid w:val="6E00377E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>
    <w:nsid w:val="6E476677"/>
    <w:multiLevelType w:val="hybridMultilevel"/>
    <w:tmpl w:val="B1D4947C"/>
    <w:lvl w:ilvl="0" w:tplc="CCF2E7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>
    <w:nsid w:val="6E550290"/>
    <w:multiLevelType w:val="hybridMultilevel"/>
    <w:tmpl w:val="476A3A02"/>
    <w:lvl w:ilvl="0" w:tplc="98AC75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8">
    <w:nsid w:val="6E6025B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>
    <w:nsid w:val="6E6C638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>
    <w:nsid w:val="6E79757B"/>
    <w:multiLevelType w:val="multilevel"/>
    <w:tmpl w:val="A65A7060"/>
    <w:lvl w:ilvl="0">
      <w:start w:val="1"/>
      <w:numFmt w:val="bullet"/>
      <w:pStyle w:val="a9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11">
    <w:nsid w:val="6E80745E"/>
    <w:multiLevelType w:val="hybridMultilevel"/>
    <w:tmpl w:val="B89E0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>
    <w:nsid w:val="6EA45E05"/>
    <w:multiLevelType w:val="hybridMultilevel"/>
    <w:tmpl w:val="F7A6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>
    <w:nsid w:val="6EA577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>
    <w:nsid w:val="6EBF563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>
    <w:nsid w:val="6F0E49FB"/>
    <w:multiLevelType w:val="hybridMultilevel"/>
    <w:tmpl w:val="F62E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>
    <w:nsid w:val="6F0E4C3A"/>
    <w:multiLevelType w:val="hybridMultilevel"/>
    <w:tmpl w:val="1DEAF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>
    <w:nsid w:val="6F155A1F"/>
    <w:multiLevelType w:val="hybridMultilevel"/>
    <w:tmpl w:val="D844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>
    <w:nsid w:val="6F362B24"/>
    <w:multiLevelType w:val="hybridMultilevel"/>
    <w:tmpl w:val="536E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>
    <w:nsid w:val="6F68448A"/>
    <w:multiLevelType w:val="hybridMultilevel"/>
    <w:tmpl w:val="9B8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>
    <w:nsid w:val="6FDA5DD3"/>
    <w:multiLevelType w:val="hybridMultilevel"/>
    <w:tmpl w:val="212E4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>
    <w:nsid w:val="700E2099"/>
    <w:multiLevelType w:val="hybridMultilevel"/>
    <w:tmpl w:val="EFBA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2">
    <w:nsid w:val="712D15F2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>
    <w:nsid w:val="7140780A"/>
    <w:multiLevelType w:val="hybridMultilevel"/>
    <w:tmpl w:val="FD986AE2"/>
    <w:lvl w:ilvl="0" w:tplc="5FAE0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>
    <w:nsid w:val="728D586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>
    <w:nsid w:val="72B12F2E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>
    <w:nsid w:val="72C06D66"/>
    <w:multiLevelType w:val="hybridMultilevel"/>
    <w:tmpl w:val="A0E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>
    <w:nsid w:val="72E455D9"/>
    <w:multiLevelType w:val="hybridMultilevel"/>
    <w:tmpl w:val="A3FC6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8">
    <w:nsid w:val="730E3DE1"/>
    <w:multiLevelType w:val="hybridMultilevel"/>
    <w:tmpl w:val="6EC629F0"/>
    <w:lvl w:ilvl="0" w:tplc="24F64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>
    <w:nsid w:val="73555EE3"/>
    <w:multiLevelType w:val="hybridMultilevel"/>
    <w:tmpl w:val="E100454C"/>
    <w:lvl w:ilvl="0" w:tplc="37EEFC66">
      <w:start w:val="1"/>
      <w:numFmt w:val="bullet"/>
      <w:pStyle w:val="aa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0">
    <w:nsid w:val="735C5811"/>
    <w:multiLevelType w:val="hybridMultilevel"/>
    <w:tmpl w:val="E1225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>
    <w:nsid w:val="73E90D5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>
    <w:nsid w:val="73F14568"/>
    <w:multiLevelType w:val="hybridMultilevel"/>
    <w:tmpl w:val="1D664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3">
    <w:nsid w:val="7405254F"/>
    <w:multiLevelType w:val="hybridMultilevel"/>
    <w:tmpl w:val="3E521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>
    <w:nsid w:val="745939D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>
    <w:nsid w:val="745E78AA"/>
    <w:multiLevelType w:val="hybridMultilevel"/>
    <w:tmpl w:val="35B00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>
    <w:nsid w:val="74BB0715"/>
    <w:multiLevelType w:val="hybridMultilevel"/>
    <w:tmpl w:val="E5465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>
    <w:nsid w:val="74D27CCB"/>
    <w:multiLevelType w:val="hybridMultilevel"/>
    <w:tmpl w:val="B8DA1176"/>
    <w:lvl w:ilvl="0" w:tplc="1CB4665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38">
    <w:nsid w:val="74FC2D02"/>
    <w:multiLevelType w:val="hybridMultilevel"/>
    <w:tmpl w:val="8194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>
    <w:nsid w:val="75534FB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>
    <w:nsid w:val="758953AF"/>
    <w:multiLevelType w:val="hybridMultilevel"/>
    <w:tmpl w:val="F6F814BC"/>
    <w:lvl w:ilvl="0" w:tplc="CB0033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758D7930"/>
    <w:multiLevelType w:val="hybridMultilevel"/>
    <w:tmpl w:val="16AAF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>
    <w:nsid w:val="75B03322"/>
    <w:multiLevelType w:val="hybridMultilevel"/>
    <w:tmpl w:val="FC8C2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>
    <w:nsid w:val="75C6715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>
    <w:nsid w:val="75CF462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>
    <w:nsid w:val="75D66419"/>
    <w:multiLevelType w:val="hybridMultilevel"/>
    <w:tmpl w:val="EA5686CE"/>
    <w:lvl w:ilvl="0" w:tplc="C7AA79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>
    <w:nsid w:val="75DF4B49"/>
    <w:multiLevelType w:val="hybridMultilevel"/>
    <w:tmpl w:val="1C9CD8D0"/>
    <w:lvl w:ilvl="0" w:tplc="A5CAC5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>
    <w:nsid w:val="76351FD6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>
    <w:nsid w:val="76963313"/>
    <w:multiLevelType w:val="hybridMultilevel"/>
    <w:tmpl w:val="8C588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>
    <w:nsid w:val="76D642B7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>
    <w:nsid w:val="76DB7474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>
    <w:nsid w:val="7728024F"/>
    <w:multiLevelType w:val="hybridMultilevel"/>
    <w:tmpl w:val="CA8C0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>
    <w:nsid w:val="77490DB3"/>
    <w:multiLevelType w:val="hybridMultilevel"/>
    <w:tmpl w:val="A0E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>
    <w:nsid w:val="77863300"/>
    <w:multiLevelType w:val="hybridMultilevel"/>
    <w:tmpl w:val="C2F84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>
    <w:nsid w:val="783E3BF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>
    <w:nsid w:val="78507591"/>
    <w:multiLevelType w:val="hybridMultilevel"/>
    <w:tmpl w:val="796A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">
    <w:nsid w:val="787B63B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>
    <w:nsid w:val="78BB7FB3"/>
    <w:multiLevelType w:val="hybridMultilevel"/>
    <w:tmpl w:val="857E9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8">
    <w:nsid w:val="78C8694A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78CD251F"/>
    <w:multiLevelType w:val="hybridMultilevel"/>
    <w:tmpl w:val="D086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78D0175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>
    <w:nsid w:val="78E831F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>
    <w:nsid w:val="795870F2"/>
    <w:multiLevelType w:val="hybridMultilevel"/>
    <w:tmpl w:val="8C88A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>
    <w:nsid w:val="79F75C1F"/>
    <w:multiLevelType w:val="hybridMultilevel"/>
    <w:tmpl w:val="F0A2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>
    <w:nsid w:val="7A0D094E"/>
    <w:multiLevelType w:val="hybridMultilevel"/>
    <w:tmpl w:val="45A2AE28"/>
    <w:lvl w:ilvl="0" w:tplc="083E6E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>
    <w:nsid w:val="7A235293"/>
    <w:multiLevelType w:val="hybridMultilevel"/>
    <w:tmpl w:val="1CFA185E"/>
    <w:lvl w:ilvl="0" w:tplc="74F684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">
    <w:nsid w:val="7A7074D6"/>
    <w:multiLevelType w:val="hybridMultilevel"/>
    <w:tmpl w:val="6A22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7AAD17CD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>
    <w:nsid w:val="7AAF579D"/>
    <w:multiLevelType w:val="multilevel"/>
    <w:tmpl w:val="1A90580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9">
    <w:nsid w:val="7AF54B5B"/>
    <w:multiLevelType w:val="hybridMultilevel"/>
    <w:tmpl w:val="C4404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>
    <w:nsid w:val="7B0F3005"/>
    <w:multiLevelType w:val="hybridMultilevel"/>
    <w:tmpl w:val="E744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>
    <w:nsid w:val="7B0F42DB"/>
    <w:multiLevelType w:val="hybridMultilevel"/>
    <w:tmpl w:val="73F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3">
    <w:nsid w:val="7B983E92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>
    <w:nsid w:val="7BB63FB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>
    <w:nsid w:val="7CBE5AEC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>
    <w:nsid w:val="7CEA7A7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>
    <w:nsid w:val="7CF91F8F"/>
    <w:multiLevelType w:val="singleLevel"/>
    <w:tmpl w:val="0FB03398"/>
    <w:lvl w:ilvl="0">
      <w:numFmt w:val="bullet"/>
      <w:pStyle w:val="ab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78">
    <w:nsid w:val="7D131924"/>
    <w:multiLevelType w:val="hybridMultilevel"/>
    <w:tmpl w:val="75580AB0"/>
    <w:lvl w:ilvl="0" w:tplc="850EDB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>
    <w:nsid w:val="7D672D0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>
    <w:nsid w:val="7D6900BF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>
    <w:nsid w:val="7D980B7B"/>
    <w:multiLevelType w:val="hybridMultilevel"/>
    <w:tmpl w:val="6A04A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>
    <w:nsid w:val="7E0547D8"/>
    <w:multiLevelType w:val="hybridMultilevel"/>
    <w:tmpl w:val="C8BA1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>
    <w:nsid w:val="7E17024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4">
    <w:nsid w:val="7E345445"/>
    <w:multiLevelType w:val="hybridMultilevel"/>
    <w:tmpl w:val="AA74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>
    <w:nsid w:val="7EBB1C42"/>
    <w:multiLevelType w:val="hybridMultilevel"/>
    <w:tmpl w:val="B10C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7EC81851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>
    <w:nsid w:val="7ECC3118"/>
    <w:multiLevelType w:val="hybridMultilevel"/>
    <w:tmpl w:val="CA8E3C72"/>
    <w:lvl w:ilvl="0" w:tplc="9B2089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>
    <w:nsid w:val="7EE14C53"/>
    <w:multiLevelType w:val="hybridMultilevel"/>
    <w:tmpl w:val="6D86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>
    <w:nsid w:val="7EFE17E3"/>
    <w:multiLevelType w:val="hybridMultilevel"/>
    <w:tmpl w:val="DC06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>
    <w:nsid w:val="7F35789C"/>
    <w:multiLevelType w:val="hybridMultilevel"/>
    <w:tmpl w:val="A0FE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>
    <w:nsid w:val="7F583738"/>
    <w:multiLevelType w:val="hybridMultilevel"/>
    <w:tmpl w:val="CCCAE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>
    <w:nsid w:val="7F61095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>
    <w:nsid w:val="7F687E8A"/>
    <w:multiLevelType w:val="hybridMultilevel"/>
    <w:tmpl w:val="8FB45C8C"/>
    <w:lvl w:ilvl="0" w:tplc="02FE1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4">
    <w:nsid w:val="7F6B11C5"/>
    <w:multiLevelType w:val="hybridMultilevel"/>
    <w:tmpl w:val="67383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>
    <w:nsid w:val="7FB942A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0"/>
  </w:num>
  <w:num w:numId="2">
    <w:abstractNumId w:val="365"/>
  </w:num>
  <w:num w:numId="3">
    <w:abstractNumId w:val="407"/>
  </w:num>
  <w:num w:numId="4">
    <w:abstractNumId w:val="391"/>
  </w:num>
  <w:num w:numId="5">
    <w:abstractNumId w:val="572"/>
  </w:num>
  <w:num w:numId="6">
    <w:abstractNumId w:val="307"/>
  </w:num>
  <w:num w:numId="7">
    <w:abstractNumId w:val="288"/>
  </w:num>
  <w:num w:numId="8">
    <w:abstractNumId w:val="577"/>
  </w:num>
  <w:num w:numId="9">
    <w:abstractNumId w:val="73"/>
  </w:num>
  <w:num w:numId="10">
    <w:abstractNumId w:val="469"/>
  </w:num>
  <w:num w:numId="11">
    <w:abstractNumId w:val="284"/>
  </w:num>
  <w:num w:numId="12">
    <w:abstractNumId w:val="165"/>
  </w:num>
  <w:num w:numId="13">
    <w:abstractNumId w:val="139"/>
  </w:num>
  <w:num w:numId="14">
    <w:abstractNumId w:val="31"/>
  </w:num>
  <w:num w:numId="15">
    <w:abstractNumId w:val="529"/>
  </w:num>
  <w:num w:numId="16">
    <w:abstractNumId w:val="315"/>
  </w:num>
  <w:num w:numId="17">
    <w:abstractNumId w:val="0"/>
  </w:num>
  <w:num w:numId="18">
    <w:abstractNumId w:val="1"/>
  </w:num>
  <w:num w:numId="19">
    <w:abstractNumId w:val="568"/>
  </w:num>
  <w:num w:numId="20">
    <w:abstractNumId w:val="593"/>
  </w:num>
  <w:num w:numId="21">
    <w:abstractNumId w:val="240"/>
  </w:num>
  <w:num w:numId="22">
    <w:abstractNumId w:val="28"/>
  </w:num>
  <w:num w:numId="23">
    <w:abstractNumId w:val="23"/>
  </w:num>
  <w:num w:numId="24">
    <w:abstractNumId w:val="304"/>
  </w:num>
  <w:num w:numId="25">
    <w:abstractNumId w:val="444"/>
  </w:num>
  <w:num w:numId="26">
    <w:abstractNumId w:val="81"/>
  </w:num>
  <w:num w:numId="27">
    <w:abstractNumId w:val="300"/>
  </w:num>
  <w:num w:numId="28">
    <w:abstractNumId w:val="341"/>
  </w:num>
  <w:num w:numId="29">
    <w:abstractNumId w:val="116"/>
  </w:num>
  <w:num w:numId="30">
    <w:abstractNumId w:val="510"/>
  </w:num>
  <w:num w:numId="31">
    <w:abstractNumId w:val="457"/>
  </w:num>
  <w:num w:numId="32">
    <w:abstractNumId w:val="58"/>
  </w:num>
  <w:num w:numId="33">
    <w:abstractNumId w:val="353"/>
  </w:num>
  <w:num w:numId="34">
    <w:abstractNumId w:val="45"/>
  </w:num>
  <w:num w:numId="35">
    <w:abstractNumId w:val="249"/>
  </w:num>
  <w:num w:numId="36">
    <w:abstractNumId w:val="131"/>
  </w:num>
  <w:num w:numId="37">
    <w:abstractNumId w:val="71"/>
  </w:num>
  <w:num w:numId="38">
    <w:abstractNumId w:val="207"/>
  </w:num>
  <w:num w:numId="39">
    <w:abstractNumId w:val="264"/>
  </w:num>
  <w:num w:numId="40">
    <w:abstractNumId w:val="354"/>
  </w:num>
  <w:num w:numId="41">
    <w:abstractNumId w:val="433"/>
  </w:num>
  <w:num w:numId="42">
    <w:abstractNumId w:val="236"/>
  </w:num>
  <w:num w:numId="43">
    <w:abstractNumId w:val="531"/>
  </w:num>
  <w:num w:numId="44">
    <w:abstractNumId w:val="487"/>
  </w:num>
  <w:num w:numId="45">
    <w:abstractNumId w:val="344"/>
  </w:num>
  <w:num w:numId="46">
    <w:abstractNumId w:val="583"/>
  </w:num>
  <w:num w:numId="47">
    <w:abstractNumId w:val="325"/>
  </w:num>
  <w:num w:numId="48">
    <w:abstractNumId w:val="243"/>
  </w:num>
  <w:num w:numId="49">
    <w:abstractNumId w:val="97"/>
  </w:num>
  <w:num w:numId="50">
    <w:abstractNumId w:val="252"/>
  </w:num>
  <w:num w:numId="51">
    <w:abstractNumId w:val="424"/>
  </w:num>
  <w:num w:numId="52">
    <w:abstractNumId w:val="558"/>
  </w:num>
  <w:num w:numId="53">
    <w:abstractNumId w:val="363"/>
  </w:num>
  <w:num w:numId="54">
    <w:abstractNumId w:val="220"/>
  </w:num>
  <w:num w:numId="55">
    <w:abstractNumId w:val="397"/>
  </w:num>
  <w:num w:numId="56">
    <w:abstractNumId w:val="187"/>
  </w:num>
  <w:num w:numId="57">
    <w:abstractNumId w:val="543"/>
  </w:num>
  <w:num w:numId="58">
    <w:abstractNumId w:val="460"/>
  </w:num>
  <w:num w:numId="59">
    <w:abstractNumId w:val="454"/>
  </w:num>
  <w:num w:numId="60">
    <w:abstractNumId w:val="343"/>
  </w:num>
  <w:num w:numId="61">
    <w:abstractNumId w:val="556"/>
  </w:num>
  <w:num w:numId="62">
    <w:abstractNumId w:val="283"/>
  </w:num>
  <w:num w:numId="63">
    <w:abstractNumId w:val="203"/>
  </w:num>
  <w:num w:numId="64">
    <w:abstractNumId w:val="360"/>
  </w:num>
  <w:num w:numId="65">
    <w:abstractNumId w:val="68"/>
  </w:num>
  <w:num w:numId="66">
    <w:abstractNumId w:val="554"/>
  </w:num>
  <w:num w:numId="67">
    <w:abstractNumId w:val="483"/>
  </w:num>
  <w:num w:numId="68">
    <w:abstractNumId w:val="177"/>
  </w:num>
  <w:num w:numId="69">
    <w:abstractNumId w:val="232"/>
  </w:num>
  <w:num w:numId="70">
    <w:abstractNumId w:val="497"/>
  </w:num>
  <w:num w:numId="71">
    <w:abstractNumId w:val="251"/>
  </w:num>
  <w:num w:numId="72">
    <w:abstractNumId w:val="153"/>
  </w:num>
  <w:num w:numId="73">
    <w:abstractNumId w:val="528"/>
  </w:num>
  <w:num w:numId="74">
    <w:abstractNumId w:val="375"/>
  </w:num>
  <w:num w:numId="75">
    <w:abstractNumId w:val="293"/>
  </w:num>
  <w:num w:numId="76">
    <w:abstractNumId w:val="126"/>
  </w:num>
  <w:num w:numId="77">
    <w:abstractNumId w:val="488"/>
  </w:num>
  <w:num w:numId="78">
    <w:abstractNumId w:val="57"/>
  </w:num>
  <w:num w:numId="79">
    <w:abstractNumId w:val="160"/>
  </w:num>
  <w:num w:numId="80">
    <w:abstractNumId w:val="145"/>
  </w:num>
  <w:num w:numId="81">
    <w:abstractNumId w:val="273"/>
  </w:num>
  <w:num w:numId="82">
    <w:abstractNumId w:val="324"/>
  </w:num>
  <w:num w:numId="83">
    <w:abstractNumId w:val="379"/>
  </w:num>
  <w:num w:numId="84">
    <w:abstractNumId w:val="492"/>
  </w:num>
  <w:num w:numId="85">
    <w:abstractNumId w:val="196"/>
  </w:num>
  <w:num w:numId="86">
    <w:abstractNumId w:val="176"/>
  </w:num>
  <w:num w:numId="87">
    <w:abstractNumId w:val="394"/>
  </w:num>
  <w:num w:numId="88">
    <w:abstractNumId w:val="74"/>
  </w:num>
  <w:num w:numId="89">
    <w:abstractNumId w:val="47"/>
  </w:num>
  <w:num w:numId="90">
    <w:abstractNumId w:val="117"/>
  </w:num>
  <w:num w:numId="91">
    <w:abstractNumId w:val="320"/>
  </w:num>
  <w:num w:numId="92">
    <w:abstractNumId w:val="537"/>
  </w:num>
  <w:num w:numId="93">
    <w:abstractNumId w:val="25"/>
  </w:num>
  <w:num w:numId="94">
    <w:abstractNumId w:val="22"/>
  </w:num>
  <w:num w:numId="95">
    <w:abstractNumId w:val="392"/>
  </w:num>
  <w:num w:numId="96">
    <w:abstractNumId w:val="53"/>
  </w:num>
  <w:num w:numId="97">
    <w:abstractNumId w:val="5"/>
  </w:num>
  <w:num w:numId="98">
    <w:abstractNumId w:val="565"/>
  </w:num>
  <w:num w:numId="99">
    <w:abstractNumId w:val="342"/>
  </w:num>
  <w:num w:numId="100">
    <w:abstractNumId w:val="504"/>
  </w:num>
  <w:num w:numId="101">
    <w:abstractNumId w:val="426"/>
  </w:num>
  <w:num w:numId="102">
    <w:abstractNumId w:val="390"/>
  </w:num>
  <w:num w:numId="103">
    <w:abstractNumId w:val="545"/>
  </w:num>
  <w:num w:numId="104">
    <w:abstractNumId w:val="127"/>
  </w:num>
  <w:num w:numId="105">
    <w:abstractNumId w:val="359"/>
  </w:num>
  <w:num w:numId="106">
    <w:abstractNumId w:val="396"/>
  </w:num>
  <w:num w:numId="107">
    <w:abstractNumId w:val="149"/>
  </w:num>
  <w:num w:numId="108">
    <w:abstractNumId w:val="130"/>
  </w:num>
  <w:num w:numId="109">
    <w:abstractNumId w:val="55"/>
  </w:num>
  <w:num w:numId="110">
    <w:abstractNumId w:val="478"/>
  </w:num>
  <w:num w:numId="111">
    <w:abstractNumId w:val="167"/>
  </w:num>
  <w:num w:numId="112">
    <w:abstractNumId w:val="21"/>
  </w:num>
  <w:num w:numId="113">
    <w:abstractNumId w:val="507"/>
  </w:num>
  <w:num w:numId="114">
    <w:abstractNumId w:val="458"/>
  </w:num>
  <w:num w:numId="115">
    <w:abstractNumId w:val="155"/>
  </w:num>
  <w:num w:numId="116">
    <w:abstractNumId w:val="449"/>
  </w:num>
  <w:num w:numId="117">
    <w:abstractNumId w:val="7"/>
  </w:num>
  <w:num w:numId="118">
    <w:abstractNumId w:val="587"/>
  </w:num>
  <w:num w:numId="119">
    <w:abstractNumId w:val="260"/>
  </w:num>
  <w:num w:numId="120">
    <w:abstractNumId w:val="506"/>
  </w:num>
  <w:num w:numId="121">
    <w:abstractNumId w:val="384"/>
  </w:num>
  <w:num w:numId="122">
    <w:abstractNumId w:val="10"/>
  </w:num>
  <w:num w:numId="123">
    <w:abstractNumId w:val="578"/>
  </w:num>
  <w:num w:numId="124">
    <w:abstractNumId w:val="546"/>
  </w:num>
  <w:num w:numId="125">
    <w:abstractNumId w:val="259"/>
  </w:num>
  <w:num w:numId="126">
    <w:abstractNumId w:val="142"/>
  </w:num>
  <w:num w:numId="127">
    <w:abstractNumId w:val="523"/>
  </w:num>
  <w:num w:numId="128">
    <w:abstractNumId w:val="172"/>
  </w:num>
  <w:num w:numId="129">
    <w:abstractNumId w:val="209"/>
  </w:num>
  <w:num w:numId="130">
    <w:abstractNumId w:val="122"/>
  </w:num>
  <w:num w:numId="131">
    <w:abstractNumId w:val="437"/>
  </w:num>
  <w:num w:numId="132">
    <w:abstractNumId w:val="464"/>
  </w:num>
  <w:num w:numId="133">
    <w:abstractNumId w:val="422"/>
  </w:num>
  <w:num w:numId="134">
    <w:abstractNumId w:val="42"/>
  </w:num>
  <w:num w:numId="135">
    <w:abstractNumId w:val="137"/>
  </w:num>
  <w:num w:numId="136">
    <w:abstractNumId w:val="35"/>
  </w:num>
  <w:num w:numId="137">
    <w:abstractNumId w:val="59"/>
  </w:num>
  <w:num w:numId="138">
    <w:abstractNumId w:val="310"/>
  </w:num>
  <w:num w:numId="139">
    <w:abstractNumId w:val="54"/>
  </w:num>
  <w:num w:numId="140">
    <w:abstractNumId w:val="171"/>
  </w:num>
  <w:num w:numId="141">
    <w:abstractNumId w:val="333"/>
  </w:num>
  <w:num w:numId="142">
    <w:abstractNumId w:val="383"/>
  </w:num>
  <w:num w:numId="143">
    <w:abstractNumId w:val="88"/>
  </w:num>
  <w:num w:numId="144">
    <w:abstractNumId w:val="525"/>
  </w:num>
  <w:num w:numId="145">
    <w:abstractNumId w:val="387"/>
  </w:num>
  <w:num w:numId="146">
    <w:abstractNumId w:val="200"/>
  </w:num>
  <w:num w:numId="147">
    <w:abstractNumId w:val="308"/>
  </w:num>
  <w:num w:numId="148">
    <w:abstractNumId w:val="291"/>
  </w:num>
  <w:num w:numId="149">
    <w:abstractNumId w:val="290"/>
  </w:num>
  <w:num w:numId="150">
    <w:abstractNumId w:val="505"/>
  </w:num>
  <w:num w:numId="151">
    <w:abstractNumId w:val="486"/>
  </w:num>
  <w:num w:numId="152">
    <w:abstractNumId w:val="409"/>
  </w:num>
  <w:num w:numId="153">
    <w:abstractNumId w:val="560"/>
  </w:num>
  <w:num w:numId="154">
    <w:abstractNumId w:val="547"/>
  </w:num>
  <w:num w:numId="155">
    <w:abstractNumId w:val="484"/>
  </w:num>
  <w:num w:numId="156">
    <w:abstractNumId w:val="114"/>
  </w:num>
  <w:num w:numId="157">
    <w:abstractNumId w:val="175"/>
  </w:num>
  <w:num w:numId="158">
    <w:abstractNumId w:val="574"/>
  </w:num>
  <w:num w:numId="159">
    <w:abstractNumId w:val="143"/>
  </w:num>
  <w:num w:numId="160">
    <w:abstractNumId w:val="416"/>
  </w:num>
  <w:num w:numId="161">
    <w:abstractNumId w:val="393"/>
  </w:num>
  <w:num w:numId="162">
    <w:abstractNumId w:val="489"/>
  </w:num>
  <w:num w:numId="163">
    <w:abstractNumId w:val="129"/>
  </w:num>
  <w:num w:numId="164">
    <w:abstractNumId w:val="479"/>
  </w:num>
  <w:num w:numId="165">
    <w:abstractNumId w:val="527"/>
  </w:num>
  <w:num w:numId="166">
    <w:abstractNumId w:val="522"/>
  </w:num>
  <w:num w:numId="167">
    <w:abstractNumId w:val="144"/>
  </w:num>
  <w:num w:numId="168">
    <w:abstractNumId w:val="350"/>
  </w:num>
  <w:num w:numId="169">
    <w:abstractNumId w:val="36"/>
  </w:num>
  <w:num w:numId="170">
    <w:abstractNumId w:val="96"/>
  </w:num>
  <w:num w:numId="171">
    <w:abstractNumId w:val="553"/>
  </w:num>
  <w:num w:numId="172">
    <w:abstractNumId w:val="297"/>
  </w:num>
  <w:num w:numId="173">
    <w:abstractNumId w:val="564"/>
  </w:num>
  <w:num w:numId="174">
    <w:abstractNumId w:val="132"/>
  </w:num>
  <w:num w:numId="175">
    <w:abstractNumId w:val="443"/>
  </w:num>
  <w:num w:numId="176">
    <w:abstractNumId w:val="135"/>
  </w:num>
  <w:num w:numId="177">
    <w:abstractNumId w:val="287"/>
  </w:num>
  <w:num w:numId="178">
    <w:abstractNumId w:val="336"/>
  </w:num>
  <w:num w:numId="179">
    <w:abstractNumId w:val="530"/>
  </w:num>
  <w:num w:numId="180">
    <w:abstractNumId w:val="552"/>
  </w:num>
  <w:num w:numId="181">
    <w:abstractNumId w:val="147"/>
  </w:num>
  <w:num w:numId="182">
    <w:abstractNumId w:val="305"/>
  </w:num>
  <w:num w:numId="183">
    <w:abstractNumId w:val="299"/>
  </w:num>
  <w:num w:numId="184">
    <w:abstractNumId w:val="456"/>
  </w:num>
  <w:num w:numId="185">
    <w:abstractNumId w:val="580"/>
  </w:num>
  <w:num w:numId="186">
    <w:abstractNumId w:val="550"/>
  </w:num>
  <w:num w:numId="187">
    <w:abstractNumId w:val="151"/>
  </w:num>
  <w:num w:numId="188">
    <w:abstractNumId w:val="419"/>
  </w:num>
  <w:num w:numId="189">
    <w:abstractNumId w:val="366"/>
  </w:num>
  <w:num w:numId="190">
    <w:abstractNumId w:val="76"/>
  </w:num>
  <w:num w:numId="191">
    <w:abstractNumId w:val="498"/>
  </w:num>
  <w:num w:numId="192">
    <w:abstractNumId w:val="401"/>
  </w:num>
  <w:num w:numId="193">
    <w:abstractNumId w:val="326"/>
  </w:num>
  <w:num w:numId="194">
    <w:abstractNumId w:val="594"/>
  </w:num>
  <w:num w:numId="195">
    <w:abstractNumId w:val="512"/>
  </w:num>
  <w:num w:numId="196">
    <w:abstractNumId w:val="311"/>
  </w:num>
  <w:num w:numId="197">
    <w:abstractNumId w:val="161"/>
  </w:num>
  <w:num w:numId="198">
    <w:abstractNumId w:val="150"/>
  </w:num>
  <w:num w:numId="199">
    <w:abstractNumId w:val="338"/>
  </w:num>
  <w:num w:numId="200">
    <w:abstractNumId w:val="279"/>
  </w:num>
  <w:num w:numId="201">
    <w:abstractNumId w:val="111"/>
  </w:num>
  <w:num w:numId="202">
    <w:abstractNumId w:val="216"/>
  </w:num>
  <w:num w:numId="203">
    <w:abstractNumId w:val="518"/>
  </w:num>
  <w:num w:numId="204">
    <w:abstractNumId w:val="451"/>
  </w:num>
  <w:num w:numId="205">
    <w:abstractNumId w:val="335"/>
  </w:num>
  <w:num w:numId="206">
    <w:abstractNumId w:val="410"/>
  </w:num>
  <w:num w:numId="207">
    <w:abstractNumId w:val="265"/>
  </w:num>
  <w:num w:numId="208">
    <w:abstractNumId w:val="245"/>
  </w:num>
  <w:num w:numId="209">
    <w:abstractNumId w:val="503"/>
  </w:num>
  <w:num w:numId="210">
    <w:abstractNumId w:val="330"/>
  </w:num>
  <w:num w:numId="211">
    <w:abstractNumId w:val="33"/>
  </w:num>
  <w:num w:numId="212">
    <w:abstractNumId w:val="517"/>
  </w:num>
  <w:num w:numId="213">
    <w:abstractNumId w:val="217"/>
  </w:num>
  <w:num w:numId="214">
    <w:abstractNumId w:val="461"/>
  </w:num>
  <w:num w:numId="215">
    <w:abstractNumId w:val="281"/>
  </w:num>
  <w:num w:numId="216">
    <w:abstractNumId w:val="374"/>
  </w:num>
  <w:num w:numId="217">
    <w:abstractNumId w:val="481"/>
  </w:num>
  <w:num w:numId="218">
    <w:abstractNumId w:val="567"/>
  </w:num>
  <w:num w:numId="219">
    <w:abstractNumId w:val="112"/>
  </w:num>
  <w:num w:numId="220">
    <w:abstractNumId w:val="491"/>
  </w:num>
  <w:num w:numId="221">
    <w:abstractNumId w:val="238"/>
  </w:num>
  <w:num w:numId="222">
    <w:abstractNumId w:val="571"/>
  </w:num>
  <w:num w:numId="223">
    <w:abstractNumId w:val="184"/>
  </w:num>
  <w:num w:numId="224">
    <w:abstractNumId w:val="109"/>
  </w:num>
  <w:num w:numId="225">
    <w:abstractNumId w:val="20"/>
  </w:num>
  <w:num w:numId="226">
    <w:abstractNumId w:val="224"/>
  </w:num>
  <w:num w:numId="227">
    <w:abstractNumId w:val="226"/>
  </w:num>
  <w:num w:numId="228">
    <w:abstractNumId w:val="105"/>
  </w:num>
  <w:num w:numId="229">
    <w:abstractNumId w:val="541"/>
  </w:num>
  <w:num w:numId="230">
    <w:abstractNumId w:val="463"/>
  </w:num>
  <w:num w:numId="231">
    <w:abstractNumId w:val="526"/>
  </w:num>
  <w:num w:numId="232">
    <w:abstractNumId w:val="331"/>
  </w:num>
  <w:num w:numId="233">
    <w:abstractNumId w:val="551"/>
  </w:num>
  <w:num w:numId="234">
    <w:abstractNumId w:val="421"/>
  </w:num>
  <w:num w:numId="235">
    <w:abstractNumId w:val="87"/>
  </w:num>
  <w:num w:numId="236">
    <w:abstractNumId w:val="170"/>
  </w:num>
  <w:num w:numId="237">
    <w:abstractNumId w:val="474"/>
  </w:num>
  <w:num w:numId="238">
    <w:abstractNumId w:val="434"/>
  </w:num>
  <w:num w:numId="239">
    <w:abstractNumId w:val="14"/>
  </w:num>
  <w:num w:numId="240">
    <w:abstractNumId w:val="140"/>
  </w:num>
  <w:num w:numId="241">
    <w:abstractNumId w:val="106"/>
  </w:num>
  <w:num w:numId="242">
    <w:abstractNumId w:val="204"/>
  </w:num>
  <w:num w:numId="243">
    <w:abstractNumId w:val="322"/>
  </w:num>
  <w:num w:numId="244">
    <w:abstractNumId w:val="62"/>
  </w:num>
  <w:num w:numId="245">
    <w:abstractNumId w:val="255"/>
  </w:num>
  <w:num w:numId="246">
    <w:abstractNumId w:val="513"/>
  </w:num>
  <w:num w:numId="247">
    <w:abstractNumId w:val="70"/>
  </w:num>
  <w:num w:numId="248">
    <w:abstractNumId w:val="420"/>
  </w:num>
  <w:num w:numId="249">
    <w:abstractNumId w:val="108"/>
  </w:num>
  <w:num w:numId="250">
    <w:abstractNumId w:val="381"/>
  </w:num>
  <w:num w:numId="251">
    <w:abstractNumId w:val="118"/>
  </w:num>
  <w:num w:numId="252">
    <w:abstractNumId w:val="298"/>
  </w:num>
  <w:num w:numId="253">
    <w:abstractNumId w:val="274"/>
  </w:num>
  <w:num w:numId="254">
    <w:abstractNumId w:val="432"/>
  </w:num>
  <w:num w:numId="255">
    <w:abstractNumId w:val="95"/>
  </w:num>
  <w:num w:numId="256">
    <w:abstractNumId w:val="211"/>
  </w:num>
  <w:num w:numId="257">
    <w:abstractNumId w:val="163"/>
  </w:num>
  <w:num w:numId="258">
    <w:abstractNumId w:val="164"/>
  </w:num>
  <w:num w:numId="259">
    <w:abstractNumId w:val="123"/>
  </w:num>
  <w:num w:numId="260">
    <w:abstractNumId w:val="591"/>
  </w:num>
  <w:num w:numId="261">
    <w:abstractNumId w:val="83"/>
  </w:num>
  <w:num w:numId="262">
    <w:abstractNumId w:val="30"/>
  </w:num>
  <w:num w:numId="263">
    <w:abstractNumId w:val="94"/>
  </w:num>
  <w:num w:numId="264">
    <w:abstractNumId w:val="499"/>
  </w:num>
  <w:num w:numId="265">
    <w:abstractNumId w:val="269"/>
  </w:num>
  <w:num w:numId="266">
    <w:abstractNumId w:val="50"/>
  </w:num>
  <w:num w:numId="267">
    <w:abstractNumId w:val="467"/>
  </w:num>
  <w:num w:numId="268">
    <w:abstractNumId w:val="43"/>
  </w:num>
  <w:num w:numId="269">
    <w:abstractNumId w:val="364"/>
  </w:num>
  <w:num w:numId="270">
    <w:abstractNumId w:val="539"/>
  </w:num>
  <w:num w:numId="271">
    <w:abstractNumId w:val="448"/>
  </w:num>
  <w:num w:numId="272">
    <w:abstractNumId w:val="77"/>
  </w:num>
  <w:num w:numId="273">
    <w:abstractNumId w:val="566"/>
  </w:num>
  <w:num w:numId="274">
    <w:abstractNumId w:val="361"/>
  </w:num>
  <w:num w:numId="275">
    <w:abstractNumId w:val="346"/>
  </w:num>
  <w:num w:numId="276">
    <w:abstractNumId w:val="535"/>
  </w:num>
  <w:num w:numId="277">
    <w:abstractNumId w:val="11"/>
  </w:num>
  <w:num w:numId="278">
    <w:abstractNumId w:val="570"/>
  </w:num>
  <w:num w:numId="279">
    <w:abstractNumId w:val="41"/>
  </w:num>
  <w:num w:numId="280">
    <w:abstractNumId w:val="229"/>
  </w:num>
  <w:num w:numId="281">
    <w:abstractNumId w:val="462"/>
  </w:num>
  <w:num w:numId="282">
    <w:abstractNumId w:val="490"/>
  </w:num>
  <w:num w:numId="283">
    <w:abstractNumId w:val="385"/>
  </w:num>
  <w:num w:numId="284">
    <w:abstractNumId w:val="157"/>
  </w:num>
  <w:num w:numId="285">
    <w:abstractNumId w:val="534"/>
  </w:num>
  <w:num w:numId="286">
    <w:abstractNumId w:val="415"/>
  </w:num>
  <w:num w:numId="287">
    <w:abstractNumId w:val="242"/>
  </w:num>
  <w:num w:numId="288">
    <w:abstractNumId w:val="148"/>
  </w:num>
  <w:num w:numId="289">
    <w:abstractNumId w:val="195"/>
  </w:num>
  <w:num w:numId="290">
    <w:abstractNumId w:val="261"/>
  </w:num>
  <w:num w:numId="291">
    <w:abstractNumId w:val="34"/>
  </w:num>
  <w:num w:numId="292">
    <w:abstractNumId w:val="168"/>
  </w:num>
  <w:num w:numId="293">
    <w:abstractNumId w:val="115"/>
  </w:num>
  <w:num w:numId="294">
    <w:abstractNumId w:val="439"/>
  </w:num>
  <w:num w:numId="295">
    <w:abstractNumId w:val="18"/>
  </w:num>
  <w:num w:numId="296">
    <w:abstractNumId w:val="446"/>
  </w:num>
  <w:num w:numId="297">
    <w:abstractNumId w:val="173"/>
  </w:num>
  <w:num w:numId="298">
    <w:abstractNumId w:val="337"/>
  </w:num>
  <w:num w:numId="299">
    <w:abstractNumId w:val="339"/>
  </w:num>
  <w:num w:numId="300">
    <w:abstractNumId w:val="496"/>
  </w:num>
  <w:num w:numId="301">
    <w:abstractNumId w:val="181"/>
  </w:num>
  <w:num w:numId="302">
    <w:abstractNumId w:val="450"/>
  </w:num>
  <w:num w:numId="303">
    <w:abstractNumId w:val="414"/>
  </w:num>
  <w:num w:numId="304">
    <w:abstractNumId w:val="138"/>
  </w:num>
  <w:num w:numId="305">
    <w:abstractNumId w:val="514"/>
  </w:num>
  <w:num w:numId="306">
    <w:abstractNumId w:val="56"/>
  </w:num>
  <w:num w:numId="307">
    <w:abstractNumId w:val="12"/>
  </w:num>
  <w:num w:numId="308">
    <w:abstractNumId w:val="380"/>
  </w:num>
  <w:num w:numId="309">
    <w:abstractNumId w:val="524"/>
  </w:num>
  <w:num w:numId="310">
    <w:abstractNumId w:val="270"/>
  </w:num>
  <w:num w:numId="311">
    <w:abstractNumId w:val="107"/>
  </w:num>
  <w:num w:numId="312">
    <w:abstractNumId w:val="119"/>
  </w:num>
  <w:num w:numId="313">
    <w:abstractNumId w:val="186"/>
  </w:num>
  <w:num w:numId="314">
    <w:abstractNumId w:val="399"/>
  </w:num>
  <w:num w:numId="315">
    <w:abstractNumId w:val="435"/>
  </w:num>
  <w:num w:numId="316">
    <w:abstractNumId w:val="356"/>
  </w:num>
  <w:num w:numId="317">
    <w:abstractNumId w:val="579"/>
  </w:num>
  <w:num w:numId="318">
    <w:abstractNumId w:val="455"/>
  </w:num>
  <w:num w:numId="319">
    <w:abstractNumId w:val="180"/>
  </w:num>
  <w:num w:numId="320">
    <w:abstractNumId w:val="355"/>
  </w:num>
  <w:num w:numId="321">
    <w:abstractNumId w:val="561"/>
  </w:num>
  <w:num w:numId="322">
    <w:abstractNumId w:val="465"/>
  </w:num>
  <w:num w:numId="323">
    <w:abstractNumId w:val="90"/>
  </w:num>
  <w:num w:numId="324">
    <w:abstractNumId w:val="317"/>
  </w:num>
  <w:num w:numId="325">
    <w:abstractNumId w:val="29"/>
  </w:num>
  <w:num w:numId="326">
    <w:abstractNumId w:val="423"/>
  </w:num>
  <w:num w:numId="327">
    <w:abstractNumId w:val="190"/>
  </w:num>
  <w:num w:numId="328">
    <w:abstractNumId w:val="386"/>
  </w:num>
  <w:num w:numId="329">
    <w:abstractNumId w:val="32"/>
  </w:num>
  <w:num w:numId="330">
    <w:abstractNumId w:val="544"/>
  </w:num>
  <w:num w:numId="331">
    <w:abstractNumId w:val="573"/>
  </w:num>
  <w:num w:numId="332">
    <w:abstractNumId w:val="67"/>
  </w:num>
  <w:num w:numId="333">
    <w:abstractNumId w:val="500"/>
  </w:num>
  <w:num w:numId="334">
    <w:abstractNumId w:val="124"/>
  </w:num>
  <w:num w:numId="335">
    <w:abstractNumId w:val="303"/>
  </w:num>
  <w:num w:numId="336">
    <w:abstractNumId w:val="576"/>
  </w:num>
  <w:num w:numId="337">
    <w:abstractNumId w:val="470"/>
  </w:num>
  <w:num w:numId="338">
    <w:abstractNumId w:val="84"/>
  </w:num>
  <w:num w:numId="339">
    <w:abstractNumId w:val="121"/>
  </w:num>
  <w:num w:numId="340">
    <w:abstractNumId w:val="61"/>
  </w:num>
  <w:num w:numId="341">
    <w:abstractNumId w:val="133"/>
  </w:num>
  <w:num w:numId="342">
    <w:abstractNumId w:val="589"/>
  </w:num>
  <w:num w:numId="343">
    <w:abstractNumId w:val="63"/>
  </w:num>
  <w:num w:numId="344">
    <w:abstractNumId w:val="328"/>
  </w:num>
  <w:num w:numId="345">
    <w:abstractNumId w:val="188"/>
  </w:num>
  <w:num w:numId="346">
    <w:abstractNumId w:val="592"/>
  </w:num>
  <w:num w:numId="347">
    <w:abstractNumId w:val="86"/>
  </w:num>
  <w:num w:numId="348">
    <w:abstractNumId w:val="250"/>
  </w:num>
  <w:num w:numId="349">
    <w:abstractNumId w:val="511"/>
  </w:num>
  <w:num w:numId="350">
    <w:abstractNumId w:val="329"/>
  </w:num>
  <w:num w:numId="351">
    <w:abstractNumId w:val="398"/>
  </w:num>
  <w:num w:numId="352">
    <w:abstractNumId w:val="471"/>
  </w:num>
  <w:num w:numId="353">
    <w:abstractNumId w:val="536"/>
  </w:num>
  <w:num w:numId="354">
    <w:abstractNumId w:val="408"/>
  </w:num>
  <w:num w:numId="355">
    <w:abstractNumId w:val="103"/>
  </w:num>
  <w:num w:numId="356">
    <w:abstractNumId w:val="538"/>
  </w:num>
  <w:num w:numId="357">
    <w:abstractNumId w:val="246"/>
  </w:num>
  <w:num w:numId="358">
    <w:abstractNumId w:val="314"/>
  </w:num>
  <w:num w:numId="359">
    <w:abstractNumId w:val="218"/>
  </w:num>
  <w:num w:numId="360">
    <w:abstractNumId w:val="221"/>
  </w:num>
  <w:num w:numId="361">
    <w:abstractNumId w:val="371"/>
  </w:num>
  <w:num w:numId="362">
    <w:abstractNumId w:val="212"/>
  </w:num>
  <w:num w:numId="363">
    <w:abstractNumId w:val="152"/>
  </w:num>
  <w:num w:numId="364">
    <w:abstractNumId w:val="225"/>
  </w:num>
  <w:num w:numId="365">
    <w:abstractNumId w:val="475"/>
  </w:num>
  <w:num w:numId="366">
    <w:abstractNumId w:val="26"/>
  </w:num>
  <w:num w:numId="367">
    <w:abstractNumId w:val="17"/>
  </w:num>
  <w:num w:numId="368">
    <w:abstractNumId w:val="46"/>
  </w:num>
  <w:num w:numId="369">
    <w:abstractNumId w:val="532"/>
  </w:num>
  <w:num w:numId="370">
    <w:abstractNumId w:val="452"/>
  </w:num>
  <w:num w:numId="371">
    <w:abstractNumId w:val="262"/>
  </w:num>
  <w:num w:numId="372">
    <w:abstractNumId w:val="267"/>
  </w:num>
  <w:num w:numId="373">
    <w:abstractNumId w:val="581"/>
  </w:num>
  <w:num w:numId="374">
    <w:abstractNumId w:val="542"/>
  </w:num>
  <w:num w:numId="375">
    <w:abstractNumId w:val="266"/>
  </w:num>
  <w:num w:numId="376">
    <w:abstractNumId w:val="382"/>
  </w:num>
  <w:num w:numId="377">
    <w:abstractNumId w:val="154"/>
  </w:num>
  <w:num w:numId="378">
    <w:abstractNumId w:val="80"/>
  </w:num>
  <w:num w:numId="379">
    <w:abstractNumId w:val="319"/>
  </w:num>
  <w:num w:numId="380">
    <w:abstractNumId w:val="428"/>
  </w:num>
  <w:num w:numId="381">
    <w:abstractNumId w:val="16"/>
  </w:num>
  <w:num w:numId="382">
    <w:abstractNumId w:val="179"/>
  </w:num>
  <w:num w:numId="383">
    <w:abstractNumId w:val="198"/>
  </w:num>
  <w:num w:numId="384">
    <w:abstractNumId w:val="296"/>
  </w:num>
  <w:num w:numId="385">
    <w:abstractNumId w:val="445"/>
  </w:num>
  <w:num w:numId="386">
    <w:abstractNumId w:val="75"/>
  </w:num>
  <w:num w:numId="387">
    <w:abstractNumId w:val="585"/>
  </w:num>
  <w:num w:numId="388">
    <w:abstractNumId w:val="194"/>
  </w:num>
  <w:num w:numId="389">
    <w:abstractNumId w:val="485"/>
  </w:num>
  <w:num w:numId="390">
    <w:abstractNumId w:val="520"/>
  </w:num>
  <w:num w:numId="391">
    <w:abstractNumId w:val="244"/>
  </w:num>
  <w:num w:numId="392">
    <w:abstractNumId w:val="37"/>
  </w:num>
  <w:num w:numId="393">
    <w:abstractNumId w:val="345"/>
  </w:num>
  <w:num w:numId="394">
    <w:abstractNumId w:val="102"/>
  </w:num>
  <w:num w:numId="395">
    <w:abstractNumId w:val="453"/>
  </w:num>
  <w:num w:numId="396">
    <w:abstractNumId w:val="69"/>
  </w:num>
  <w:num w:numId="397">
    <w:abstractNumId w:val="466"/>
  </w:num>
  <w:num w:numId="398">
    <w:abstractNumId w:val="104"/>
  </w:num>
  <w:num w:numId="399">
    <w:abstractNumId w:val="395"/>
  </w:num>
  <w:num w:numId="400">
    <w:abstractNumId w:val="362"/>
  </w:num>
  <w:num w:numId="401">
    <w:abstractNumId w:val="521"/>
  </w:num>
  <w:num w:numId="402">
    <w:abstractNumId w:val="235"/>
  </w:num>
  <w:num w:numId="403">
    <w:abstractNumId w:val="418"/>
  </w:num>
  <w:num w:numId="404">
    <w:abstractNumId w:val="44"/>
  </w:num>
  <w:num w:numId="405">
    <w:abstractNumId w:val="189"/>
  </w:num>
  <w:num w:numId="406">
    <w:abstractNumId w:val="272"/>
  </w:num>
  <w:num w:numId="407">
    <w:abstractNumId w:val="495"/>
  </w:num>
  <w:num w:numId="408">
    <w:abstractNumId w:val="389"/>
  </w:num>
  <w:num w:numId="409">
    <w:abstractNumId w:val="233"/>
  </w:num>
  <w:num w:numId="410">
    <w:abstractNumId w:val="169"/>
  </w:num>
  <w:num w:numId="411">
    <w:abstractNumId w:val="257"/>
  </w:num>
  <w:num w:numId="412">
    <w:abstractNumId w:val="89"/>
  </w:num>
  <w:num w:numId="413">
    <w:abstractNumId w:val="72"/>
  </w:num>
  <w:num w:numId="414">
    <w:abstractNumId w:val="24"/>
  </w:num>
  <w:num w:numId="415">
    <w:abstractNumId w:val="227"/>
  </w:num>
  <w:num w:numId="416">
    <w:abstractNumId w:val="213"/>
  </w:num>
  <w:num w:numId="417">
    <w:abstractNumId w:val="348"/>
  </w:num>
  <w:num w:numId="418">
    <w:abstractNumId w:val="378"/>
  </w:num>
  <w:num w:numId="419">
    <w:abstractNumId w:val="402"/>
  </w:num>
  <w:num w:numId="420">
    <w:abstractNumId w:val="241"/>
  </w:num>
  <w:num w:numId="421">
    <w:abstractNumId w:val="208"/>
  </w:num>
  <w:num w:numId="422">
    <w:abstractNumId w:val="430"/>
  </w:num>
  <w:num w:numId="423">
    <w:abstractNumId w:val="66"/>
  </w:num>
  <w:num w:numId="424">
    <w:abstractNumId w:val="588"/>
  </w:num>
  <w:num w:numId="425">
    <w:abstractNumId w:val="268"/>
  </w:num>
  <w:num w:numId="426">
    <w:abstractNumId w:val="271"/>
  </w:num>
  <w:num w:numId="427">
    <w:abstractNumId w:val="52"/>
  </w:num>
  <w:num w:numId="428">
    <w:abstractNumId w:val="323"/>
  </w:num>
  <w:num w:numId="429">
    <w:abstractNumId w:val="312"/>
  </w:num>
  <w:num w:numId="430">
    <w:abstractNumId w:val="515"/>
  </w:num>
  <w:num w:numId="431">
    <w:abstractNumId w:val="377"/>
  </w:num>
  <w:num w:numId="432">
    <w:abstractNumId w:val="254"/>
  </w:num>
  <w:num w:numId="433">
    <w:abstractNumId w:val="205"/>
  </w:num>
  <w:num w:numId="434">
    <w:abstractNumId w:val="8"/>
  </w:num>
  <w:num w:numId="435">
    <w:abstractNumId w:val="548"/>
  </w:num>
  <w:num w:numId="436">
    <w:abstractNumId w:val="519"/>
  </w:num>
  <w:num w:numId="437">
    <w:abstractNumId w:val="295"/>
  </w:num>
  <w:num w:numId="438">
    <w:abstractNumId w:val="206"/>
  </w:num>
  <w:num w:numId="439">
    <w:abstractNumId w:val="282"/>
  </w:num>
  <w:num w:numId="440">
    <w:abstractNumId w:val="559"/>
  </w:num>
  <w:num w:numId="441">
    <w:abstractNumId w:val="584"/>
  </w:num>
  <w:num w:numId="442">
    <w:abstractNumId w:val="98"/>
  </w:num>
  <w:num w:numId="443">
    <w:abstractNumId w:val="101"/>
  </w:num>
  <w:num w:numId="444">
    <w:abstractNumId w:val="472"/>
  </w:num>
  <w:num w:numId="445">
    <w:abstractNumId w:val="48"/>
  </w:num>
  <w:num w:numId="446">
    <w:abstractNumId w:val="533"/>
  </w:num>
  <w:num w:numId="447">
    <w:abstractNumId w:val="569"/>
  </w:num>
  <w:num w:numId="448">
    <w:abstractNumId w:val="237"/>
  </w:num>
  <w:num w:numId="449">
    <w:abstractNumId w:val="263"/>
  </w:num>
  <w:num w:numId="450">
    <w:abstractNumId w:val="93"/>
  </w:num>
  <w:num w:numId="451">
    <w:abstractNumId w:val="431"/>
  </w:num>
  <w:num w:numId="452">
    <w:abstractNumId w:val="174"/>
  </w:num>
  <w:num w:numId="453">
    <w:abstractNumId w:val="562"/>
  </w:num>
  <w:num w:numId="454">
    <w:abstractNumId w:val="376"/>
  </w:num>
  <w:num w:numId="455">
    <w:abstractNumId w:val="502"/>
  </w:num>
  <w:num w:numId="456">
    <w:abstractNumId w:val="134"/>
  </w:num>
  <w:num w:numId="457">
    <w:abstractNumId w:val="306"/>
  </w:num>
  <w:num w:numId="458">
    <w:abstractNumId w:val="411"/>
  </w:num>
  <w:num w:numId="459">
    <w:abstractNumId w:val="219"/>
  </w:num>
  <w:num w:numId="460">
    <w:abstractNumId w:val="429"/>
  </w:num>
  <w:num w:numId="461">
    <w:abstractNumId w:val="459"/>
  </w:num>
  <w:num w:numId="462">
    <w:abstractNumId w:val="582"/>
  </w:num>
  <w:num w:numId="463">
    <w:abstractNumId w:val="413"/>
  </w:num>
  <w:num w:numId="464">
    <w:abstractNumId w:val="347"/>
  </w:num>
  <w:num w:numId="465">
    <w:abstractNumId w:val="185"/>
  </w:num>
  <w:num w:numId="466">
    <w:abstractNumId w:val="557"/>
  </w:num>
  <w:num w:numId="467">
    <w:abstractNumId w:val="516"/>
  </w:num>
  <w:num w:numId="468">
    <w:abstractNumId w:val="370"/>
  </w:num>
  <w:num w:numId="469">
    <w:abstractNumId w:val="404"/>
  </w:num>
  <w:num w:numId="470">
    <w:abstractNumId w:val="247"/>
  </w:num>
  <w:num w:numId="471">
    <w:abstractNumId w:val="292"/>
  </w:num>
  <w:num w:numId="472">
    <w:abstractNumId w:val="425"/>
  </w:num>
  <w:num w:numId="473">
    <w:abstractNumId w:val="334"/>
  </w:num>
  <w:num w:numId="474">
    <w:abstractNumId w:val="294"/>
  </w:num>
  <w:num w:numId="475">
    <w:abstractNumId w:val="197"/>
  </w:num>
  <w:num w:numId="476">
    <w:abstractNumId w:val="309"/>
  </w:num>
  <w:num w:numId="477">
    <w:abstractNumId w:val="276"/>
  </w:num>
  <w:num w:numId="478">
    <w:abstractNumId w:val="120"/>
  </w:num>
  <w:num w:numId="479">
    <w:abstractNumId w:val="9"/>
  </w:num>
  <w:num w:numId="480">
    <w:abstractNumId w:val="367"/>
  </w:num>
  <w:num w:numId="481">
    <w:abstractNumId w:val="403"/>
  </w:num>
  <w:num w:numId="482">
    <w:abstractNumId w:val="327"/>
  </w:num>
  <w:num w:numId="483">
    <w:abstractNumId w:val="482"/>
  </w:num>
  <w:num w:numId="484">
    <w:abstractNumId w:val="369"/>
  </w:num>
  <w:num w:numId="485">
    <w:abstractNumId w:val="110"/>
  </w:num>
  <w:num w:numId="486">
    <w:abstractNumId w:val="49"/>
  </w:num>
  <w:num w:numId="487">
    <w:abstractNumId w:val="494"/>
  </w:num>
  <w:num w:numId="488">
    <w:abstractNumId w:val="192"/>
  </w:num>
  <w:num w:numId="489">
    <w:abstractNumId w:val="318"/>
  </w:num>
  <w:num w:numId="490">
    <w:abstractNumId w:val="234"/>
  </w:num>
  <w:num w:numId="491">
    <w:abstractNumId w:val="549"/>
  </w:num>
  <w:num w:numId="492">
    <w:abstractNumId w:val="351"/>
  </w:num>
  <w:num w:numId="493">
    <w:abstractNumId w:val="586"/>
  </w:num>
  <w:num w:numId="494">
    <w:abstractNumId w:val="388"/>
  </w:num>
  <w:num w:numId="495">
    <w:abstractNumId w:val="113"/>
  </w:num>
  <w:num w:numId="496">
    <w:abstractNumId w:val="447"/>
  </w:num>
  <w:num w:numId="497">
    <w:abstractNumId w:val="136"/>
  </w:num>
  <w:num w:numId="498">
    <w:abstractNumId w:val="540"/>
  </w:num>
  <w:num w:numId="499">
    <w:abstractNumId w:val="156"/>
  </w:num>
  <w:num w:numId="500">
    <w:abstractNumId w:val="64"/>
  </w:num>
  <w:num w:numId="501">
    <w:abstractNumId w:val="182"/>
  </w:num>
  <w:num w:numId="502">
    <w:abstractNumId w:val="436"/>
  </w:num>
  <w:num w:numId="503">
    <w:abstractNumId w:val="100"/>
  </w:num>
  <w:num w:numId="504">
    <w:abstractNumId w:val="222"/>
  </w:num>
  <w:num w:numId="505">
    <w:abstractNumId w:val="215"/>
  </w:num>
  <w:num w:numId="506">
    <w:abstractNumId w:val="417"/>
  </w:num>
  <w:num w:numId="507">
    <w:abstractNumId w:val="480"/>
  </w:num>
  <w:num w:numId="508">
    <w:abstractNumId w:val="278"/>
  </w:num>
  <w:num w:numId="509">
    <w:abstractNumId w:val="438"/>
  </w:num>
  <w:num w:numId="510">
    <w:abstractNumId w:val="280"/>
  </w:num>
  <w:num w:numId="511">
    <w:abstractNumId w:val="372"/>
  </w:num>
  <w:num w:numId="512">
    <w:abstractNumId w:val="99"/>
  </w:num>
  <w:num w:numId="513">
    <w:abstractNumId w:val="223"/>
  </w:num>
  <w:num w:numId="514">
    <w:abstractNumId w:val="256"/>
  </w:num>
  <w:num w:numId="515">
    <w:abstractNumId w:val="162"/>
  </w:num>
  <w:num w:numId="516">
    <w:abstractNumId w:val="442"/>
  </w:num>
  <w:num w:numId="517">
    <w:abstractNumId w:val="509"/>
  </w:num>
  <w:num w:numId="518">
    <w:abstractNumId w:val="289"/>
  </w:num>
  <w:num w:numId="519">
    <w:abstractNumId w:val="493"/>
  </w:num>
  <w:num w:numId="520">
    <w:abstractNumId w:val="508"/>
  </w:num>
  <w:num w:numId="521">
    <w:abstractNumId w:val="477"/>
  </w:num>
  <w:num w:numId="522">
    <w:abstractNumId w:val="368"/>
  </w:num>
  <w:num w:numId="523">
    <w:abstractNumId w:val="85"/>
  </w:num>
  <w:num w:numId="524">
    <w:abstractNumId w:val="191"/>
  </w:num>
  <w:num w:numId="525">
    <w:abstractNumId w:val="178"/>
  </w:num>
  <w:num w:numId="526">
    <w:abstractNumId w:val="321"/>
  </w:num>
  <w:num w:numId="527">
    <w:abstractNumId w:val="19"/>
  </w:num>
  <w:num w:numId="528">
    <w:abstractNumId w:val="313"/>
  </w:num>
  <w:num w:numId="529">
    <w:abstractNumId w:val="253"/>
  </w:num>
  <w:num w:numId="530">
    <w:abstractNumId w:val="27"/>
  </w:num>
  <w:num w:numId="531">
    <w:abstractNumId w:val="316"/>
  </w:num>
  <w:num w:numId="532">
    <w:abstractNumId w:val="412"/>
  </w:num>
  <w:num w:numId="533">
    <w:abstractNumId w:val="575"/>
  </w:num>
  <w:num w:numId="534">
    <w:abstractNumId w:val="210"/>
  </w:num>
  <w:num w:numId="535">
    <w:abstractNumId w:val="332"/>
  </w:num>
  <w:num w:numId="536">
    <w:abstractNumId w:val="302"/>
  </w:num>
  <w:num w:numId="537">
    <w:abstractNumId w:val="4"/>
  </w:num>
  <w:num w:numId="538">
    <w:abstractNumId w:val="427"/>
  </w:num>
  <w:num w:numId="539">
    <w:abstractNumId w:val="358"/>
  </w:num>
  <w:num w:numId="540">
    <w:abstractNumId w:val="231"/>
  </w:num>
  <w:num w:numId="541">
    <w:abstractNumId w:val="125"/>
  </w:num>
  <w:num w:numId="542">
    <w:abstractNumId w:val="352"/>
  </w:num>
  <w:num w:numId="543">
    <w:abstractNumId w:val="239"/>
  </w:num>
  <w:num w:numId="544">
    <w:abstractNumId w:val="128"/>
  </w:num>
  <w:num w:numId="545">
    <w:abstractNumId w:val="78"/>
  </w:num>
  <w:num w:numId="546">
    <w:abstractNumId w:val="357"/>
  </w:num>
  <w:num w:numId="547">
    <w:abstractNumId w:val="159"/>
  </w:num>
  <w:num w:numId="548">
    <w:abstractNumId w:val="166"/>
  </w:num>
  <w:num w:numId="549">
    <w:abstractNumId w:val="91"/>
  </w:num>
  <w:num w:numId="550">
    <w:abstractNumId w:val="13"/>
  </w:num>
  <w:num w:numId="551">
    <w:abstractNumId w:val="201"/>
  </w:num>
  <w:num w:numId="552">
    <w:abstractNumId w:val="440"/>
  </w:num>
  <w:num w:numId="553">
    <w:abstractNumId w:val="441"/>
  </w:num>
  <w:num w:numId="554">
    <w:abstractNumId w:val="158"/>
  </w:num>
  <w:num w:numId="555">
    <w:abstractNumId w:val="51"/>
  </w:num>
  <w:num w:numId="556">
    <w:abstractNumId w:val="468"/>
  </w:num>
  <w:num w:numId="557">
    <w:abstractNumId w:val="406"/>
  </w:num>
  <w:num w:numId="558">
    <w:abstractNumId w:val="340"/>
  </w:num>
  <w:num w:numId="559">
    <w:abstractNumId w:val="286"/>
  </w:num>
  <w:num w:numId="560">
    <w:abstractNumId w:val="595"/>
  </w:num>
  <w:num w:numId="561">
    <w:abstractNumId w:val="141"/>
  </w:num>
  <w:num w:numId="562">
    <w:abstractNumId w:val="6"/>
  </w:num>
  <w:num w:numId="563">
    <w:abstractNumId w:val="476"/>
  </w:num>
  <w:num w:numId="564">
    <w:abstractNumId w:val="228"/>
  </w:num>
  <w:num w:numId="565">
    <w:abstractNumId w:val="65"/>
  </w:num>
  <w:num w:numId="566">
    <w:abstractNumId w:val="38"/>
  </w:num>
  <w:num w:numId="567">
    <w:abstractNumId w:val="214"/>
  </w:num>
  <w:num w:numId="568">
    <w:abstractNumId w:val="248"/>
  </w:num>
  <w:num w:numId="569">
    <w:abstractNumId w:val="301"/>
  </w:num>
  <w:num w:numId="570">
    <w:abstractNumId w:val="373"/>
  </w:num>
  <w:num w:numId="571">
    <w:abstractNumId w:val="202"/>
  </w:num>
  <w:num w:numId="572">
    <w:abstractNumId w:val="146"/>
  </w:num>
  <w:num w:numId="573">
    <w:abstractNumId w:val="590"/>
  </w:num>
  <w:num w:numId="574">
    <w:abstractNumId w:val="473"/>
  </w:num>
  <w:num w:numId="575">
    <w:abstractNumId w:val="193"/>
  </w:num>
  <w:num w:numId="576">
    <w:abstractNumId w:val="349"/>
  </w:num>
  <w:num w:numId="577">
    <w:abstractNumId w:val="230"/>
  </w:num>
  <w:num w:numId="578">
    <w:abstractNumId w:val="285"/>
  </w:num>
  <w:num w:numId="579">
    <w:abstractNumId w:val="405"/>
  </w:num>
  <w:num w:numId="580">
    <w:abstractNumId w:val="183"/>
  </w:num>
  <w:num w:numId="581">
    <w:abstractNumId w:val="82"/>
  </w:num>
  <w:num w:numId="582">
    <w:abstractNumId w:val="555"/>
  </w:num>
  <w:num w:numId="583">
    <w:abstractNumId w:val="258"/>
  </w:num>
  <w:num w:numId="584">
    <w:abstractNumId w:val="40"/>
  </w:num>
  <w:num w:numId="585">
    <w:abstractNumId w:val="92"/>
  </w:num>
  <w:num w:numId="586">
    <w:abstractNumId w:val="501"/>
  </w:num>
  <w:num w:numId="587">
    <w:abstractNumId w:val="15"/>
  </w:num>
  <w:num w:numId="588">
    <w:abstractNumId w:val="39"/>
  </w:num>
  <w:num w:numId="589">
    <w:abstractNumId w:val="79"/>
  </w:num>
  <w:num w:numId="590">
    <w:abstractNumId w:val="199"/>
  </w:num>
  <w:num w:numId="591">
    <w:abstractNumId w:val="275"/>
  </w:num>
  <w:num w:numId="592">
    <w:abstractNumId w:val="563"/>
  </w:num>
  <w:num w:numId="593">
    <w:abstractNumId w:val="277"/>
  </w:num>
  <w:num w:numId="594">
    <w:abstractNumId w:val="60"/>
  </w:num>
  <w:numIdMacAtCleanup w:val="5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21"/>
    <w:rsid w:val="00001849"/>
    <w:rsid w:val="0000334E"/>
    <w:rsid w:val="00003570"/>
    <w:rsid w:val="000035E9"/>
    <w:rsid w:val="00004829"/>
    <w:rsid w:val="0001064E"/>
    <w:rsid w:val="00010A98"/>
    <w:rsid w:val="00011067"/>
    <w:rsid w:val="000112C6"/>
    <w:rsid w:val="000122F1"/>
    <w:rsid w:val="000123D4"/>
    <w:rsid w:val="00013DF5"/>
    <w:rsid w:val="000158FC"/>
    <w:rsid w:val="00020FB8"/>
    <w:rsid w:val="00022BB2"/>
    <w:rsid w:val="00025CD2"/>
    <w:rsid w:val="00026153"/>
    <w:rsid w:val="00026386"/>
    <w:rsid w:val="000302C0"/>
    <w:rsid w:val="00031D57"/>
    <w:rsid w:val="00033338"/>
    <w:rsid w:val="000339E9"/>
    <w:rsid w:val="000374AA"/>
    <w:rsid w:val="000378D5"/>
    <w:rsid w:val="00037FDB"/>
    <w:rsid w:val="00041925"/>
    <w:rsid w:val="00042B88"/>
    <w:rsid w:val="000437B5"/>
    <w:rsid w:val="00044A50"/>
    <w:rsid w:val="0004560C"/>
    <w:rsid w:val="000461E3"/>
    <w:rsid w:val="000505B6"/>
    <w:rsid w:val="00050977"/>
    <w:rsid w:val="0005115B"/>
    <w:rsid w:val="000518BA"/>
    <w:rsid w:val="00051959"/>
    <w:rsid w:val="0005563E"/>
    <w:rsid w:val="00055E67"/>
    <w:rsid w:val="00056D80"/>
    <w:rsid w:val="00057AF7"/>
    <w:rsid w:val="00064102"/>
    <w:rsid w:val="000713E6"/>
    <w:rsid w:val="000716E1"/>
    <w:rsid w:val="000723D2"/>
    <w:rsid w:val="000724E0"/>
    <w:rsid w:val="000734EF"/>
    <w:rsid w:val="000738F7"/>
    <w:rsid w:val="00073FE7"/>
    <w:rsid w:val="000748D9"/>
    <w:rsid w:val="00075D0D"/>
    <w:rsid w:val="00076C06"/>
    <w:rsid w:val="00076D24"/>
    <w:rsid w:val="00083922"/>
    <w:rsid w:val="00084327"/>
    <w:rsid w:val="0008465B"/>
    <w:rsid w:val="00090B08"/>
    <w:rsid w:val="0009102E"/>
    <w:rsid w:val="000911B9"/>
    <w:rsid w:val="00091A98"/>
    <w:rsid w:val="00093104"/>
    <w:rsid w:val="00093DAE"/>
    <w:rsid w:val="0009470A"/>
    <w:rsid w:val="0009754D"/>
    <w:rsid w:val="0009760F"/>
    <w:rsid w:val="00097960"/>
    <w:rsid w:val="000A037E"/>
    <w:rsid w:val="000A0F54"/>
    <w:rsid w:val="000A3B14"/>
    <w:rsid w:val="000A4CD8"/>
    <w:rsid w:val="000A4EF9"/>
    <w:rsid w:val="000A510D"/>
    <w:rsid w:val="000A7459"/>
    <w:rsid w:val="000A7C52"/>
    <w:rsid w:val="000B323B"/>
    <w:rsid w:val="000B7A3D"/>
    <w:rsid w:val="000B7FC4"/>
    <w:rsid w:val="000C0135"/>
    <w:rsid w:val="000C02DC"/>
    <w:rsid w:val="000C256D"/>
    <w:rsid w:val="000C25E4"/>
    <w:rsid w:val="000C369B"/>
    <w:rsid w:val="000C5876"/>
    <w:rsid w:val="000C5915"/>
    <w:rsid w:val="000C5E8F"/>
    <w:rsid w:val="000C6CC4"/>
    <w:rsid w:val="000D1012"/>
    <w:rsid w:val="000D18FE"/>
    <w:rsid w:val="000D2774"/>
    <w:rsid w:val="000D3625"/>
    <w:rsid w:val="000D3B7C"/>
    <w:rsid w:val="000D3D1A"/>
    <w:rsid w:val="000D4EB7"/>
    <w:rsid w:val="000D5355"/>
    <w:rsid w:val="000D648A"/>
    <w:rsid w:val="000D6934"/>
    <w:rsid w:val="000D798B"/>
    <w:rsid w:val="000E1331"/>
    <w:rsid w:val="000E1980"/>
    <w:rsid w:val="000E3313"/>
    <w:rsid w:val="000E50E2"/>
    <w:rsid w:val="000F0197"/>
    <w:rsid w:val="000F0412"/>
    <w:rsid w:val="000F28A9"/>
    <w:rsid w:val="000F46BB"/>
    <w:rsid w:val="000F4ECC"/>
    <w:rsid w:val="000F6E09"/>
    <w:rsid w:val="000F7F45"/>
    <w:rsid w:val="001005D7"/>
    <w:rsid w:val="00100A87"/>
    <w:rsid w:val="00100DF5"/>
    <w:rsid w:val="0010207E"/>
    <w:rsid w:val="00102461"/>
    <w:rsid w:val="0010565D"/>
    <w:rsid w:val="001059FD"/>
    <w:rsid w:val="001117BF"/>
    <w:rsid w:val="00112C2E"/>
    <w:rsid w:val="00113710"/>
    <w:rsid w:val="001139E3"/>
    <w:rsid w:val="0011517C"/>
    <w:rsid w:val="00115BFB"/>
    <w:rsid w:val="00117BEF"/>
    <w:rsid w:val="001229E9"/>
    <w:rsid w:val="00123621"/>
    <w:rsid w:val="0012694D"/>
    <w:rsid w:val="00126D22"/>
    <w:rsid w:val="0012757E"/>
    <w:rsid w:val="001306DA"/>
    <w:rsid w:val="00131EF4"/>
    <w:rsid w:val="00131FEB"/>
    <w:rsid w:val="001321B7"/>
    <w:rsid w:val="0013354E"/>
    <w:rsid w:val="001335F6"/>
    <w:rsid w:val="00136CA8"/>
    <w:rsid w:val="00137316"/>
    <w:rsid w:val="00137837"/>
    <w:rsid w:val="001405E8"/>
    <w:rsid w:val="00140602"/>
    <w:rsid w:val="00140625"/>
    <w:rsid w:val="0014073B"/>
    <w:rsid w:val="001417AE"/>
    <w:rsid w:val="001437E0"/>
    <w:rsid w:val="001464E6"/>
    <w:rsid w:val="001465DA"/>
    <w:rsid w:val="001502D6"/>
    <w:rsid w:val="00151A28"/>
    <w:rsid w:val="00151EE9"/>
    <w:rsid w:val="00152A3B"/>
    <w:rsid w:val="00153F86"/>
    <w:rsid w:val="00154338"/>
    <w:rsid w:val="00155EC9"/>
    <w:rsid w:val="00156666"/>
    <w:rsid w:val="0016157A"/>
    <w:rsid w:val="00161BF3"/>
    <w:rsid w:val="00163026"/>
    <w:rsid w:val="00163A7B"/>
    <w:rsid w:val="00165099"/>
    <w:rsid w:val="001666AB"/>
    <w:rsid w:val="00172A9F"/>
    <w:rsid w:val="0017478D"/>
    <w:rsid w:val="00175764"/>
    <w:rsid w:val="00176F44"/>
    <w:rsid w:val="00177DC5"/>
    <w:rsid w:val="001802DC"/>
    <w:rsid w:val="001806C6"/>
    <w:rsid w:val="001806FB"/>
    <w:rsid w:val="00180720"/>
    <w:rsid w:val="00181ECB"/>
    <w:rsid w:val="00183B17"/>
    <w:rsid w:val="0018652E"/>
    <w:rsid w:val="0018691B"/>
    <w:rsid w:val="00187722"/>
    <w:rsid w:val="00187E1A"/>
    <w:rsid w:val="00190F28"/>
    <w:rsid w:val="0019279D"/>
    <w:rsid w:val="001927AD"/>
    <w:rsid w:val="0019293D"/>
    <w:rsid w:val="00193E4A"/>
    <w:rsid w:val="00193E9F"/>
    <w:rsid w:val="00193ED6"/>
    <w:rsid w:val="00195A8B"/>
    <w:rsid w:val="0019607E"/>
    <w:rsid w:val="001961EE"/>
    <w:rsid w:val="00196840"/>
    <w:rsid w:val="0019688B"/>
    <w:rsid w:val="001A072C"/>
    <w:rsid w:val="001A0FCA"/>
    <w:rsid w:val="001A1262"/>
    <w:rsid w:val="001A1725"/>
    <w:rsid w:val="001A1CB9"/>
    <w:rsid w:val="001A2FC2"/>
    <w:rsid w:val="001A3127"/>
    <w:rsid w:val="001A3DA7"/>
    <w:rsid w:val="001A45E5"/>
    <w:rsid w:val="001A588C"/>
    <w:rsid w:val="001A5F37"/>
    <w:rsid w:val="001A7444"/>
    <w:rsid w:val="001B016A"/>
    <w:rsid w:val="001B0B3A"/>
    <w:rsid w:val="001B1062"/>
    <w:rsid w:val="001B125D"/>
    <w:rsid w:val="001B1D45"/>
    <w:rsid w:val="001B2D72"/>
    <w:rsid w:val="001B3165"/>
    <w:rsid w:val="001B5478"/>
    <w:rsid w:val="001B5EAC"/>
    <w:rsid w:val="001B7B73"/>
    <w:rsid w:val="001C2A48"/>
    <w:rsid w:val="001C6532"/>
    <w:rsid w:val="001C655D"/>
    <w:rsid w:val="001C74E6"/>
    <w:rsid w:val="001D02D3"/>
    <w:rsid w:val="001D1033"/>
    <w:rsid w:val="001D164F"/>
    <w:rsid w:val="001D1A4E"/>
    <w:rsid w:val="001D270A"/>
    <w:rsid w:val="001D7067"/>
    <w:rsid w:val="001D75C9"/>
    <w:rsid w:val="001E046D"/>
    <w:rsid w:val="001E18EE"/>
    <w:rsid w:val="001E3A60"/>
    <w:rsid w:val="001E3C7E"/>
    <w:rsid w:val="001E4104"/>
    <w:rsid w:val="001E42D2"/>
    <w:rsid w:val="001E5A70"/>
    <w:rsid w:val="001E7731"/>
    <w:rsid w:val="001F014B"/>
    <w:rsid w:val="001F2400"/>
    <w:rsid w:val="001F5BC9"/>
    <w:rsid w:val="001F5F0D"/>
    <w:rsid w:val="001F71C7"/>
    <w:rsid w:val="0020104C"/>
    <w:rsid w:val="00202E90"/>
    <w:rsid w:val="00203003"/>
    <w:rsid w:val="002037D0"/>
    <w:rsid w:val="00204982"/>
    <w:rsid w:val="00204992"/>
    <w:rsid w:val="002062A0"/>
    <w:rsid w:val="002064F5"/>
    <w:rsid w:val="00210D9E"/>
    <w:rsid w:val="00213133"/>
    <w:rsid w:val="00214AC1"/>
    <w:rsid w:val="00214EF7"/>
    <w:rsid w:val="002158E5"/>
    <w:rsid w:val="002164F9"/>
    <w:rsid w:val="00216B9D"/>
    <w:rsid w:val="002174E1"/>
    <w:rsid w:val="00222CC7"/>
    <w:rsid w:val="00223AA1"/>
    <w:rsid w:val="00224827"/>
    <w:rsid w:val="00227FF8"/>
    <w:rsid w:val="002306EF"/>
    <w:rsid w:val="00232FBE"/>
    <w:rsid w:val="00234925"/>
    <w:rsid w:val="002363D1"/>
    <w:rsid w:val="00237ADE"/>
    <w:rsid w:val="00237CDA"/>
    <w:rsid w:val="00243284"/>
    <w:rsid w:val="002438CA"/>
    <w:rsid w:val="00245DCD"/>
    <w:rsid w:val="00247EB4"/>
    <w:rsid w:val="00251757"/>
    <w:rsid w:val="00252CC5"/>
    <w:rsid w:val="002542B7"/>
    <w:rsid w:val="00254939"/>
    <w:rsid w:val="0025638B"/>
    <w:rsid w:val="00257437"/>
    <w:rsid w:val="0025766C"/>
    <w:rsid w:val="00260686"/>
    <w:rsid w:val="0026280A"/>
    <w:rsid w:val="002628D7"/>
    <w:rsid w:val="0026370B"/>
    <w:rsid w:val="00263736"/>
    <w:rsid w:val="00264E7A"/>
    <w:rsid w:val="002654E8"/>
    <w:rsid w:val="002660CA"/>
    <w:rsid w:val="0026697B"/>
    <w:rsid w:val="002671ED"/>
    <w:rsid w:val="00267E70"/>
    <w:rsid w:val="0027011A"/>
    <w:rsid w:val="002717A0"/>
    <w:rsid w:val="00271EC0"/>
    <w:rsid w:val="0027227A"/>
    <w:rsid w:val="00272B5A"/>
    <w:rsid w:val="002734DD"/>
    <w:rsid w:val="00273959"/>
    <w:rsid w:val="0027620D"/>
    <w:rsid w:val="002762A5"/>
    <w:rsid w:val="00276789"/>
    <w:rsid w:val="00276D61"/>
    <w:rsid w:val="002819C3"/>
    <w:rsid w:val="00282637"/>
    <w:rsid w:val="00283AA5"/>
    <w:rsid w:val="00284DD0"/>
    <w:rsid w:val="00284DEE"/>
    <w:rsid w:val="00285738"/>
    <w:rsid w:val="0028641E"/>
    <w:rsid w:val="00286658"/>
    <w:rsid w:val="00287B66"/>
    <w:rsid w:val="00290D7C"/>
    <w:rsid w:val="00291A1A"/>
    <w:rsid w:val="002937B1"/>
    <w:rsid w:val="002942E9"/>
    <w:rsid w:val="002952D7"/>
    <w:rsid w:val="00295FCD"/>
    <w:rsid w:val="00296965"/>
    <w:rsid w:val="002A02BE"/>
    <w:rsid w:val="002A1672"/>
    <w:rsid w:val="002A2DEB"/>
    <w:rsid w:val="002A5391"/>
    <w:rsid w:val="002B3B6E"/>
    <w:rsid w:val="002B3F79"/>
    <w:rsid w:val="002B40FC"/>
    <w:rsid w:val="002B4FAA"/>
    <w:rsid w:val="002B51DC"/>
    <w:rsid w:val="002B6E4F"/>
    <w:rsid w:val="002B6FF4"/>
    <w:rsid w:val="002B705B"/>
    <w:rsid w:val="002B745D"/>
    <w:rsid w:val="002C235E"/>
    <w:rsid w:val="002C2E2F"/>
    <w:rsid w:val="002C400C"/>
    <w:rsid w:val="002C50E9"/>
    <w:rsid w:val="002C7E7B"/>
    <w:rsid w:val="002C7E8B"/>
    <w:rsid w:val="002D278E"/>
    <w:rsid w:val="002D389A"/>
    <w:rsid w:val="002D42AD"/>
    <w:rsid w:val="002D52D0"/>
    <w:rsid w:val="002D5355"/>
    <w:rsid w:val="002D6888"/>
    <w:rsid w:val="002D7E8A"/>
    <w:rsid w:val="002E1B33"/>
    <w:rsid w:val="002E1B48"/>
    <w:rsid w:val="002E3C2F"/>
    <w:rsid w:val="002E4CDE"/>
    <w:rsid w:val="002E57AB"/>
    <w:rsid w:val="002E5BF1"/>
    <w:rsid w:val="002E6576"/>
    <w:rsid w:val="002E663F"/>
    <w:rsid w:val="002E759E"/>
    <w:rsid w:val="002F1080"/>
    <w:rsid w:val="002F10A6"/>
    <w:rsid w:val="002F1FD8"/>
    <w:rsid w:val="002F2521"/>
    <w:rsid w:val="002F3529"/>
    <w:rsid w:val="002F7471"/>
    <w:rsid w:val="002F7DC3"/>
    <w:rsid w:val="0030033A"/>
    <w:rsid w:val="00301D23"/>
    <w:rsid w:val="00302D9B"/>
    <w:rsid w:val="00302FD5"/>
    <w:rsid w:val="00304DE3"/>
    <w:rsid w:val="00304E2A"/>
    <w:rsid w:val="00305F5B"/>
    <w:rsid w:val="00314859"/>
    <w:rsid w:val="00314CE7"/>
    <w:rsid w:val="00315347"/>
    <w:rsid w:val="0031587B"/>
    <w:rsid w:val="0031598D"/>
    <w:rsid w:val="00315A6F"/>
    <w:rsid w:val="00316B4D"/>
    <w:rsid w:val="00316F7E"/>
    <w:rsid w:val="00320283"/>
    <w:rsid w:val="00320B7D"/>
    <w:rsid w:val="00321370"/>
    <w:rsid w:val="003216AB"/>
    <w:rsid w:val="00321A5E"/>
    <w:rsid w:val="0032207F"/>
    <w:rsid w:val="00322DCE"/>
    <w:rsid w:val="0032497B"/>
    <w:rsid w:val="00325C46"/>
    <w:rsid w:val="00326615"/>
    <w:rsid w:val="00327654"/>
    <w:rsid w:val="00332320"/>
    <w:rsid w:val="0033257E"/>
    <w:rsid w:val="003329C4"/>
    <w:rsid w:val="00332C2A"/>
    <w:rsid w:val="003345E7"/>
    <w:rsid w:val="00335F1A"/>
    <w:rsid w:val="0033629C"/>
    <w:rsid w:val="00336727"/>
    <w:rsid w:val="00336E32"/>
    <w:rsid w:val="00340D1B"/>
    <w:rsid w:val="00341103"/>
    <w:rsid w:val="0034198F"/>
    <w:rsid w:val="003436FC"/>
    <w:rsid w:val="00345C25"/>
    <w:rsid w:val="00347A2B"/>
    <w:rsid w:val="00350196"/>
    <w:rsid w:val="00350249"/>
    <w:rsid w:val="0035317B"/>
    <w:rsid w:val="0035373E"/>
    <w:rsid w:val="003538AF"/>
    <w:rsid w:val="00354B88"/>
    <w:rsid w:val="0035509D"/>
    <w:rsid w:val="0035750F"/>
    <w:rsid w:val="0035778B"/>
    <w:rsid w:val="0036108E"/>
    <w:rsid w:val="00362C56"/>
    <w:rsid w:val="00363AD8"/>
    <w:rsid w:val="003644F0"/>
    <w:rsid w:val="00367043"/>
    <w:rsid w:val="00371875"/>
    <w:rsid w:val="00374149"/>
    <w:rsid w:val="00374DB0"/>
    <w:rsid w:val="00376099"/>
    <w:rsid w:val="00377064"/>
    <w:rsid w:val="0038169E"/>
    <w:rsid w:val="0038493B"/>
    <w:rsid w:val="00384F5C"/>
    <w:rsid w:val="00385E49"/>
    <w:rsid w:val="00385E97"/>
    <w:rsid w:val="00391C4F"/>
    <w:rsid w:val="00393688"/>
    <w:rsid w:val="003936C5"/>
    <w:rsid w:val="0039394F"/>
    <w:rsid w:val="00394CDD"/>
    <w:rsid w:val="00395226"/>
    <w:rsid w:val="003A0180"/>
    <w:rsid w:val="003A058E"/>
    <w:rsid w:val="003A13D7"/>
    <w:rsid w:val="003A187E"/>
    <w:rsid w:val="003A2C6B"/>
    <w:rsid w:val="003A2E0A"/>
    <w:rsid w:val="003A3F61"/>
    <w:rsid w:val="003A610E"/>
    <w:rsid w:val="003A635C"/>
    <w:rsid w:val="003A776D"/>
    <w:rsid w:val="003B084F"/>
    <w:rsid w:val="003B0DDB"/>
    <w:rsid w:val="003B0F3F"/>
    <w:rsid w:val="003B278A"/>
    <w:rsid w:val="003B2D81"/>
    <w:rsid w:val="003B494C"/>
    <w:rsid w:val="003B50A7"/>
    <w:rsid w:val="003B5365"/>
    <w:rsid w:val="003B57C3"/>
    <w:rsid w:val="003C122E"/>
    <w:rsid w:val="003C2CA2"/>
    <w:rsid w:val="003C3061"/>
    <w:rsid w:val="003C3D79"/>
    <w:rsid w:val="003C5DA3"/>
    <w:rsid w:val="003C7E13"/>
    <w:rsid w:val="003C7F11"/>
    <w:rsid w:val="003D119C"/>
    <w:rsid w:val="003D29CC"/>
    <w:rsid w:val="003D3D6E"/>
    <w:rsid w:val="003D44F7"/>
    <w:rsid w:val="003D473F"/>
    <w:rsid w:val="003D53E2"/>
    <w:rsid w:val="003D54AC"/>
    <w:rsid w:val="003D6189"/>
    <w:rsid w:val="003E0416"/>
    <w:rsid w:val="003E2D9F"/>
    <w:rsid w:val="003E2E5F"/>
    <w:rsid w:val="003E7491"/>
    <w:rsid w:val="003F13FD"/>
    <w:rsid w:val="003F1441"/>
    <w:rsid w:val="003F1AF5"/>
    <w:rsid w:val="003F29E6"/>
    <w:rsid w:val="003F2F5E"/>
    <w:rsid w:val="003F2F6F"/>
    <w:rsid w:val="003F3716"/>
    <w:rsid w:val="003F4F86"/>
    <w:rsid w:val="003F5B14"/>
    <w:rsid w:val="003F6050"/>
    <w:rsid w:val="003F6098"/>
    <w:rsid w:val="003F675C"/>
    <w:rsid w:val="003F781F"/>
    <w:rsid w:val="003F7CFB"/>
    <w:rsid w:val="00401404"/>
    <w:rsid w:val="004015F2"/>
    <w:rsid w:val="004017B4"/>
    <w:rsid w:val="00402796"/>
    <w:rsid w:val="004038D3"/>
    <w:rsid w:val="00406C7D"/>
    <w:rsid w:val="00407CCC"/>
    <w:rsid w:val="004121FE"/>
    <w:rsid w:val="004124BF"/>
    <w:rsid w:val="00413036"/>
    <w:rsid w:val="004130A3"/>
    <w:rsid w:val="00414C58"/>
    <w:rsid w:val="00415094"/>
    <w:rsid w:val="0041551F"/>
    <w:rsid w:val="00416003"/>
    <w:rsid w:val="00416B3B"/>
    <w:rsid w:val="004174DB"/>
    <w:rsid w:val="00421FBD"/>
    <w:rsid w:val="00422D15"/>
    <w:rsid w:val="004233A7"/>
    <w:rsid w:val="0042579E"/>
    <w:rsid w:val="00425F37"/>
    <w:rsid w:val="004274E4"/>
    <w:rsid w:val="004348CD"/>
    <w:rsid w:val="004376A4"/>
    <w:rsid w:val="00441FE5"/>
    <w:rsid w:val="0044307A"/>
    <w:rsid w:val="00443A66"/>
    <w:rsid w:val="00443CEC"/>
    <w:rsid w:val="00444CE7"/>
    <w:rsid w:val="00445D87"/>
    <w:rsid w:val="0044628F"/>
    <w:rsid w:val="004467ED"/>
    <w:rsid w:val="00451586"/>
    <w:rsid w:val="00452545"/>
    <w:rsid w:val="00453AAD"/>
    <w:rsid w:val="00454140"/>
    <w:rsid w:val="00455B76"/>
    <w:rsid w:val="00460468"/>
    <w:rsid w:val="00463114"/>
    <w:rsid w:val="00463384"/>
    <w:rsid w:val="0046408D"/>
    <w:rsid w:val="00464ACC"/>
    <w:rsid w:val="0046588F"/>
    <w:rsid w:val="00466F4D"/>
    <w:rsid w:val="004674CA"/>
    <w:rsid w:val="00467D3F"/>
    <w:rsid w:val="004703F8"/>
    <w:rsid w:val="00470D62"/>
    <w:rsid w:val="00471878"/>
    <w:rsid w:val="00471970"/>
    <w:rsid w:val="00472FA4"/>
    <w:rsid w:val="004740BB"/>
    <w:rsid w:val="00474CE7"/>
    <w:rsid w:val="0047678A"/>
    <w:rsid w:val="00477705"/>
    <w:rsid w:val="004779BD"/>
    <w:rsid w:val="004808D4"/>
    <w:rsid w:val="00482531"/>
    <w:rsid w:val="00482783"/>
    <w:rsid w:val="00484DCA"/>
    <w:rsid w:val="00485AEC"/>
    <w:rsid w:val="00485E4B"/>
    <w:rsid w:val="00487066"/>
    <w:rsid w:val="004870CC"/>
    <w:rsid w:val="00487390"/>
    <w:rsid w:val="00487ADA"/>
    <w:rsid w:val="004900B4"/>
    <w:rsid w:val="00490918"/>
    <w:rsid w:val="0049260E"/>
    <w:rsid w:val="004936CE"/>
    <w:rsid w:val="00493842"/>
    <w:rsid w:val="00493D70"/>
    <w:rsid w:val="0049442D"/>
    <w:rsid w:val="00494AE4"/>
    <w:rsid w:val="00496545"/>
    <w:rsid w:val="00497A7C"/>
    <w:rsid w:val="004A12AA"/>
    <w:rsid w:val="004A2966"/>
    <w:rsid w:val="004A7803"/>
    <w:rsid w:val="004B033B"/>
    <w:rsid w:val="004B10DC"/>
    <w:rsid w:val="004B2F1B"/>
    <w:rsid w:val="004B43AE"/>
    <w:rsid w:val="004B593F"/>
    <w:rsid w:val="004B5F4B"/>
    <w:rsid w:val="004B72DA"/>
    <w:rsid w:val="004B78AB"/>
    <w:rsid w:val="004C0975"/>
    <w:rsid w:val="004C0CC5"/>
    <w:rsid w:val="004C2426"/>
    <w:rsid w:val="004C2F13"/>
    <w:rsid w:val="004C330C"/>
    <w:rsid w:val="004C48D0"/>
    <w:rsid w:val="004C4927"/>
    <w:rsid w:val="004C6CEA"/>
    <w:rsid w:val="004C76F9"/>
    <w:rsid w:val="004C7A4F"/>
    <w:rsid w:val="004D02D5"/>
    <w:rsid w:val="004D0B20"/>
    <w:rsid w:val="004D0FDE"/>
    <w:rsid w:val="004D138C"/>
    <w:rsid w:val="004D3BF2"/>
    <w:rsid w:val="004D47FD"/>
    <w:rsid w:val="004D6910"/>
    <w:rsid w:val="004D7117"/>
    <w:rsid w:val="004D7306"/>
    <w:rsid w:val="004E2B7D"/>
    <w:rsid w:val="004E5B2B"/>
    <w:rsid w:val="004E6D3A"/>
    <w:rsid w:val="004F09A6"/>
    <w:rsid w:val="004F1962"/>
    <w:rsid w:val="004F350B"/>
    <w:rsid w:val="004F3E84"/>
    <w:rsid w:val="004F4662"/>
    <w:rsid w:val="004F584D"/>
    <w:rsid w:val="004F5FDA"/>
    <w:rsid w:val="004F69A6"/>
    <w:rsid w:val="005006E6"/>
    <w:rsid w:val="005024C8"/>
    <w:rsid w:val="00502FCA"/>
    <w:rsid w:val="0050398D"/>
    <w:rsid w:val="0050465B"/>
    <w:rsid w:val="0050613C"/>
    <w:rsid w:val="005111B5"/>
    <w:rsid w:val="00511D38"/>
    <w:rsid w:val="0051289A"/>
    <w:rsid w:val="005134EE"/>
    <w:rsid w:val="005147FC"/>
    <w:rsid w:val="00514F2D"/>
    <w:rsid w:val="00514FA2"/>
    <w:rsid w:val="0051705B"/>
    <w:rsid w:val="00517741"/>
    <w:rsid w:val="0052168E"/>
    <w:rsid w:val="00521890"/>
    <w:rsid w:val="00521A9C"/>
    <w:rsid w:val="00521D30"/>
    <w:rsid w:val="00524011"/>
    <w:rsid w:val="0052425F"/>
    <w:rsid w:val="00524712"/>
    <w:rsid w:val="00524804"/>
    <w:rsid w:val="00524909"/>
    <w:rsid w:val="00525152"/>
    <w:rsid w:val="00525599"/>
    <w:rsid w:val="00527971"/>
    <w:rsid w:val="00527CCC"/>
    <w:rsid w:val="00530AE3"/>
    <w:rsid w:val="00530B63"/>
    <w:rsid w:val="005313DA"/>
    <w:rsid w:val="005314D5"/>
    <w:rsid w:val="005316CF"/>
    <w:rsid w:val="005323BD"/>
    <w:rsid w:val="0053383A"/>
    <w:rsid w:val="00534044"/>
    <w:rsid w:val="005347CE"/>
    <w:rsid w:val="00537158"/>
    <w:rsid w:val="005401A7"/>
    <w:rsid w:val="00540830"/>
    <w:rsid w:val="00542C43"/>
    <w:rsid w:val="005437C6"/>
    <w:rsid w:val="005443AD"/>
    <w:rsid w:val="00544403"/>
    <w:rsid w:val="00545CA6"/>
    <w:rsid w:val="0054715D"/>
    <w:rsid w:val="005505FA"/>
    <w:rsid w:val="00550DCC"/>
    <w:rsid w:val="00553719"/>
    <w:rsid w:val="005539D7"/>
    <w:rsid w:val="00554C0A"/>
    <w:rsid w:val="00554FCA"/>
    <w:rsid w:val="00555053"/>
    <w:rsid w:val="00555D8C"/>
    <w:rsid w:val="00557307"/>
    <w:rsid w:val="00560E96"/>
    <w:rsid w:val="00561756"/>
    <w:rsid w:val="005619F3"/>
    <w:rsid w:val="00561CE1"/>
    <w:rsid w:val="00563DC4"/>
    <w:rsid w:val="00565787"/>
    <w:rsid w:val="0056583C"/>
    <w:rsid w:val="00565DB8"/>
    <w:rsid w:val="0056645E"/>
    <w:rsid w:val="00567408"/>
    <w:rsid w:val="0057097B"/>
    <w:rsid w:val="005725CB"/>
    <w:rsid w:val="005753E5"/>
    <w:rsid w:val="00575576"/>
    <w:rsid w:val="005756DA"/>
    <w:rsid w:val="00576384"/>
    <w:rsid w:val="005763C9"/>
    <w:rsid w:val="0057694D"/>
    <w:rsid w:val="005801A5"/>
    <w:rsid w:val="00582E5F"/>
    <w:rsid w:val="00583C6E"/>
    <w:rsid w:val="00584A45"/>
    <w:rsid w:val="005871E3"/>
    <w:rsid w:val="005923D2"/>
    <w:rsid w:val="005924DB"/>
    <w:rsid w:val="00592F5F"/>
    <w:rsid w:val="005935D2"/>
    <w:rsid w:val="005937AB"/>
    <w:rsid w:val="00593C39"/>
    <w:rsid w:val="005963F3"/>
    <w:rsid w:val="005A0283"/>
    <w:rsid w:val="005A0EC7"/>
    <w:rsid w:val="005A2E68"/>
    <w:rsid w:val="005A45B2"/>
    <w:rsid w:val="005A56BC"/>
    <w:rsid w:val="005B1F8D"/>
    <w:rsid w:val="005B24DA"/>
    <w:rsid w:val="005B3D95"/>
    <w:rsid w:val="005B49EE"/>
    <w:rsid w:val="005B60C8"/>
    <w:rsid w:val="005B611D"/>
    <w:rsid w:val="005B704B"/>
    <w:rsid w:val="005B7EE5"/>
    <w:rsid w:val="005C0A80"/>
    <w:rsid w:val="005C15A9"/>
    <w:rsid w:val="005C1881"/>
    <w:rsid w:val="005C1EA8"/>
    <w:rsid w:val="005C3766"/>
    <w:rsid w:val="005C7DDF"/>
    <w:rsid w:val="005D0A83"/>
    <w:rsid w:val="005D220B"/>
    <w:rsid w:val="005D2A90"/>
    <w:rsid w:val="005D46EB"/>
    <w:rsid w:val="005D7D55"/>
    <w:rsid w:val="005E2400"/>
    <w:rsid w:val="005E3706"/>
    <w:rsid w:val="005E4C43"/>
    <w:rsid w:val="005E56DF"/>
    <w:rsid w:val="005F1394"/>
    <w:rsid w:val="005F177C"/>
    <w:rsid w:val="005F1A45"/>
    <w:rsid w:val="005F1A63"/>
    <w:rsid w:val="005F4AC7"/>
    <w:rsid w:val="005F592D"/>
    <w:rsid w:val="005F5B5B"/>
    <w:rsid w:val="005F7501"/>
    <w:rsid w:val="00600419"/>
    <w:rsid w:val="00601736"/>
    <w:rsid w:val="00602607"/>
    <w:rsid w:val="00603889"/>
    <w:rsid w:val="00603BFA"/>
    <w:rsid w:val="00605CAF"/>
    <w:rsid w:val="006073D0"/>
    <w:rsid w:val="00610D2C"/>
    <w:rsid w:val="006113C3"/>
    <w:rsid w:val="00611658"/>
    <w:rsid w:val="00611788"/>
    <w:rsid w:val="00611E3C"/>
    <w:rsid w:val="0061598F"/>
    <w:rsid w:val="006166FF"/>
    <w:rsid w:val="00617967"/>
    <w:rsid w:val="0062155A"/>
    <w:rsid w:val="006219AF"/>
    <w:rsid w:val="00621FB1"/>
    <w:rsid w:val="006245DF"/>
    <w:rsid w:val="00626372"/>
    <w:rsid w:val="0063122D"/>
    <w:rsid w:val="00631390"/>
    <w:rsid w:val="006315A2"/>
    <w:rsid w:val="00631B85"/>
    <w:rsid w:val="00632377"/>
    <w:rsid w:val="00632699"/>
    <w:rsid w:val="00633D86"/>
    <w:rsid w:val="00634844"/>
    <w:rsid w:val="00634B90"/>
    <w:rsid w:val="00636C63"/>
    <w:rsid w:val="00637721"/>
    <w:rsid w:val="00637D5F"/>
    <w:rsid w:val="00637FCF"/>
    <w:rsid w:val="00641FEB"/>
    <w:rsid w:val="00642014"/>
    <w:rsid w:val="0064255C"/>
    <w:rsid w:val="0064362C"/>
    <w:rsid w:val="006437D1"/>
    <w:rsid w:val="00643EC6"/>
    <w:rsid w:val="00644EAB"/>
    <w:rsid w:val="00646D64"/>
    <w:rsid w:val="00646D95"/>
    <w:rsid w:val="006472AB"/>
    <w:rsid w:val="0065086F"/>
    <w:rsid w:val="006508F2"/>
    <w:rsid w:val="0065175B"/>
    <w:rsid w:val="00651D61"/>
    <w:rsid w:val="00653CFD"/>
    <w:rsid w:val="00654168"/>
    <w:rsid w:val="00654C35"/>
    <w:rsid w:val="006560B9"/>
    <w:rsid w:val="00656873"/>
    <w:rsid w:val="006603FA"/>
    <w:rsid w:val="006623EC"/>
    <w:rsid w:val="006634C4"/>
    <w:rsid w:val="0066526B"/>
    <w:rsid w:val="00667B81"/>
    <w:rsid w:val="00670AE1"/>
    <w:rsid w:val="00671ADB"/>
    <w:rsid w:val="0067488A"/>
    <w:rsid w:val="00674953"/>
    <w:rsid w:val="006777BD"/>
    <w:rsid w:val="0068202A"/>
    <w:rsid w:val="006835A3"/>
    <w:rsid w:val="00684FED"/>
    <w:rsid w:val="0068645F"/>
    <w:rsid w:val="0068646A"/>
    <w:rsid w:val="00687040"/>
    <w:rsid w:val="00690B28"/>
    <w:rsid w:val="00691EA0"/>
    <w:rsid w:val="00692215"/>
    <w:rsid w:val="00692463"/>
    <w:rsid w:val="00697617"/>
    <w:rsid w:val="006A0D57"/>
    <w:rsid w:val="006A199E"/>
    <w:rsid w:val="006A2EE7"/>
    <w:rsid w:val="006A5469"/>
    <w:rsid w:val="006A54C6"/>
    <w:rsid w:val="006A66C7"/>
    <w:rsid w:val="006A7035"/>
    <w:rsid w:val="006A7C40"/>
    <w:rsid w:val="006B06F7"/>
    <w:rsid w:val="006B1895"/>
    <w:rsid w:val="006B1E38"/>
    <w:rsid w:val="006B2738"/>
    <w:rsid w:val="006B5F3A"/>
    <w:rsid w:val="006B6523"/>
    <w:rsid w:val="006B6C04"/>
    <w:rsid w:val="006B7825"/>
    <w:rsid w:val="006C033C"/>
    <w:rsid w:val="006C093B"/>
    <w:rsid w:val="006C0EC3"/>
    <w:rsid w:val="006C13DB"/>
    <w:rsid w:val="006C3620"/>
    <w:rsid w:val="006C3DE7"/>
    <w:rsid w:val="006C5B46"/>
    <w:rsid w:val="006C7EF2"/>
    <w:rsid w:val="006D07EE"/>
    <w:rsid w:val="006D0F86"/>
    <w:rsid w:val="006D2661"/>
    <w:rsid w:val="006D28E0"/>
    <w:rsid w:val="006D4CA0"/>
    <w:rsid w:val="006E0205"/>
    <w:rsid w:val="006E156C"/>
    <w:rsid w:val="006E2C14"/>
    <w:rsid w:val="006E4770"/>
    <w:rsid w:val="006E512F"/>
    <w:rsid w:val="006E7892"/>
    <w:rsid w:val="006E7B7D"/>
    <w:rsid w:val="006E7EAE"/>
    <w:rsid w:val="006F2141"/>
    <w:rsid w:val="006F261F"/>
    <w:rsid w:val="006F2D1D"/>
    <w:rsid w:val="006F5113"/>
    <w:rsid w:val="006F52B9"/>
    <w:rsid w:val="006F6291"/>
    <w:rsid w:val="006F7A86"/>
    <w:rsid w:val="006F7ACA"/>
    <w:rsid w:val="00704026"/>
    <w:rsid w:val="00704C2B"/>
    <w:rsid w:val="00706B94"/>
    <w:rsid w:val="007073BE"/>
    <w:rsid w:val="0071091C"/>
    <w:rsid w:val="00710D81"/>
    <w:rsid w:val="007110E4"/>
    <w:rsid w:val="007114B3"/>
    <w:rsid w:val="007118D8"/>
    <w:rsid w:val="007127F4"/>
    <w:rsid w:val="007128F2"/>
    <w:rsid w:val="00712916"/>
    <w:rsid w:val="00713885"/>
    <w:rsid w:val="007155C9"/>
    <w:rsid w:val="007162E0"/>
    <w:rsid w:val="0071706D"/>
    <w:rsid w:val="00717791"/>
    <w:rsid w:val="007217FF"/>
    <w:rsid w:val="007223E0"/>
    <w:rsid w:val="00723027"/>
    <w:rsid w:val="0072403D"/>
    <w:rsid w:val="00724AB6"/>
    <w:rsid w:val="00726843"/>
    <w:rsid w:val="007272E6"/>
    <w:rsid w:val="00727B55"/>
    <w:rsid w:val="007305C5"/>
    <w:rsid w:val="00731E55"/>
    <w:rsid w:val="00734EBE"/>
    <w:rsid w:val="00736040"/>
    <w:rsid w:val="0073792B"/>
    <w:rsid w:val="0074063D"/>
    <w:rsid w:val="00740DC6"/>
    <w:rsid w:val="007412FE"/>
    <w:rsid w:val="007427D1"/>
    <w:rsid w:val="00743232"/>
    <w:rsid w:val="00745D3F"/>
    <w:rsid w:val="00747178"/>
    <w:rsid w:val="00747415"/>
    <w:rsid w:val="0075235E"/>
    <w:rsid w:val="007529DA"/>
    <w:rsid w:val="00752F42"/>
    <w:rsid w:val="00753BB1"/>
    <w:rsid w:val="00754BEC"/>
    <w:rsid w:val="00755DF3"/>
    <w:rsid w:val="007573A7"/>
    <w:rsid w:val="00757F60"/>
    <w:rsid w:val="00766D3C"/>
    <w:rsid w:val="00767F8A"/>
    <w:rsid w:val="00770892"/>
    <w:rsid w:val="00770EAD"/>
    <w:rsid w:val="00773DE7"/>
    <w:rsid w:val="0077595F"/>
    <w:rsid w:val="007808C1"/>
    <w:rsid w:val="007809EB"/>
    <w:rsid w:val="0078124F"/>
    <w:rsid w:val="00781379"/>
    <w:rsid w:val="00783BED"/>
    <w:rsid w:val="00783C45"/>
    <w:rsid w:val="00784600"/>
    <w:rsid w:val="0078535B"/>
    <w:rsid w:val="00785925"/>
    <w:rsid w:val="007878B9"/>
    <w:rsid w:val="007903DC"/>
    <w:rsid w:val="00791981"/>
    <w:rsid w:val="0079227C"/>
    <w:rsid w:val="007927BB"/>
    <w:rsid w:val="0079481B"/>
    <w:rsid w:val="007974E4"/>
    <w:rsid w:val="007A2527"/>
    <w:rsid w:val="007A2AAC"/>
    <w:rsid w:val="007A2E8D"/>
    <w:rsid w:val="007A5BA9"/>
    <w:rsid w:val="007A5BEC"/>
    <w:rsid w:val="007A6D16"/>
    <w:rsid w:val="007A7B6B"/>
    <w:rsid w:val="007B021A"/>
    <w:rsid w:val="007B0788"/>
    <w:rsid w:val="007B10B4"/>
    <w:rsid w:val="007B135D"/>
    <w:rsid w:val="007B179A"/>
    <w:rsid w:val="007B2084"/>
    <w:rsid w:val="007B2938"/>
    <w:rsid w:val="007B45CE"/>
    <w:rsid w:val="007B5659"/>
    <w:rsid w:val="007B642C"/>
    <w:rsid w:val="007B666B"/>
    <w:rsid w:val="007B6758"/>
    <w:rsid w:val="007B69EA"/>
    <w:rsid w:val="007B7BAE"/>
    <w:rsid w:val="007C0D71"/>
    <w:rsid w:val="007C2FC8"/>
    <w:rsid w:val="007C337D"/>
    <w:rsid w:val="007C348C"/>
    <w:rsid w:val="007C5509"/>
    <w:rsid w:val="007C6064"/>
    <w:rsid w:val="007C6210"/>
    <w:rsid w:val="007C6E45"/>
    <w:rsid w:val="007C6FEF"/>
    <w:rsid w:val="007C7E89"/>
    <w:rsid w:val="007D15EE"/>
    <w:rsid w:val="007D1B46"/>
    <w:rsid w:val="007D235A"/>
    <w:rsid w:val="007D3AAE"/>
    <w:rsid w:val="007D7E37"/>
    <w:rsid w:val="007E0AFB"/>
    <w:rsid w:val="007E2183"/>
    <w:rsid w:val="007E4C84"/>
    <w:rsid w:val="007E528C"/>
    <w:rsid w:val="007E7435"/>
    <w:rsid w:val="007E7866"/>
    <w:rsid w:val="007F06FA"/>
    <w:rsid w:val="007F2DC8"/>
    <w:rsid w:val="007F3B40"/>
    <w:rsid w:val="007F4BDC"/>
    <w:rsid w:val="007F6600"/>
    <w:rsid w:val="007F6A15"/>
    <w:rsid w:val="007F6B52"/>
    <w:rsid w:val="00803462"/>
    <w:rsid w:val="00803D16"/>
    <w:rsid w:val="008046FD"/>
    <w:rsid w:val="00806190"/>
    <w:rsid w:val="00806E2E"/>
    <w:rsid w:val="00806E35"/>
    <w:rsid w:val="00807316"/>
    <w:rsid w:val="00807CB1"/>
    <w:rsid w:val="0081021B"/>
    <w:rsid w:val="00811097"/>
    <w:rsid w:val="00813C50"/>
    <w:rsid w:val="00814385"/>
    <w:rsid w:val="00814799"/>
    <w:rsid w:val="0081533D"/>
    <w:rsid w:val="00815566"/>
    <w:rsid w:val="00816F4A"/>
    <w:rsid w:val="00817282"/>
    <w:rsid w:val="008174A8"/>
    <w:rsid w:val="00822A2A"/>
    <w:rsid w:val="008260BF"/>
    <w:rsid w:val="00826506"/>
    <w:rsid w:val="0082774F"/>
    <w:rsid w:val="008279AE"/>
    <w:rsid w:val="008314D2"/>
    <w:rsid w:val="00831F15"/>
    <w:rsid w:val="00832889"/>
    <w:rsid w:val="00833CB6"/>
    <w:rsid w:val="0083428F"/>
    <w:rsid w:val="00834D88"/>
    <w:rsid w:val="00834E51"/>
    <w:rsid w:val="0083518B"/>
    <w:rsid w:val="00835612"/>
    <w:rsid w:val="0083616C"/>
    <w:rsid w:val="00836629"/>
    <w:rsid w:val="008366C9"/>
    <w:rsid w:val="00836CB1"/>
    <w:rsid w:val="008371C9"/>
    <w:rsid w:val="0084031B"/>
    <w:rsid w:val="008403E6"/>
    <w:rsid w:val="00840911"/>
    <w:rsid w:val="00841028"/>
    <w:rsid w:val="00841398"/>
    <w:rsid w:val="008417C6"/>
    <w:rsid w:val="008418F1"/>
    <w:rsid w:val="00842B8D"/>
    <w:rsid w:val="00842CC6"/>
    <w:rsid w:val="008440B8"/>
    <w:rsid w:val="00844DE2"/>
    <w:rsid w:val="00847B22"/>
    <w:rsid w:val="008502EA"/>
    <w:rsid w:val="00851134"/>
    <w:rsid w:val="00851750"/>
    <w:rsid w:val="00851A4A"/>
    <w:rsid w:val="00851B46"/>
    <w:rsid w:val="00852054"/>
    <w:rsid w:val="008520E6"/>
    <w:rsid w:val="00852466"/>
    <w:rsid w:val="0085292D"/>
    <w:rsid w:val="00853509"/>
    <w:rsid w:val="00853A5A"/>
    <w:rsid w:val="008549C8"/>
    <w:rsid w:val="00854E3D"/>
    <w:rsid w:val="00854F2F"/>
    <w:rsid w:val="00855FC3"/>
    <w:rsid w:val="00856476"/>
    <w:rsid w:val="008564CA"/>
    <w:rsid w:val="008564F3"/>
    <w:rsid w:val="00860A7E"/>
    <w:rsid w:val="0086196B"/>
    <w:rsid w:val="00861EC5"/>
    <w:rsid w:val="00864766"/>
    <w:rsid w:val="008661ED"/>
    <w:rsid w:val="008675BD"/>
    <w:rsid w:val="008703A4"/>
    <w:rsid w:val="008716F1"/>
    <w:rsid w:val="00873469"/>
    <w:rsid w:val="00875C80"/>
    <w:rsid w:val="00876044"/>
    <w:rsid w:val="008804FE"/>
    <w:rsid w:val="00880F9A"/>
    <w:rsid w:val="00882611"/>
    <w:rsid w:val="008847C9"/>
    <w:rsid w:val="00885C65"/>
    <w:rsid w:val="008878C5"/>
    <w:rsid w:val="00890888"/>
    <w:rsid w:val="00892D99"/>
    <w:rsid w:val="008939D9"/>
    <w:rsid w:val="00893C71"/>
    <w:rsid w:val="008941CE"/>
    <w:rsid w:val="008A03DE"/>
    <w:rsid w:val="008A0730"/>
    <w:rsid w:val="008A1331"/>
    <w:rsid w:val="008A18E6"/>
    <w:rsid w:val="008A22FA"/>
    <w:rsid w:val="008A43ED"/>
    <w:rsid w:val="008A4944"/>
    <w:rsid w:val="008A660C"/>
    <w:rsid w:val="008A6EC7"/>
    <w:rsid w:val="008B01EE"/>
    <w:rsid w:val="008B27A3"/>
    <w:rsid w:val="008B373D"/>
    <w:rsid w:val="008B3B13"/>
    <w:rsid w:val="008B5AF7"/>
    <w:rsid w:val="008B5D67"/>
    <w:rsid w:val="008C11A0"/>
    <w:rsid w:val="008C32F8"/>
    <w:rsid w:val="008C334B"/>
    <w:rsid w:val="008C35EF"/>
    <w:rsid w:val="008C4340"/>
    <w:rsid w:val="008C646F"/>
    <w:rsid w:val="008D2954"/>
    <w:rsid w:val="008D37A7"/>
    <w:rsid w:val="008D518D"/>
    <w:rsid w:val="008D543E"/>
    <w:rsid w:val="008D6A88"/>
    <w:rsid w:val="008D7815"/>
    <w:rsid w:val="008D7FE2"/>
    <w:rsid w:val="008E109B"/>
    <w:rsid w:val="008E1FD8"/>
    <w:rsid w:val="008E213D"/>
    <w:rsid w:val="008E28A6"/>
    <w:rsid w:val="008E3242"/>
    <w:rsid w:val="008E4D23"/>
    <w:rsid w:val="008E591B"/>
    <w:rsid w:val="008E6107"/>
    <w:rsid w:val="008E6D85"/>
    <w:rsid w:val="008E7B31"/>
    <w:rsid w:val="008F7746"/>
    <w:rsid w:val="009003F3"/>
    <w:rsid w:val="00902211"/>
    <w:rsid w:val="009026E1"/>
    <w:rsid w:val="00903F88"/>
    <w:rsid w:val="00906352"/>
    <w:rsid w:val="00906763"/>
    <w:rsid w:val="009110B9"/>
    <w:rsid w:val="00911B21"/>
    <w:rsid w:val="009131D6"/>
    <w:rsid w:val="00914368"/>
    <w:rsid w:val="00915229"/>
    <w:rsid w:val="0091584D"/>
    <w:rsid w:val="00916980"/>
    <w:rsid w:val="009170CB"/>
    <w:rsid w:val="009216BA"/>
    <w:rsid w:val="00922108"/>
    <w:rsid w:val="00923B91"/>
    <w:rsid w:val="00923C15"/>
    <w:rsid w:val="009240D7"/>
    <w:rsid w:val="009243F7"/>
    <w:rsid w:val="009257E3"/>
    <w:rsid w:val="00927A93"/>
    <w:rsid w:val="009327F1"/>
    <w:rsid w:val="009331DB"/>
    <w:rsid w:val="00934E09"/>
    <w:rsid w:val="00935BB2"/>
    <w:rsid w:val="009416FD"/>
    <w:rsid w:val="009424B0"/>
    <w:rsid w:val="009447A9"/>
    <w:rsid w:val="00945516"/>
    <w:rsid w:val="009456C6"/>
    <w:rsid w:val="00945C62"/>
    <w:rsid w:val="0094736E"/>
    <w:rsid w:val="00947D3F"/>
    <w:rsid w:val="009502EC"/>
    <w:rsid w:val="0095067F"/>
    <w:rsid w:val="00953A3B"/>
    <w:rsid w:val="009549CA"/>
    <w:rsid w:val="00955A20"/>
    <w:rsid w:val="00955A9A"/>
    <w:rsid w:val="00957F4A"/>
    <w:rsid w:val="009602EE"/>
    <w:rsid w:val="0096072D"/>
    <w:rsid w:val="0096143F"/>
    <w:rsid w:val="009615DC"/>
    <w:rsid w:val="0096332C"/>
    <w:rsid w:val="00964393"/>
    <w:rsid w:val="00964F79"/>
    <w:rsid w:val="00965103"/>
    <w:rsid w:val="009667E2"/>
    <w:rsid w:val="009677C6"/>
    <w:rsid w:val="00967DDC"/>
    <w:rsid w:val="0097000A"/>
    <w:rsid w:val="00970939"/>
    <w:rsid w:val="00970F07"/>
    <w:rsid w:val="00973C44"/>
    <w:rsid w:val="00974B25"/>
    <w:rsid w:val="00974E14"/>
    <w:rsid w:val="009750C3"/>
    <w:rsid w:val="0097529C"/>
    <w:rsid w:val="009753CC"/>
    <w:rsid w:val="00976A47"/>
    <w:rsid w:val="00976E42"/>
    <w:rsid w:val="009770F3"/>
    <w:rsid w:val="00980A6B"/>
    <w:rsid w:val="00981299"/>
    <w:rsid w:val="009821DF"/>
    <w:rsid w:val="0098258E"/>
    <w:rsid w:val="00982E6E"/>
    <w:rsid w:val="00983E8A"/>
    <w:rsid w:val="00983F17"/>
    <w:rsid w:val="00984C1B"/>
    <w:rsid w:val="00984C84"/>
    <w:rsid w:val="00985062"/>
    <w:rsid w:val="00985139"/>
    <w:rsid w:val="0098593E"/>
    <w:rsid w:val="0098607F"/>
    <w:rsid w:val="00986627"/>
    <w:rsid w:val="0098697C"/>
    <w:rsid w:val="00986FC8"/>
    <w:rsid w:val="00987CB5"/>
    <w:rsid w:val="00990A6C"/>
    <w:rsid w:val="00990EE9"/>
    <w:rsid w:val="009914E4"/>
    <w:rsid w:val="009923E4"/>
    <w:rsid w:val="00994588"/>
    <w:rsid w:val="00994993"/>
    <w:rsid w:val="009A08F4"/>
    <w:rsid w:val="009A15B1"/>
    <w:rsid w:val="009A2DEA"/>
    <w:rsid w:val="009A301E"/>
    <w:rsid w:val="009A36EC"/>
    <w:rsid w:val="009A3B68"/>
    <w:rsid w:val="009A5185"/>
    <w:rsid w:val="009A665C"/>
    <w:rsid w:val="009A6663"/>
    <w:rsid w:val="009B0738"/>
    <w:rsid w:val="009B1043"/>
    <w:rsid w:val="009B18F7"/>
    <w:rsid w:val="009B4227"/>
    <w:rsid w:val="009B5F79"/>
    <w:rsid w:val="009B783D"/>
    <w:rsid w:val="009C05D5"/>
    <w:rsid w:val="009C0B63"/>
    <w:rsid w:val="009C19E8"/>
    <w:rsid w:val="009C2689"/>
    <w:rsid w:val="009C29AE"/>
    <w:rsid w:val="009C4279"/>
    <w:rsid w:val="009C4DFD"/>
    <w:rsid w:val="009C7A5B"/>
    <w:rsid w:val="009D30DE"/>
    <w:rsid w:val="009D325E"/>
    <w:rsid w:val="009D3BF3"/>
    <w:rsid w:val="009D49DD"/>
    <w:rsid w:val="009D719C"/>
    <w:rsid w:val="009E04C7"/>
    <w:rsid w:val="009E164F"/>
    <w:rsid w:val="009E1F03"/>
    <w:rsid w:val="009E2BE4"/>
    <w:rsid w:val="009E3162"/>
    <w:rsid w:val="009E3319"/>
    <w:rsid w:val="009E3D4B"/>
    <w:rsid w:val="009E463D"/>
    <w:rsid w:val="009E548E"/>
    <w:rsid w:val="009E7140"/>
    <w:rsid w:val="009E74AA"/>
    <w:rsid w:val="009E7915"/>
    <w:rsid w:val="009F0766"/>
    <w:rsid w:val="009F0CD4"/>
    <w:rsid w:val="009F1458"/>
    <w:rsid w:val="009F3CE6"/>
    <w:rsid w:val="009F4827"/>
    <w:rsid w:val="009F5354"/>
    <w:rsid w:val="009F7933"/>
    <w:rsid w:val="00A0022E"/>
    <w:rsid w:val="00A00680"/>
    <w:rsid w:val="00A01BEE"/>
    <w:rsid w:val="00A03045"/>
    <w:rsid w:val="00A04774"/>
    <w:rsid w:val="00A102E5"/>
    <w:rsid w:val="00A11845"/>
    <w:rsid w:val="00A121E2"/>
    <w:rsid w:val="00A12379"/>
    <w:rsid w:val="00A12DA5"/>
    <w:rsid w:val="00A12F49"/>
    <w:rsid w:val="00A12F81"/>
    <w:rsid w:val="00A14010"/>
    <w:rsid w:val="00A14A7C"/>
    <w:rsid w:val="00A14B00"/>
    <w:rsid w:val="00A15A44"/>
    <w:rsid w:val="00A15C4C"/>
    <w:rsid w:val="00A1717E"/>
    <w:rsid w:val="00A1775A"/>
    <w:rsid w:val="00A17995"/>
    <w:rsid w:val="00A20370"/>
    <w:rsid w:val="00A20571"/>
    <w:rsid w:val="00A221CD"/>
    <w:rsid w:val="00A23433"/>
    <w:rsid w:val="00A23619"/>
    <w:rsid w:val="00A23BAF"/>
    <w:rsid w:val="00A257D2"/>
    <w:rsid w:val="00A25830"/>
    <w:rsid w:val="00A2607D"/>
    <w:rsid w:val="00A26937"/>
    <w:rsid w:val="00A30697"/>
    <w:rsid w:val="00A30C5E"/>
    <w:rsid w:val="00A31439"/>
    <w:rsid w:val="00A32993"/>
    <w:rsid w:val="00A33E8C"/>
    <w:rsid w:val="00A34016"/>
    <w:rsid w:val="00A346F5"/>
    <w:rsid w:val="00A34C79"/>
    <w:rsid w:val="00A373B6"/>
    <w:rsid w:val="00A37645"/>
    <w:rsid w:val="00A400F1"/>
    <w:rsid w:val="00A449A1"/>
    <w:rsid w:val="00A44F10"/>
    <w:rsid w:val="00A45E65"/>
    <w:rsid w:val="00A478EF"/>
    <w:rsid w:val="00A5048E"/>
    <w:rsid w:val="00A50527"/>
    <w:rsid w:val="00A5071C"/>
    <w:rsid w:val="00A50FB3"/>
    <w:rsid w:val="00A51B1F"/>
    <w:rsid w:val="00A53334"/>
    <w:rsid w:val="00A54243"/>
    <w:rsid w:val="00A56CDC"/>
    <w:rsid w:val="00A60B82"/>
    <w:rsid w:val="00A60D4F"/>
    <w:rsid w:val="00A61538"/>
    <w:rsid w:val="00A61FBF"/>
    <w:rsid w:val="00A633AE"/>
    <w:rsid w:val="00A643D4"/>
    <w:rsid w:val="00A6470E"/>
    <w:rsid w:val="00A64F5F"/>
    <w:rsid w:val="00A658AA"/>
    <w:rsid w:val="00A65992"/>
    <w:rsid w:val="00A66167"/>
    <w:rsid w:val="00A7023D"/>
    <w:rsid w:val="00A70358"/>
    <w:rsid w:val="00A706B5"/>
    <w:rsid w:val="00A7188B"/>
    <w:rsid w:val="00A718B0"/>
    <w:rsid w:val="00A730E2"/>
    <w:rsid w:val="00A73272"/>
    <w:rsid w:val="00A759CE"/>
    <w:rsid w:val="00A75B3E"/>
    <w:rsid w:val="00A773E4"/>
    <w:rsid w:val="00A77B3B"/>
    <w:rsid w:val="00A77EAD"/>
    <w:rsid w:val="00A8012F"/>
    <w:rsid w:val="00A801F0"/>
    <w:rsid w:val="00A813EF"/>
    <w:rsid w:val="00A8308F"/>
    <w:rsid w:val="00A854DD"/>
    <w:rsid w:val="00A85806"/>
    <w:rsid w:val="00A87179"/>
    <w:rsid w:val="00A8723C"/>
    <w:rsid w:val="00A8773F"/>
    <w:rsid w:val="00A90C6B"/>
    <w:rsid w:val="00A90D0D"/>
    <w:rsid w:val="00A96951"/>
    <w:rsid w:val="00AA100B"/>
    <w:rsid w:val="00AA2917"/>
    <w:rsid w:val="00AA2F8A"/>
    <w:rsid w:val="00AA4C5D"/>
    <w:rsid w:val="00AA4FBB"/>
    <w:rsid w:val="00AA4FDF"/>
    <w:rsid w:val="00AA5F6A"/>
    <w:rsid w:val="00AA731D"/>
    <w:rsid w:val="00AA7364"/>
    <w:rsid w:val="00AA78B3"/>
    <w:rsid w:val="00AA7C9B"/>
    <w:rsid w:val="00AB1068"/>
    <w:rsid w:val="00AB18BC"/>
    <w:rsid w:val="00AB1AD4"/>
    <w:rsid w:val="00AB20D8"/>
    <w:rsid w:val="00AB2446"/>
    <w:rsid w:val="00AB3FE0"/>
    <w:rsid w:val="00AB40DD"/>
    <w:rsid w:val="00AB4998"/>
    <w:rsid w:val="00AB4FB7"/>
    <w:rsid w:val="00AB5705"/>
    <w:rsid w:val="00AB6A97"/>
    <w:rsid w:val="00AC0339"/>
    <w:rsid w:val="00AC0F01"/>
    <w:rsid w:val="00AC26F0"/>
    <w:rsid w:val="00AC4B3C"/>
    <w:rsid w:val="00AC4E2B"/>
    <w:rsid w:val="00AC53F8"/>
    <w:rsid w:val="00AD0447"/>
    <w:rsid w:val="00AD2DC2"/>
    <w:rsid w:val="00AD3481"/>
    <w:rsid w:val="00AD7302"/>
    <w:rsid w:val="00AE041E"/>
    <w:rsid w:val="00AE06D5"/>
    <w:rsid w:val="00AE23E7"/>
    <w:rsid w:val="00AE256B"/>
    <w:rsid w:val="00AE3D2D"/>
    <w:rsid w:val="00AE4BE2"/>
    <w:rsid w:val="00AE4E22"/>
    <w:rsid w:val="00AE628F"/>
    <w:rsid w:val="00AE67D1"/>
    <w:rsid w:val="00AE7CC6"/>
    <w:rsid w:val="00AF02C1"/>
    <w:rsid w:val="00AF1890"/>
    <w:rsid w:val="00AF1C58"/>
    <w:rsid w:val="00AF31E5"/>
    <w:rsid w:val="00AF3531"/>
    <w:rsid w:val="00AF3D41"/>
    <w:rsid w:val="00AF3E85"/>
    <w:rsid w:val="00AF568B"/>
    <w:rsid w:val="00AF62C4"/>
    <w:rsid w:val="00AF719C"/>
    <w:rsid w:val="00AF7BBA"/>
    <w:rsid w:val="00B015FD"/>
    <w:rsid w:val="00B06D9C"/>
    <w:rsid w:val="00B07A66"/>
    <w:rsid w:val="00B135EC"/>
    <w:rsid w:val="00B14E86"/>
    <w:rsid w:val="00B17469"/>
    <w:rsid w:val="00B1789C"/>
    <w:rsid w:val="00B17E9C"/>
    <w:rsid w:val="00B2140B"/>
    <w:rsid w:val="00B2479A"/>
    <w:rsid w:val="00B25636"/>
    <w:rsid w:val="00B25BF1"/>
    <w:rsid w:val="00B25E1E"/>
    <w:rsid w:val="00B270E1"/>
    <w:rsid w:val="00B27C95"/>
    <w:rsid w:val="00B30A42"/>
    <w:rsid w:val="00B30C3E"/>
    <w:rsid w:val="00B33DE3"/>
    <w:rsid w:val="00B34C9B"/>
    <w:rsid w:val="00B356C7"/>
    <w:rsid w:val="00B35EA5"/>
    <w:rsid w:val="00B372D6"/>
    <w:rsid w:val="00B374D0"/>
    <w:rsid w:val="00B376D9"/>
    <w:rsid w:val="00B41BEF"/>
    <w:rsid w:val="00B41F81"/>
    <w:rsid w:val="00B4513B"/>
    <w:rsid w:val="00B46E76"/>
    <w:rsid w:val="00B47250"/>
    <w:rsid w:val="00B47CA8"/>
    <w:rsid w:val="00B47D8C"/>
    <w:rsid w:val="00B50D48"/>
    <w:rsid w:val="00B5145C"/>
    <w:rsid w:val="00B54784"/>
    <w:rsid w:val="00B549B1"/>
    <w:rsid w:val="00B5576F"/>
    <w:rsid w:val="00B56105"/>
    <w:rsid w:val="00B56220"/>
    <w:rsid w:val="00B56AE6"/>
    <w:rsid w:val="00B577BE"/>
    <w:rsid w:val="00B602B0"/>
    <w:rsid w:val="00B60EF6"/>
    <w:rsid w:val="00B622F8"/>
    <w:rsid w:val="00B633C1"/>
    <w:rsid w:val="00B63466"/>
    <w:rsid w:val="00B64F15"/>
    <w:rsid w:val="00B6535F"/>
    <w:rsid w:val="00B66095"/>
    <w:rsid w:val="00B66C73"/>
    <w:rsid w:val="00B66F9B"/>
    <w:rsid w:val="00B670E8"/>
    <w:rsid w:val="00B67485"/>
    <w:rsid w:val="00B70F73"/>
    <w:rsid w:val="00B711A5"/>
    <w:rsid w:val="00B71933"/>
    <w:rsid w:val="00B746C0"/>
    <w:rsid w:val="00B74D98"/>
    <w:rsid w:val="00B76273"/>
    <w:rsid w:val="00B76860"/>
    <w:rsid w:val="00B775C3"/>
    <w:rsid w:val="00B77D05"/>
    <w:rsid w:val="00B82110"/>
    <w:rsid w:val="00B8265C"/>
    <w:rsid w:val="00B82BFB"/>
    <w:rsid w:val="00B82C0B"/>
    <w:rsid w:val="00B843DB"/>
    <w:rsid w:val="00B84F70"/>
    <w:rsid w:val="00B85E27"/>
    <w:rsid w:val="00B906B9"/>
    <w:rsid w:val="00B9104E"/>
    <w:rsid w:val="00B91832"/>
    <w:rsid w:val="00B9270D"/>
    <w:rsid w:val="00B92B34"/>
    <w:rsid w:val="00B93951"/>
    <w:rsid w:val="00B949D5"/>
    <w:rsid w:val="00B94A4C"/>
    <w:rsid w:val="00B9635D"/>
    <w:rsid w:val="00B96582"/>
    <w:rsid w:val="00B97A27"/>
    <w:rsid w:val="00B97C83"/>
    <w:rsid w:val="00BA0011"/>
    <w:rsid w:val="00BA03AC"/>
    <w:rsid w:val="00BA03DB"/>
    <w:rsid w:val="00BA0E15"/>
    <w:rsid w:val="00BA1F37"/>
    <w:rsid w:val="00BA247F"/>
    <w:rsid w:val="00BA3308"/>
    <w:rsid w:val="00BA4411"/>
    <w:rsid w:val="00BA53AE"/>
    <w:rsid w:val="00BA5656"/>
    <w:rsid w:val="00BA599A"/>
    <w:rsid w:val="00BB0546"/>
    <w:rsid w:val="00BB05DB"/>
    <w:rsid w:val="00BB07CF"/>
    <w:rsid w:val="00BB0A57"/>
    <w:rsid w:val="00BB0BE7"/>
    <w:rsid w:val="00BB17B7"/>
    <w:rsid w:val="00BB4230"/>
    <w:rsid w:val="00BB494F"/>
    <w:rsid w:val="00BB4D7C"/>
    <w:rsid w:val="00BB5A76"/>
    <w:rsid w:val="00BB5D08"/>
    <w:rsid w:val="00BB6FBD"/>
    <w:rsid w:val="00BC1CA4"/>
    <w:rsid w:val="00BC1D9B"/>
    <w:rsid w:val="00BC203D"/>
    <w:rsid w:val="00BC2109"/>
    <w:rsid w:val="00BC296E"/>
    <w:rsid w:val="00BC2C42"/>
    <w:rsid w:val="00BC2F42"/>
    <w:rsid w:val="00BC6356"/>
    <w:rsid w:val="00BC77E1"/>
    <w:rsid w:val="00BC7A73"/>
    <w:rsid w:val="00BC7A94"/>
    <w:rsid w:val="00BD097E"/>
    <w:rsid w:val="00BD16F4"/>
    <w:rsid w:val="00BD1943"/>
    <w:rsid w:val="00BD1FB2"/>
    <w:rsid w:val="00BD2CBB"/>
    <w:rsid w:val="00BD6F7D"/>
    <w:rsid w:val="00BD74C1"/>
    <w:rsid w:val="00BD792D"/>
    <w:rsid w:val="00BD7CF2"/>
    <w:rsid w:val="00BE0564"/>
    <w:rsid w:val="00BE0C24"/>
    <w:rsid w:val="00BE21A0"/>
    <w:rsid w:val="00BE25BC"/>
    <w:rsid w:val="00BE2966"/>
    <w:rsid w:val="00BE2B6F"/>
    <w:rsid w:val="00BE2DF5"/>
    <w:rsid w:val="00BE3575"/>
    <w:rsid w:val="00BE3DD7"/>
    <w:rsid w:val="00BE4368"/>
    <w:rsid w:val="00BE5B09"/>
    <w:rsid w:val="00BF1561"/>
    <w:rsid w:val="00BF1F9D"/>
    <w:rsid w:val="00BF2388"/>
    <w:rsid w:val="00BF2817"/>
    <w:rsid w:val="00BF34D7"/>
    <w:rsid w:val="00BF46AE"/>
    <w:rsid w:val="00BF49D6"/>
    <w:rsid w:val="00BF4AB2"/>
    <w:rsid w:val="00BF4C91"/>
    <w:rsid w:val="00BF4CDC"/>
    <w:rsid w:val="00BF6219"/>
    <w:rsid w:val="00BF7783"/>
    <w:rsid w:val="00BF7FBE"/>
    <w:rsid w:val="00C00FFE"/>
    <w:rsid w:val="00C026D2"/>
    <w:rsid w:val="00C03354"/>
    <w:rsid w:val="00C03EB6"/>
    <w:rsid w:val="00C0492B"/>
    <w:rsid w:val="00C10561"/>
    <w:rsid w:val="00C12C3B"/>
    <w:rsid w:val="00C157CB"/>
    <w:rsid w:val="00C1616D"/>
    <w:rsid w:val="00C1643B"/>
    <w:rsid w:val="00C170ED"/>
    <w:rsid w:val="00C2045B"/>
    <w:rsid w:val="00C21936"/>
    <w:rsid w:val="00C22086"/>
    <w:rsid w:val="00C22BF3"/>
    <w:rsid w:val="00C2379A"/>
    <w:rsid w:val="00C23CDB"/>
    <w:rsid w:val="00C252BA"/>
    <w:rsid w:val="00C269BC"/>
    <w:rsid w:val="00C27DBF"/>
    <w:rsid w:val="00C30FCD"/>
    <w:rsid w:val="00C32850"/>
    <w:rsid w:val="00C32D25"/>
    <w:rsid w:val="00C34C57"/>
    <w:rsid w:val="00C3675C"/>
    <w:rsid w:val="00C3768E"/>
    <w:rsid w:val="00C41B55"/>
    <w:rsid w:val="00C455AC"/>
    <w:rsid w:val="00C45CE9"/>
    <w:rsid w:val="00C467B6"/>
    <w:rsid w:val="00C50A68"/>
    <w:rsid w:val="00C50F48"/>
    <w:rsid w:val="00C51CC1"/>
    <w:rsid w:val="00C53725"/>
    <w:rsid w:val="00C54A49"/>
    <w:rsid w:val="00C54A59"/>
    <w:rsid w:val="00C555AD"/>
    <w:rsid w:val="00C55AFD"/>
    <w:rsid w:val="00C566F7"/>
    <w:rsid w:val="00C60423"/>
    <w:rsid w:val="00C60C29"/>
    <w:rsid w:val="00C6123D"/>
    <w:rsid w:val="00C61736"/>
    <w:rsid w:val="00C62D53"/>
    <w:rsid w:val="00C62F19"/>
    <w:rsid w:val="00C641B2"/>
    <w:rsid w:val="00C641E0"/>
    <w:rsid w:val="00C651E3"/>
    <w:rsid w:val="00C653FD"/>
    <w:rsid w:val="00C65548"/>
    <w:rsid w:val="00C66090"/>
    <w:rsid w:val="00C660E7"/>
    <w:rsid w:val="00C6667A"/>
    <w:rsid w:val="00C679FB"/>
    <w:rsid w:val="00C67A26"/>
    <w:rsid w:val="00C70713"/>
    <w:rsid w:val="00C712FF"/>
    <w:rsid w:val="00C7188A"/>
    <w:rsid w:val="00C7202D"/>
    <w:rsid w:val="00C724E5"/>
    <w:rsid w:val="00C7291F"/>
    <w:rsid w:val="00C73DD2"/>
    <w:rsid w:val="00C74FA6"/>
    <w:rsid w:val="00C7594F"/>
    <w:rsid w:val="00C76EB9"/>
    <w:rsid w:val="00C7742A"/>
    <w:rsid w:val="00C800A3"/>
    <w:rsid w:val="00C801C3"/>
    <w:rsid w:val="00C827A4"/>
    <w:rsid w:val="00C860F6"/>
    <w:rsid w:val="00C87172"/>
    <w:rsid w:val="00C90563"/>
    <w:rsid w:val="00C931D8"/>
    <w:rsid w:val="00C93701"/>
    <w:rsid w:val="00CA0F1B"/>
    <w:rsid w:val="00CA2668"/>
    <w:rsid w:val="00CA2C67"/>
    <w:rsid w:val="00CA3D33"/>
    <w:rsid w:val="00CA4089"/>
    <w:rsid w:val="00CA6305"/>
    <w:rsid w:val="00CA76B2"/>
    <w:rsid w:val="00CB0943"/>
    <w:rsid w:val="00CB09B4"/>
    <w:rsid w:val="00CB1B39"/>
    <w:rsid w:val="00CB3823"/>
    <w:rsid w:val="00CB4A38"/>
    <w:rsid w:val="00CB4B1C"/>
    <w:rsid w:val="00CB51F0"/>
    <w:rsid w:val="00CC0863"/>
    <w:rsid w:val="00CC1FD6"/>
    <w:rsid w:val="00CC2C08"/>
    <w:rsid w:val="00CC300F"/>
    <w:rsid w:val="00CC310F"/>
    <w:rsid w:val="00CC5940"/>
    <w:rsid w:val="00CC5C16"/>
    <w:rsid w:val="00CC652F"/>
    <w:rsid w:val="00CC66A4"/>
    <w:rsid w:val="00CD17CE"/>
    <w:rsid w:val="00CD1A24"/>
    <w:rsid w:val="00CD2356"/>
    <w:rsid w:val="00CD7E89"/>
    <w:rsid w:val="00CE0C68"/>
    <w:rsid w:val="00CE1030"/>
    <w:rsid w:val="00CE323C"/>
    <w:rsid w:val="00CE7654"/>
    <w:rsid w:val="00CF04DB"/>
    <w:rsid w:val="00CF12F0"/>
    <w:rsid w:val="00CF1A22"/>
    <w:rsid w:val="00CF4C1A"/>
    <w:rsid w:val="00CF5474"/>
    <w:rsid w:val="00CF6146"/>
    <w:rsid w:val="00CF656E"/>
    <w:rsid w:val="00CF7828"/>
    <w:rsid w:val="00D0062F"/>
    <w:rsid w:val="00D00881"/>
    <w:rsid w:val="00D03220"/>
    <w:rsid w:val="00D04343"/>
    <w:rsid w:val="00D04405"/>
    <w:rsid w:val="00D05E8B"/>
    <w:rsid w:val="00D079B1"/>
    <w:rsid w:val="00D128E8"/>
    <w:rsid w:val="00D146E7"/>
    <w:rsid w:val="00D213D4"/>
    <w:rsid w:val="00D21E0A"/>
    <w:rsid w:val="00D24606"/>
    <w:rsid w:val="00D26261"/>
    <w:rsid w:val="00D2681F"/>
    <w:rsid w:val="00D305C1"/>
    <w:rsid w:val="00D3075D"/>
    <w:rsid w:val="00D316AE"/>
    <w:rsid w:val="00D31D19"/>
    <w:rsid w:val="00D3252D"/>
    <w:rsid w:val="00D32CD0"/>
    <w:rsid w:val="00D334FD"/>
    <w:rsid w:val="00D3361B"/>
    <w:rsid w:val="00D3465F"/>
    <w:rsid w:val="00D368F4"/>
    <w:rsid w:val="00D36E04"/>
    <w:rsid w:val="00D40E74"/>
    <w:rsid w:val="00D42802"/>
    <w:rsid w:val="00D45026"/>
    <w:rsid w:val="00D463D4"/>
    <w:rsid w:val="00D500EE"/>
    <w:rsid w:val="00D51A92"/>
    <w:rsid w:val="00D521C3"/>
    <w:rsid w:val="00D5388E"/>
    <w:rsid w:val="00D53CCD"/>
    <w:rsid w:val="00D554E2"/>
    <w:rsid w:val="00D56130"/>
    <w:rsid w:val="00D60478"/>
    <w:rsid w:val="00D606D4"/>
    <w:rsid w:val="00D60DCF"/>
    <w:rsid w:val="00D6193B"/>
    <w:rsid w:val="00D64D5F"/>
    <w:rsid w:val="00D66D60"/>
    <w:rsid w:val="00D70B5A"/>
    <w:rsid w:val="00D73226"/>
    <w:rsid w:val="00D76CD9"/>
    <w:rsid w:val="00D77AA2"/>
    <w:rsid w:val="00D77F29"/>
    <w:rsid w:val="00D80439"/>
    <w:rsid w:val="00D806B0"/>
    <w:rsid w:val="00D80856"/>
    <w:rsid w:val="00D80C73"/>
    <w:rsid w:val="00D80E26"/>
    <w:rsid w:val="00D80FCE"/>
    <w:rsid w:val="00D81291"/>
    <w:rsid w:val="00D81AB1"/>
    <w:rsid w:val="00D81CBC"/>
    <w:rsid w:val="00D82CFC"/>
    <w:rsid w:val="00D82D53"/>
    <w:rsid w:val="00D84CAB"/>
    <w:rsid w:val="00D85294"/>
    <w:rsid w:val="00D87020"/>
    <w:rsid w:val="00D90D1D"/>
    <w:rsid w:val="00D9239A"/>
    <w:rsid w:val="00D95FB1"/>
    <w:rsid w:val="00D97750"/>
    <w:rsid w:val="00DA145C"/>
    <w:rsid w:val="00DA151C"/>
    <w:rsid w:val="00DA39C6"/>
    <w:rsid w:val="00DA606D"/>
    <w:rsid w:val="00DA76F8"/>
    <w:rsid w:val="00DB001E"/>
    <w:rsid w:val="00DB0487"/>
    <w:rsid w:val="00DB3008"/>
    <w:rsid w:val="00DB38AB"/>
    <w:rsid w:val="00DB4525"/>
    <w:rsid w:val="00DB4DF9"/>
    <w:rsid w:val="00DB5036"/>
    <w:rsid w:val="00DB64D3"/>
    <w:rsid w:val="00DB75C1"/>
    <w:rsid w:val="00DB77F5"/>
    <w:rsid w:val="00DB7923"/>
    <w:rsid w:val="00DC193B"/>
    <w:rsid w:val="00DC1D4A"/>
    <w:rsid w:val="00DC3490"/>
    <w:rsid w:val="00DC47EE"/>
    <w:rsid w:val="00DC4E03"/>
    <w:rsid w:val="00DC519B"/>
    <w:rsid w:val="00DC69FF"/>
    <w:rsid w:val="00DC6F92"/>
    <w:rsid w:val="00DC736F"/>
    <w:rsid w:val="00DC7FDE"/>
    <w:rsid w:val="00DD01D5"/>
    <w:rsid w:val="00DD0C3E"/>
    <w:rsid w:val="00DD2667"/>
    <w:rsid w:val="00DD2D95"/>
    <w:rsid w:val="00DD3205"/>
    <w:rsid w:val="00DD438D"/>
    <w:rsid w:val="00DD46AC"/>
    <w:rsid w:val="00DD4965"/>
    <w:rsid w:val="00DD67CF"/>
    <w:rsid w:val="00DE05AF"/>
    <w:rsid w:val="00DE0EE3"/>
    <w:rsid w:val="00DE2360"/>
    <w:rsid w:val="00DE244F"/>
    <w:rsid w:val="00DE3E7D"/>
    <w:rsid w:val="00DF04E2"/>
    <w:rsid w:val="00DF0C50"/>
    <w:rsid w:val="00DF1846"/>
    <w:rsid w:val="00DF1C6B"/>
    <w:rsid w:val="00DF1E23"/>
    <w:rsid w:val="00DF21E7"/>
    <w:rsid w:val="00DF27D7"/>
    <w:rsid w:val="00DF3E43"/>
    <w:rsid w:val="00DF41C1"/>
    <w:rsid w:val="00DF4D07"/>
    <w:rsid w:val="00DF5DC9"/>
    <w:rsid w:val="00DF5F11"/>
    <w:rsid w:val="00DF5FAA"/>
    <w:rsid w:val="00DF66EA"/>
    <w:rsid w:val="00E00C1F"/>
    <w:rsid w:val="00E01047"/>
    <w:rsid w:val="00E02B0B"/>
    <w:rsid w:val="00E0438E"/>
    <w:rsid w:val="00E046E3"/>
    <w:rsid w:val="00E04CDA"/>
    <w:rsid w:val="00E057AD"/>
    <w:rsid w:val="00E0689F"/>
    <w:rsid w:val="00E069C1"/>
    <w:rsid w:val="00E120EA"/>
    <w:rsid w:val="00E123A0"/>
    <w:rsid w:val="00E14FF5"/>
    <w:rsid w:val="00E1516D"/>
    <w:rsid w:val="00E17887"/>
    <w:rsid w:val="00E2038F"/>
    <w:rsid w:val="00E212E7"/>
    <w:rsid w:val="00E23857"/>
    <w:rsid w:val="00E23C53"/>
    <w:rsid w:val="00E23C98"/>
    <w:rsid w:val="00E244C8"/>
    <w:rsid w:val="00E25AA3"/>
    <w:rsid w:val="00E267EC"/>
    <w:rsid w:val="00E26FF2"/>
    <w:rsid w:val="00E27989"/>
    <w:rsid w:val="00E27F5E"/>
    <w:rsid w:val="00E30C3D"/>
    <w:rsid w:val="00E31961"/>
    <w:rsid w:val="00E31DB7"/>
    <w:rsid w:val="00E32694"/>
    <w:rsid w:val="00E3309C"/>
    <w:rsid w:val="00E36DED"/>
    <w:rsid w:val="00E37962"/>
    <w:rsid w:val="00E40A6E"/>
    <w:rsid w:val="00E429E9"/>
    <w:rsid w:val="00E42ED5"/>
    <w:rsid w:val="00E43524"/>
    <w:rsid w:val="00E4710F"/>
    <w:rsid w:val="00E47D9D"/>
    <w:rsid w:val="00E5113D"/>
    <w:rsid w:val="00E5135C"/>
    <w:rsid w:val="00E52DC0"/>
    <w:rsid w:val="00E549A3"/>
    <w:rsid w:val="00E5500A"/>
    <w:rsid w:val="00E56BC2"/>
    <w:rsid w:val="00E57F4D"/>
    <w:rsid w:val="00E63BCA"/>
    <w:rsid w:val="00E63BE5"/>
    <w:rsid w:val="00E63F2A"/>
    <w:rsid w:val="00E64291"/>
    <w:rsid w:val="00E654EC"/>
    <w:rsid w:val="00E67E66"/>
    <w:rsid w:val="00E70295"/>
    <w:rsid w:val="00E71986"/>
    <w:rsid w:val="00E720EB"/>
    <w:rsid w:val="00E723EE"/>
    <w:rsid w:val="00E73D2E"/>
    <w:rsid w:val="00E746F9"/>
    <w:rsid w:val="00E75F26"/>
    <w:rsid w:val="00E76E5A"/>
    <w:rsid w:val="00E77A3F"/>
    <w:rsid w:val="00E81103"/>
    <w:rsid w:val="00E869EC"/>
    <w:rsid w:val="00E86D13"/>
    <w:rsid w:val="00E87E9D"/>
    <w:rsid w:val="00E90773"/>
    <w:rsid w:val="00E9210A"/>
    <w:rsid w:val="00E92C56"/>
    <w:rsid w:val="00E9438D"/>
    <w:rsid w:val="00E9499C"/>
    <w:rsid w:val="00E9529F"/>
    <w:rsid w:val="00E96AE3"/>
    <w:rsid w:val="00E97574"/>
    <w:rsid w:val="00EA1334"/>
    <w:rsid w:val="00EA23A6"/>
    <w:rsid w:val="00EA3538"/>
    <w:rsid w:val="00EA472E"/>
    <w:rsid w:val="00EA5ECF"/>
    <w:rsid w:val="00EA664B"/>
    <w:rsid w:val="00EB2ED5"/>
    <w:rsid w:val="00EB36DD"/>
    <w:rsid w:val="00EB3D41"/>
    <w:rsid w:val="00EB460C"/>
    <w:rsid w:val="00EB48CE"/>
    <w:rsid w:val="00EB52B8"/>
    <w:rsid w:val="00EB64D0"/>
    <w:rsid w:val="00EB6D38"/>
    <w:rsid w:val="00EC029E"/>
    <w:rsid w:val="00EC03F5"/>
    <w:rsid w:val="00EC05FF"/>
    <w:rsid w:val="00EC18DA"/>
    <w:rsid w:val="00EC1CCA"/>
    <w:rsid w:val="00EC3147"/>
    <w:rsid w:val="00EC3FD5"/>
    <w:rsid w:val="00EC430D"/>
    <w:rsid w:val="00EC565B"/>
    <w:rsid w:val="00ED1E7E"/>
    <w:rsid w:val="00ED2505"/>
    <w:rsid w:val="00ED3122"/>
    <w:rsid w:val="00ED3615"/>
    <w:rsid w:val="00ED473D"/>
    <w:rsid w:val="00ED5E25"/>
    <w:rsid w:val="00ED68FC"/>
    <w:rsid w:val="00EE0D09"/>
    <w:rsid w:val="00EE208F"/>
    <w:rsid w:val="00EE26B5"/>
    <w:rsid w:val="00EE391A"/>
    <w:rsid w:val="00EE5ADF"/>
    <w:rsid w:val="00EE6AE0"/>
    <w:rsid w:val="00EF188D"/>
    <w:rsid w:val="00EF1C00"/>
    <w:rsid w:val="00EF3020"/>
    <w:rsid w:val="00EF348B"/>
    <w:rsid w:val="00EF4FB8"/>
    <w:rsid w:val="00EF5152"/>
    <w:rsid w:val="00EF51F5"/>
    <w:rsid w:val="00EF5AF2"/>
    <w:rsid w:val="00EF7489"/>
    <w:rsid w:val="00F01501"/>
    <w:rsid w:val="00F01FB1"/>
    <w:rsid w:val="00F0302E"/>
    <w:rsid w:val="00F049D4"/>
    <w:rsid w:val="00F05319"/>
    <w:rsid w:val="00F05F21"/>
    <w:rsid w:val="00F06709"/>
    <w:rsid w:val="00F11271"/>
    <w:rsid w:val="00F13C87"/>
    <w:rsid w:val="00F14CD9"/>
    <w:rsid w:val="00F14EDC"/>
    <w:rsid w:val="00F14EEB"/>
    <w:rsid w:val="00F15286"/>
    <w:rsid w:val="00F1724D"/>
    <w:rsid w:val="00F1734B"/>
    <w:rsid w:val="00F1763A"/>
    <w:rsid w:val="00F212E3"/>
    <w:rsid w:val="00F21B79"/>
    <w:rsid w:val="00F21F95"/>
    <w:rsid w:val="00F2256C"/>
    <w:rsid w:val="00F24A51"/>
    <w:rsid w:val="00F24C88"/>
    <w:rsid w:val="00F255E8"/>
    <w:rsid w:val="00F33096"/>
    <w:rsid w:val="00F359B0"/>
    <w:rsid w:val="00F36E3C"/>
    <w:rsid w:val="00F401BD"/>
    <w:rsid w:val="00F41311"/>
    <w:rsid w:val="00F41688"/>
    <w:rsid w:val="00F41ADD"/>
    <w:rsid w:val="00F440AA"/>
    <w:rsid w:val="00F447D7"/>
    <w:rsid w:val="00F44B8B"/>
    <w:rsid w:val="00F44C18"/>
    <w:rsid w:val="00F45816"/>
    <w:rsid w:val="00F46731"/>
    <w:rsid w:val="00F46A1B"/>
    <w:rsid w:val="00F503BB"/>
    <w:rsid w:val="00F50800"/>
    <w:rsid w:val="00F50A8D"/>
    <w:rsid w:val="00F512DB"/>
    <w:rsid w:val="00F530D3"/>
    <w:rsid w:val="00F5497E"/>
    <w:rsid w:val="00F55B32"/>
    <w:rsid w:val="00F55C70"/>
    <w:rsid w:val="00F55DD4"/>
    <w:rsid w:val="00F55FB1"/>
    <w:rsid w:val="00F5615C"/>
    <w:rsid w:val="00F5638B"/>
    <w:rsid w:val="00F57F08"/>
    <w:rsid w:val="00F600DE"/>
    <w:rsid w:val="00F60B92"/>
    <w:rsid w:val="00F60E21"/>
    <w:rsid w:val="00F61B72"/>
    <w:rsid w:val="00F62D1C"/>
    <w:rsid w:val="00F642D1"/>
    <w:rsid w:val="00F64CC2"/>
    <w:rsid w:val="00F6749A"/>
    <w:rsid w:val="00F6788A"/>
    <w:rsid w:val="00F70B22"/>
    <w:rsid w:val="00F70E72"/>
    <w:rsid w:val="00F73449"/>
    <w:rsid w:val="00F744BB"/>
    <w:rsid w:val="00F7454A"/>
    <w:rsid w:val="00F75FF1"/>
    <w:rsid w:val="00F762C2"/>
    <w:rsid w:val="00F77633"/>
    <w:rsid w:val="00F77787"/>
    <w:rsid w:val="00F77C84"/>
    <w:rsid w:val="00F8286F"/>
    <w:rsid w:val="00F82D6D"/>
    <w:rsid w:val="00F83234"/>
    <w:rsid w:val="00F847B1"/>
    <w:rsid w:val="00F85720"/>
    <w:rsid w:val="00F85B5C"/>
    <w:rsid w:val="00F87057"/>
    <w:rsid w:val="00F90736"/>
    <w:rsid w:val="00F924EC"/>
    <w:rsid w:val="00F93C9A"/>
    <w:rsid w:val="00F941B4"/>
    <w:rsid w:val="00F94B12"/>
    <w:rsid w:val="00F96069"/>
    <w:rsid w:val="00F979BA"/>
    <w:rsid w:val="00FA09B6"/>
    <w:rsid w:val="00FA36C6"/>
    <w:rsid w:val="00FA642E"/>
    <w:rsid w:val="00FA778C"/>
    <w:rsid w:val="00FB121A"/>
    <w:rsid w:val="00FB1C00"/>
    <w:rsid w:val="00FB1EB1"/>
    <w:rsid w:val="00FB2D83"/>
    <w:rsid w:val="00FB5754"/>
    <w:rsid w:val="00FC1B66"/>
    <w:rsid w:val="00FC4378"/>
    <w:rsid w:val="00FC6BF4"/>
    <w:rsid w:val="00FC7A3C"/>
    <w:rsid w:val="00FD1966"/>
    <w:rsid w:val="00FD2118"/>
    <w:rsid w:val="00FD4877"/>
    <w:rsid w:val="00FD5148"/>
    <w:rsid w:val="00FD56AF"/>
    <w:rsid w:val="00FD5BFF"/>
    <w:rsid w:val="00FD5F3F"/>
    <w:rsid w:val="00FE227F"/>
    <w:rsid w:val="00FE2763"/>
    <w:rsid w:val="00FE2F7E"/>
    <w:rsid w:val="00FE33B2"/>
    <w:rsid w:val="00FE5E48"/>
    <w:rsid w:val="00FE6784"/>
    <w:rsid w:val="00FE6B5E"/>
    <w:rsid w:val="00FF204A"/>
    <w:rsid w:val="00FF30EB"/>
    <w:rsid w:val="00FF5839"/>
    <w:rsid w:val="00FF5892"/>
    <w:rsid w:val="00FF5AE7"/>
    <w:rsid w:val="00FF5E5A"/>
    <w:rsid w:val="00FF610C"/>
    <w:rsid w:val="00FF6655"/>
    <w:rsid w:val="00FF67E3"/>
    <w:rsid w:val="00FF6C52"/>
    <w:rsid w:val="00FF6FB2"/>
    <w:rsid w:val="00FF727E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4F0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Number 2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c">
    <w:name w:val="Normal"/>
    <w:qFormat/>
    <w:rsid w:val="004F1962"/>
    <w:pPr>
      <w:spacing w:line="360" w:lineRule="auto"/>
      <w:ind w:firstLine="567"/>
      <w:jc w:val="both"/>
    </w:pPr>
    <w:rPr>
      <w:sz w:val="24"/>
      <w:szCs w:val="24"/>
    </w:rPr>
  </w:style>
  <w:style w:type="paragraph" w:styleId="13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c"/>
    <w:next w:val="ac"/>
    <w:link w:val="14"/>
    <w:qFormat/>
    <w:pPr>
      <w:keepNext/>
      <w:pageBreakBefore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,H2 Char,l2"/>
    <w:basedOn w:val="ac"/>
    <w:next w:val="ac"/>
    <w:link w:val="25"/>
    <w:qFormat/>
    <w:pPr>
      <w:keepNext/>
      <w:spacing w:before="120" w:after="120"/>
      <w:ind w:firstLine="0"/>
      <w:outlineLvl w:val="1"/>
    </w:pPr>
    <w:rPr>
      <w:b/>
      <w:bCs/>
      <w:sz w:val="28"/>
    </w:rPr>
  </w:style>
  <w:style w:type="paragraph" w:styleId="30">
    <w:name w:val="heading 3"/>
    <w:aliases w:val="H3"/>
    <w:basedOn w:val="ac"/>
    <w:next w:val="ac"/>
    <w:link w:val="32"/>
    <w:qFormat/>
    <w:pPr>
      <w:keepNext/>
      <w:numPr>
        <w:ilvl w:val="2"/>
        <w:numId w:val="4"/>
      </w:numPr>
      <w:spacing w:before="120" w:after="120"/>
      <w:outlineLvl w:val="2"/>
    </w:pPr>
    <w:rPr>
      <w:b/>
      <w:bCs/>
    </w:rPr>
  </w:style>
  <w:style w:type="paragraph" w:styleId="40">
    <w:name w:val="heading 4"/>
    <w:basedOn w:val="ac"/>
    <w:next w:val="ac"/>
    <w:qFormat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4"/>
      </w:numPr>
      <w:jc w:val="center"/>
      <w:outlineLvl w:val="4"/>
    </w:pPr>
    <w:rPr>
      <w:sz w:val="28"/>
    </w:rPr>
  </w:style>
  <w:style w:type="paragraph" w:styleId="6">
    <w:name w:val="heading 6"/>
    <w:basedOn w:val="ac"/>
    <w:next w:val="ac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c"/>
    <w:next w:val="ac"/>
    <w:qFormat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c"/>
    <w:next w:val="ac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c"/>
    <w:next w:val="ac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Заголовки частей документа"/>
    <w:basedOn w:val="ac"/>
    <w:next w:val="ac"/>
    <w:pPr>
      <w:keepNext/>
      <w:pageBreakBefore/>
      <w:spacing w:before="120" w:after="120"/>
      <w:jc w:val="center"/>
    </w:pPr>
    <w:rPr>
      <w:b/>
      <w:caps/>
      <w:sz w:val="28"/>
      <w:szCs w:val="20"/>
    </w:rPr>
  </w:style>
  <w:style w:type="paragraph" w:customStyle="1" w:styleId="af1">
    <w:name w:val="Текст документа"/>
    <w:basedOn w:val="ac"/>
    <w:link w:val="15"/>
    <w:qFormat/>
    <w:pPr>
      <w:ind w:firstLine="720"/>
    </w:pPr>
  </w:style>
  <w:style w:type="paragraph" w:customStyle="1" w:styleId="MainTXT">
    <w:name w:val="MainTXT"/>
    <w:basedOn w:val="ac"/>
    <w:pPr>
      <w:suppressAutoHyphens/>
      <w:ind w:left="142" w:firstLine="709"/>
    </w:pPr>
    <w:rPr>
      <w:szCs w:val="20"/>
      <w:lang w:eastAsia="ar-SA"/>
    </w:rPr>
  </w:style>
  <w:style w:type="character" w:styleId="af2">
    <w:name w:val="FollowedHyperlink"/>
    <w:rPr>
      <w:color w:val="800080"/>
      <w:u w:val="single"/>
    </w:rPr>
  </w:style>
  <w:style w:type="paragraph" w:styleId="16">
    <w:name w:val="toc 1"/>
    <w:basedOn w:val="ac"/>
    <w:next w:val="ac"/>
    <w:autoRedefine/>
    <w:uiPriority w:val="39"/>
    <w:rsid w:val="00F512DB"/>
    <w:pPr>
      <w:tabs>
        <w:tab w:val="left" w:pos="480"/>
        <w:tab w:val="right" w:leader="dot" w:pos="10195"/>
      </w:tabs>
      <w:ind w:firstLine="0"/>
    </w:pPr>
    <w:rPr>
      <w:bCs/>
    </w:rPr>
  </w:style>
  <w:style w:type="paragraph" w:customStyle="1" w:styleId="100">
    <w:name w:val="Текст в разделах + 10 пт курсив По центру Первая строка:  ..."/>
    <w:basedOn w:val="af3"/>
    <w:pPr>
      <w:spacing w:before="240" w:after="120"/>
      <w:ind w:firstLine="0"/>
      <w:jc w:val="center"/>
    </w:pPr>
    <w:rPr>
      <w:i/>
      <w:iCs/>
      <w:sz w:val="20"/>
    </w:rPr>
  </w:style>
  <w:style w:type="paragraph" w:customStyle="1" w:styleId="310">
    <w:name w:val="Основной текст с отступом 31"/>
    <w:basedOn w:val="ac"/>
    <w:pPr>
      <w:ind w:firstLine="709"/>
    </w:pPr>
    <w:rPr>
      <w:szCs w:val="20"/>
    </w:rPr>
  </w:style>
  <w:style w:type="paragraph" w:customStyle="1" w:styleId="a4">
    <w:name w:val="Нумерованный список второго уровня"/>
    <w:basedOn w:val="af1"/>
    <w:pPr>
      <w:numPr>
        <w:numId w:val="2"/>
      </w:numPr>
    </w:pPr>
  </w:style>
  <w:style w:type="paragraph" w:customStyle="1" w:styleId="a5">
    <w:name w:val="Нумерованный список первого уровня"/>
    <w:basedOn w:val="af1"/>
    <w:pPr>
      <w:numPr>
        <w:numId w:val="3"/>
      </w:numPr>
    </w:pPr>
  </w:style>
  <w:style w:type="character" w:styleId="af4">
    <w:name w:val="Hyperlink"/>
    <w:uiPriority w:val="99"/>
    <w:rPr>
      <w:color w:val="0000FF"/>
      <w:u w:val="single"/>
    </w:rPr>
  </w:style>
  <w:style w:type="paragraph" w:styleId="26">
    <w:name w:val="toc 2"/>
    <w:basedOn w:val="ac"/>
    <w:next w:val="ac"/>
    <w:autoRedefine/>
    <w:uiPriority w:val="39"/>
    <w:rsid w:val="00F512DB"/>
    <w:pPr>
      <w:tabs>
        <w:tab w:val="left" w:pos="1440"/>
        <w:tab w:val="right" w:leader="dot" w:pos="10195"/>
      </w:tabs>
      <w:ind w:left="510"/>
    </w:pPr>
  </w:style>
  <w:style w:type="character" w:styleId="af5">
    <w:name w:val="page number"/>
    <w:basedOn w:val="ad"/>
  </w:style>
  <w:style w:type="paragraph" w:styleId="af6">
    <w:name w:val="Title"/>
    <w:basedOn w:val="ac"/>
    <w:qFormat/>
    <w:pPr>
      <w:suppressLineNumbers/>
      <w:tabs>
        <w:tab w:val="left" w:pos="1134"/>
      </w:tabs>
      <w:suppressAutoHyphens/>
      <w:jc w:val="center"/>
    </w:pPr>
    <w:rPr>
      <w:b/>
      <w:kern w:val="24"/>
      <w:sz w:val="26"/>
      <w:szCs w:val="20"/>
    </w:rPr>
  </w:style>
  <w:style w:type="paragraph" w:styleId="33">
    <w:name w:val="toc 3"/>
    <w:basedOn w:val="ac"/>
    <w:next w:val="ac"/>
    <w:autoRedefine/>
    <w:uiPriority w:val="39"/>
    <w:rsid w:val="00F512DB"/>
    <w:pPr>
      <w:ind w:left="480"/>
    </w:pPr>
    <w:rPr>
      <w:iCs/>
    </w:rPr>
  </w:style>
  <w:style w:type="paragraph" w:customStyle="1" w:styleId="af7">
    <w:name w:val="Приложение"/>
    <w:basedOn w:val="af0"/>
    <w:pPr>
      <w:jc w:val="right"/>
    </w:pPr>
  </w:style>
  <w:style w:type="paragraph" w:styleId="41">
    <w:name w:val="toc 4"/>
    <w:basedOn w:val="ac"/>
    <w:next w:val="ac"/>
    <w:autoRedefine/>
    <w:semiHidden/>
    <w:pPr>
      <w:ind w:left="720"/>
    </w:pPr>
    <w:rPr>
      <w:szCs w:val="21"/>
    </w:rPr>
  </w:style>
  <w:style w:type="paragraph" w:styleId="50">
    <w:name w:val="toc 5"/>
    <w:basedOn w:val="ac"/>
    <w:next w:val="ac"/>
    <w:autoRedefine/>
    <w:semiHidden/>
    <w:pPr>
      <w:ind w:left="960"/>
    </w:pPr>
    <w:rPr>
      <w:szCs w:val="21"/>
    </w:rPr>
  </w:style>
  <w:style w:type="paragraph" w:styleId="60">
    <w:name w:val="toc 6"/>
    <w:basedOn w:val="ac"/>
    <w:next w:val="ac"/>
    <w:autoRedefine/>
    <w:semiHidden/>
    <w:pPr>
      <w:ind w:left="1200"/>
    </w:pPr>
    <w:rPr>
      <w:szCs w:val="21"/>
    </w:rPr>
  </w:style>
  <w:style w:type="paragraph" w:styleId="70">
    <w:name w:val="toc 7"/>
    <w:basedOn w:val="ac"/>
    <w:next w:val="ac"/>
    <w:autoRedefine/>
    <w:semiHidden/>
    <w:pPr>
      <w:ind w:left="1440"/>
    </w:pPr>
    <w:rPr>
      <w:szCs w:val="21"/>
    </w:rPr>
  </w:style>
  <w:style w:type="paragraph" w:styleId="80">
    <w:name w:val="toc 8"/>
    <w:basedOn w:val="ac"/>
    <w:next w:val="ac"/>
    <w:autoRedefine/>
    <w:semiHidden/>
    <w:pPr>
      <w:ind w:left="1680"/>
    </w:pPr>
    <w:rPr>
      <w:szCs w:val="21"/>
    </w:rPr>
  </w:style>
  <w:style w:type="paragraph" w:styleId="90">
    <w:name w:val="toc 9"/>
    <w:basedOn w:val="ac"/>
    <w:next w:val="ac"/>
    <w:autoRedefine/>
    <w:semiHidden/>
    <w:pPr>
      <w:ind w:left="1920"/>
    </w:pPr>
    <w:rPr>
      <w:szCs w:val="21"/>
    </w:rPr>
  </w:style>
  <w:style w:type="paragraph" w:styleId="a8">
    <w:name w:val="Body Text"/>
    <w:basedOn w:val="ac"/>
    <w:pPr>
      <w:numPr>
        <w:numId w:val="10"/>
      </w:numPr>
      <w:spacing w:after="120"/>
    </w:pPr>
    <w:rPr>
      <w:sz w:val="20"/>
      <w:szCs w:val="20"/>
    </w:rPr>
  </w:style>
  <w:style w:type="paragraph" w:styleId="af8">
    <w:name w:val="Body Text Indent"/>
    <w:aliases w:val="Нумерованный список !!,Основной текст 1"/>
    <w:basedOn w:val="ac"/>
    <w:link w:val="af9"/>
    <w:pPr>
      <w:spacing w:after="120"/>
      <w:ind w:left="283"/>
    </w:pPr>
  </w:style>
  <w:style w:type="paragraph" w:customStyle="1" w:styleId="af3">
    <w:name w:val="Текст в разделах"/>
    <w:basedOn w:val="ac"/>
    <w:pPr>
      <w:ind w:firstLine="720"/>
    </w:pPr>
    <w:rPr>
      <w:szCs w:val="20"/>
    </w:rPr>
  </w:style>
  <w:style w:type="paragraph" w:styleId="afa">
    <w:name w:val="footer"/>
    <w:basedOn w:val="ac"/>
    <w:link w:val="afb"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afc">
    <w:name w:val="header"/>
    <w:basedOn w:val="ac"/>
    <w:link w:val="afd"/>
    <w:rsid w:val="000A4EF9"/>
    <w:pPr>
      <w:tabs>
        <w:tab w:val="center" w:pos="4677"/>
        <w:tab w:val="right" w:pos="9355"/>
      </w:tabs>
    </w:pPr>
  </w:style>
  <w:style w:type="paragraph" w:customStyle="1" w:styleId="17">
    <w:name w:val="маркированный список 1"/>
    <w:basedOn w:val="ac"/>
    <w:pPr>
      <w:ind w:firstLine="0"/>
    </w:pPr>
    <w:rPr>
      <w:szCs w:val="20"/>
    </w:rPr>
  </w:style>
  <w:style w:type="paragraph" w:customStyle="1" w:styleId="31">
    <w:name w:val="маркированный список 3"/>
    <w:basedOn w:val="ac"/>
    <w:pPr>
      <w:numPr>
        <w:numId w:val="5"/>
      </w:numPr>
    </w:pPr>
    <w:rPr>
      <w:szCs w:val="20"/>
    </w:rPr>
  </w:style>
  <w:style w:type="paragraph" w:customStyle="1" w:styleId="12">
    <w:name w:val="нумерованный список1"/>
    <w:basedOn w:val="ac"/>
    <w:pPr>
      <w:numPr>
        <w:numId w:val="1"/>
      </w:numPr>
    </w:pPr>
  </w:style>
  <w:style w:type="paragraph" w:customStyle="1" w:styleId="List-1">
    <w:name w:val="List-1"/>
    <w:basedOn w:val="MainTXT"/>
    <w:pPr>
      <w:numPr>
        <w:numId w:val="6"/>
      </w:numPr>
    </w:pPr>
  </w:style>
  <w:style w:type="paragraph" w:customStyle="1" w:styleId="512123">
    <w:name w:val="Стиль Заголовок 5 + 12 пт По левому краю Перед:  12 пт После:  3..."/>
    <w:basedOn w:val="5"/>
    <w:pPr>
      <w:widowControl w:val="0"/>
      <w:numPr>
        <w:ilvl w:val="0"/>
        <w:numId w:val="0"/>
      </w:numPr>
      <w:spacing w:before="240" w:after="60"/>
      <w:ind w:left="180"/>
      <w:jc w:val="left"/>
    </w:pPr>
    <w:rPr>
      <w:bCs/>
      <w:i/>
      <w:sz w:val="24"/>
      <w:szCs w:val="20"/>
    </w:rPr>
  </w:style>
  <w:style w:type="paragraph" w:customStyle="1" w:styleId="afe">
    <w:name w:val="Маркированный список первого типа"/>
    <w:basedOn w:val="af1"/>
    <w:rsid w:val="00E212E7"/>
    <w:pPr>
      <w:tabs>
        <w:tab w:val="num" w:pos="1134"/>
      </w:tabs>
      <w:ind w:left="1134" w:hanging="414"/>
    </w:pPr>
  </w:style>
  <w:style w:type="paragraph" w:customStyle="1" w:styleId="List-Num1">
    <w:name w:val="List-Num1"/>
    <w:basedOn w:val="MainTXT"/>
    <w:pPr>
      <w:numPr>
        <w:numId w:val="7"/>
      </w:numPr>
    </w:pPr>
  </w:style>
  <w:style w:type="paragraph" w:customStyle="1" w:styleId="ab">
    <w:name w:val="Список_тире"/>
    <w:basedOn w:val="ac"/>
    <w:pPr>
      <w:numPr>
        <w:numId w:val="8"/>
      </w:numPr>
    </w:pPr>
    <w:rPr>
      <w:szCs w:val="20"/>
    </w:rPr>
  </w:style>
  <w:style w:type="paragraph" w:customStyle="1" w:styleId="3056">
    <w:name w:val="Стиль Заголовок 3 + Слева:  05&quot; После:  6 пт"/>
    <w:basedOn w:val="30"/>
    <w:pPr>
      <w:numPr>
        <w:numId w:val="9"/>
      </w:numPr>
      <w:tabs>
        <w:tab w:val="clear" w:pos="1440"/>
        <w:tab w:val="num" w:pos="1620"/>
      </w:tabs>
      <w:spacing w:before="240" w:line="240" w:lineRule="auto"/>
      <w:ind w:left="1620" w:hanging="738"/>
    </w:pPr>
    <w:rPr>
      <w:rFonts w:ascii="Arial" w:hAnsi="Arial"/>
      <w:sz w:val="26"/>
      <w:szCs w:val="20"/>
    </w:rPr>
  </w:style>
  <w:style w:type="paragraph" w:customStyle="1" w:styleId="4">
    <w:name w:val="Стиль Заголовок 4 + Междустр.интервал:  полуторный"/>
    <w:basedOn w:val="40"/>
    <w:pPr>
      <w:numPr>
        <w:numId w:val="9"/>
      </w:numPr>
      <w:tabs>
        <w:tab w:val="clear" w:pos="1800"/>
        <w:tab w:val="num" w:pos="1848"/>
      </w:tabs>
      <w:spacing w:before="240" w:after="60"/>
      <w:ind w:left="1848" w:hanging="948"/>
    </w:pPr>
    <w:rPr>
      <w:sz w:val="28"/>
      <w:szCs w:val="20"/>
    </w:rPr>
  </w:style>
  <w:style w:type="paragraph" w:styleId="aff">
    <w:name w:val="Document Map"/>
    <w:basedOn w:val="ac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0">
    <w:name w:val="Balloon Text"/>
    <w:basedOn w:val="ac"/>
    <w:link w:val="aff1"/>
    <w:rPr>
      <w:rFonts w:ascii="Tahoma" w:hAnsi="Tahoma" w:cs="Tahoma"/>
      <w:sz w:val="16"/>
      <w:szCs w:val="16"/>
    </w:rPr>
  </w:style>
  <w:style w:type="character" w:styleId="aff2">
    <w:name w:val="annotation reference"/>
    <w:rPr>
      <w:sz w:val="16"/>
      <w:szCs w:val="16"/>
    </w:rPr>
  </w:style>
  <w:style w:type="paragraph" w:styleId="aff3">
    <w:name w:val="annotation text"/>
    <w:basedOn w:val="ac"/>
    <w:link w:val="aff4"/>
    <w:rPr>
      <w:sz w:val="20"/>
      <w:szCs w:val="20"/>
    </w:rPr>
  </w:style>
  <w:style w:type="paragraph" w:styleId="aff5">
    <w:name w:val="annotation subject"/>
    <w:basedOn w:val="aff3"/>
    <w:next w:val="aff3"/>
    <w:link w:val="aff6"/>
    <w:semiHidden/>
    <w:rPr>
      <w:b/>
      <w:bCs/>
    </w:rPr>
  </w:style>
  <w:style w:type="paragraph" w:customStyle="1" w:styleId="216">
    <w:name w:val="Стиль Заголовок 2 + кернинг от 16 пт"/>
    <w:basedOn w:val="24"/>
  </w:style>
  <w:style w:type="paragraph" w:customStyle="1" w:styleId="18">
    <w:name w:val="Маркированный список 1"/>
    <w:basedOn w:val="ac"/>
    <w:rsid w:val="00E212E7"/>
    <w:pPr>
      <w:tabs>
        <w:tab w:val="num" w:pos="1134"/>
      </w:tabs>
      <w:ind w:left="1134" w:hanging="414"/>
    </w:pPr>
    <w:rPr>
      <w:szCs w:val="20"/>
    </w:rPr>
  </w:style>
  <w:style w:type="paragraph" w:customStyle="1" w:styleId="simplecaption">
    <w:name w:val="simplecaption"/>
    <w:basedOn w:val="ac"/>
    <w:rsid w:val="0064362C"/>
    <w:pPr>
      <w:spacing w:after="60"/>
    </w:pPr>
    <w:rPr>
      <w:rFonts w:ascii="Tahoma" w:hAnsi="Tahoma" w:cs="Tahoma"/>
      <w:b/>
      <w:bCs/>
      <w:sz w:val="20"/>
      <w:szCs w:val="20"/>
    </w:rPr>
  </w:style>
  <w:style w:type="paragraph" w:customStyle="1" w:styleId="19">
    <w:name w:val="Маркированный список1"/>
    <w:basedOn w:val="ac"/>
    <w:rsid w:val="004E2B7D"/>
    <w:pPr>
      <w:tabs>
        <w:tab w:val="num" w:pos="1134"/>
      </w:tabs>
      <w:suppressAutoHyphens/>
      <w:ind w:left="1134" w:hanging="414"/>
    </w:pPr>
    <w:rPr>
      <w:szCs w:val="20"/>
      <w:lang w:eastAsia="ar-SA"/>
    </w:rPr>
  </w:style>
  <w:style w:type="paragraph" w:styleId="aff7">
    <w:name w:val="caption"/>
    <w:aliases w:val="Рисунок название стить,Название объекта - Times New Roman"/>
    <w:basedOn w:val="ac"/>
    <w:next w:val="ac"/>
    <w:uiPriority w:val="99"/>
    <w:qFormat/>
    <w:rsid w:val="004E2B7D"/>
    <w:pPr>
      <w:spacing w:before="120" w:after="120"/>
    </w:pPr>
    <w:rPr>
      <w:b/>
      <w:bCs/>
      <w:sz w:val="20"/>
      <w:szCs w:val="20"/>
    </w:rPr>
  </w:style>
  <w:style w:type="paragraph" w:customStyle="1" w:styleId="11">
    <w:name w:val="нумерованный список 1"/>
    <w:basedOn w:val="af3"/>
    <w:rsid w:val="004E2B7D"/>
    <w:pPr>
      <w:numPr>
        <w:numId w:val="11"/>
      </w:numPr>
    </w:pPr>
  </w:style>
  <w:style w:type="paragraph" w:styleId="aff8">
    <w:name w:val="List Paragraph"/>
    <w:aliases w:val="Абзац списка для документа,Перечисление,Bullet List,FooterText,numbered,Текс документа"/>
    <w:basedOn w:val="ac"/>
    <w:link w:val="aff9"/>
    <w:uiPriority w:val="34"/>
    <w:qFormat/>
    <w:rsid w:val="009502EC"/>
    <w:pPr>
      <w:ind w:left="708"/>
    </w:pPr>
  </w:style>
  <w:style w:type="paragraph" w:customStyle="1" w:styleId="27">
    <w:name w:val="маркированный список 2"/>
    <w:basedOn w:val="ac"/>
    <w:rsid w:val="00856476"/>
    <w:pPr>
      <w:tabs>
        <w:tab w:val="num" w:pos="1474"/>
      </w:tabs>
      <w:ind w:left="1474" w:hanging="340"/>
    </w:pPr>
  </w:style>
  <w:style w:type="paragraph" w:customStyle="1" w:styleId="-1">
    <w:name w:val="ЕСИО-осн1"/>
    <w:basedOn w:val="ac"/>
    <w:link w:val="-10"/>
    <w:uiPriority w:val="99"/>
    <w:rsid w:val="008C334B"/>
    <w:pPr>
      <w:ind w:left="851" w:firstLine="709"/>
    </w:pPr>
    <w:rPr>
      <w:sz w:val="28"/>
      <w:szCs w:val="28"/>
    </w:rPr>
  </w:style>
  <w:style w:type="character" w:customStyle="1" w:styleId="-10">
    <w:name w:val="ЕСИО-осн1 Знак"/>
    <w:link w:val="-1"/>
    <w:uiPriority w:val="99"/>
    <w:locked/>
    <w:rsid w:val="008C334B"/>
    <w:rPr>
      <w:sz w:val="28"/>
      <w:szCs w:val="28"/>
    </w:rPr>
  </w:style>
  <w:style w:type="paragraph" w:customStyle="1" w:styleId="-">
    <w:name w:val="ЕСИО-назвБланк"/>
    <w:basedOn w:val="aff7"/>
    <w:next w:val="-1"/>
    <w:rsid w:val="008C334B"/>
    <w:pPr>
      <w:spacing w:before="0" w:after="0" w:line="240" w:lineRule="auto"/>
      <w:ind w:firstLine="0"/>
      <w:jc w:val="left"/>
    </w:pPr>
    <w:rPr>
      <w:color w:val="FFFFFF"/>
    </w:rPr>
  </w:style>
  <w:style w:type="paragraph" w:styleId="affa">
    <w:name w:val="envelope address"/>
    <w:basedOn w:val="ac"/>
    <w:rsid w:val="005147FC"/>
    <w:pPr>
      <w:framePr w:w="7920" w:h="1980" w:hRule="exact" w:hSpace="180" w:wrap="auto" w:hAnchor="page" w:xAlign="center" w:yAlign="bottom"/>
      <w:spacing w:after="60" w:line="240" w:lineRule="auto"/>
      <w:ind w:left="2880" w:firstLine="0"/>
    </w:pPr>
    <w:rPr>
      <w:rFonts w:ascii="Arial" w:hAnsi="Arial" w:cs="Arial"/>
      <w:szCs w:val="20"/>
    </w:rPr>
  </w:style>
  <w:style w:type="paragraph" w:customStyle="1" w:styleId="a1">
    <w:name w:val="Нумерованный список (тбл)"/>
    <w:basedOn w:val="ac"/>
    <w:rsid w:val="005147FC"/>
    <w:pPr>
      <w:numPr>
        <w:numId w:val="12"/>
      </w:numPr>
      <w:spacing w:before="40" w:after="120" w:line="240" w:lineRule="auto"/>
      <w:jc w:val="left"/>
    </w:pPr>
    <w:rPr>
      <w:bCs/>
      <w:sz w:val="22"/>
      <w:szCs w:val="18"/>
    </w:rPr>
  </w:style>
  <w:style w:type="character" w:customStyle="1" w:styleId="aff9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f8"/>
    <w:uiPriority w:val="34"/>
    <w:locked/>
    <w:rsid w:val="005147FC"/>
    <w:rPr>
      <w:sz w:val="24"/>
      <w:szCs w:val="24"/>
    </w:rPr>
  </w:style>
  <w:style w:type="paragraph" w:customStyle="1" w:styleId="affb">
    <w:name w:val="Обычный_"/>
    <w:basedOn w:val="ac"/>
    <w:rsid w:val="001D75C9"/>
    <w:pPr>
      <w:tabs>
        <w:tab w:val="left" w:pos="1440"/>
      </w:tabs>
      <w:spacing w:before="120"/>
      <w:ind w:firstLine="720"/>
    </w:pPr>
    <w:rPr>
      <w:szCs w:val="20"/>
    </w:rPr>
  </w:style>
  <w:style w:type="table" w:styleId="affc">
    <w:name w:val="Table Grid"/>
    <w:basedOn w:val="ae"/>
    <w:rsid w:val="0019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Нижний колонтитул Знак"/>
    <w:basedOn w:val="ad"/>
    <w:link w:val="afa"/>
    <w:uiPriority w:val="99"/>
    <w:rsid w:val="006C3620"/>
    <w:rPr>
      <w:sz w:val="24"/>
    </w:rPr>
  </w:style>
  <w:style w:type="character" w:customStyle="1" w:styleId="af9">
    <w:name w:val="Основной текст с отступом Знак"/>
    <w:aliases w:val="Нумерованный список !! Знак,Основной текст 1 Знак"/>
    <w:basedOn w:val="ad"/>
    <w:link w:val="af8"/>
    <w:rsid w:val="00C73DD2"/>
    <w:rPr>
      <w:sz w:val="24"/>
      <w:szCs w:val="24"/>
    </w:rPr>
  </w:style>
  <w:style w:type="paragraph" w:styleId="28">
    <w:name w:val="envelope return"/>
    <w:basedOn w:val="ac"/>
    <w:rsid w:val="00496545"/>
    <w:pPr>
      <w:spacing w:after="60" w:line="240" w:lineRule="auto"/>
      <w:ind w:firstLine="0"/>
    </w:pPr>
    <w:rPr>
      <w:rFonts w:ascii="Arial" w:hAnsi="Arial" w:cs="Arial"/>
      <w:sz w:val="20"/>
      <w:szCs w:val="20"/>
    </w:rPr>
  </w:style>
  <w:style w:type="character" w:customStyle="1" w:styleId="afd">
    <w:name w:val="Верхний колонтитул Знак"/>
    <w:basedOn w:val="ad"/>
    <w:link w:val="afc"/>
    <w:rsid w:val="00B4513B"/>
    <w:rPr>
      <w:sz w:val="24"/>
      <w:szCs w:val="24"/>
    </w:rPr>
  </w:style>
  <w:style w:type="character" w:customStyle="1" w:styleId="14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3"/>
    <w:rsid w:val="00B97A27"/>
    <w:rPr>
      <w:rFonts w:cs="Arial"/>
      <w:b/>
      <w:bCs/>
      <w:caps/>
      <w:kern w:val="32"/>
      <w:sz w:val="28"/>
      <w:szCs w:val="32"/>
    </w:rPr>
  </w:style>
  <w:style w:type="paragraph" w:customStyle="1" w:styleId="2TimesNewRoman0">
    <w:name w:val="Стиль Заголовок 2 + Times New Roman По ширине Перед:  0 пт После..."/>
    <w:basedOn w:val="24"/>
    <w:rsid w:val="00B97A27"/>
    <w:rPr>
      <w:rFonts w:ascii="Times New Roman Полужирный" w:hAnsi="Times New Roman Полужирный"/>
      <w:iCs/>
      <w:szCs w:val="28"/>
      <w:lang w:val="en-US" w:eastAsia="en-US"/>
    </w:rPr>
  </w:style>
  <w:style w:type="paragraph" w:styleId="affd">
    <w:name w:val="Revision"/>
    <w:hidden/>
    <w:uiPriority w:val="99"/>
    <w:semiHidden/>
    <w:rsid w:val="00E9529F"/>
    <w:rPr>
      <w:sz w:val="24"/>
      <w:szCs w:val="24"/>
    </w:rPr>
  </w:style>
  <w:style w:type="paragraph" w:styleId="22">
    <w:name w:val="Body Text 2"/>
    <w:basedOn w:val="ac"/>
    <w:link w:val="29"/>
    <w:rsid w:val="00E9529F"/>
    <w:pPr>
      <w:numPr>
        <w:ilvl w:val="1"/>
        <w:numId w:val="13"/>
      </w:numPr>
      <w:spacing w:after="60" w:line="240" w:lineRule="auto"/>
    </w:pPr>
    <w:rPr>
      <w:szCs w:val="20"/>
      <w:lang w:val="x-none" w:eastAsia="x-none"/>
    </w:rPr>
  </w:style>
  <w:style w:type="character" w:customStyle="1" w:styleId="29">
    <w:name w:val="Основной текст 2 Знак"/>
    <w:basedOn w:val="ad"/>
    <w:link w:val="22"/>
    <w:rsid w:val="00E9529F"/>
    <w:rPr>
      <w:sz w:val="24"/>
      <w:lang w:val="x-none" w:eastAsia="x-none"/>
    </w:rPr>
  </w:style>
  <w:style w:type="paragraph" w:customStyle="1" w:styleId="a0">
    <w:name w:val="Условия контракта"/>
    <w:basedOn w:val="ac"/>
    <w:semiHidden/>
    <w:rsid w:val="00E9529F"/>
    <w:pPr>
      <w:numPr>
        <w:numId w:val="13"/>
      </w:numPr>
      <w:spacing w:before="240" w:after="120" w:line="240" w:lineRule="auto"/>
    </w:pPr>
    <w:rPr>
      <w:b/>
      <w:szCs w:val="20"/>
    </w:rPr>
  </w:style>
  <w:style w:type="character" w:customStyle="1" w:styleId="aff4">
    <w:name w:val="Текст примечания Знак"/>
    <w:link w:val="aff3"/>
    <w:locked/>
    <w:rsid w:val="00E9529F"/>
  </w:style>
  <w:style w:type="paragraph" w:customStyle="1" w:styleId="1">
    <w:name w:val="Нумерованный список 1"/>
    <w:basedOn w:val="ac"/>
    <w:rsid w:val="009E463D"/>
    <w:pPr>
      <w:numPr>
        <w:ilvl w:val="1"/>
        <w:numId w:val="14"/>
      </w:numPr>
      <w:tabs>
        <w:tab w:val="clear" w:pos="1440"/>
        <w:tab w:val="num" w:pos="1134"/>
      </w:tabs>
      <w:ind w:left="1134" w:hanging="414"/>
    </w:pPr>
  </w:style>
  <w:style w:type="paragraph" w:customStyle="1" w:styleId="affe">
    <w:name w:val="Ном_таб"/>
    <w:basedOn w:val="ac"/>
    <w:rsid w:val="009E463D"/>
    <w:pPr>
      <w:spacing w:line="240" w:lineRule="auto"/>
      <w:ind w:left="75" w:firstLine="0"/>
      <w:jc w:val="center"/>
    </w:pPr>
    <w:rPr>
      <w:szCs w:val="20"/>
      <w:lang w:val="en-US"/>
    </w:rPr>
  </w:style>
  <w:style w:type="character" w:customStyle="1" w:styleId="aff1">
    <w:name w:val="Текст выноски Знак"/>
    <w:basedOn w:val="ad"/>
    <w:link w:val="aff0"/>
    <w:rsid w:val="009E463D"/>
    <w:rPr>
      <w:rFonts w:ascii="Tahoma" w:hAnsi="Tahoma" w:cs="Tahoma"/>
      <w:sz w:val="16"/>
      <w:szCs w:val="16"/>
    </w:rPr>
  </w:style>
  <w:style w:type="paragraph" w:customStyle="1" w:styleId="TEXT1">
    <w:name w:val="TEXT1"/>
    <w:basedOn w:val="ac"/>
    <w:link w:val="TEXT10"/>
    <w:rsid w:val="009E463D"/>
    <w:pPr>
      <w:ind w:firstLine="720"/>
    </w:pPr>
    <w:rPr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9E463D"/>
    <w:rPr>
      <w:sz w:val="28"/>
      <w:lang w:val="en-US" w:eastAsia="en-US"/>
    </w:rPr>
  </w:style>
  <w:style w:type="character" w:customStyle="1" w:styleId="25">
    <w:name w:val="Заголовок 2 Знак"/>
    <w:aliases w:val="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,H2 Знак1 Знак"/>
    <w:basedOn w:val="ad"/>
    <w:link w:val="24"/>
    <w:rsid w:val="009E463D"/>
    <w:rPr>
      <w:b/>
      <w:bCs/>
      <w:sz w:val="28"/>
      <w:szCs w:val="24"/>
    </w:rPr>
  </w:style>
  <w:style w:type="character" w:customStyle="1" w:styleId="32">
    <w:name w:val="Заголовок 3 Знак"/>
    <w:aliases w:val="H3 Знак"/>
    <w:basedOn w:val="ad"/>
    <w:link w:val="30"/>
    <w:rsid w:val="009E463D"/>
    <w:rPr>
      <w:b/>
      <w:bCs/>
      <w:sz w:val="24"/>
      <w:szCs w:val="24"/>
    </w:rPr>
  </w:style>
  <w:style w:type="paragraph" w:customStyle="1" w:styleId="aa">
    <w:name w:val="Обычный маркированный"/>
    <w:basedOn w:val="ac"/>
    <w:link w:val="afff"/>
    <w:uiPriority w:val="99"/>
    <w:qFormat/>
    <w:rsid w:val="009E463D"/>
    <w:pPr>
      <w:numPr>
        <w:numId w:val="15"/>
      </w:numPr>
      <w:spacing w:after="200" w:line="276" w:lineRule="auto"/>
    </w:pPr>
    <w:rPr>
      <w:szCs w:val="22"/>
      <w:lang w:val="x-none" w:eastAsia="en-US"/>
    </w:rPr>
  </w:style>
  <w:style w:type="paragraph" w:customStyle="1" w:styleId="2-">
    <w:name w:val="Обычный маркированный 2-ой уровень"/>
    <w:basedOn w:val="aa"/>
    <w:uiPriority w:val="99"/>
    <w:qFormat/>
    <w:rsid w:val="009E463D"/>
    <w:pPr>
      <w:numPr>
        <w:ilvl w:val="1"/>
      </w:numPr>
      <w:tabs>
        <w:tab w:val="num" w:pos="643"/>
        <w:tab w:val="num" w:pos="1440"/>
      </w:tabs>
    </w:pPr>
  </w:style>
  <w:style w:type="paragraph" w:styleId="34">
    <w:name w:val="Body Text 3"/>
    <w:basedOn w:val="ac"/>
    <w:link w:val="35"/>
    <w:rsid w:val="009E463D"/>
    <w:pPr>
      <w:spacing w:after="120"/>
      <w:ind w:firstLine="0"/>
      <w:jc w:val="left"/>
    </w:pPr>
    <w:rPr>
      <w:sz w:val="16"/>
      <w:szCs w:val="16"/>
    </w:rPr>
  </w:style>
  <w:style w:type="character" w:customStyle="1" w:styleId="35">
    <w:name w:val="Основной текст 3 Знак"/>
    <w:basedOn w:val="ad"/>
    <w:link w:val="34"/>
    <w:rsid w:val="009E463D"/>
    <w:rPr>
      <w:sz w:val="16"/>
      <w:szCs w:val="16"/>
    </w:rPr>
  </w:style>
  <w:style w:type="paragraph" w:customStyle="1" w:styleId="23">
    <w:name w:val="Нумерованный список 2 (тбл)"/>
    <w:basedOn w:val="ac"/>
    <w:rsid w:val="009E463D"/>
    <w:pPr>
      <w:numPr>
        <w:numId w:val="16"/>
      </w:numPr>
      <w:spacing w:before="40" w:after="80" w:line="240" w:lineRule="auto"/>
      <w:jc w:val="left"/>
    </w:pPr>
    <w:rPr>
      <w:sz w:val="22"/>
      <w:szCs w:val="20"/>
    </w:rPr>
  </w:style>
  <w:style w:type="character" w:customStyle="1" w:styleId="aff6">
    <w:name w:val="Тема примечания Знак"/>
    <w:basedOn w:val="aff4"/>
    <w:link w:val="aff5"/>
    <w:semiHidden/>
    <w:rsid w:val="009E463D"/>
    <w:rPr>
      <w:b/>
      <w:bCs/>
    </w:rPr>
  </w:style>
  <w:style w:type="paragraph" w:styleId="2">
    <w:name w:val="List Number 2"/>
    <w:basedOn w:val="ac"/>
    <w:uiPriority w:val="99"/>
    <w:rsid w:val="009E463D"/>
    <w:pPr>
      <w:numPr>
        <w:numId w:val="17"/>
      </w:numPr>
      <w:spacing w:after="60" w:line="240" w:lineRule="auto"/>
    </w:pPr>
    <w:rPr>
      <w:szCs w:val="20"/>
    </w:rPr>
  </w:style>
  <w:style w:type="paragraph" w:customStyle="1" w:styleId="afff0">
    <w:name w:val="Íîðìàëüíûé"/>
    <w:semiHidden/>
    <w:rsid w:val="009E463D"/>
    <w:rPr>
      <w:rFonts w:ascii="Courier" w:hAnsi="Courier"/>
      <w:sz w:val="24"/>
      <w:lang w:val="en-GB"/>
    </w:rPr>
  </w:style>
  <w:style w:type="paragraph" w:styleId="20">
    <w:name w:val="List Bullet 2"/>
    <w:basedOn w:val="ac"/>
    <w:autoRedefine/>
    <w:rsid w:val="009E463D"/>
    <w:pPr>
      <w:numPr>
        <w:numId w:val="18"/>
      </w:numPr>
      <w:spacing w:after="60" w:line="240" w:lineRule="auto"/>
    </w:pPr>
    <w:rPr>
      <w:szCs w:val="20"/>
    </w:rPr>
  </w:style>
  <w:style w:type="paragraph" w:styleId="afff1">
    <w:name w:val="Normal (Web)"/>
    <w:basedOn w:val="ac"/>
    <w:uiPriority w:val="99"/>
    <w:unhideWhenUsed/>
    <w:rsid w:val="00712916"/>
    <w:pPr>
      <w:spacing w:before="100" w:beforeAutospacing="1" w:after="100" w:afterAutospacing="1" w:line="240" w:lineRule="auto"/>
      <w:ind w:firstLine="0"/>
      <w:jc w:val="left"/>
    </w:pPr>
    <w:rPr>
      <w:color w:val="000000"/>
    </w:rPr>
  </w:style>
  <w:style w:type="paragraph" w:styleId="36">
    <w:name w:val="Body Text Indent 3"/>
    <w:basedOn w:val="ac"/>
    <w:link w:val="37"/>
    <w:rsid w:val="009667E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d"/>
    <w:link w:val="36"/>
    <w:rsid w:val="009667E2"/>
    <w:rPr>
      <w:sz w:val="16"/>
      <w:szCs w:val="16"/>
    </w:rPr>
  </w:style>
  <w:style w:type="character" w:customStyle="1" w:styleId="apple-converted-space">
    <w:name w:val="apple-converted-space"/>
    <w:basedOn w:val="ad"/>
    <w:rsid w:val="006B1895"/>
  </w:style>
  <w:style w:type="paragraph" w:customStyle="1" w:styleId="afff2">
    <w:name w:val="Текст документа Знак"/>
    <w:basedOn w:val="ac"/>
    <w:link w:val="afff3"/>
    <w:rsid w:val="005801A5"/>
    <w:pPr>
      <w:ind w:firstLine="720"/>
    </w:pPr>
    <w:rPr>
      <w:lang w:val="x-none"/>
    </w:rPr>
  </w:style>
  <w:style w:type="character" w:customStyle="1" w:styleId="afff3">
    <w:name w:val="Текст документа Знак Знак"/>
    <w:link w:val="afff2"/>
    <w:rsid w:val="005801A5"/>
    <w:rPr>
      <w:sz w:val="24"/>
      <w:szCs w:val="24"/>
      <w:lang w:val="x-none"/>
    </w:rPr>
  </w:style>
  <w:style w:type="paragraph" w:customStyle="1" w:styleId="afff4">
    <w:name w:val="Текст таблицы"/>
    <w:basedOn w:val="ac"/>
    <w:rsid w:val="001802DC"/>
    <w:pPr>
      <w:spacing w:before="120" w:after="120" w:line="240" w:lineRule="auto"/>
      <w:ind w:firstLine="0"/>
    </w:pPr>
    <w:rPr>
      <w:sz w:val="22"/>
      <w:szCs w:val="22"/>
    </w:rPr>
  </w:style>
  <w:style w:type="paragraph" w:customStyle="1" w:styleId="afff5">
    <w:name w:val="Заголовок таблицы"/>
    <w:basedOn w:val="afff4"/>
    <w:rsid w:val="001802DC"/>
    <w:pPr>
      <w:jc w:val="center"/>
    </w:pPr>
    <w:rPr>
      <w:b/>
    </w:rPr>
  </w:style>
  <w:style w:type="paragraph" w:customStyle="1" w:styleId="a7">
    <w:name w:val="нумерованный табличный"/>
    <w:basedOn w:val="afff2"/>
    <w:rsid w:val="00FD4877"/>
    <w:pPr>
      <w:numPr>
        <w:numId w:val="25"/>
      </w:numPr>
      <w:spacing w:line="240" w:lineRule="auto"/>
    </w:pPr>
    <w:rPr>
      <w:sz w:val="20"/>
      <w:lang w:val="ru-RU"/>
    </w:rPr>
  </w:style>
  <w:style w:type="character" w:customStyle="1" w:styleId="afff">
    <w:name w:val="Обычный маркированный Знак"/>
    <w:link w:val="aa"/>
    <w:uiPriority w:val="99"/>
    <w:rsid w:val="00851750"/>
    <w:rPr>
      <w:sz w:val="24"/>
      <w:szCs w:val="22"/>
      <w:lang w:val="x-none" w:eastAsia="en-US"/>
    </w:rPr>
  </w:style>
  <w:style w:type="paragraph" w:customStyle="1" w:styleId="21">
    <w:name w:val="уровень2"/>
    <w:basedOn w:val="ac"/>
    <w:rsid w:val="0027227A"/>
    <w:pPr>
      <w:numPr>
        <w:ilvl w:val="1"/>
        <w:numId w:val="26"/>
      </w:numPr>
      <w:spacing w:before="60" w:line="240" w:lineRule="auto"/>
      <w:jc w:val="left"/>
    </w:pPr>
    <w:rPr>
      <w:szCs w:val="20"/>
    </w:rPr>
  </w:style>
  <w:style w:type="paragraph" w:customStyle="1" w:styleId="3">
    <w:name w:val="Уровень3"/>
    <w:basedOn w:val="ac"/>
    <w:rsid w:val="0027227A"/>
    <w:pPr>
      <w:numPr>
        <w:ilvl w:val="2"/>
        <w:numId w:val="26"/>
      </w:numPr>
      <w:spacing w:before="60" w:line="240" w:lineRule="auto"/>
      <w:jc w:val="left"/>
    </w:pPr>
    <w:rPr>
      <w:szCs w:val="20"/>
    </w:rPr>
  </w:style>
  <w:style w:type="paragraph" w:customStyle="1" w:styleId="10">
    <w:name w:val="Список уровень1"/>
    <w:basedOn w:val="ac"/>
    <w:rsid w:val="0027227A"/>
    <w:pPr>
      <w:numPr>
        <w:numId w:val="26"/>
      </w:numPr>
      <w:spacing w:before="60" w:line="240" w:lineRule="auto"/>
      <w:jc w:val="left"/>
    </w:pPr>
    <w:rPr>
      <w:szCs w:val="20"/>
    </w:rPr>
  </w:style>
  <w:style w:type="paragraph" w:customStyle="1" w:styleId="1a">
    <w:name w:val="Обычный 1"/>
    <w:basedOn w:val="ac"/>
    <w:link w:val="1b"/>
    <w:rsid w:val="0027227A"/>
    <w:pPr>
      <w:spacing w:before="60" w:after="60"/>
      <w:ind w:firstLine="709"/>
    </w:pPr>
    <w:rPr>
      <w:szCs w:val="20"/>
      <w:lang w:val="x-none"/>
    </w:rPr>
  </w:style>
  <w:style w:type="character" w:customStyle="1" w:styleId="1b">
    <w:name w:val="Обычный 1 Знак"/>
    <w:link w:val="1a"/>
    <w:locked/>
    <w:rsid w:val="0027227A"/>
    <w:rPr>
      <w:sz w:val="24"/>
      <w:lang w:val="x-none"/>
    </w:rPr>
  </w:style>
  <w:style w:type="paragraph" w:customStyle="1" w:styleId="afff6">
    <w:name w:val="ГС_Основной_текст"/>
    <w:link w:val="afff7"/>
    <w:rsid w:val="0085205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852054"/>
    <w:rPr>
      <w:snapToGrid w:val="0"/>
      <w:sz w:val="24"/>
      <w:szCs w:val="24"/>
    </w:rPr>
  </w:style>
  <w:style w:type="paragraph" w:customStyle="1" w:styleId="a3">
    <w:name w:val="маркированный в таблице"/>
    <w:basedOn w:val="afff8"/>
    <w:rsid w:val="00852054"/>
    <w:pPr>
      <w:numPr>
        <w:numId w:val="27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9">
    <w:name w:val="Шапка таблицы"/>
    <w:basedOn w:val="ac"/>
    <w:qFormat/>
    <w:rsid w:val="00852054"/>
    <w:pPr>
      <w:keepNext/>
      <w:spacing w:before="60" w:after="60" w:line="240" w:lineRule="auto"/>
      <w:ind w:firstLine="0"/>
      <w:jc w:val="center"/>
    </w:pPr>
    <w:rPr>
      <w:rFonts w:cs="Calibri"/>
      <w:b/>
      <w:bCs/>
      <w:sz w:val="20"/>
      <w:szCs w:val="20"/>
      <w:lang w:eastAsia="en-US"/>
    </w:rPr>
  </w:style>
  <w:style w:type="paragraph" w:customStyle="1" w:styleId="2a">
    <w:name w:val="Строка таблицы 2"/>
    <w:basedOn w:val="ac"/>
    <w:qFormat/>
    <w:rsid w:val="00852054"/>
    <w:pPr>
      <w:keepLines/>
      <w:spacing w:before="60" w:after="60" w:line="240" w:lineRule="auto"/>
      <w:ind w:firstLine="0"/>
      <w:jc w:val="left"/>
    </w:pPr>
    <w:rPr>
      <w:sz w:val="20"/>
      <w:szCs w:val="20"/>
      <w:lang w:eastAsia="en-US"/>
    </w:rPr>
  </w:style>
  <w:style w:type="character" w:customStyle="1" w:styleId="afffa">
    <w:name w:val="_Полужирный"/>
    <w:basedOn w:val="ad"/>
    <w:uiPriority w:val="1"/>
    <w:qFormat/>
    <w:rsid w:val="00852054"/>
    <w:rPr>
      <w:b/>
    </w:rPr>
  </w:style>
  <w:style w:type="paragraph" w:styleId="afff8">
    <w:name w:val="Plain Text"/>
    <w:basedOn w:val="ac"/>
    <w:link w:val="afffb"/>
    <w:semiHidden/>
    <w:unhideWhenUsed/>
    <w:rsid w:val="0085205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b">
    <w:name w:val="Текст Знак"/>
    <w:basedOn w:val="ad"/>
    <w:link w:val="afff8"/>
    <w:semiHidden/>
    <w:rsid w:val="00852054"/>
    <w:rPr>
      <w:rFonts w:ascii="Consolas" w:hAnsi="Consolas"/>
      <w:sz w:val="21"/>
      <w:szCs w:val="21"/>
    </w:rPr>
  </w:style>
  <w:style w:type="paragraph" w:customStyle="1" w:styleId="a">
    <w:name w:val="ГС_Список_абв"/>
    <w:rsid w:val="00D31D19"/>
    <w:pPr>
      <w:numPr>
        <w:numId w:val="29"/>
      </w:numPr>
      <w:spacing w:after="60" w:line="360" w:lineRule="auto"/>
      <w:contextualSpacing/>
      <w:jc w:val="both"/>
    </w:pPr>
    <w:rPr>
      <w:sz w:val="24"/>
    </w:rPr>
  </w:style>
  <w:style w:type="paragraph" w:customStyle="1" w:styleId="a9">
    <w:name w:val="ГС_Список_марк"/>
    <w:rsid w:val="00D31D19"/>
    <w:pPr>
      <w:numPr>
        <w:numId w:val="30"/>
      </w:numPr>
      <w:spacing w:after="60" w:line="360" w:lineRule="auto"/>
      <w:jc w:val="both"/>
    </w:pPr>
    <w:rPr>
      <w:sz w:val="24"/>
    </w:rPr>
  </w:style>
  <w:style w:type="paragraph" w:customStyle="1" w:styleId="TableText">
    <w:name w:val="Table Text"/>
    <w:basedOn w:val="ac"/>
    <w:rsid w:val="00FF610C"/>
    <w:pPr>
      <w:keepLines/>
      <w:spacing w:before="60" w:after="60" w:line="300" w:lineRule="atLeast"/>
      <w:ind w:firstLine="0"/>
      <w:jc w:val="lef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afffc">
    <w:basedOn w:val="ac"/>
    <w:next w:val="af6"/>
    <w:link w:val="afffd"/>
    <w:qFormat/>
    <w:rsid w:val="00565787"/>
    <w:pPr>
      <w:spacing w:before="240" w:after="60"/>
      <w:ind w:firstLine="0"/>
      <w:jc w:val="center"/>
    </w:pPr>
    <w:rPr>
      <w:rFonts w:ascii="Arial" w:eastAsia="Times New Roman" w:hAnsi="Arial" w:cs="Arial"/>
      <w:b/>
      <w:bCs/>
      <w:caps/>
      <w:kern w:val="28"/>
      <w:sz w:val="32"/>
      <w:szCs w:val="32"/>
    </w:rPr>
  </w:style>
  <w:style w:type="character" w:customStyle="1" w:styleId="afffd">
    <w:name w:val="Название Знак"/>
    <w:link w:val="afffc"/>
    <w:rsid w:val="00565787"/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15">
    <w:name w:val="Текст документа Знак1"/>
    <w:link w:val="af1"/>
    <w:rsid w:val="00ED3122"/>
    <w:rPr>
      <w:sz w:val="24"/>
      <w:szCs w:val="24"/>
    </w:rPr>
  </w:style>
  <w:style w:type="paragraph" w:customStyle="1" w:styleId="a6">
    <w:name w:val="Обычный полужирный"/>
    <w:basedOn w:val="ac"/>
    <w:next w:val="ac"/>
    <w:rsid w:val="00ED3122"/>
    <w:pPr>
      <w:numPr>
        <w:numId w:val="45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 w:line="240" w:lineRule="auto"/>
      <w:ind w:left="0" w:firstLine="0"/>
    </w:pPr>
    <w:rPr>
      <w:rFonts w:ascii="Arial" w:eastAsia="Times New Roman" w:hAnsi="Arial"/>
      <w:b/>
      <w:sz w:val="20"/>
      <w:szCs w:val="20"/>
    </w:rPr>
  </w:style>
  <w:style w:type="paragraph" w:customStyle="1" w:styleId="a2">
    <w:name w:val="Алмаз"/>
    <w:basedOn w:val="ac"/>
    <w:qFormat/>
    <w:rsid w:val="000D798B"/>
    <w:pPr>
      <w:numPr>
        <w:numId w:val="452"/>
      </w:numPr>
      <w:tabs>
        <w:tab w:val="left" w:pos="567"/>
      </w:tabs>
      <w:spacing w:after="120" w:line="240" w:lineRule="auto"/>
      <w:ind w:left="755"/>
      <w:contextualSpacing/>
    </w:pPr>
    <w:rPr>
      <w:rFonts w:eastAsia="Times New Roman"/>
      <w:sz w:val="26"/>
      <w:szCs w:val="26"/>
    </w:rPr>
  </w:style>
  <w:style w:type="table" w:customStyle="1" w:styleId="-11">
    <w:name w:val="Таблица-сетка 1 светлая1"/>
    <w:basedOn w:val="ae"/>
    <w:uiPriority w:val="46"/>
    <w:rsid w:val="00C641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Number 2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c">
    <w:name w:val="Normal"/>
    <w:qFormat/>
    <w:rsid w:val="004F1962"/>
    <w:pPr>
      <w:spacing w:line="360" w:lineRule="auto"/>
      <w:ind w:firstLine="567"/>
      <w:jc w:val="both"/>
    </w:pPr>
    <w:rPr>
      <w:sz w:val="24"/>
      <w:szCs w:val="24"/>
    </w:rPr>
  </w:style>
  <w:style w:type="paragraph" w:styleId="13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c"/>
    <w:next w:val="ac"/>
    <w:link w:val="14"/>
    <w:qFormat/>
    <w:pPr>
      <w:keepNext/>
      <w:pageBreakBefore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,H2 Char,l2"/>
    <w:basedOn w:val="ac"/>
    <w:next w:val="ac"/>
    <w:link w:val="25"/>
    <w:qFormat/>
    <w:pPr>
      <w:keepNext/>
      <w:spacing w:before="120" w:after="120"/>
      <w:ind w:firstLine="0"/>
      <w:outlineLvl w:val="1"/>
    </w:pPr>
    <w:rPr>
      <w:b/>
      <w:bCs/>
      <w:sz w:val="28"/>
    </w:rPr>
  </w:style>
  <w:style w:type="paragraph" w:styleId="30">
    <w:name w:val="heading 3"/>
    <w:aliases w:val="H3"/>
    <w:basedOn w:val="ac"/>
    <w:next w:val="ac"/>
    <w:link w:val="32"/>
    <w:qFormat/>
    <w:pPr>
      <w:keepNext/>
      <w:numPr>
        <w:ilvl w:val="2"/>
        <w:numId w:val="4"/>
      </w:numPr>
      <w:spacing w:before="120" w:after="120"/>
      <w:outlineLvl w:val="2"/>
    </w:pPr>
    <w:rPr>
      <w:b/>
      <w:bCs/>
    </w:rPr>
  </w:style>
  <w:style w:type="paragraph" w:styleId="40">
    <w:name w:val="heading 4"/>
    <w:basedOn w:val="ac"/>
    <w:next w:val="ac"/>
    <w:qFormat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4"/>
      </w:numPr>
      <w:jc w:val="center"/>
      <w:outlineLvl w:val="4"/>
    </w:pPr>
    <w:rPr>
      <w:sz w:val="28"/>
    </w:rPr>
  </w:style>
  <w:style w:type="paragraph" w:styleId="6">
    <w:name w:val="heading 6"/>
    <w:basedOn w:val="ac"/>
    <w:next w:val="ac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c"/>
    <w:next w:val="ac"/>
    <w:qFormat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c"/>
    <w:next w:val="ac"/>
    <w:qFormat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c"/>
    <w:next w:val="ac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Заголовки частей документа"/>
    <w:basedOn w:val="ac"/>
    <w:next w:val="ac"/>
    <w:pPr>
      <w:keepNext/>
      <w:pageBreakBefore/>
      <w:spacing w:before="120" w:after="120"/>
      <w:jc w:val="center"/>
    </w:pPr>
    <w:rPr>
      <w:b/>
      <w:caps/>
      <w:sz w:val="28"/>
      <w:szCs w:val="20"/>
    </w:rPr>
  </w:style>
  <w:style w:type="paragraph" w:customStyle="1" w:styleId="af1">
    <w:name w:val="Текст документа"/>
    <w:basedOn w:val="ac"/>
    <w:link w:val="15"/>
    <w:qFormat/>
    <w:pPr>
      <w:ind w:firstLine="720"/>
    </w:pPr>
  </w:style>
  <w:style w:type="paragraph" w:customStyle="1" w:styleId="MainTXT">
    <w:name w:val="MainTXT"/>
    <w:basedOn w:val="ac"/>
    <w:pPr>
      <w:suppressAutoHyphens/>
      <w:ind w:left="142" w:firstLine="709"/>
    </w:pPr>
    <w:rPr>
      <w:szCs w:val="20"/>
      <w:lang w:eastAsia="ar-SA"/>
    </w:rPr>
  </w:style>
  <w:style w:type="character" w:styleId="af2">
    <w:name w:val="FollowedHyperlink"/>
    <w:rPr>
      <w:color w:val="800080"/>
      <w:u w:val="single"/>
    </w:rPr>
  </w:style>
  <w:style w:type="paragraph" w:styleId="16">
    <w:name w:val="toc 1"/>
    <w:basedOn w:val="ac"/>
    <w:next w:val="ac"/>
    <w:autoRedefine/>
    <w:uiPriority w:val="39"/>
    <w:rsid w:val="00F512DB"/>
    <w:pPr>
      <w:tabs>
        <w:tab w:val="left" w:pos="480"/>
        <w:tab w:val="right" w:leader="dot" w:pos="10195"/>
      </w:tabs>
      <w:ind w:firstLine="0"/>
    </w:pPr>
    <w:rPr>
      <w:bCs/>
    </w:rPr>
  </w:style>
  <w:style w:type="paragraph" w:customStyle="1" w:styleId="100">
    <w:name w:val="Текст в разделах + 10 пт курсив По центру Первая строка:  ..."/>
    <w:basedOn w:val="af3"/>
    <w:pPr>
      <w:spacing w:before="240" w:after="120"/>
      <w:ind w:firstLine="0"/>
      <w:jc w:val="center"/>
    </w:pPr>
    <w:rPr>
      <w:i/>
      <w:iCs/>
      <w:sz w:val="20"/>
    </w:rPr>
  </w:style>
  <w:style w:type="paragraph" w:customStyle="1" w:styleId="310">
    <w:name w:val="Основной текст с отступом 31"/>
    <w:basedOn w:val="ac"/>
    <w:pPr>
      <w:ind w:firstLine="709"/>
    </w:pPr>
    <w:rPr>
      <w:szCs w:val="20"/>
    </w:rPr>
  </w:style>
  <w:style w:type="paragraph" w:customStyle="1" w:styleId="a4">
    <w:name w:val="Нумерованный список второго уровня"/>
    <w:basedOn w:val="af1"/>
    <w:pPr>
      <w:numPr>
        <w:numId w:val="2"/>
      </w:numPr>
    </w:pPr>
  </w:style>
  <w:style w:type="paragraph" w:customStyle="1" w:styleId="a5">
    <w:name w:val="Нумерованный список первого уровня"/>
    <w:basedOn w:val="af1"/>
    <w:pPr>
      <w:numPr>
        <w:numId w:val="3"/>
      </w:numPr>
    </w:pPr>
  </w:style>
  <w:style w:type="character" w:styleId="af4">
    <w:name w:val="Hyperlink"/>
    <w:uiPriority w:val="99"/>
    <w:rPr>
      <w:color w:val="0000FF"/>
      <w:u w:val="single"/>
    </w:rPr>
  </w:style>
  <w:style w:type="paragraph" w:styleId="26">
    <w:name w:val="toc 2"/>
    <w:basedOn w:val="ac"/>
    <w:next w:val="ac"/>
    <w:autoRedefine/>
    <w:uiPriority w:val="39"/>
    <w:rsid w:val="00F512DB"/>
    <w:pPr>
      <w:tabs>
        <w:tab w:val="left" w:pos="1440"/>
        <w:tab w:val="right" w:leader="dot" w:pos="10195"/>
      </w:tabs>
      <w:ind w:left="510"/>
    </w:pPr>
  </w:style>
  <w:style w:type="character" w:styleId="af5">
    <w:name w:val="page number"/>
    <w:basedOn w:val="ad"/>
  </w:style>
  <w:style w:type="paragraph" w:styleId="af6">
    <w:name w:val="Title"/>
    <w:basedOn w:val="ac"/>
    <w:qFormat/>
    <w:pPr>
      <w:suppressLineNumbers/>
      <w:tabs>
        <w:tab w:val="left" w:pos="1134"/>
      </w:tabs>
      <w:suppressAutoHyphens/>
      <w:jc w:val="center"/>
    </w:pPr>
    <w:rPr>
      <w:b/>
      <w:kern w:val="24"/>
      <w:sz w:val="26"/>
      <w:szCs w:val="20"/>
    </w:rPr>
  </w:style>
  <w:style w:type="paragraph" w:styleId="33">
    <w:name w:val="toc 3"/>
    <w:basedOn w:val="ac"/>
    <w:next w:val="ac"/>
    <w:autoRedefine/>
    <w:uiPriority w:val="39"/>
    <w:rsid w:val="00F512DB"/>
    <w:pPr>
      <w:ind w:left="480"/>
    </w:pPr>
    <w:rPr>
      <w:iCs/>
    </w:rPr>
  </w:style>
  <w:style w:type="paragraph" w:customStyle="1" w:styleId="af7">
    <w:name w:val="Приложение"/>
    <w:basedOn w:val="af0"/>
    <w:pPr>
      <w:jc w:val="right"/>
    </w:pPr>
  </w:style>
  <w:style w:type="paragraph" w:styleId="41">
    <w:name w:val="toc 4"/>
    <w:basedOn w:val="ac"/>
    <w:next w:val="ac"/>
    <w:autoRedefine/>
    <w:semiHidden/>
    <w:pPr>
      <w:ind w:left="720"/>
    </w:pPr>
    <w:rPr>
      <w:szCs w:val="21"/>
    </w:rPr>
  </w:style>
  <w:style w:type="paragraph" w:styleId="50">
    <w:name w:val="toc 5"/>
    <w:basedOn w:val="ac"/>
    <w:next w:val="ac"/>
    <w:autoRedefine/>
    <w:semiHidden/>
    <w:pPr>
      <w:ind w:left="960"/>
    </w:pPr>
    <w:rPr>
      <w:szCs w:val="21"/>
    </w:rPr>
  </w:style>
  <w:style w:type="paragraph" w:styleId="60">
    <w:name w:val="toc 6"/>
    <w:basedOn w:val="ac"/>
    <w:next w:val="ac"/>
    <w:autoRedefine/>
    <w:semiHidden/>
    <w:pPr>
      <w:ind w:left="1200"/>
    </w:pPr>
    <w:rPr>
      <w:szCs w:val="21"/>
    </w:rPr>
  </w:style>
  <w:style w:type="paragraph" w:styleId="70">
    <w:name w:val="toc 7"/>
    <w:basedOn w:val="ac"/>
    <w:next w:val="ac"/>
    <w:autoRedefine/>
    <w:semiHidden/>
    <w:pPr>
      <w:ind w:left="1440"/>
    </w:pPr>
    <w:rPr>
      <w:szCs w:val="21"/>
    </w:rPr>
  </w:style>
  <w:style w:type="paragraph" w:styleId="80">
    <w:name w:val="toc 8"/>
    <w:basedOn w:val="ac"/>
    <w:next w:val="ac"/>
    <w:autoRedefine/>
    <w:semiHidden/>
    <w:pPr>
      <w:ind w:left="1680"/>
    </w:pPr>
    <w:rPr>
      <w:szCs w:val="21"/>
    </w:rPr>
  </w:style>
  <w:style w:type="paragraph" w:styleId="90">
    <w:name w:val="toc 9"/>
    <w:basedOn w:val="ac"/>
    <w:next w:val="ac"/>
    <w:autoRedefine/>
    <w:semiHidden/>
    <w:pPr>
      <w:ind w:left="1920"/>
    </w:pPr>
    <w:rPr>
      <w:szCs w:val="21"/>
    </w:rPr>
  </w:style>
  <w:style w:type="paragraph" w:styleId="a8">
    <w:name w:val="Body Text"/>
    <w:basedOn w:val="ac"/>
    <w:pPr>
      <w:numPr>
        <w:numId w:val="10"/>
      </w:numPr>
      <w:spacing w:after="120"/>
    </w:pPr>
    <w:rPr>
      <w:sz w:val="20"/>
      <w:szCs w:val="20"/>
    </w:rPr>
  </w:style>
  <w:style w:type="paragraph" w:styleId="af8">
    <w:name w:val="Body Text Indent"/>
    <w:aliases w:val="Нумерованный список !!,Основной текст 1"/>
    <w:basedOn w:val="ac"/>
    <w:link w:val="af9"/>
    <w:pPr>
      <w:spacing w:after="120"/>
      <w:ind w:left="283"/>
    </w:pPr>
  </w:style>
  <w:style w:type="paragraph" w:customStyle="1" w:styleId="af3">
    <w:name w:val="Текст в разделах"/>
    <w:basedOn w:val="ac"/>
    <w:pPr>
      <w:ind w:firstLine="720"/>
    </w:pPr>
    <w:rPr>
      <w:szCs w:val="20"/>
    </w:rPr>
  </w:style>
  <w:style w:type="paragraph" w:styleId="afa">
    <w:name w:val="footer"/>
    <w:basedOn w:val="ac"/>
    <w:link w:val="afb"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afc">
    <w:name w:val="header"/>
    <w:basedOn w:val="ac"/>
    <w:link w:val="afd"/>
    <w:rsid w:val="000A4EF9"/>
    <w:pPr>
      <w:tabs>
        <w:tab w:val="center" w:pos="4677"/>
        <w:tab w:val="right" w:pos="9355"/>
      </w:tabs>
    </w:pPr>
  </w:style>
  <w:style w:type="paragraph" w:customStyle="1" w:styleId="17">
    <w:name w:val="маркированный список 1"/>
    <w:basedOn w:val="ac"/>
    <w:pPr>
      <w:ind w:firstLine="0"/>
    </w:pPr>
    <w:rPr>
      <w:szCs w:val="20"/>
    </w:rPr>
  </w:style>
  <w:style w:type="paragraph" w:customStyle="1" w:styleId="31">
    <w:name w:val="маркированный список 3"/>
    <w:basedOn w:val="ac"/>
    <w:pPr>
      <w:numPr>
        <w:numId w:val="5"/>
      </w:numPr>
    </w:pPr>
    <w:rPr>
      <w:szCs w:val="20"/>
    </w:rPr>
  </w:style>
  <w:style w:type="paragraph" w:customStyle="1" w:styleId="12">
    <w:name w:val="нумерованный список1"/>
    <w:basedOn w:val="ac"/>
    <w:pPr>
      <w:numPr>
        <w:numId w:val="1"/>
      </w:numPr>
    </w:pPr>
  </w:style>
  <w:style w:type="paragraph" w:customStyle="1" w:styleId="List-1">
    <w:name w:val="List-1"/>
    <w:basedOn w:val="MainTXT"/>
    <w:pPr>
      <w:numPr>
        <w:numId w:val="6"/>
      </w:numPr>
    </w:pPr>
  </w:style>
  <w:style w:type="paragraph" w:customStyle="1" w:styleId="512123">
    <w:name w:val="Стиль Заголовок 5 + 12 пт По левому краю Перед:  12 пт После:  3..."/>
    <w:basedOn w:val="5"/>
    <w:pPr>
      <w:widowControl w:val="0"/>
      <w:numPr>
        <w:ilvl w:val="0"/>
        <w:numId w:val="0"/>
      </w:numPr>
      <w:spacing w:before="240" w:after="60"/>
      <w:ind w:left="180"/>
      <w:jc w:val="left"/>
    </w:pPr>
    <w:rPr>
      <w:bCs/>
      <w:i/>
      <w:sz w:val="24"/>
      <w:szCs w:val="20"/>
    </w:rPr>
  </w:style>
  <w:style w:type="paragraph" w:customStyle="1" w:styleId="afe">
    <w:name w:val="Маркированный список первого типа"/>
    <w:basedOn w:val="af1"/>
    <w:rsid w:val="00E212E7"/>
    <w:pPr>
      <w:tabs>
        <w:tab w:val="num" w:pos="1134"/>
      </w:tabs>
      <w:ind w:left="1134" w:hanging="414"/>
    </w:pPr>
  </w:style>
  <w:style w:type="paragraph" w:customStyle="1" w:styleId="List-Num1">
    <w:name w:val="List-Num1"/>
    <w:basedOn w:val="MainTXT"/>
    <w:pPr>
      <w:numPr>
        <w:numId w:val="7"/>
      </w:numPr>
    </w:pPr>
  </w:style>
  <w:style w:type="paragraph" w:customStyle="1" w:styleId="ab">
    <w:name w:val="Список_тире"/>
    <w:basedOn w:val="ac"/>
    <w:pPr>
      <w:numPr>
        <w:numId w:val="8"/>
      </w:numPr>
    </w:pPr>
    <w:rPr>
      <w:szCs w:val="20"/>
    </w:rPr>
  </w:style>
  <w:style w:type="paragraph" w:customStyle="1" w:styleId="3056">
    <w:name w:val="Стиль Заголовок 3 + Слева:  05&quot; После:  6 пт"/>
    <w:basedOn w:val="30"/>
    <w:pPr>
      <w:numPr>
        <w:numId w:val="9"/>
      </w:numPr>
      <w:tabs>
        <w:tab w:val="clear" w:pos="1440"/>
        <w:tab w:val="num" w:pos="1620"/>
      </w:tabs>
      <w:spacing w:before="240" w:line="240" w:lineRule="auto"/>
      <w:ind w:left="1620" w:hanging="738"/>
    </w:pPr>
    <w:rPr>
      <w:rFonts w:ascii="Arial" w:hAnsi="Arial"/>
      <w:sz w:val="26"/>
      <w:szCs w:val="20"/>
    </w:rPr>
  </w:style>
  <w:style w:type="paragraph" w:customStyle="1" w:styleId="4">
    <w:name w:val="Стиль Заголовок 4 + Междустр.интервал:  полуторный"/>
    <w:basedOn w:val="40"/>
    <w:pPr>
      <w:numPr>
        <w:numId w:val="9"/>
      </w:numPr>
      <w:tabs>
        <w:tab w:val="clear" w:pos="1800"/>
        <w:tab w:val="num" w:pos="1848"/>
      </w:tabs>
      <w:spacing w:before="240" w:after="60"/>
      <w:ind w:left="1848" w:hanging="948"/>
    </w:pPr>
    <w:rPr>
      <w:sz w:val="28"/>
      <w:szCs w:val="20"/>
    </w:rPr>
  </w:style>
  <w:style w:type="paragraph" w:styleId="aff">
    <w:name w:val="Document Map"/>
    <w:basedOn w:val="ac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0">
    <w:name w:val="Balloon Text"/>
    <w:basedOn w:val="ac"/>
    <w:link w:val="aff1"/>
    <w:rPr>
      <w:rFonts w:ascii="Tahoma" w:hAnsi="Tahoma" w:cs="Tahoma"/>
      <w:sz w:val="16"/>
      <w:szCs w:val="16"/>
    </w:rPr>
  </w:style>
  <w:style w:type="character" w:styleId="aff2">
    <w:name w:val="annotation reference"/>
    <w:rPr>
      <w:sz w:val="16"/>
      <w:szCs w:val="16"/>
    </w:rPr>
  </w:style>
  <w:style w:type="paragraph" w:styleId="aff3">
    <w:name w:val="annotation text"/>
    <w:basedOn w:val="ac"/>
    <w:link w:val="aff4"/>
    <w:rPr>
      <w:sz w:val="20"/>
      <w:szCs w:val="20"/>
    </w:rPr>
  </w:style>
  <w:style w:type="paragraph" w:styleId="aff5">
    <w:name w:val="annotation subject"/>
    <w:basedOn w:val="aff3"/>
    <w:next w:val="aff3"/>
    <w:link w:val="aff6"/>
    <w:semiHidden/>
    <w:rPr>
      <w:b/>
      <w:bCs/>
    </w:rPr>
  </w:style>
  <w:style w:type="paragraph" w:customStyle="1" w:styleId="216">
    <w:name w:val="Стиль Заголовок 2 + кернинг от 16 пт"/>
    <w:basedOn w:val="24"/>
  </w:style>
  <w:style w:type="paragraph" w:customStyle="1" w:styleId="18">
    <w:name w:val="Маркированный список 1"/>
    <w:basedOn w:val="ac"/>
    <w:rsid w:val="00E212E7"/>
    <w:pPr>
      <w:tabs>
        <w:tab w:val="num" w:pos="1134"/>
      </w:tabs>
      <w:ind w:left="1134" w:hanging="414"/>
    </w:pPr>
    <w:rPr>
      <w:szCs w:val="20"/>
    </w:rPr>
  </w:style>
  <w:style w:type="paragraph" w:customStyle="1" w:styleId="simplecaption">
    <w:name w:val="simplecaption"/>
    <w:basedOn w:val="ac"/>
    <w:rsid w:val="0064362C"/>
    <w:pPr>
      <w:spacing w:after="60"/>
    </w:pPr>
    <w:rPr>
      <w:rFonts w:ascii="Tahoma" w:hAnsi="Tahoma" w:cs="Tahoma"/>
      <w:b/>
      <w:bCs/>
      <w:sz w:val="20"/>
      <w:szCs w:val="20"/>
    </w:rPr>
  </w:style>
  <w:style w:type="paragraph" w:customStyle="1" w:styleId="19">
    <w:name w:val="Маркированный список1"/>
    <w:basedOn w:val="ac"/>
    <w:rsid w:val="004E2B7D"/>
    <w:pPr>
      <w:tabs>
        <w:tab w:val="num" w:pos="1134"/>
      </w:tabs>
      <w:suppressAutoHyphens/>
      <w:ind w:left="1134" w:hanging="414"/>
    </w:pPr>
    <w:rPr>
      <w:szCs w:val="20"/>
      <w:lang w:eastAsia="ar-SA"/>
    </w:rPr>
  </w:style>
  <w:style w:type="paragraph" w:styleId="aff7">
    <w:name w:val="caption"/>
    <w:aliases w:val="Рисунок название стить,Название объекта - Times New Roman"/>
    <w:basedOn w:val="ac"/>
    <w:next w:val="ac"/>
    <w:uiPriority w:val="99"/>
    <w:qFormat/>
    <w:rsid w:val="004E2B7D"/>
    <w:pPr>
      <w:spacing w:before="120" w:after="120"/>
    </w:pPr>
    <w:rPr>
      <w:b/>
      <w:bCs/>
      <w:sz w:val="20"/>
      <w:szCs w:val="20"/>
    </w:rPr>
  </w:style>
  <w:style w:type="paragraph" w:customStyle="1" w:styleId="11">
    <w:name w:val="нумерованный список 1"/>
    <w:basedOn w:val="af3"/>
    <w:rsid w:val="004E2B7D"/>
    <w:pPr>
      <w:numPr>
        <w:numId w:val="11"/>
      </w:numPr>
    </w:pPr>
  </w:style>
  <w:style w:type="paragraph" w:styleId="aff8">
    <w:name w:val="List Paragraph"/>
    <w:aliases w:val="Абзац списка для документа,Перечисление,Bullet List,FooterText,numbered,Текс документа"/>
    <w:basedOn w:val="ac"/>
    <w:link w:val="aff9"/>
    <w:uiPriority w:val="34"/>
    <w:qFormat/>
    <w:rsid w:val="009502EC"/>
    <w:pPr>
      <w:ind w:left="708"/>
    </w:pPr>
  </w:style>
  <w:style w:type="paragraph" w:customStyle="1" w:styleId="27">
    <w:name w:val="маркированный список 2"/>
    <w:basedOn w:val="ac"/>
    <w:rsid w:val="00856476"/>
    <w:pPr>
      <w:tabs>
        <w:tab w:val="num" w:pos="1474"/>
      </w:tabs>
      <w:ind w:left="1474" w:hanging="340"/>
    </w:pPr>
  </w:style>
  <w:style w:type="paragraph" w:customStyle="1" w:styleId="-1">
    <w:name w:val="ЕСИО-осн1"/>
    <w:basedOn w:val="ac"/>
    <w:link w:val="-10"/>
    <w:uiPriority w:val="99"/>
    <w:rsid w:val="008C334B"/>
    <w:pPr>
      <w:ind w:left="851" w:firstLine="709"/>
    </w:pPr>
    <w:rPr>
      <w:sz w:val="28"/>
      <w:szCs w:val="28"/>
    </w:rPr>
  </w:style>
  <w:style w:type="character" w:customStyle="1" w:styleId="-10">
    <w:name w:val="ЕСИО-осн1 Знак"/>
    <w:link w:val="-1"/>
    <w:uiPriority w:val="99"/>
    <w:locked/>
    <w:rsid w:val="008C334B"/>
    <w:rPr>
      <w:sz w:val="28"/>
      <w:szCs w:val="28"/>
    </w:rPr>
  </w:style>
  <w:style w:type="paragraph" w:customStyle="1" w:styleId="-">
    <w:name w:val="ЕСИО-назвБланк"/>
    <w:basedOn w:val="aff7"/>
    <w:next w:val="-1"/>
    <w:rsid w:val="008C334B"/>
    <w:pPr>
      <w:spacing w:before="0" w:after="0" w:line="240" w:lineRule="auto"/>
      <w:ind w:firstLine="0"/>
      <w:jc w:val="left"/>
    </w:pPr>
    <w:rPr>
      <w:color w:val="FFFFFF"/>
    </w:rPr>
  </w:style>
  <w:style w:type="paragraph" w:styleId="affa">
    <w:name w:val="envelope address"/>
    <w:basedOn w:val="ac"/>
    <w:rsid w:val="005147FC"/>
    <w:pPr>
      <w:framePr w:w="7920" w:h="1980" w:hRule="exact" w:hSpace="180" w:wrap="auto" w:hAnchor="page" w:xAlign="center" w:yAlign="bottom"/>
      <w:spacing w:after="60" w:line="240" w:lineRule="auto"/>
      <w:ind w:left="2880" w:firstLine="0"/>
    </w:pPr>
    <w:rPr>
      <w:rFonts w:ascii="Arial" w:hAnsi="Arial" w:cs="Arial"/>
      <w:szCs w:val="20"/>
    </w:rPr>
  </w:style>
  <w:style w:type="paragraph" w:customStyle="1" w:styleId="a1">
    <w:name w:val="Нумерованный список (тбл)"/>
    <w:basedOn w:val="ac"/>
    <w:rsid w:val="005147FC"/>
    <w:pPr>
      <w:numPr>
        <w:numId w:val="12"/>
      </w:numPr>
      <w:spacing w:before="40" w:after="120" w:line="240" w:lineRule="auto"/>
      <w:jc w:val="left"/>
    </w:pPr>
    <w:rPr>
      <w:bCs/>
      <w:sz w:val="22"/>
      <w:szCs w:val="18"/>
    </w:rPr>
  </w:style>
  <w:style w:type="character" w:customStyle="1" w:styleId="aff9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f8"/>
    <w:uiPriority w:val="34"/>
    <w:locked/>
    <w:rsid w:val="005147FC"/>
    <w:rPr>
      <w:sz w:val="24"/>
      <w:szCs w:val="24"/>
    </w:rPr>
  </w:style>
  <w:style w:type="paragraph" w:customStyle="1" w:styleId="affb">
    <w:name w:val="Обычный_"/>
    <w:basedOn w:val="ac"/>
    <w:rsid w:val="001D75C9"/>
    <w:pPr>
      <w:tabs>
        <w:tab w:val="left" w:pos="1440"/>
      </w:tabs>
      <w:spacing w:before="120"/>
      <w:ind w:firstLine="720"/>
    </w:pPr>
    <w:rPr>
      <w:szCs w:val="20"/>
    </w:rPr>
  </w:style>
  <w:style w:type="table" w:styleId="affc">
    <w:name w:val="Table Grid"/>
    <w:basedOn w:val="ae"/>
    <w:rsid w:val="0019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Нижний колонтитул Знак"/>
    <w:basedOn w:val="ad"/>
    <w:link w:val="afa"/>
    <w:uiPriority w:val="99"/>
    <w:rsid w:val="006C3620"/>
    <w:rPr>
      <w:sz w:val="24"/>
    </w:rPr>
  </w:style>
  <w:style w:type="character" w:customStyle="1" w:styleId="af9">
    <w:name w:val="Основной текст с отступом Знак"/>
    <w:aliases w:val="Нумерованный список !! Знак,Основной текст 1 Знак"/>
    <w:basedOn w:val="ad"/>
    <w:link w:val="af8"/>
    <w:rsid w:val="00C73DD2"/>
    <w:rPr>
      <w:sz w:val="24"/>
      <w:szCs w:val="24"/>
    </w:rPr>
  </w:style>
  <w:style w:type="paragraph" w:styleId="28">
    <w:name w:val="envelope return"/>
    <w:basedOn w:val="ac"/>
    <w:rsid w:val="00496545"/>
    <w:pPr>
      <w:spacing w:after="60" w:line="240" w:lineRule="auto"/>
      <w:ind w:firstLine="0"/>
    </w:pPr>
    <w:rPr>
      <w:rFonts w:ascii="Arial" w:hAnsi="Arial" w:cs="Arial"/>
      <w:sz w:val="20"/>
      <w:szCs w:val="20"/>
    </w:rPr>
  </w:style>
  <w:style w:type="character" w:customStyle="1" w:styleId="afd">
    <w:name w:val="Верхний колонтитул Знак"/>
    <w:basedOn w:val="ad"/>
    <w:link w:val="afc"/>
    <w:rsid w:val="00B4513B"/>
    <w:rPr>
      <w:sz w:val="24"/>
      <w:szCs w:val="24"/>
    </w:rPr>
  </w:style>
  <w:style w:type="character" w:customStyle="1" w:styleId="14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3"/>
    <w:rsid w:val="00B97A27"/>
    <w:rPr>
      <w:rFonts w:cs="Arial"/>
      <w:b/>
      <w:bCs/>
      <w:caps/>
      <w:kern w:val="32"/>
      <w:sz w:val="28"/>
      <w:szCs w:val="32"/>
    </w:rPr>
  </w:style>
  <w:style w:type="paragraph" w:customStyle="1" w:styleId="2TimesNewRoman0">
    <w:name w:val="Стиль Заголовок 2 + Times New Roman По ширине Перед:  0 пт После..."/>
    <w:basedOn w:val="24"/>
    <w:rsid w:val="00B97A27"/>
    <w:rPr>
      <w:rFonts w:ascii="Times New Roman Полужирный" w:hAnsi="Times New Roman Полужирный"/>
      <w:iCs/>
      <w:szCs w:val="28"/>
      <w:lang w:val="en-US" w:eastAsia="en-US"/>
    </w:rPr>
  </w:style>
  <w:style w:type="paragraph" w:styleId="affd">
    <w:name w:val="Revision"/>
    <w:hidden/>
    <w:uiPriority w:val="99"/>
    <w:semiHidden/>
    <w:rsid w:val="00E9529F"/>
    <w:rPr>
      <w:sz w:val="24"/>
      <w:szCs w:val="24"/>
    </w:rPr>
  </w:style>
  <w:style w:type="paragraph" w:styleId="22">
    <w:name w:val="Body Text 2"/>
    <w:basedOn w:val="ac"/>
    <w:link w:val="29"/>
    <w:rsid w:val="00E9529F"/>
    <w:pPr>
      <w:numPr>
        <w:ilvl w:val="1"/>
        <w:numId w:val="13"/>
      </w:numPr>
      <w:spacing w:after="60" w:line="240" w:lineRule="auto"/>
    </w:pPr>
    <w:rPr>
      <w:szCs w:val="20"/>
      <w:lang w:val="x-none" w:eastAsia="x-none"/>
    </w:rPr>
  </w:style>
  <w:style w:type="character" w:customStyle="1" w:styleId="29">
    <w:name w:val="Основной текст 2 Знак"/>
    <w:basedOn w:val="ad"/>
    <w:link w:val="22"/>
    <w:rsid w:val="00E9529F"/>
    <w:rPr>
      <w:sz w:val="24"/>
      <w:lang w:val="x-none" w:eastAsia="x-none"/>
    </w:rPr>
  </w:style>
  <w:style w:type="paragraph" w:customStyle="1" w:styleId="a0">
    <w:name w:val="Условия контракта"/>
    <w:basedOn w:val="ac"/>
    <w:semiHidden/>
    <w:rsid w:val="00E9529F"/>
    <w:pPr>
      <w:numPr>
        <w:numId w:val="13"/>
      </w:numPr>
      <w:spacing w:before="240" w:after="120" w:line="240" w:lineRule="auto"/>
    </w:pPr>
    <w:rPr>
      <w:b/>
      <w:szCs w:val="20"/>
    </w:rPr>
  </w:style>
  <w:style w:type="character" w:customStyle="1" w:styleId="aff4">
    <w:name w:val="Текст примечания Знак"/>
    <w:link w:val="aff3"/>
    <w:locked/>
    <w:rsid w:val="00E9529F"/>
  </w:style>
  <w:style w:type="paragraph" w:customStyle="1" w:styleId="1">
    <w:name w:val="Нумерованный список 1"/>
    <w:basedOn w:val="ac"/>
    <w:rsid w:val="009E463D"/>
    <w:pPr>
      <w:numPr>
        <w:ilvl w:val="1"/>
        <w:numId w:val="14"/>
      </w:numPr>
      <w:tabs>
        <w:tab w:val="clear" w:pos="1440"/>
        <w:tab w:val="num" w:pos="1134"/>
      </w:tabs>
      <w:ind w:left="1134" w:hanging="414"/>
    </w:pPr>
  </w:style>
  <w:style w:type="paragraph" w:customStyle="1" w:styleId="affe">
    <w:name w:val="Ном_таб"/>
    <w:basedOn w:val="ac"/>
    <w:rsid w:val="009E463D"/>
    <w:pPr>
      <w:spacing w:line="240" w:lineRule="auto"/>
      <w:ind w:left="75" w:firstLine="0"/>
      <w:jc w:val="center"/>
    </w:pPr>
    <w:rPr>
      <w:szCs w:val="20"/>
      <w:lang w:val="en-US"/>
    </w:rPr>
  </w:style>
  <w:style w:type="character" w:customStyle="1" w:styleId="aff1">
    <w:name w:val="Текст выноски Знак"/>
    <w:basedOn w:val="ad"/>
    <w:link w:val="aff0"/>
    <w:rsid w:val="009E463D"/>
    <w:rPr>
      <w:rFonts w:ascii="Tahoma" w:hAnsi="Tahoma" w:cs="Tahoma"/>
      <w:sz w:val="16"/>
      <w:szCs w:val="16"/>
    </w:rPr>
  </w:style>
  <w:style w:type="paragraph" w:customStyle="1" w:styleId="TEXT1">
    <w:name w:val="TEXT1"/>
    <w:basedOn w:val="ac"/>
    <w:link w:val="TEXT10"/>
    <w:rsid w:val="009E463D"/>
    <w:pPr>
      <w:ind w:firstLine="720"/>
    </w:pPr>
    <w:rPr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9E463D"/>
    <w:rPr>
      <w:sz w:val="28"/>
      <w:lang w:val="en-US" w:eastAsia="en-US"/>
    </w:rPr>
  </w:style>
  <w:style w:type="character" w:customStyle="1" w:styleId="25">
    <w:name w:val="Заголовок 2 Знак"/>
    <w:aliases w:val="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,H2 Знак1 Знак"/>
    <w:basedOn w:val="ad"/>
    <w:link w:val="24"/>
    <w:rsid w:val="009E463D"/>
    <w:rPr>
      <w:b/>
      <w:bCs/>
      <w:sz w:val="28"/>
      <w:szCs w:val="24"/>
    </w:rPr>
  </w:style>
  <w:style w:type="character" w:customStyle="1" w:styleId="32">
    <w:name w:val="Заголовок 3 Знак"/>
    <w:aliases w:val="H3 Знак"/>
    <w:basedOn w:val="ad"/>
    <w:link w:val="30"/>
    <w:rsid w:val="009E463D"/>
    <w:rPr>
      <w:b/>
      <w:bCs/>
      <w:sz w:val="24"/>
      <w:szCs w:val="24"/>
    </w:rPr>
  </w:style>
  <w:style w:type="paragraph" w:customStyle="1" w:styleId="aa">
    <w:name w:val="Обычный маркированный"/>
    <w:basedOn w:val="ac"/>
    <w:link w:val="afff"/>
    <w:uiPriority w:val="99"/>
    <w:qFormat/>
    <w:rsid w:val="009E463D"/>
    <w:pPr>
      <w:numPr>
        <w:numId w:val="15"/>
      </w:numPr>
      <w:spacing w:after="200" w:line="276" w:lineRule="auto"/>
    </w:pPr>
    <w:rPr>
      <w:szCs w:val="22"/>
      <w:lang w:val="x-none" w:eastAsia="en-US"/>
    </w:rPr>
  </w:style>
  <w:style w:type="paragraph" w:customStyle="1" w:styleId="2-">
    <w:name w:val="Обычный маркированный 2-ой уровень"/>
    <w:basedOn w:val="aa"/>
    <w:uiPriority w:val="99"/>
    <w:qFormat/>
    <w:rsid w:val="009E463D"/>
    <w:pPr>
      <w:numPr>
        <w:ilvl w:val="1"/>
      </w:numPr>
      <w:tabs>
        <w:tab w:val="num" w:pos="643"/>
        <w:tab w:val="num" w:pos="1440"/>
      </w:tabs>
    </w:pPr>
  </w:style>
  <w:style w:type="paragraph" w:styleId="34">
    <w:name w:val="Body Text 3"/>
    <w:basedOn w:val="ac"/>
    <w:link w:val="35"/>
    <w:rsid w:val="009E463D"/>
    <w:pPr>
      <w:spacing w:after="120"/>
      <w:ind w:firstLine="0"/>
      <w:jc w:val="left"/>
    </w:pPr>
    <w:rPr>
      <w:sz w:val="16"/>
      <w:szCs w:val="16"/>
    </w:rPr>
  </w:style>
  <w:style w:type="character" w:customStyle="1" w:styleId="35">
    <w:name w:val="Основной текст 3 Знак"/>
    <w:basedOn w:val="ad"/>
    <w:link w:val="34"/>
    <w:rsid w:val="009E463D"/>
    <w:rPr>
      <w:sz w:val="16"/>
      <w:szCs w:val="16"/>
    </w:rPr>
  </w:style>
  <w:style w:type="paragraph" w:customStyle="1" w:styleId="23">
    <w:name w:val="Нумерованный список 2 (тбл)"/>
    <w:basedOn w:val="ac"/>
    <w:rsid w:val="009E463D"/>
    <w:pPr>
      <w:numPr>
        <w:numId w:val="16"/>
      </w:numPr>
      <w:spacing w:before="40" w:after="80" w:line="240" w:lineRule="auto"/>
      <w:jc w:val="left"/>
    </w:pPr>
    <w:rPr>
      <w:sz w:val="22"/>
      <w:szCs w:val="20"/>
    </w:rPr>
  </w:style>
  <w:style w:type="character" w:customStyle="1" w:styleId="aff6">
    <w:name w:val="Тема примечания Знак"/>
    <w:basedOn w:val="aff4"/>
    <w:link w:val="aff5"/>
    <w:semiHidden/>
    <w:rsid w:val="009E463D"/>
    <w:rPr>
      <w:b/>
      <w:bCs/>
    </w:rPr>
  </w:style>
  <w:style w:type="paragraph" w:styleId="2">
    <w:name w:val="List Number 2"/>
    <w:basedOn w:val="ac"/>
    <w:uiPriority w:val="99"/>
    <w:rsid w:val="009E463D"/>
    <w:pPr>
      <w:numPr>
        <w:numId w:val="17"/>
      </w:numPr>
      <w:spacing w:after="60" w:line="240" w:lineRule="auto"/>
    </w:pPr>
    <w:rPr>
      <w:szCs w:val="20"/>
    </w:rPr>
  </w:style>
  <w:style w:type="paragraph" w:customStyle="1" w:styleId="afff0">
    <w:name w:val="Íîðìàëüíûé"/>
    <w:semiHidden/>
    <w:rsid w:val="009E463D"/>
    <w:rPr>
      <w:rFonts w:ascii="Courier" w:hAnsi="Courier"/>
      <w:sz w:val="24"/>
      <w:lang w:val="en-GB"/>
    </w:rPr>
  </w:style>
  <w:style w:type="paragraph" w:styleId="20">
    <w:name w:val="List Bullet 2"/>
    <w:basedOn w:val="ac"/>
    <w:autoRedefine/>
    <w:rsid w:val="009E463D"/>
    <w:pPr>
      <w:numPr>
        <w:numId w:val="18"/>
      </w:numPr>
      <w:spacing w:after="60" w:line="240" w:lineRule="auto"/>
    </w:pPr>
    <w:rPr>
      <w:szCs w:val="20"/>
    </w:rPr>
  </w:style>
  <w:style w:type="paragraph" w:styleId="afff1">
    <w:name w:val="Normal (Web)"/>
    <w:basedOn w:val="ac"/>
    <w:uiPriority w:val="99"/>
    <w:unhideWhenUsed/>
    <w:rsid w:val="00712916"/>
    <w:pPr>
      <w:spacing w:before="100" w:beforeAutospacing="1" w:after="100" w:afterAutospacing="1" w:line="240" w:lineRule="auto"/>
      <w:ind w:firstLine="0"/>
      <w:jc w:val="left"/>
    </w:pPr>
    <w:rPr>
      <w:color w:val="000000"/>
    </w:rPr>
  </w:style>
  <w:style w:type="paragraph" w:styleId="36">
    <w:name w:val="Body Text Indent 3"/>
    <w:basedOn w:val="ac"/>
    <w:link w:val="37"/>
    <w:rsid w:val="009667E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d"/>
    <w:link w:val="36"/>
    <w:rsid w:val="009667E2"/>
    <w:rPr>
      <w:sz w:val="16"/>
      <w:szCs w:val="16"/>
    </w:rPr>
  </w:style>
  <w:style w:type="character" w:customStyle="1" w:styleId="apple-converted-space">
    <w:name w:val="apple-converted-space"/>
    <w:basedOn w:val="ad"/>
    <w:rsid w:val="006B1895"/>
  </w:style>
  <w:style w:type="paragraph" w:customStyle="1" w:styleId="afff2">
    <w:name w:val="Текст документа Знак"/>
    <w:basedOn w:val="ac"/>
    <w:link w:val="afff3"/>
    <w:rsid w:val="005801A5"/>
    <w:pPr>
      <w:ind w:firstLine="720"/>
    </w:pPr>
    <w:rPr>
      <w:lang w:val="x-none"/>
    </w:rPr>
  </w:style>
  <w:style w:type="character" w:customStyle="1" w:styleId="afff3">
    <w:name w:val="Текст документа Знак Знак"/>
    <w:link w:val="afff2"/>
    <w:rsid w:val="005801A5"/>
    <w:rPr>
      <w:sz w:val="24"/>
      <w:szCs w:val="24"/>
      <w:lang w:val="x-none"/>
    </w:rPr>
  </w:style>
  <w:style w:type="paragraph" w:customStyle="1" w:styleId="afff4">
    <w:name w:val="Текст таблицы"/>
    <w:basedOn w:val="ac"/>
    <w:rsid w:val="001802DC"/>
    <w:pPr>
      <w:spacing w:before="120" w:after="120" w:line="240" w:lineRule="auto"/>
      <w:ind w:firstLine="0"/>
    </w:pPr>
    <w:rPr>
      <w:sz w:val="22"/>
      <w:szCs w:val="22"/>
    </w:rPr>
  </w:style>
  <w:style w:type="paragraph" w:customStyle="1" w:styleId="afff5">
    <w:name w:val="Заголовок таблицы"/>
    <w:basedOn w:val="afff4"/>
    <w:rsid w:val="001802DC"/>
    <w:pPr>
      <w:jc w:val="center"/>
    </w:pPr>
    <w:rPr>
      <w:b/>
    </w:rPr>
  </w:style>
  <w:style w:type="paragraph" w:customStyle="1" w:styleId="a7">
    <w:name w:val="нумерованный табличный"/>
    <w:basedOn w:val="afff2"/>
    <w:rsid w:val="00FD4877"/>
    <w:pPr>
      <w:numPr>
        <w:numId w:val="25"/>
      </w:numPr>
      <w:spacing w:line="240" w:lineRule="auto"/>
    </w:pPr>
    <w:rPr>
      <w:sz w:val="20"/>
      <w:lang w:val="ru-RU"/>
    </w:rPr>
  </w:style>
  <w:style w:type="character" w:customStyle="1" w:styleId="afff">
    <w:name w:val="Обычный маркированный Знак"/>
    <w:link w:val="aa"/>
    <w:uiPriority w:val="99"/>
    <w:rsid w:val="00851750"/>
    <w:rPr>
      <w:sz w:val="24"/>
      <w:szCs w:val="22"/>
      <w:lang w:val="x-none" w:eastAsia="en-US"/>
    </w:rPr>
  </w:style>
  <w:style w:type="paragraph" w:customStyle="1" w:styleId="21">
    <w:name w:val="уровень2"/>
    <w:basedOn w:val="ac"/>
    <w:rsid w:val="0027227A"/>
    <w:pPr>
      <w:numPr>
        <w:ilvl w:val="1"/>
        <w:numId w:val="26"/>
      </w:numPr>
      <w:spacing w:before="60" w:line="240" w:lineRule="auto"/>
      <w:jc w:val="left"/>
    </w:pPr>
    <w:rPr>
      <w:szCs w:val="20"/>
    </w:rPr>
  </w:style>
  <w:style w:type="paragraph" w:customStyle="1" w:styleId="3">
    <w:name w:val="Уровень3"/>
    <w:basedOn w:val="ac"/>
    <w:rsid w:val="0027227A"/>
    <w:pPr>
      <w:numPr>
        <w:ilvl w:val="2"/>
        <w:numId w:val="26"/>
      </w:numPr>
      <w:spacing w:before="60" w:line="240" w:lineRule="auto"/>
      <w:jc w:val="left"/>
    </w:pPr>
    <w:rPr>
      <w:szCs w:val="20"/>
    </w:rPr>
  </w:style>
  <w:style w:type="paragraph" w:customStyle="1" w:styleId="10">
    <w:name w:val="Список уровень1"/>
    <w:basedOn w:val="ac"/>
    <w:rsid w:val="0027227A"/>
    <w:pPr>
      <w:numPr>
        <w:numId w:val="26"/>
      </w:numPr>
      <w:spacing w:before="60" w:line="240" w:lineRule="auto"/>
      <w:jc w:val="left"/>
    </w:pPr>
    <w:rPr>
      <w:szCs w:val="20"/>
    </w:rPr>
  </w:style>
  <w:style w:type="paragraph" w:customStyle="1" w:styleId="1a">
    <w:name w:val="Обычный 1"/>
    <w:basedOn w:val="ac"/>
    <w:link w:val="1b"/>
    <w:rsid w:val="0027227A"/>
    <w:pPr>
      <w:spacing w:before="60" w:after="60"/>
      <w:ind w:firstLine="709"/>
    </w:pPr>
    <w:rPr>
      <w:szCs w:val="20"/>
      <w:lang w:val="x-none"/>
    </w:rPr>
  </w:style>
  <w:style w:type="character" w:customStyle="1" w:styleId="1b">
    <w:name w:val="Обычный 1 Знак"/>
    <w:link w:val="1a"/>
    <w:locked/>
    <w:rsid w:val="0027227A"/>
    <w:rPr>
      <w:sz w:val="24"/>
      <w:lang w:val="x-none"/>
    </w:rPr>
  </w:style>
  <w:style w:type="paragraph" w:customStyle="1" w:styleId="afff6">
    <w:name w:val="ГС_Основной_текст"/>
    <w:link w:val="afff7"/>
    <w:rsid w:val="0085205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852054"/>
    <w:rPr>
      <w:snapToGrid w:val="0"/>
      <w:sz w:val="24"/>
      <w:szCs w:val="24"/>
    </w:rPr>
  </w:style>
  <w:style w:type="paragraph" w:customStyle="1" w:styleId="a3">
    <w:name w:val="маркированный в таблице"/>
    <w:basedOn w:val="afff8"/>
    <w:rsid w:val="00852054"/>
    <w:pPr>
      <w:numPr>
        <w:numId w:val="27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9">
    <w:name w:val="Шапка таблицы"/>
    <w:basedOn w:val="ac"/>
    <w:qFormat/>
    <w:rsid w:val="00852054"/>
    <w:pPr>
      <w:keepNext/>
      <w:spacing w:before="60" w:after="60" w:line="240" w:lineRule="auto"/>
      <w:ind w:firstLine="0"/>
      <w:jc w:val="center"/>
    </w:pPr>
    <w:rPr>
      <w:rFonts w:cs="Calibri"/>
      <w:b/>
      <w:bCs/>
      <w:sz w:val="20"/>
      <w:szCs w:val="20"/>
      <w:lang w:eastAsia="en-US"/>
    </w:rPr>
  </w:style>
  <w:style w:type="paragraph" w:customStyle="1" w:styleId="2a">
    <w:name w:val="Строка таблицы 2"/>
    <w:basedOn w:val="ac"/>
    <w:qFormat/>
    <w:rsid w:val="00852054"/>
    <w:pPr>
      <w:keepLines/>
      <w:spacing w:before="60" w:after="60" w:line="240" w:lineRule="auto"/>
      <w:ind w:firstLine="0"/>
      <w:jc w:val="left"/>
    </w:pPr>
    <w:rPr>
      <w:sz w:val="20"/>
      <w:szCs w:val="20"/>
      <w:lang w:eastAsia="en-US"/>
    </w:rPr>
  </w:style>
  <w:style w:type="character" w:customStyle="1" w:styleId="afffa">
    <w:name w:val="_Полужирный"/>
    <w:basedOn w:val="ad"/>
    <w:uiPriority w:val="1"/>
    <w:qFormat/>
    <w:rsid w:val="00852054"/>
    <w:rPr>
      <w:b/>
    </w:rPr>
  </w:style>
  <w:style w:type="paragraph" w:styleId="afff8">
    <w:name w:val="Plain Text"/>
    <w:basedOn w:val="ac"/>
    <w:link w:val="afffb"/>
    <w:semiHidden/>
    <w:unhideWhenUsed/>
    <w:rsid w:val="0085205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b">
    <w:name w:val="Текст Знак"/>
    <w:basedOn w:val="ad"/>
    <w:link w:val="afff8"/>
    <w:semiHidden/>
    <w:rsid w:val="00852054"/>
    <w:rPr>
      <w:rFonts w:ascii="Consolas" w:hAnsi="Consolas"/>
      <w:sz w:val="21"/>
      <w:szCs w:val="21"/>
    </w:rPr>
  </w:style>
  <w:style w:type="paragraph" w:customStyle="1" w:styleId="a">
    <w:name w:val="ГС_Список_абв"/>
    <w:rsid w:val="00D31D19"/>
    <w:pPr>
      <w:numPr>
        <w:numId w:val="29"/>
      </w:numPr>
      <w:spacing w:after="60" w:line="360" w:lineRule="auto"/>
      <w:contextualSpacing/>
      <w:jc w:val="both"/>
    </w:pPr>
    <w:rPr>
      <w:sz w:val="24"/>
    </w:rPr>
  </w:style>
  <w:style w:type="paragraph" w:customStyle="1" w:styleId="a9">
    <w:name w:val="ГС_Список_марк"/>
    <w:rsid w:val="00D31D19"/>
    <w:pPr>
      <w:numPr>
        <w:numId w:val="30"/>
      </w:numPr>
      <w:spacing w:after="60" w:line="360" w:lineRule="auto"/>
      <w:jc w:val="both"/>
    </w:pPr>
    <w:rPr>
      <w:sz w:val="24"/>
    </w:rPr>
  </w:style>
  <w:style w:type="paragraph" w:customStyle="1" w:styleId="TableText">
    <w:name w:val="Table Text"/>
    <w:basedOn w:val="ac"/>
    <w:rsid w:val="00FF610C"/>
    <w:pPr>
      <w:keepLines/>
      <w:spacing w:before="60" w:after="60" w:line="300" w:lineRule="atLeast"/>
      <w:ind w:firstLine="0"/>
      <w:jc w:val="lef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afffc">
    <w:basedOn w:val="ac"/>
    <w:next w:val="af6"/>
    <w:link w:val="afffd"/>
    <w:qFormat/>
    <w:rsid w:val="00565787"/>
    <w:pPr>
      <w:spacing w:before="240" w:after="60"/>
      <w:ind w:firstLine="0"/>
      <w:jc w:val="center"/>
    </w:pPr>
    <w:rPr>
      <w:rFonts w:ascii="Arial" w:eastAsia="Times New Roman" w:hAnsi="Arial" w:cs="Arial"/>
      <w:b/>
      <w:bCs/>
      <w:caps/>
      <w:kern w:val="28"/>
      <w:sz w:val="32"/>
      <w:szCs w:val="32"/>
    </w:rPr>
  </w:style>
  <w:style w:type="character" w:customStyle="1" w:styleId="afffd">
    <w:name w:val="Название Знак"/>
    <w:link w:val="afffc"/>
    <w:rsid w:val="00565787"/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15">
    <w:name w:val="Текст документа Знак1"/>
    <w:link w:val="af1"/>
    <w:rsid w:val="00ED3122"/>
    <w:rPr>
      <w:sz w:val="24"/>
      <w:szCs w:val="24"/>
    </w:rPr>
  </w:style>
  <w:style w:type="paragraph" w:customStyle="1" w:styleId="a6">
    <w:name w:val="Обычный полужирный"/>
    <w:basedOn w:val="ac"/>
    <w:next w:val="ac"/>
    <w:rsid w:val="00ED3122"/>
    <w:pPr>
      <w:numPr>
        <w:numId w:val="45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 w:line="240" w:lineRule="auto"/>
      <w:ind w:left="0" w:firstLine="0"/>
    </w:pPr>
    <w:rPr>
      <w:rFonts w:ascii="Arial" w:eastAsia="Times New Roman" w:hAnsi="Arial"/>
      <w:b/>
      <w:sz w:val="20"/>
      <w:szCs w:val="20"/>
    </w:rPr>
  </w:style>
  <w:style w:type="paragraph" w:customStyle="1" w:styleId="a2">
    <w:name w:val="Алмаз"/>
    <w:basedOn w:val="ac"/>
    <w:qFormat/>
    <w:rsid w:val="000D798B"/>
    <w:pPr>
      <w:numPr>
        <w:numId w:val="452"/>
      </w:numPr>
      <w:tabs>
        <w:tab w:val="left" w:pos="567"/>
      </w:tabs>
      <w:spacing w:after="120" w:line="240" w:lineRule="auto"/>
      <w:ind w:left="755"/>
      <w:contextualSpacing/>
    </w:pPr>
    <w:rPr>
      <w:rFonts w:eastAsia="Times New Roman"/>
      <w:sz w:val="26"/>
      <w:szCs w:val="26"/>
    </w:rPr>
  </w:style>
  <w:style w:type="table" w:customStyle="1" w:styleId="-11">
    <w:name w:val="Таблица-сетка 1 светлая1"/>
    <w:basedOn w:val="ae"/>
    <w:uiPriority w:val="46"/>
    <w:rsid w:val="00C641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2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22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2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3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79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9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3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39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2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1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7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5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Internet_Protocol" TargetMode="Externa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Transmission_Control_Protocol" TargetMode="Externa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14" Type="http://schemas.openxmlformats.org/officeDocument/2006/relationships/header" Target="header2.xml"/><Relationship Id="rId22" Type="http://schemas.openxmlformats.org/officeDocument/2006/relationships/hyperlink" Target="http://www.microsoft.com/downloads/details.aspx?FamilyID=333325fd-ae52-4e35-b531-508d977d32a6&amp;displaylang=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089D9-3EB3-4543-A219-E6E6B5CC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18702</Words>
  <Characters>106608</Characters>
  <Application>Microsoft Office Word</Application>
  <DocSecurity>0</DocSecurity>
  <Lines>888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125060</CharactersWithSpaces>
  <SharedDoc>false</SharedDoc>
  <HLinks>
    <vt:vector size="114" baseType="variant">
      <vt:variant>
        <vt:i4>1769476</vt:i4>
      </vt:variant>
      <vt:variant>
        <vt:i4>120</vt:i4>
      </vt:variant>
      <vt:variant>
        <vt:i4>0</vt:i4>
      </vt:variant>
      <vt:variant>
        <vt:i4>5</vt:i4>
      </vt:variant>
      <vt:variant>
        <vt:lpwstr>http://www.microsoft.com/windowsserver2008/ru/ru/</vt:lpwstr>
      </vt:variant>
      <vt:variant>
        <vt:lpwstr/>
      </vt:variant>
      <vt:variant>
        <vt:i4>7077907</vt:i4>
      </vt:variant>
      <vt:variant>
        <vt:i4>117</vt:i4>
      </vt:variant>
      <vt:variant>
        <vt:i4>0</vt:i4>
      </vt:variant>
      <vt:variant>
        <vt:i4>5</vt:i4>
      </vt:variant>
      <vt:variant>
        <vt:lpwstr>http://www.iso.org/iso/catalogue_detail.htm?csnumber=27688</vt:lpwstr>
      </vt:variant>
      <vt:variant>
        <vt:lpwstr/>
      </vt:variant>
      <vt:variant>
        <vt:i4>7340079</vt:i4>
      </vt:variant>
      <vt:variant>
        <vt:i4>114</vt:i4>
      </vt:variant>
      <vt:variant>
        <vt:i4>0</vt:i4>
      </vt:variant>
      <vt:variant>
        <vt:i4>5</vt:i4>
      </vt:variant>
      <vt:variant>
        <vt:lpwstr>http://windows.microsoft.com/ru-RU/windows/home</vt:lpwstr>
      </vt:variant>
      <vt:variant>
        <vt:lpwstr/>
      </vt:variant>
      <vt:variant>
        <vt:i4>6488123</vt:i4>
      </vt:variant>
      <vt:variant>
        <vt:i4>111</vt:i4>
      </vt:variant>
      <vt:variant>
        <vt:i4>0</vt:i4>
      </vt:variant>
      <vt:variant>
        <vt:i4>5</vt:i4>
      </vt:variant>
      <vt:variant>
        <vt:lpwstr>http://windows.microsoft.com/ru-RU/windows/products/windows-xp</vt:lpwstr>
      </vt:variant>
      <vt:variant>
        <vt:lpwstr/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_Toc312145463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_Toc312145462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_Toc312145461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_Toc312145460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_Toc312145459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_Toc312145458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_Toc312145457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_Toc312145456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_Toc312145455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_Toc312145454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_Toc312145453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_Toc312145452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_Toc312145451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_Toc312145450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_Toc312145449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2018-11-15T13:02:00Z</dcterms:created>
  <dcterms:modified xsi:type="dcterms:W3CDTF">2018-11-20T08:20:00Z</dcterms:modified>
</cp:coreProperties>
</file>