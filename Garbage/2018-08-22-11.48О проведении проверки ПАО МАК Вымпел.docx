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C51FDF" w:rsidTr="005A4053">
        <w:trPr>
          <w:trHeight w:val="1411"/>
          <w:jc w:val="center"/>
        </w:trPr>
        <w:tc>
          <w:tcPr>
            <w:tcW w:w="2410" w:type="dxa"/>
          </w:tcPr>
          <w:p w:rsidR="00C51FDF" w:rsidRPr="003477F6" w:rsidRDefault="00C51FDF" w:rsidP="005A4053">
            <w:pPr>
              <w:pStyle w:val="a3"/>
              <w:rPr>
                <w:rFonts w:ascii="Times New Roman" w:hAnsi="Times New Roman"/>
                <w:caps/>
                <w:sz w:val="26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caps/>
                <w:sz w:val="26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371" w:type="dxa"/>
          </w:tcPr>
          <w:p w:rsidR="00C51FDF" w:rsidRDefault="00C51FDF" w:rsidP="005A4053">
            <w:pPr>
              <w:pStyle w:val="a3"/>
              <w:jc w:val="left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C51FDF" w:rsidRDefault="00C51FDF" w:rsidP="00C51FDF">
      <w:pPr>
        <w:pStyle w:val="2"/>
        <w:rPr>
          <w:sz w:val="26"/>
        </w:rPr>
      </w:pPr>
    </w:p>
    <w:p w:rsidR="00C51FDF" w:rsidRDefault="00C51FDF" w:rsidP="00C51FDF">
      <w:pPr>
        <w:rPr>
          <w:lang w:val="en-US"/>
        </w:rPr>
      </w:pPr>
    </w:p>
    <w:p w:rsidR="00C51FDF" w:rsidRDefault="002F2547" w:rsidP="00C51FDF">
      <w:pPr>
        <w:rPr>
          <w:lang w:val="en-US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110490</wp:posOffset>
                </wp:positionV>
                <wp:extent cx="800100" cy="342900"/>
                <wp:effectExtent l="0" t="0" r="0" b="381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1FDF" w:rsidRDefault="00C51FDF" w:rsidP="00C51FD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3pt;margin-top:8.7pt;width:63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" stroked="f">
                <v:textbox>
                  <w:txbxContent>
                    <w:p w:rsidR="00C51FDF" w:rsidRDefault="00C51FDF" w:rsidP="00C51FDF"/>
                  </w:txbxContent>
                </v:textbox>
              </v:shape>
            </w:pict>
          </mc:Fallback>
        </mc:AlternateContent>
      </w:r>
    </w:p>
    <w:p w:rsidR="00C51FDF" w:rsidRDefault="00C51FDF" w:rsidP="00C51FDF">
      <w:pPr>
        <w:rPr>
          <w:lang w:val="en-US"/>
        </w:rPr>
      </w:pPr>
    </w:p>
    <w:p w:rsidR="00C51FDF" w:rsidRDefault="00C51FDF" w:rsidP="00C51FDF">
      <w:pPr>
        <w:rPr>
          <w:lang w:val="en-US"/>
        </w:rPr>
      </w:pPr>
    </w:p>
    <w:p w:rsidR="00C51FDF" w:rsidRDefault="002F2547" w:rsidP="00C51FDF">
      <w:pPr>
        <w:rPr>
          <w:lang w:val="en-US"/>
        </w:rPr>
      </w:pPr>
      <w:r>
        <w:rPr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4192270" cy="40259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2270" cy="402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2F3E" w:rsidRPr="00A30A66" w:rsidRDefault="00F52F3E" w:rsidP="00F52F3E">
                            <w:pPr>
                              <w:jc w:val="bot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30A66">
                              <w:rPr>
                                <w:b/>
                                <w:sz w:val="28"/>
                                <w:szCs w:val="28"/>
                              </w:rPr>
                              <w:t>О проведении проверки ПАО «МАК «Вымпел»</w:t>
                            </w:r>
                          </w:p>
                          <w:p w:rsidR="00C51FDF" w:rsidRPr="00A30A66" w:rsidRDefault="00C51FDF" w:rsidP="00C51FDF">
                            <w:pPr>
                              <w:pStyle w:val="3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0;margin-top:6.55pt;width:330.1pt;height:31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" stroked="f">
                <v:textbox>
                  <w:txbxContent>
                    <w:p w:rsidR="00F52F3E" w:rsidRPr="00A30A66" w:rsidRDefault="00F52F3E" w:rsidP="00F52F3E">
                      <w:pPr>
                        <w:jc w:val="both"/>
                        <w:rPr>
                          <w:b/>
                          <w:sz w:val="28"/>
                          <w:szCs w:val="28"/>
                        </w:rPr>
                      </w:pPr>
                      <w:r w:rsidRPr="00A30A66">
                        <w:rPr>
                          <w:b/>
                          <w:sz w:val="28"/>
                          <w:szCs w:val="28"/>
                        </w:rPr>
                        <w:t>О проведении проверки ПАО «МАК «Вымпел»</w:t>
                      </w:r>
                    </w:p>
                    <w:p w:rsidR="00C51FDF" w:rsidRPr="00A30A66" w:rsidRDefault="00C51FDF" w:rsidP="00C51FDF">
                      <w:pPr>
                        <w:pStyle w:val="3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51FDF" w:rsidRDefault="00C51FDF" w:rsidP="00C51FDF">
      <w:pPr>
        <w:jc w:val="both"/>
        <w:rPr>
          <w:sz w:val="26"/>
          <w:u w:val="single"/>
          <w:lang w:val="en-US"/>
        </w:rPr>
      </w:pPr>
    </w:p>
    <w:p w:rsidR="00C51FDF" w:rsidRDefault="00C51FDF" w:rsidP="00C51FDF">
      <w:pPr>
        <w:jc w:val="both"/>
        <w:rPr>
          <w:sz w:val="26"/>
          <w:u w:val="single"/>
          <w:lang w:val="en-US"/>
        </w:rPr>
      </w:pPr>
    </w:p>
    <w:p w:rsidR="00C51FDF" w:rsidRPr="003A6A6F" w:rsidRDefault="00C51FDF" w:rsidP="00C51FDF">
      <w:pPr>
        <w:jc w:val="both"/>
        <w:rPr>
          <w:u w:val="single"/>
          <w:lang w:val="en-US"/>
        </w:rPr>
      </w:pPr>
    </w:p>
    <w:p w:rsidR="00F52F3E" w:rsidRPr="00A30A66" w:rsidRDefault="00F52F3E" w:rsidP="00F52F3E">
      <w:pPr>
        <w:ind w:firstLine="709"/>
        <w:jc w:val="both"/>
        <w:rPr>
          <w:sz w:val="26"/>
          <w:szCs w:val="26"/>
        </w:rPr>
      </w:pPr>
      <w:r w:rsidRPr="00A30A66">
        <w:rPr>
          <w:sz w:val="26"/>
          <w:szCs w:val="26"/>
        </w:rPr>
        <w:t>В соответствии со Сводным планом проверок в Концерне и дочерних обществах на 2018 год с целью подготовки предложений по восстановлению научного потенциала и сохранению системообразующей роли ПАО «МАК «Вымпел» в создании и совершенствовании систем ракетно-космической обороны</w:t>
      </w:r>
    </w:p>
    <w:p w:rsidR="00F52F3E" w:rsidRPr="00A30A66" w:rsidRDefault="00F52F3E" w:rsidP="00F52F3E">
      <w:pPr>
        <w:ind w:firstLine="709"/>
        <w:jc w:val="both"/>
        <w:rPr>
          <w:sz w:val="26"/>
          <w:szCs w:val="26"/>
        </w:rPr>
      </w:pPr>
      <w:r w:rsidRPr="00A30A66">
        <w:rPr>
          <w:sz w:val="26"/>
          <w:szCs w:val="26"/>
        </w:rPr>
        <w:t>П Р И К А З Ы В А Ю:</w:t>
      </w:r>
    </w:p>
    <w:p w:rsidR="00F52F3E" w:rsidRPr="00A30A66" w:rsidRDefault="00F52F3E" w:rsidP="00F52F3E">
      <w:pPr>
        <w:pStyle w:val="ac"/>
        <w:spacing w:after="0" w:line="240" w:lineRule="auto"/>
        <w:ind w:left="0"/>
        <w:jc w:val="both"/>
        <w:rPr>
          <w:sz w:val="26"/>
          <w:szCs w:val="26"/>
        </w:rPr>
      </w:pPr>
      <w:r w:rsidRPr="00A30A66">
        <w:rPr>
          <w:sz w:val="26"/>
          <w:szCs w:val="26"/>
        </w:rPr>
        <w:t>1. Провести в период с 5 по 16 февраля 2018 г. в ПАО «МАК Вымпел» проверку выполнения ежегодных заданий государственного оборонного заказа, финансово-хозяйственной деятельности и контрактов по военно-техническому сотрудничеству за период 2015–2017 гг. с выездом на предприятие.</w:t>
      </w:r>
    </w:p>
    <w:p w:rsidR="00F52F3E" w:rsidRPr="00A30A66" w:rsidRDefault="00F52F3E" w:rsidP="00F52F3E">
      <w:pPr>
        <w:pStyle w:val="ac"/>
        <w:spacing w:after="0" w:line="240" w:lineRule="auto"/>
        <w:ind w:left="0"/>
        <w:jc w:val="both"/>
        <w:rPr>
          <w:sz w:val="26"/>
          <w:szCs w:val="26"/>
        </w:rPr>
      </w:pPr>
      <w:r w:rsidRPr="00A30A66">
        <w:rPr>
          <w:sz w:val="26"/>
          <w:szCs w:val="26"/>
        </w:rPr>
        <w:t>2. Для проведения проверки создать комиссию в составе:</w:t>
      </w:r>
    </w:p>
    <w:p w:rsidR="00F52F3E" w:rsidRPr="00A30A66" w:rsidRDefault="00F52F3E" w:rsidP="00F52F3E">
      <w:pPr>
        <w:pStyle w:val="ac"/>
        <w:spacing w:after="0" w:line="240" w:lineRule="auto"/>
        <w:ind w:left="0"/>
        <w:jc w:val="both"/>
        <w:rPr>
          <w:sz w:val="26"/>
          <w:szCs w:val="26"/>
        </w:rPr>
      </w:pPr>
      <w:r w:rsidRPr="00A30A66">
        <w:rPr>
          <w:sz w:val="26"/>
          <w:szCs w:val="26"/>
        </w:rPr>
        <w:t>от службы внутреннего аудита:</w:t>
      </w:r>
    </w:p>
    <w:p w:rsidR="00F52F3E" w:rsidRPr="00A30A66" w:rsidRDefault="00F52F3E" w:rsidP="00F52F3E">
      <w:pPr>
        <w:pStyle w:val="ac"/>
        <w:spacing w:after="0" w:line="240" w:lineRule="auto"/>
        <w:ind w:left="0"/>
        <w:jc w:val="both"/>
        <w:rPr>
          <w:sz w:val="26"/>
          <w:szCs w:val="26"/>
        </w:rPr>
      </w:pPr>
      <w:r w:rsidRPr="00A30A66">
        <w:rPr>
          <w:sz w:val="26"/>
          <w:szCs w:val="26"/>
        </w:rPr>
        <w:t>начальник службы Коноплев В. Н. (председатель комиссии);</w:t>
      </w:r>
    </w:p>
    <w:p w:rsidR="00F52F3E" w:rsidRPr="00A30A66" w:rsidRDefault="00F52F3E" w:rsidP="00F52F3E">
      <w:pPr>
        <w:pStyle w:val="ac"/>
        <w:spacing w:after="0" w:line="240" w:lineRule="auto"/>
        <w:ind w:left="0"/>
        <w:jc w:val="both"/>
        <w:rPr>
          <w:del w:id="1" w:author="Конышкина Юлия Владимировна" w:date="2018-08-22T14:12:00Z"/>
          <w:sz w:val="26"/>
          <w:szCs w:val="26"/>
        </w:rPr>
      </w:pPr>
      <w:del w:id="2" w:author="Конышкина Юлия Владимировна" w:date="2018-08-22T14:12:00Z">
        <w:r w:rsidRPr="00A30A66">
          <w:rPr>
            <w:sz w:val="26"/>
            <w:szCs w:val="26"/>
          </w:rPr>
          <w:delText>заместитель начальника службы Трофимов В. Н.;</w:delText>
        </w:r>
      </w:del>
    </w:p>
    <w:p w:rsidR="00F52F3E" w:rsidRPr="00A30A66" w:rsidRDefault="00F52F3E" w:rsidP="00F52F3E">
      <w:pPr>
        <w:pStyle w:val="ac"/>
        <w:spacing w:after="0" w:line="240" w:lineRule="auto"/>
        <w:ind w:left="0"/>
        <w:jc w:val="both"/>
        <w:rPr>
          <w:del w:id="3" w:author="Конышкина Юлия Владимировна" w:date="2018-08-22T14:12:00Z"/>
          <w:sz w:val="26"/>
          <w:szCs w:val="26"/>
        </w:rPr>
      </w:pPr>
      <w:del w:id="4" w:author="Конышкина Юлия Владимировна" w:date="2018-08-22T14:12:00Z">
        <w:r w:rsidRPr="00A30A66">
          <w:rPr>
            <w:sz w:val="26"/>
            <w:szCs w:val="26"/>
          </w:rPr>
          <w:delText xml:space="preserve">главный внутренний аудитор </w:delText>
        </w:r>
        <w:proofErr w:type="spellStart"/>
        <w:r w:rsidRPr="00A30A66">
          <w:rPr>
            <w:sz w:val="26"/>
            <w:szCs w:val="26"/>
          </w:rPr>
          <w:delText>Бахметов</w:delText>
        </w:r>
        <w:proofErr w:type="spellEnd"/>
        <w:r w:rsidRPr="00A30A66">
          <w:rPr>
            <w:sz w:val="26"/>
            <w:szCs w:val="26"/>
          </w:rPr>
          <w:delText> А. С.;</w:delText>
        </w:r>
      </w:del>
    </w:p>
    <w:p w:rsidR="00F52F3E" w:rsidRPr="00A30A66" w:rsidRDefault="00F52F3E" w:rsidP="00F52F3E">
      <w:pPr>
        <w:pStyle w:val="ac"/>
        <w:spacing w:after="0" w:line="240" w:lineRule="auto"/>
        <w:ind w:left="0"/>
        <w:jc w:val="both"/>
        <w:rPr>
          <w:del w:id="5" w:author="Конышкина Юлия Владимировна" w:date="2018-08-22T14:12:00Z"/>
          <w:sz w:val="26"/>
          <w:szCs w:val="26"/>
        </w:rPr>
      </w:pPr>
      <w:del w:id="6" w:author="Конышкина Юлия Владимировна" w:date="2018-08-22T14:12:00Z">
        <w:r w:rsidRPr="00A30A66">
          <w:rPr>
            <w:sz w:val="26"/>
            <w:szCs w:val="26"/>
          </w:rPr>
          <w:delText>главный внутренний аудитор Гребенщиков А. Б.;</w:delText>
        </w:r>
      </w:del>
    </w:p>
    <w:p w:rsidR="00F52F3E" w:rsidRPr="00A30A66" w:rsidRDefault="00F52F3E" w:rsidP="00F52F3E">
      <w:pPr>
        <w:pStyle w:val="ac"/>
        <w:spacing w:after="0" w:line="240" w:lineRule="auto"/>
        <w:ind w:left="0"/>
        <w:jc w:val="both"/>
        <w:rPr>
          <w:del w:id="7" w:author="Конышкина Юлия Владимировна" w:date="2018-08-22T14:12:00Z"/>
          <w:sz w:val="26"/>
          <w:szCs w:val="26"/>
        </w:rPr>
      </w:pPr>
      <w:del w:id="8" w:author="Конышкина Юлия Владимировна" w:date="2018-08-22T14:12:00Z">
        <w:r w:rsidRPr="00A30A66">
          <w:rPr>
            <w:sz w:val="26"/>
            <w:szCs w:val="26"/>
          </w:rPr>
          <w:delText>главный внутренний аудитор Московский А. А.;</w:delText>
        </w:r>
      </w:del>
    </w:p>
    <w:p w:rsidR="00F52F3E" w:rsidRPr="00A30A66" w:rsidRDefault="00F52F3E" w:rsidP="00F52F3E">
      <w:pPr>
        <w:pStyle w:val="ac"/>
        <w:spacing w:after="0" w:line="240" w:lineRule="auto"/>
        <w:ind w:left="0"/>
        <w:jc w:val="both"/>
        <w:rPr>
          <w:del w:id="9" w:author="Конышкина Юлия Владимировна" w:date="2018-08-22T14:12:00Z"/>
          <w:sz w:val="26"/>
          <w:szCs w:val="26"/>
        </w:rPr>
      </w:pPr>
      <w:del w:id="10" w:author="Конышкина Юлия Владимировна" w:date="2018-08-22T14:12:00Z">
        <w:r w:rsidRPr="00A30A66">
          <w:rPr>
            <w:sz w:val="26"/>
            <w:szCs w:val="26"/>
          </w:rPr>
          <w:delText>от аппарата генерального конструктора:</w:delText>
        </w:r>
      </w:del>
    </w:p>
    <w:p w:rsidR="00F52F3E" w:rsidRPr="00A30A66" w:rsidRDefault="00F52F3E" w:rsidP="00F52F3E">
      <w:pPr>
        <w:pStyle w:val="ac"/>
        <w:spacing w:after="0" w:line="240" w:lineRule="auto"/>
        <w:ind w:left="0"/>
        <w:jc w:val="both"/>
        <w:rPr>
          <w:del w:id="11" w:author="Конышкина Юлия Владимировна" w:date="2018-08-22T14:12:00Z"/>
          <w:sz w:val="26"/>
          <w:szCs w:val="26"/>
        </w:rPr>
      </w:pPr>
      <w:del w:id="12" w:author="Конышкина Юлия Владимировна" w:date="2018-08-22T14:12:00Z">
        <w:r w:rsidRPr="00A30A66">
          <w:rPr>
            <w:sz w:val="26"/>
            <w:szCs w:val="26"/>
          </w:rPr>
          <w:delText xml:space="preserve">заместитель генерального конструктора </w:delText>
        </w:r>
        <w:proofErr w:type="spellStart"/>
        <w:r w:rsidRPr="00A30A66">
          <w:rPr>
            <w:sz w:val="26"/>
            <w:szCs w:val="26"/>
          </w:rPr>
          <w:delText>Аношко</w:delText>
        </w:r>
        <w:proofErr w:type="spellEnd"/>
        <w:r w:rsidRPr="00A30A66">
          <w:rPr>
            <w:sz w:val="26"/>
            <w:szCs w:val="26"/>
          </w:rPr>
          <w:delText> Ю. Г.;</w:delText>
        </w:r>
      </w:del>
    </w:p>
    <w:p w:rsidR="00F52F3E" w:rsidRPr="00A30A66" w:rsidRDefault="00F52F3E" w:rsidP="00F52F3E">
      <w:pPr>
        <w:pStyle w:val="ac"/>
        <w:spacing w:after="0" w:line="240" w:lineRule="auto"/>
        <w:ind w:left="0"/>
        <w:jc w:val="both"/>
        <w:rPr>
          <w:sz w:val="26"/>
          <w:szCs w:val="26"/>
        </w:rPr>
      </w:pPr>
      <w:r w:rsidRPr="00A30A66">
        <w:rPr>
          <w:sz w:val="26"/>
          <w:szCs w:val="26"/>
        </w:rPr>
        <w:t>от аппарата генерального директора:</w:t>
      </w:r>
    </w:p>
    <w:p w:rsidR="00F52F3E" w:rsidRPr="00A30A66" w:rsidRDefault="00F52F3E" w:rsidP="00F52F3E">
      <w:pPr>
        <w:pStyle w:val="ac"/>
        <w:spacing w:after="0" w:line="240" w:lineRule="auto"/>
        <w:ind w:left="0"/>
        <w:jc w:val="both"/>
        <w:rPr>
          <w:sz w:val="26"/>
          <w:szCs w:val="26"/>
        </w:rPr>
      </w:pPr>
      <w:r w:rsidRPr="00A30A66">
        <w:rPr>
          <w:sz w:val="26"/>
          <w:szCs w:val="26"/>
        </w:rPr>
        <w:t>советник генерального директора по контролю за НИОКР Тюрин В. М.;</w:t>
      </w:r>
    </w:p>
    <w:p w:rsidR="00F52F3E" w:rsidRPr="00A30A66" w:rsidRDefault="00F52F3E" w:rsidP="00F52F3E">
      <w:pPr>
        <w:pStyle w:val="ac"/>
        <w:spacing w:after="0" w:line="240" w:lineRule="auto"/>
        <w:ind w:left="0"/>
        <w:jc w:val="both"/>
        <w:rPr>
          <w:sz w:val="26"/>
          <w:szCs w:val="26"/>
        </w:rPr>
      </w:pPr>
      <w:r w:rsidRPr="00A30A66">
        <w:rPr>
          <w:sz w:val="26"/>
          <w:szCs w:val="26"/>
        </w:rPr>
        <w:t>советник генерального директора по контролю за НИОКР Шевченко С. П.</w:t>
      </w:r>
    </w:p>
    <w:p w:rsidR="00F52F3E" w:rsidRPr="00A30A66" w:rsidRDefault="003C3B26" w:rsidP="00F52F3E">
      <w:pPr>
        <w:pStyle w:val="ac"/>
        <w:spacing w:after="0" w:line="240" w:lineRule="auto"/>
        <w:ind w:left="0"/>
        <w:jc w:val="both"/>
        <w:rPr>
          <w:sz w:val="26"/>
          <w:szCs w:val="26"/>
        </w:rPr>
      </w:pPr>
      <w:r w:rsidRPr="00A30A66">
        <w:rPr>
          <w:sz w:val="26"/>
          <w:szCs w:val="26"/>
        </w:rPr>
        <w:t>3</w:t>
      </w:r>
      <w:r w:rsidR="00F52F3E" w:rsidRPr="00A30A66">
        <w:rPr>
          <w:sz w:val="26"/>
          <w:szCs w:val="26"/>
        </w:rPr>
        <w:t>. Разрешить председателю комиссии при необходимости привлекать для участия в работе комиссии других работников Концерна и дочерних обществ (по согласованию).</w:t>
      </w:r>
    </w:p>
    <w:p w:rsidR="00F52F3E" w:rsidRPr="00A30A66" w:rsidRDefault="003C3B26" w:rsidP="00F52F3E">
      <w:pPr>
        <w:ind w:firstLine="709"/>
        <w:jc w:val="both"/>
        <w:rPr>
          <w:sz w:val="26"/>
          <w:szCs w:val="26"/>
        </w:rPr>
      </w:pPr>
      <w:r w:rsidRPr="00A30A66">
        <w:rPr>
          <w:sz w:val="26"/>
          <w:szCs w:val="26"/>
        </w:rPr>
        <w:t>4</w:t>
      </w:r>
      <w:r w:rsidR="00F52F3E" w:rsidRPr="00A30A66">
        <w:rPr>
          <w:sz w:val="26"/>
          <w:szCs w:val="26"/>
        </w:rPr>
        <w:t>. </w:t>
      </w:r>
      <w:r w:rsidR="000A2E95" w:rsidRPr="00A30A66">
        <w:rPr>
          <w:sz w:val="26"/>
          <w:szCs w:val="26"/>
        </w:rPr>
        <w:t>Президенту</w:t>
      </w:r>
      <w:r w:rsidR="00F52F3E" w:rsidRPr="00A30A66">
        <w:rPr>
          <w:sz w:val="26"/>
          <w:szCs w:val="26"/>
        </w:rPr>
        <w:t xml:space="preserve"> ПАО «МАК «Вымпел» оказать содействие в проведении проверки, обеспечить размещение и доступ членов комиссии к необходимым документам и информации.</w:t>
      </w:r>
    </w:p>
    <w:p w:rsidR="00F52F3E" w:rsidRPr="00A30A66" w:rsidRDefault="003C3B26" w:rsidP="00F52F3E">
      <w:pPr>
        <w:ind w:firstLine="709"/>
        <w:jc w:val="both"/>
        <w:rPr>
          <w:sz w:val="26"/>
          <w:szCs w:val="26"/>
        </w:rPr>
      </w:pPr>
      <w:r w:rsidRPr="00A30A66">
        <w:rPr>
          <w:sz w:val="26"/>
          <w:szCs w:val="26"/>
        </w:rPr>
        <w:t>5</w:t>
      </w:r>
      <w:r w:rsidR="00F52F3E" w:rsidRPr="00A30A66">
        <w:rPr>
          <w:sz w:val="26"/>
          <w:szCs w:val="26"/>
        </w:rPr>
        <w:t>. Директору департамента обеспечения деятельности Шпинь М. С. в период проверки обеспечить членов комиссии легковым автомобильным транспортом для поездки по маршруту Концерн – ПАО «МАК «Вымпел» и обратно.</w:t>
      </w:r>
    </w:p>
    <w:p w:rsidR="00F52F3E" w:rsidRPr="00A30A66" w:rsidRDefault="003C3B26" w:rsidP="00F52F3E">
      <w:pPr>
        <w:ind w:firstLine="709"/>
        <w:jc w:val="both"/>
        <w:rPr>
          <w:sz w:val="26"/>
          <w:szCs w:val="26"/>
        </w:rPr>
      </w:pPr>
      <w:r w:rsidRPr="00A30A66">
        <w:rPr>
          <w:sz w:val="26"/>
          <w:szCs w:val="26"/>
        </w:rPr>
        <w:t>6</w:t>
      </w:r>
      <w:r w:rsidR="00F52F3E" w:rsidRPr="00A30A66">
        <w:rPr>
          <w:sz w:val="26"/>
          <w:szCs w:val="26"/>
        </w:rPr>
        <w:t>. О результатах проверки доложить мне до 21.02.2018.</w:t>
      </w:r>
    </w:p>
    <w:p w:rsidR="00F52F3E" w:rsidRPr="00A30A66" w:rsidRDefault="003C3B26" w:rsidP="00F52F3E">
      <w:pPr>
        <w:ind w:firstLine="709"/>
        <w:jc w:val="both"/>
        <w:rPr>
          <w:sz w:val="26"/>
          <w:szCs w:val="26"/>
        </w:rPr>
      </w:pPr>
      <w:r w:rsidRPr="00A30A66">
        <w:rPr>
          <w:sz w:val="26"/>
          <w:szCs w:val="26"/>
        </w:rPr>
        <w:t>7</w:t>
      </w:r>
      <w:r w:rsidR="00F52F3E" w:rsidRPr="00A30A66">
        <w:rPr>
          <w:sz w:val="26"/>
          <w:szCs w:val="26"/>
        </w:rPr>
        <w:t>. Контроль за исполнением приказа оставляю за собой.</w:t>
      </w:r>
    </w:p>
    <w:p w:rsidR="00714EF3" w:rsidRPr="00A30A66" w:rsidRDefault="00714EF3" w:rsidP="00714EF3">
      <w:pPr>
        <w:ind w:firstLine="709"/>
        <w:jc w:val="both"/>
      </w:pPr>
    </w:p>
    <w:p w:rsidR="00714EF3" w:rsidRPr="00A30A66" w:rsidRDefault="00714EF3" w:rsidP="00714EF3">
      <w:pPr>
        <w:ind w:firstLine="709"/>
        <w:jc w:val="both"/>
      </w:pPr>
    </w:p>
    <w:p w:rsidR="00714EF3" w:rsidRPr="00A30A66" w:rsidRDefault="00714EF3" w:rsidP="00714EF3">
      <w:pPr>
        <w:ind w:firstLine="709"/>
        <w:jc w:val="both"/>
      </w:pPr>
    </w:p>
    <w:p w:rsidR="00714EF3" w:rsidRPr="00A30A66" w:rsidRDefault="00D77CD7" w:rsidP="00714EF3">
      <w:pPr>
        <w:pStyle w:val="a6"/>
        <w:ind w:firstLine="709"/>
        <w:rPr>
          <w:b/>
          <w:sz w:val="28"/>
        </w:rPr>
      </w:pPr>
      <w:r w:rsidRPr="00A30A66">
        <w:rPr>
          <w:b/>
          <w:sz w:val="28"/>
        </w:rPr>
        <w:t>Г</w:t>
      </w:r>
      <w:r w:rsidR="00714EF3" w:rsidRPr="00A30A66">
        <w:rPr>
          <w:b/>
          <w:sz w:val="28"/>
        </w:rPr>
        <w:t>енеральн</w:t>
      </w:r>
      <w:r w:rsidRPr="00A30A66">
        <w:rPr>
          <w:b/>
          <w:sz w:val="28"/>
        </w:rPr>
        <w:t>ый</w:t>
      </w:r>
      <w:r w:rsidR="00714EF3" w:rsidRPr="00A30A66">
        <w:rPr>
          <w:b/>
          <w:sz w:val="28"/>
        </w:rPr>
        <w:t xml:space="preserve"> директор</w:t>
      </w:r>
      <w:r w:rsidR="00714EF3" w:rsidRPr="00A30A66">
        <w:rPr>
          <w:b/>
          <w:sz w:val="28"/>
        </w:rPr>
        <w:tab/>
      </w:r>
      <w:r w:rsidR="00714EF3" w:rsidRPr="00A30A66">
        <w:rPr>
          <w:b/>
          <w:sz w:val="28"/>
        </w:rPr>
        <w:tab/>
      </w:r>
      <w:r w:rsidR="00714EF3" w:rsidRPr="00A30A66">
        <w:rPr>
          <w:b/>
          <w:sz w:val="28"/>
        </w:rPr>
        <w:tab/>
      </w:r>
      <w:r w:rsidR="00F52F3E" w:rsidRPr="00A30A66">
        <w:rPr>
          <w:b/>
          <w:sz w:val="28"/>
        </w:rPr>
        <w:tab/>
      </w:r>
      <w:r w:rsidR="00714EF3" w:rsidRPr="00A30A66">
        <w:rPr>
          <w:b/>
          <w:sz w:val="28"/>
        </w:rPr>
        <w:tab/>
      </w:r>
      <w:r w:rsidRPr="00A30A66">
        <w:rPr>
          <w:b/>
          <w:sz w:val="28"/>
        </w:rPr>
        <w:t>Я</w:t>
      </w:r>
      <w:r w:rsidR="00714EF3" w:rsidRPr="00A30A66">
        <w:rPr>
          <w:b/>
          <w:sz w:val="28"/>
        </w:rPr>
        <w:t>.</w:t>
      </w:r>
      <w:r w:rsidR="00714EF3" w:rsidRPr="00A30A66">
        <w:rPr>
          <w:b/>
          <w:sz w:val="28"/>
          <w:lang w:val="en-US"/>
        </w:rPr>
        <w:t> </w:t>
      </w:r>
      <w:r w:rsidRPr="00A30A66">
        <w:rPr>
          <w:b/>
          <w:sz w:val="28"/>
        </w:rPr>
        <w:t>В</w:t>
      </w:r>
      <w:r w:rsidR="00714EF3" w:rsidRPr="00A30A66">
        <w:rPr>
          <w:b/>
          <w:sz w:val="28"/>
        </w:rPr>
        <w:t>.</w:t>
      </w:r>
      <w:r w:rsidR="00714EF3" w:rsidRPr="00A30A66">
        <w:rPr>
          <w:b/>
          <w:sz w:val="28"/>
          <w:lang w:val="en-US"/>
        </w:rPr>
        <w:t> </w:t>
      </w:r>
      <w:r w:rsidR="00714EF3" w:rsidRPr="00A30A66">
        <w:rPr>
          <w:b/>
          <w:sz w:val="28"/>
        </w:rPr>
        <w:t>Н</w:t>
      </w:r>
      <w:r w:rsidRPr="00A30A66">
        <w:rPr>
          <w:b/>
          <w:sz w:val="28"/>
        </w:rPr>
        <w:t>овиков</w:t>
      </w:r>
    </w:p>
    <w:p w:rsidR="00175F69" w:rsidRPr="00A30A66" w:rsidRDefault="00175F69" w:rsidP="00A2545A">
      <w:pPr>
        <w:pStyle w:val="a6"/>
        <w:ind w:firstLine="709"/>
        <w:rPr>
          <w:sz w:val="28"/>
          <w:szCs w:val="28"/>
        </w:rPr>
      </w:pPr>
    </w:p>
    <w:p w:rsidR="005F1874" w:rsidRDefault="005F1874" w:rsidP="008B2105">
      <w:pPr>
        <w:pStyle w:val="4"/>
        <w:jc w:val="left"/>
        <w:rPr>
          <w:sz w:val="22"/>
          <w:szCs w:val="22"/>
        </w:rPr>
      </w:pPr>
    </w:p>
    <w:sectPr w:rsidR="005F1874" w:rsidSect="005A4053">
      <w:headerReference w:type="even" r:id="rId9"/>
      <w:headerReference w:type="default" r:id="rId10"/>
      <w:footerReference w:type="default" r:id="rId11"/>
      <w:pgSz w:w="11906" w:h="16838"/>
      <w:pgMar w:top="851" w:right="709" w:bottom="71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FED" w:rsidRDefault="00990FED">
      <w:r>
        <w:separator/>
      </w:r>
    </w:p>
  </w:endnote>
  <w:endnote w:type="continuationSeparator" w:id="0">
    <w:p w:rsidR="00990FED" w:rsidRDefault="00990FED">
      <w:r>
        <w:continuationSeparator/>
      </w:r>
    </w:p>
  </w:endnote>
  <w:endnote w:type="continuationNotice" w:id="1">
    <w:p w:rsidR="00A47A82" w:rsidRDefault="00A47A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053" w:rsidRDefault="002F2547">
    <w:r>
      <w:rPr>
        <w:noProof/>
      </w:rPr>
      <w:drawing>
        <wp:inline distT="0" distB="0" distL="0" distR="0" wp14:anchorId="4DF7DA74" wp14:editId="38847686">
          <wp:extent cx="5971540" cy="630555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1540" cy="630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A4053" w:rsidRDefault="005A405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FED" w:rsidRDefault="00990FED">
      <w:r>
        <w:separator/>
      </w:r>
    </w:p>
  </w:footnote>
  <w:footnote w:type="continuationSeparator" w:id="0">
    <w:p w:rsidR="00990FED" w:rsidRDefault="00990FED">
      <w:r>
        <w:continuationSeparator/>
      </w:r>
    </w:p>
  </w:footnote>
  <w:footnote w:type="continuationNotice" w:id="1">
    <w:p w:rsidR="00A47A82" w:rsidRDefault="00A47A8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053" w:rsidRDefault="005A4053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5A4053" w:rsidRDefault="005A405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053" w:rsidRDefault="005A4053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8B2105">
      <w:rPr>
        <w:rStyle w:val="a7"/>
        <w:noProof/>
      </w:rPr>
      <w:t>2</w:t>
    </w:r>
    <w:r>
      <w:rPr>
        <w:rStyle w:val="a7"/>
      </w:rPr>
      <w:fldChar w:fldCharType="end"/>
    </w:r>
  </w:p>
  <w:p w:rsidR="005A4053" w:rsidRDefault="005A4053">
    <w:pPr>
      <w:framePr w:w="2970" w:hSpace="180" w:wrap="around" w:vAnchor="text" w:hAnchor="page" w:x="736" w:y="-108"/>
      <w:jc w:val="center"/>
    </w:pPr>
  </w:p>
  <w:p w:rsidR="005A4053" w:rsidRDefault="005A405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130F4"/>
    <w:multiLevelType w:val="hybridMultilevel"/>
    <w:tmpl w:val="846CC960"/>
    <w:lvl w:ilvl="0" w:tplc="75361BE8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87609A"/>
    <w:multiLevelType w:val="hybridMultilevel"/>
    <w:tmpl w:val="7F58F2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4A1F5F"/>
    <w:multiLevelType w:val="hybridMultilevel"/>
    <w:tmpl w:val="74C4E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863A84"/>
    <w:multiLevelType w:val="multilevel"/>
    <w:tmpl w:val="B4D001A6"/>
    <w:lvl w:ilvl="0">
      <w:start w:val="1"/>
      <w:numFmt w:val="decimal"/>
      <w:lvlText w:val="%1."/>
      <w:lvlJc w:val="left"/>
      <w:pPr>
        <w:tabs>
          <w:tab w:val="num" w:pos="1275"/>
        </w:tabs>
        <w:ind w:left="1275" w:hanging="55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5">
    <w:nsid w:val="4A2E0CF0"/>
    <w:multiLevelType w:val="hybridMultilevel"/>
    <w:tmpl w:val="D8A603A4"/>
    <w:lvl w:ilvl="0" w:tplc="E30CDB34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6BF43BE5"/>
    <w:multiLevelType w:val="hybridMultilevel"/>
    <w:tmpl w:val="1F0208F0"/>
    <w:lvl w:ilvl="0" w:tplc="E30CDB34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3944D67"/>
    <w:multiLevelType w:val="hybridMultilevel"/>
    <w:tmpl w:val="28C69DF0"/>
    <w:lvl w:ilvl="0" w:tplc="002258C6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FDF"/>
    <w:rsid w:val="00065932"/>
    <w:rsid w:val="000A1439"/>
    <w:rsid w:val="000A2E95"/>
    <w:rsid w:val="000D3BBE"/>
    <w:rsid w:val="000E093E"/>
    <w:rsid w:val="000E7A06"/>
    <w:rsid w:val="000F13CF"/>
    <w:rsid w:val="00112985"/>
    <w:rsid w:val="001247BB"/>
    <w:rsid w:val="00175F69"/>
    <w:rsid w:val="0018417D"/>
    <w:rsid w:val="0019687F"/>
    <w:rsid w:val="001F79EB"/>
    <w:rsid w:val="00240356"/>
    <w:rsid w:val="002A6EA1"/>
    <w:rsid w:val="002F2547"/>
    <w:rsid w:val="002F543D"/>
    <w:rsid w:val="00303F30"/>
    <w:rsid w:val="0033367D"/>
    <w:rsid w:val="00351B68"/>
    <w:rsid w:val="00355617"/>
    <w:rsid w:val="003568D2"/>
    <w:rsid w:val="00385BFF"/>
    <w:rsid w:val="003A6A6F"/>
    <w:rsid w:val="003B7623"/>
    <w:rsid w:val="003B7F1E"/>
    <w:rsid w:val="003C3B26"/>
    <w:rsid w:val="003D6D7C"/>
    <w:rsid w:val="003E4525"/>
    <w:rsid w:val="003F13B0"/>
    <w:rsid w:val="0041061D"/>
    <w:rsid w:val="00446A79"/>
    <w:rsid w:val="00454CDA"/>
    <w:rsid w:val="00457408"/>
    <w:rsid w:val="00473619"/>
    <w:rsid w:val="00473C75"/>
    <w:rsid w:val="004B61C9"/>
    <w:rsid w:val="004D22B7"/>
    <w:rsid w:val="004E3B9F"/>
    <w:rsid w:val="0050661B"/>
    <w:rsid w:val="00523250"/>
    <w:rsid w:val="00534F45"/>
    <w:rsid w:val="005A4053"/>
    <w:rsid w:val="005A6034"/>
    <w:rsid w:val="005E00C4"/>
    <w:rsid w:val="005E48DD"/>
    <w:rsid w:val="005F1874"/>
    <w:rsid w:val="005F6B19"/>
    <w:rsid w:val="00600241"/>
    <w:rsid w:val="006476EF"/>
    <w:rsid w:val="006757B1"/>
    <w:rsid w:val="006D137F"/>
    <w:rsid w:val="006D34B6"/>
    <w:rsid w:val="006E6754"/>
    <w:rsid w:val="00714EF3"/>
    <w:rsid w:val="00726172"/>
    <w:rsid w:val="00754F97"/>
    <w:rsid w:val="007A5EAF"/>
    <w:rsid w:val="007C0764"/>
    <w:rsid w:val="007C23CF"/>
    <w:rsid w:val="007C5FE2"/>
    <w:rsid w:val="007E2FB0"/>
    <w:rsid w:val="007E5BC4"/>
    <w:rsid w:val="00830A0E"/>
    <w:rsid w:val="00897FDD"/>
    <w:rsid w:val="008B2105"/>
    <w:rsid w:val="008D06BD"/>
    <w:rsid w:val="008D3D28"/>
    <w:rsid w:val="008E4BF2"/>
    <w:rsid w:val="0090583C"/>
    <w:rsid w:val="00956659"/>
    <w:rsid w:val="00990FED"/>
    <w:rsid w:val="009F15E7"/>
    <w:rsid w:val="00A23E9C"/>
    <w:rsid w:val="00A2545A"/>
    <w:rsid w:val="00A254FE"/>
    <w:rsid w:val="00A30A66"/>
    <w:rsid w:val="00A47A82"/>
    <w:rsid w:val="00A71D5C"/>
    <w:rsid w:val="00A80710"/>
    <w:rsid w:val="00AA60F3"/>
    <w:rsid w:val="00AC1E14"/>
    <w:rsid w:val="00AD1AC7"/>
    <w:rsid w:val="00B1016D"/>
    <w:rsid w:val="00B155D6"/>
    <w:rsid w:val="00B355CD"/>
    <w:rsid w:val="00B7284B"/>
    <w:rsid w:val="00BC20B4"/>
    <w:rsid w:val="00BD0DF4"/>
    <w:rsid w:val="00BD75CD"/>
    <w:rsid w:val="00C05AB5"/>
    <w:rsid w:val="00C22BEF"/>
    <w:rsid w:val="00C26A5C"/>
    <w:rsid w:val="00C51FDF"/>
    <w:rsid w:val="00C73578"/>
    <w:rsid w:val="00C77537"/>
    <w:rsid w:val="00C94840"/>
    <w:rsid w:val="00D30681"/>
    <w:rsid w:val="00D640CC"/>
    <w:rsid w:val="00D77CD7"/>
    <w:rsid w:val="00DB4544"/>
    <w:rsid w:val="00DD2C9A"/>
    <w:rsid w:val="00DE3474"/>
    <w:rsid w:val="00E239F0"/>
    <w:rsid w:val="00E54D9D"/>
    <w:rsid w:val="00E757A0"/>
    <w:rsid w:val="00E85BE7"/>
    <w:rsid w:val="00EB3AFA"/>
    <w:rsid w:val="00ED0B9E"/>
    <w:rsid w:val="00EE27A9"/>
    <w:rsid w:val="00EF284F"/>
    <w:rsid w:val="00F036E1"/>
    <w:rsid w:val="00F04AFE"/>
    <w:rsid w:val="00F52F3E"/>
    <w:rsid w:val="00F6706F"/>
    <w:rsid w:val="00F7106E"/>
    <w:rsid w:val="00F81134"/>
    <w:rsid w:val="00FB5498"/>
    <w:rsid w:val="00FD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AFA1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51FDF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A6EA1"/>
    <w:pPr>
      <w:keepNext/>
      <w:outlineLvl w:val="0"/>
    </w:pPr>
    <w:rPr>
      <w:rFonts w:ascii="Arial" w:hAnsi="Arial"/>
      <w:b/>
      <w:caps/>
      <w:sz w:val="28"/>
      <w:szCs w:val="20"/>
    </w:rPr>
  </w:style>
  <w:style w:type="paragraph" w:styleId="2">
    <w:name w:val="heading 2"/>
    <w:basedOn w:val="a"/>
    <w:next w:val="a"/>
    <w:qFormat/>
    <w:rsid w:val="00C51FDF"/>
    <w:pPr>
      <w:keepNext/>
      <w:jc w:val="center"/>
      <w:outlineLvl w:val="1"/>
    </w:pPr>
    <w:rPr>
      <w:b/>
      <w:sz w:val="32"/>
      <w:szCs w:val="20"/>
    </w:rPr>
  </w:style>
  <w:style w:type="paragraph" w:styleId="3">
    <w:name w:val="heading 3"/>
    <w:basedOn w:val="a"/>
    <w:next w:val="a"/>
    <w:qFormat/>
    <w:rsid w:val="00C51FDF"/>
    <w:pPr>
      <w:keepNext/>
      <w:jc w:val="both"/>
      <w:outlineLvl w:val="2"/>
    </w:pPr>
    <w:rPr>
      <w:sz w:val="26"/>
      <w:szCs w:val="20"/>
    </w:rPr>
  </w:style>
  <w:style w:type="paragraph" w:styleId="4">
    <w:name w:val="heading 4"/>
    <w:basedOn w:val="a"/>
    <w:next w:val="a"/>
    <w:qFormat/>
    <w:rsid w:val="00C51FDF"/>
    <w:pPr>
      <w:keepNext/>
      <w:jc w:val="center"/>
      <w:outlineLvl w:val="3"/>
    </w:pPr>
    <w:rPr>
      <w:sz w:val="28"/>
    </w:rPr>
  </w:style>
  <w:style w:type="paragraph" w:styleId="5">
    <w:name w:val="heading 5"/>
    <w:basedOn w:val="a"/>
    <w:next w:val="a"/>
    <w:link w:val="50"/>
    <w:qFormat/>
    <w:rsid w:val="002A6EA1"/>
    <w:pPr>
      <w:keepNext/>
      <w:jc w:val="right"/>
      <w:outlineLvl w:val="4"/>
    </w:pPr>
    <w:rPr>
      <w:szCs w:val="20"/>
    </w:rPr>
  </w:style>
  <w:style w:type="paragraph" w:styleId="6">
    <w:name w:val="heading 6"/>
    <w:basedOn w:val="a"/>
    <w:next w:val="a"/>
    <w:link w:val="60"/>
    <w:qFormat/>
    <w:rsid w:val="002A6EA1"/>
    <w:pPr>
      <w:keepNext/>
      <w:jc w:val="center"/>
      <w:outlineLvl w:val="5"/>
    </w:pPr>
    <w:rPr>
      <w:szCs w:val="20"/>
    </w:rPr>
  </w:style>
  <w:style w:type="paragraph" w:styleId="7">
    <w:name w:val="heading 7"/>
    <w:basedOn w:val="a"/>
    <w:next w:val="a"/>
    <w:link w:val="70"/>
    <w:qFormat/>
    <w:rsid w:val="002A6EA1"/>
    <w:pPr>
      <w:keepNext/>
      <w:ind w:firstLine="709"/>
      <w:outlineLvl w:val="6"/>
    </w:pPr>
    <w:rPr>
      <w:b/>
      <w:bCs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C51FDF"/>
    <w:pPr>
      <w:jc w:val="center"/>
    </w:pPr>
    <w:rPr>
      <w:rFonts w:ascii="Arial" w:hAnsi="Arial"/>
      <w:b/>
      <w:sz w:val="32"/>
      <w:szCs w:val="20"/>
    </w:rPr>
  </w:style>
  <w:style w:type="paragraph" w:styleId="a4">
    <w:name w:val="header"/>
    <w:basedOn w:val="a"/>
    <w:rsid w:val="00C51FDF"/>
    <w:pPr>
      <w:tabs>
        <w:tab w:val="center" w:pos="4677"/>
        <w:tab w:val="right" w:pos="9355"/>
      </w:tabs>
    </w:pPr>
    <w:rPr>
      <w:szCs w:val="20"/>
    </w:rPr>
  </w:style>
  <w:style w:type="paragraph" w:styleId="a5">
    <w:name w:val="footer"/>
    <w:basedOn w:val="a"/>
    <w:rsid w:val="00C51FDF"/>
    <w:pPr>
      <w:tabs>
        <w:tab w:val="center" w:pos="4677"/>
        <w:tab w:val="right" w:pos="9355"/>
      </w:tabs>
    </w:pPr>
    <w:rPr>
      <w:szCs w:val="20"/>
    </w:rPr>
  </w:style>
  <w:style w:type="paragraph" w:styleId="a6">
    <w:name w:val="Body Text Indent"/>
    <w:basedOn w:val="a"/>
    <w:rsid w:val="00C51FDF"/>
    <w:pPr>
      <w:ind w:firstLine="708"/>
      <w:jc w:val="both"/>
    </w:pPr>
    <w:rPr>
      <w:szCs w:val="20"/>
    </w:rPr>
  </w:style>
  <w:style w:type="character" w:styleId="a7">
    <w:name w:val="page number"/>
    <w:basedOn w:val="a0"/>
    <w:rsid w:val="00C51FDF"/>
  </w:style>
  <w:style w:type="paragraph" w:styleId="a8">
    <w:name w:val="Body Text"/>
    <w:basedOn w:val="a"/>
    <w:rsid w:val="00C51FDF"/>
    <w:rPr>
      <w:sz w:val="22"/>
    </w:rPr>
  </w:style>
  <w:style w:type="paragraph" w:styleId="30">
    <w:name w:val="Body Text 3"/>
    <w:basedOn w:val="a"/>
    <w:link w:val="31"/>
    <w:rsid w:val="00351B68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link w:val="30"/>
    <w:rsid w:val="00351B68"/>
    <w:rPr>
      <w:sz w:val="16"/>
      <w:szCs w:val="16"/>
    </w:rPr>
  </w:style>
  <w:style w:type="character" w:customStyle="1" w:styleId="10">
    <w:name w:val="Заголовок 1 Знак"/>
    <w:link w:val="1"/>
    <w:rsid w:val="002A6EA1"/>
    <w:rPr>
      <w:rFonts w:ascii="Arial" w:hAnsi="Arial"/>
      <w:b/>
      <w:caps/>
      <w:sz w:val="28"/>
    </w:rPr>
  </w:style>
  <w:style w:type="character" w:customStyle="1" w:styleId="50">
    <w:name w:val="Заголовок 5 Знак"/>
    <w:link w:val="5"/>
    <w:rsid w:val="002A6EA1"/>
    <w:rPr>
      <w:sz w:val="24"/>
    </w:rPr>
  </w:style>
  <w:style w:type="character" w:customStyle="1" w:styleId="60">
    <w:name w:val="Заголовок 6 Знак"/>
    <w:link w:val="6"/>
    <w:rsid w:val="002A6EA1"/>
    <w:rPr>
      <w:sz w:val="24"/>
    </w:rPr>
  </w:style>
  <w:style w:type="character" w:customStyle="1" w:styleId="70">
    <w:name w:val="Заголовок 7 Знак"/>
    <w:link w:val="7"/>
    <w:rsid w:val="002A6EA1"/>
    <w:rPr>
      <w:b/>
      <w:bCs/>
      <w:sz w:val="28"/>
    </w:rPr>
  </w:style>
  <w:style w:type="paragraph" w:styleId="20">
    <w:name w:val="Body Text Indent 2"/>
    <w:basedOn w:val="a"/>
    <w:link w:val="21"/>
    <w:rsid w:val="002A6EA1"/>
    <w:pPr>
      <w:ind w:firstLine="709"/>
      <w:jc w:val="both"/>
    </w:pPr>
    <w:rPr>
      <w:sz w:val="28"/>
      <w:szCs w:val="20"/>
    </w:rPr>
  </w:style>
  <w:style w:type="character" w:customStyle="1" w:styleId="21">
    <w:name w:val="Основной текст с отступом 2 Знак"/>
    <w:link w:val="20"/>
    <w:rsid w:val="002A6EA1"/>
    <w:rPr>
      <w:sz w:val="28"/>
    </w:rPr>
  </w:style>
  <w:style w:type="paragraph" w:styleId="32">
    <w:name w:val="Body Text Indent 3"/>
    <w:basedOn w:val="a"/>
    <w:link w:val="33"/>
    <w:rsid w:val="002A6EA1"/>
    <w:pPr>
      <w:ind w:firstLine="851"/>
      <w:jc w:val="both"/>
    </w:pPr>
    <w:rPr>
      <w:sz w:val="28"/>
      <w:szCs w:val="20"/>
    </w:rPr>
  </w:style>
  <w:style w:type="character" w:customStyle="1" w:styleId="33">
    <w:name w:val="Основной текст с отступом 3 Знак"/>
    <w:link w:val="32"/>
    <w:rsid w:val="002A6EA1"/>
    <w:rPr>
      <w:sz w:val="28"/>
    </w:rPr>
  </w:style>
  <w:style w:type="paragraph" w:styleId="a9">
    <w:name w:val="Balloon Text"/>
    <w:basedOn w:val="a"/>
    <w:link w:val="aa"/>
    <w:rsid w:val="002A6EA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rsid w:val="002A6EA1"/>
    <w:rPr>
      <w:rFonts w:ascii="Tahoma" w:hAnsi="Tahoma" w:cs="Tahoma"/>
      <w:sz w:val="16"/>
      <w:szCs w:val="16"/>
    </w:rPr>
  </w:style>
  <w:style w:type="table" w:styleId="ab">
    <w:name w:val="Table Grid"/>
    <w:basedOn w:val="a1"/>
    <w:rsid w:val="002A6E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Body Text 2"/>
    <w:basedOn w:val="a"/>
    <w:link w:val="23"/>
    <w:rsid w:val="002A6EA1"/>
    <w:pPr>
      <w:spacing w:after="120" w:line="480" w:lineRule="auto"/>
    </w:pPr>
  </w:style>
  <w:style w:type="character" w:customStyle="1" w:styleId="23">
    <w:name w:val="Основной текст 2 Знак"/>
    <w:link w:val="22"/>
    <w:rsid w:val="002A6EA1"/>
    <w:rPr>
      <w:sz w:val="24"/>
      <w:szCs w:val="24"/>
    </w:rPr>
  </w:style>
  <w:style w:type="paragraph" w:styleId="ac">
    <w:name w:val="List Paragraph"/>
    <w:basedOn w:val="a"/>
    <w:uiPriority w:val="34"/>
    <w:qFormat/>
    <w:rsid w:val="00A80710"/>
    <w:pPr>
      <w:spacing w:after="120" w:line="276" w:lineRule="auto"/>
      <w:ind w:left="720" w:firstLine="709"/>
      <w:contextualSpacing/>
    </w:pPr>
    <w:rPr>
      <w:rFonts w:eastAsia="Calibri"/>
      <w:szCs w:val="22"/>
      <w:lang w:eastAsia="en-US"/>
    </w:rPr>
  </w:style>
  <w:style w:type="character" w:customStyle="1" w:styleId="11">
    <w:name w:val="Заголовок №1_"/>
    <w:link w:val="12"/>
    <w:rsid w:val="00EB3AFA"/>
    <w:rPr>
      <w:rFonts w:ascii="Microsoft Sans Serif" w:eastAsia="Microsoft Sans Serif" w:hAnsi="Microsoft Sans Serif" w:cs="Microsoft Sans Serif"/>
      <w:sz w:val="26"/>
      <w:szCs w:val="26"/>
      <w:shd w:val="clear" w:color="auto" w:fill="FFFFFF"/>
    </w:rPr>
  </w:style>
  <w:style w:type="character" w:customStyle="1" w:styleId="24">
    <w:name w:val="Основной текст (2)_"/>
    <w:link w:val="25"/>
    <w:rsid w:val="00EB3AFA"/>
    <w:rPr>
      <w:b/>
      <w:bCs/>
      <w:shd w:val="clear" w:color="auto" w:fill="FFFFFF"/>
    </w:rPr>
  </w:style>
  <w:style w:type="character" w:customStyle="1" w:styleId="ad">
    <w:name w:val="Основной текст_"/>
    <w:link w:val="13"/>
    <w:rsid w:val="00EB3AFA"/>
    <w:rPr>
      <w:spacing w:val="10"/>
      <w:sz w:val="23"/>
      <w:szCs w:val="23"/>
      <w:shd w:val="clear" w:color="auto" w:fill="FFFFFF"/>
    </w:rPr>
  </w:style>
  <w:style w:type="paragraph" w:customStyle="1" w:styleId="13">
    <w:name w:val="Основной текст1"/>
    <w:basedOn w:val="a"/>
    <w:link w:val="ad"/>
    <w:rsid w:val="00EB3AFA"/>
    <w:pPr>
      <w:widowControl w:val="0"/>
      <w:shd w:val="clear" w:color="auto" w:fill="FFFFFF"/>
      <w:spacing w:before="120" w:line="288" w:lineRule="exact"/>
      <w:jc w:val="both"/>
    </w:pPr>
    <w:rPr>
      <w:spacing w:val="10"/>
      <w:sz w:val="23"/>
      <w:szCs w:val="23"/>
    </w:rPr>
  </w:style>
  <w:style w:type="paragraph" w:customStyle="1" w:styleId="12">
    <w:name w:val="Заголовок №1"/>
    <w:basedOn w:val="a"/>
    <w:link w:val="11"/>
    <w:rsid w:val="00EB3AFA"/>
    <w:pPr>
      <w:widowControl w:val="0"/>
      <w:shd w:val="clear" w:color="auto" w:fill="FFFFFF"/>
      <w:spacing w:after="120" w:line="312" w:lineRule="exact"/>
      <w:jc w:val="center"/>
      <w:outlineLvl w:val="0"/>
    </w:pPr>
    <w:rPr>
      <w:rFonts w:ascii="Microsoft Sans Serif" w:eastAsia="Microsoft Sans Serif" w:hAnsi="Microsoft Sans Serif" w:cs="Microsoft Sans Serif"/>
      <w:sz w:val="26"/>
      <w:szCs w:val="26"/>
    </w:rPr>
  </w:style>
  <w:style w:type="paragraph" w:customStyle="1" w:styleId="25">
    <w:name w:val="Основной текст (2)"/>
    <w:basedOn w:val="a"/>
    <w:link w:val="24"/>
    <w:rsid w:val="00EB3AFA"/>
    <w:pPr>
      <w:widowControl w:val="0"/>
      <w:shd w:val="clear" w:color="auto" w:fill="FFFFFF"/>
      <w:spacing w:before="120" w:after="120" w:line="293" w:lineRule="exact"/>
      <w:ind w:firstLine="700"/>
      <w:jc w:val="both"/>
    </w:pPr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51FDF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A6EA1"/>
    <w:pPr>
      <w:keepNext/>
      <w:outlineLvl w:val="0"/>
    </w:pPr>
    <w:rPr>
      <w:rFonts w:ascii="Arial" w:hAnsi="Arial"/>
      <w:b/>
      <w:caps/>
      <w:sz w:val="28"/>
      <w:szCs w:val="20"/>
    </w:rPr>
  </w:style>
  <w:style w:type="paragraph" w:styleId="2">
    <w:name w:val="heading 2"/>
    <w:basedOn w:val="a"/>
    <w:next w:val="a"/>
    <w:qFormat/>
    <w:rsid w:val="00C51FDF"/>
    <w:pPr>
      <w:keepNext/>
      <w:jc w:val="center"/>
      <w:outlineLvl w:val="1"/>
    </w:pPr>
    <w:rPr>
      <w:b/>
      <w:sz w:val="32"/>
      <w:szCs w:val="20"/>
    </w:rPr>
  </w:style>
  <w:style w:type="paragraph" w:styleId="3">
    <w:name w:val="heading 3"/>
    <w:basedOn w:val="a"/>
    <w:next w:val="a"/>
    <w:qFormat/>
    <w:rsid w:val="00C51FDF"/>
    <w:pPr>
      <w:keepNext/>
      <w:jc w:val="both"/>
      <w:outlineLvl w:val="2"/>
    </w:pPr>
    <w:rPr>
      <w:sz w:val="26"/>
      <w:szCs w:val="20"/>
    </w:rPr>
  </w:style>
  <w:style w:type="paragraph" w:styleId="4">
    <w:name w:val="heading 4"/>
    <w:basedOn w:val="a"/>
    <w:next w:val="a"/>
    <w:qFormat/>
    <w:rsid w:val="00C51FDF"/>
    <w:pPr>
      <w:keepNext/>
      <w:jc w:val="center"/>
      <w:outlineLvl w:val="3"/>
    </w:pPr>
    <w:rPr>
      <w:sz w:val="28"/>
    </w:rPr>
  </w:style>
  <w:style w:type="paragraph" w:styleId="5">
    <w:name w:val="heading 5"/>
    <w:basedOn w:val="a"/>
    <w:next w:val="a"/>
    <w:link w:val="50"/>
    <w:qFormat/>
    <w:rsid w:val="002A6EA1"/>
    <w:pPr>
      <w:keepNext/>
      <w:jc w:val="right"/>
      <w:outlineLvl w:val="4"/>
    </w:pPr>
    <w:rPr>
      <w:szCs w:val="20"/>
    </w:rPr>
  </w:style>
  <w:style w:type="paragraph" w:styleId="6">
    <w:name w:val="heading 6"/>
    <w:basedOn w:val="a"/>
    <w:next w:val="a"/>
    <w:link w:val="60"/>
    <w:qFormat/>
    <w:rsid w:val="002A6EA1"/>
    <w:pPr>
      <w:keepNext/>
      <w:jc w:val="center"/>
      <w:outlineLvl w:val="5"/>
    </w:pPr>
    <w:rPr>
      <w:szCs w:val="20"/>
    </w:rPr>
  </w:style>
  <w:style w:type="paragraph" w:styleId="7">
    <w:name w:val="heading 7"/>
    <w:basedOn w:val="a"/>
    <w:next w:val="a"/>
    <w:link w:val="70"/>
    <w:qFormat/>
    <w:rsid w:val="002A6EA1"/>
    <w:pPr>
      <w:keepNext/>
      <w:ind w:firstLine="709"/>
      <w:outlineLvl w:val="6"/>
    </w:pPr>
    <w:rPr>
      <w:b/>
      <w:bCs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C51FDF"/>
    <w:pPr>
      <w:jc w:val="center"/>
    </w:pPr>
    <w:rPr>
      <w:rFonts w:ascii="Arial" w:hAnsi="Arial"/>
      <w:b/>
      <w:sz w:val="32"/>
      <w:szCs w:val="20"/>
    </w:rPr>
  </w:style>
  <w:style w:type="paragraph" w:styleId="a4">
    <w:name w:val="header"/>
    <w:basedOn w:val="a"/>
    <w:rsid w:val="00C51FDF"/>
    <w:pPr>
      <w:tabs>
        <w:tab w:val="center" w:pos="4677"/>
        <w:tab w:val="right" w:pos="9355"/>
      </w:tabs>
    </w:pPr>
    <w:rPr>
      <w:szCs w:val="20"/>
    </w:rPr>
  </w:style>
  <w:style w:type="paragraph" w:styleId="a5">
    <w:name w:val="footer"/>
    <w:basedOn w:val="a"/>
    <w:rsid w:val="00C51FDF"/>
    <w:pPr>
      <w:tabs>
        <w:tab w:val="center" w:pos="4677"/>
        <w:tab w:val="right" w:pos="9355"/>
      </w:tabs>
    </w:pPr>
    <w:rPr>
      <w:szCs w:val="20"/>
    </w:rPr>
  </w:style>
  <w:style w:type="paragraph" w:styleId="a6">
    <w:name w:val="Body Text Indent"/>
    <w:basedOn w:val="a"/>
    <w:rsid w:val="00C51FDF"/>
    <w:pPr>
      <w:ind w:firstLine="708"/>
      <w:jc w:val="both"/>
    </w:pPr>
    <w:rPr>
      <w:szCs w:val="20"/>
    </w:rPr>
  </w:style>
  <w:style w:type="character" w:styleId="a7">
    <w:name w:val="page number"/>
    <w:basedOn w:val="a0"/>
    <w:rsid w:val="00C51FDF"/>
  </w:style>
  <w:style w:type="paragraph" w:styleId="a8">
    <w:name w:val="Body Text"/>
    <w:basedOn w:val="a"/>
    <w:rsid w:val="00C51FDF"/>
    <w:rPr>
      <w:sz w:val="22"/>
    </w:rPr>
  </w:style>
  <w:style w:type="paragraph" w:styleId="30">
    <w:name w:val="Body Text 3"/>
    <w:basedOn w:val="a"/>
    <w:link w:val="31"/>
    <w:rsid w:val="00351B68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link w:val="30"/>
    <w:rsid w:val="00351B68"/>
    <w:rPr>
      <w:sz w:val="16"/>
      <w:szCs w:val="16"/>
    </w:rPr>
  </w:style>
  <w:style w:type="character" w:customStyle="1" w:styleId="10">
    <w:name w:val="Заголовок 1 Знак"/>
    <w:link w:val="1"/>
    <w:rsid w:val="002A6EA1"/>
    <w:rPr>
      <w:rFonts w:ascii="Arial" w:hAnsi="Arial"/>
      <w:b/>
      <w:caps/>
      <w:sz w:val="28"/>
    </w:rPr>
  </w:style>
  <w:style w:type="character" w:customStyle="1" w:styleId="50">
    <w:name w:val="Заголовок 5 Знак"/>
    <w:link w:val="5"/>
    <w:rsid w:val="002A6EA1"/>
    <w:rPr>
      <w:sz w:val="24"/>
    </w:rPr>
  </w:style>
  <w:style w:type="character" w:customStyle="1" w:styleId="60">
    <w:name w:val="Заголовок 6 Знак"/>
    <w:link w:val="6"/>
    <w:rsid w:val="002A6EA1"/>
    <w:rPr>
      <w:sz w:val="24"/>
    </w:rPr>
  </w:style>
  <w:style w:type="character" w:customStyle="1" w:styleId="70">
    <w:name w:val="Заголовок 7 Знак"/>
    <w:link w:val="7"/>
    <w:rsid w:val="002A6EA1"/>
    <w:rPr>
      <w:b/>
      <w:bCs/>
      <w:sz w:val="28"/>
    </w:rPr>
  </w:style>
  <w:style w:type="paragraph" w:styleId="20">
    <w:name w:val="Body Text Indent 2"/>
    <w:basedOn w:val="a"/>
    <w:link w:val="21"/>
    <w:rsid w:val="002A6EA1"/>
    <w:pPr>
      <w:ind w:firstLine="709"/>
      <w:jc w:val="both"/>
    </w:pPr>
    <w:rPr>
      <w:sz w:val="28"/>
      <w:szCs w:val="20"/>
    </w:rPr>
  </w:style>
  <w:style w:type="character" w:customStyle="1" w:styleId="21">
    <w:name w:val="Основной текст с отступом 2 Знак"/>
    <w:link w:val="20"/>
    <w:rsid w:val="002A6EA1"/>
    <w:rPr>
      <w:sz w:val="28"/>
    </w:rPr>
  </w:style>
  <w:style w:type="paragraph" w:styleId="32">
    <w:name w:val="Body Text Indent 3"/>
    <w:basedOn w:val="a"/>
    <w:link w:val="33"/>
    <w:rsid w:val="002A6EA1"/>
    <w:pPr>
      <w:ind w:firstLine="851"/>
      <w:jc w:val="both"/>
    </w:pPr>
    <w:rPr>
      <w:sz w:val="28"/>
      <w:szCs w:val="20"/>
    </w:rPr>
  </w:style>
  <w:style w:type="character" w:customStyle="1" w:styleId="33">
    <w:name w:val="Основной текст с отступом 3 Знак"/>
    <w:link w:val="32"/>
    <w:rsid w:val="002A6EA1"/>
    <w:rPr>
      <w:sz w:val="28"/>
    </w:rPr>
  </w:style>
  <w:style w:type="paragraph" w:styleId="a9">
    <w:name w:val="Balloon Text"/>
    <w:basedOn w:val="a"/>
    <w:link w:val="aa"/>
    <w:rsid w:val="002A6EA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rsid w:val="002A6EA1"/>
    <w:rPr>
      <w:rFonts w:ascii="Tahoma" w:hAnsi="Tahoma" w:cs="Tahoma"/>
      <w:sz w:val="16"/>
      <w:szCs w:val="16"/>
    </w:rPr>
  </w:style>
  <w:style w:type="table" w:styleId="ab">
    <w:name w:val="Table Grid"/>
    <w:basedOn w:val="a1"/>
    <w:rsid w:val="002A6E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Body Text 2"/>
    <w:basedOn w:val="a"/>
    <w:link w:val="23"/>
    <w:rsid w:val="002A6EA1"/>
    <w:pPr>
      <w:spacing w:after="120" w:line="480" w:lineRule="auto"/>
    </w:pPr>
  </w:style>
  <w:style w:type="character" w:customStyle="1" w:styleId="23">
    <w:name w:val="Основной текст 2 Знак"/>
    <w:link w:val="22"/>
    <w:rsid w:val="002A6EA1"/>
    <w:rPr>
      <w:sz w:val="24"/>
      <w:szCs w:val="24"/>
    </w:rPr>
  </w:style>
  <w:style w:type="paragraph" w:styleId="ac">
    <w:name w:val="List Paragraph"/>
    <w:basedOn w:val="a"/>
    <w:uiPriority w:val="34"/>
    <w:qFormat/>
    <w:rsid w:val="00A80710"/>
    <w:pPr>
      <w:spacing w:after="120" w:line="276" w:lineRule="auto"/>
      <w:ind w:left="720" w:firstLine="709"/>
      <w:contextualSpacing/>
    </w:pPr>
    <w:rPr>
      <w:rFonts w:eastAsia="Calibri"/>
      <w:szCs w:val="22"/>
      <w:lang w:eastAsia="en-US"/>
    </w:rPr>
  </w:style>
  <w:style w:type="character" w:customStyle="1" w:styleId="11">
    <w:name w:val="Заголовок №1_"/>
    <w:link w:val="12"/>
    <w:rsid w:val="00EB3AFA"/>
    <w:rPr>
      <w:rFonts w:ascii="Microsoft Sans Serif" w:eastAsia="Microsoft Sans Serif" w:hAnsi="Microsoft Sans Serif" w:cs="Microsoft Sans Serif"/>
      <w:sz w:val="26"/>
      <w:szCs w:val="26"/>
      <w:shd w:val="clear" w:color="auto" w:fill="FFFFFF"/>
    </w:rPr>
  </w:style>
  <w:style w:type="character" w:customStyle="1" w:styleId="24">
    <w:name w:val="Основной текст (2)_"/>
    <w:link w:val="25"/>
    <w:rsid w:val="00EB3AFA"/>
    <w:rPr>
      <w:b/>
      <w:bCs/>
      <w:shd w:val="clear" w:color="auto" w:fill="FFFFFF"/>
    </w:rPr>
  </w:style>
  <w:style w:type="character" w:customStyle="1" w:styleId="ad">
    <w:name w:val="Основной текст_"/>
    <w:link w:val="13"/>
    <w:rsid w:val="00EB3AFA"/>
    <w:rPr>
      <w:spacing w:val="10"/>
      <w:sz w:val="23"/>
      <w:szCs w:val="23"/>
      <w:shd w:val="clear" w:color="auto" w:fill="FFFFFF"/>
    </w:rPr>
  </w:style>
  <w:style w:type="paragraph" w:customStyle="1" w:styleId="13">
    <w:name w:val="Основной текст1"/>
    <w:basedOn w:val="a"/>
    <w:link w:val="ad"/>
    <w:rsid w:val="00EB3AFA"/>
    <w:pPr>
      <w:widowControl w:val="0"/>
      <w:shd w:val="clear" w:color="auto" w:fill="FFFFFF"/>
      <w:spacing w:before="120" w:line="288" w:lineRule="exact"/>
      <w:jc w:val="both"/>
    </w:pPr>
    <w:rPr>
      <w:spacing w:val="10"/>
      <w:sz w:val="23"/>
      <w:szCs w:val="23"/>
    </w:rPr>
  </w:style>
  <w:style w:type="paragraph" w:customStyle="1" w:styleId="12">
    <w:name w:val="Заголовок №1"/>
    <w:basedOn w:val="a"/>
    <w:link w:val="11"/>
    <w:rsid w:val="00EB3AFA"/>
    <w:pPr>
      <w:widowControl w:val="0"/>
      <w:shd w:val="clear" w:color="auto" w:fill="FFFFFF"/>
      <w:spacing w:after="120" w:line="312" w:lineRule="exact"/>
      <w:jc w:val="center"/>
      <w:outlineLvl w:val="0"/>
    </w:pPr>
    <w:rPr>
      <w:rFonts w:ascii="Microsoft Sans Serif" w:eastAsia="Microsoft Sans Serif" w:hAnsi="Microsoft Sans Serif" w:cs="Microsoft Sans Serif"/>
      <w:sz w:val="26"/>
      <w:szCs w:val="26"/>
    </w:rPr>
  </w:style>
  <w:style w:type="paragraph" w:customStyle="1" w:styleId="25">
    <w:name w:val="Основной текст (2)"/>
    <w:basedOn w:val="a"/>
    <w:link w:val="24"/>
    <w:rsid w:val="00EB3AFA"/>
    <w:pPr>
      <w:widowControl w:val="0"/>
      <w:shd w:val="clear" w:color="auto" w:fill="FFFFFF"/>
      <w:spacing w:before="120" w:after="120" w:line="293" w:lineRule="exact"/>
      <w:ind w:firstLine="700"/>
      <w:jc w:val="both"/>
    </w:pPr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1F1CB-7B89-439B-8442-7822CADD2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                                                                                                              </vt:lpstr>
    </vt:vector>
  </TitlesOfParts>
  <Company>Almaz-Antey</Company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Конышкина Юлия Владимировна</cp:lastModifiedBy>
  <cp:revision>4</cp:revision>
  <cp:lastPrinted>2018-01-25T07:17:00Z</cp:lastPrinted>
  <dcterms:created xsi:type="dcterms:W3CDTF">2018-07-24T08:28:00Z</dcterms:created>
  <dcterms:modified xsi:type="dcterms:W3CDTF">2018-08-22T11:13:00Z</dcterms:modified>
</cp:coreProperties>
</file>