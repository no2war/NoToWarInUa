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0" w:type="auto"/>
        <w:tblInd w:w="5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</w:tblGrid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Генеральному директору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Я.В. Новикову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745800" w:rsidRDefault="00344A46" w:rsidP="00182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B97F8F" w:rsidRPr="00A555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01F1" w:rsidRPr="00433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FF6" w:rsidRPr="00E704D3">
              <w:rPr>
                <w:rFonts w:ascii="Times New Roman" w:hAnsi="Times New Roman" w:cs="Times New Roman"/>
                <w:sz w:val="28"/>
                <w:szCs w:val="28"/>
              </w:rPr>
              <w:t>Руководителя направления внедрения автоматизированных систем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182FF6" w:rsidP="00182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4D3">
              <w:rPr>
                <w:rFonts w:ascii="Times New Roman" w:hAnsi="Times New Roman" w:cs="Times New Roman"/>
                <w:sz w:val="28"/>
                <w:szCs w:val="28"/>
              </w:rPr>
              <w:t>Ю.В. Ганиной</w:t>
            </w:r>
            <w:bookmarkStart w:id="0" w:name="_GoBack"/>
            <w:bookmarkEnd w:id="0"/>
          </w:p>
        </w:tc>
      </w:tr>
    </w:tbl>
    <w:p w:rsidR="002855BF" w:rsidRPr="004335BC" w:rsidRDefault="002855BF" w:rsidP="002855BF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6063"/>
      <w:bookmarkStart w:id="2" w:name="_Toc9974"/>
    </w:p>
    <w:p w:rsidR="002855BF" w:rsidRPr="000F1EBD" w:rsidRDefault="002855BF" w:rsidP="00A85830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EBD">
        <w:rPr>
          <w:rFonts w:ascii="Times New Roman" w:hAnsi="Times New Roman" w:cs="Times New Roman"/>
          <w:sz w:val="24"/>
          <w:szCs w:val="24"/>
        </w:rPr>
        <w:t>ЗАЯВЛЕНИЕ</w:t>
      </w:r>
    </w:p>
    <w:tbl>
      <w:tblPr>
        <w:tblW w:w="1017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2855BF" w:rsidRPr="00813719" w:rsidTr="002118CE"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5BF" w:rsidRPr="00B83B9C" w:rsidRDefault="00CC779B" w:rsidP="00634BB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связи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del w:id="3" w:author="Харькова Лариса Флерьяновна" w:date="2020-06-29T17:15:00Z">
              <w:r w:rsidR="00F04C17" w:rsidRPr="00B83B9C" w:rsidDel="00A55579">
                <w:rPr>
                  <w:rFonts w:ascii="Times New Roman" w:hAnsi="Times New Roman" w:cs="Times New Roman"/>
                  <w:bCs/>
                  <w:sz w:val="24"/>
                  <w:szCs w:val="24"/>
                </w:rPr>
                <w:delText xml:space="preserve">по </w:delText>
              </w:r>
            </w:del>
            <w:proofErr w:type="gramStart"/>
            <w:r w:rsidR="00F04C17" w:rsidRPr="00B83B9C">
              <w:rPr>
                <w:rFonts w:ascii="Times New Roman" w:hAnsi="Times New Roman" w:cs="Times New Roman"/>
                <w:bCs/>
                <w:sz w:val="24"/>
                <w:szCs w:val="24"/>
              </w:rPr>
              <w:t>семейным</w:t>
            </w:r>
            <w:proofErr w:type="gramEnd"/>
            <w:r w:rsidR="00F04C17" w:rsidRPr="00B83B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обстоятельствам</w:t>
            </w:r>
            <w:r w:rsidR="00197644" w:rsidRPr="00B83B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D261C" w:rsidRPr="00ED261C">
              <w:rPr>
                <w:rFonts w:ascii="Times New Roman" w:hAnsi="Times New Roman" w:cs="Times New Roman"/>
                <w:sz w:val="24"/>
                <w:szCs w:val="24"/>
              </w:rPr>
              <w:t>прошу предоставить мне отпуск:</w:t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Tr="00B83B9C"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B83B9C" w:rsidRDefault="00BD5B60" w:rsidP="00634BB5">
                  <w:pPr>
                    <w:spacing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del w:id="4" w:author="Харькова Лариса Флерьяновна" w:date="2020-06-29T17:16:00Z">
                    <w:r w:rsidRPr="00B83B9C" w:rsidDel="00A555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delText>Б</w:delText>
                    </w:r>
                  </w:del>
                  <w:ins w:id="5" w:author="Харькова Лариса Флерьяновна" w:date="2020-06-29T17:16:00Z">
                    <w:r w:rsidR="00A555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б</w:t>
                    </w:r>
                  </w:ins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ез сохранения заработной платы (по соглашению сторон) c 30.06.2020 продолжительностью «1» </w:t>
                  </w:r>
                  <w:ins w:id="6" w:author="Харькова Лариса Флерьяновна" w:date="2020-06-29T17:16:00Z">
                    <w:r w:rsidR="00A5557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к/</w:t>
                    </w:r>
                  </w:ins>
                  <w:proofErr w:type="spellStart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дн</w:t>
                  </w:r>
                  <w:proofErr w:type="spell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5BF" w:rsidRPr="00B83B9C" w:rsidRDefault="002855BF" w:rsidP="001B466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bottom w:val="nil"/>
            </w:tcBorders>
          </w:tcPr>
          <w:p w:rsidR="002855BF" w:rsidRPr="002855BF" w:rsidRDefault="002855BF" w:rsidP="00EB04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1559"/>
              <w:gridCol w:w="2273"/>
              <w:gridCol w:w="2004"/>
            </w:tblGrid>
            <w:tr w:rsidR="004335BC" w:rsidRPr="00CC779B" w:rsidTr="002118CE">
              <w:trPr>
                <w:trHeight w:val="818"/>
              </w:trPr>
              <w:tc>
                <w:tcPr>
                  <w:tcW w:w="4106" w:type="dxa"/>
                  <w:vAlign w:val="bottom"/>
                </w:tcPr>
                <w:p w:rsidR="004335BC" w:rsidRPr="00A55579" w:rsidRDefault="00197644" w:rsidP="009026E4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A555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 направления внедрения автоматизированных систем</w:t>
                  </w:r>
                </w:p>
              </w:tc>
              <w:tc>
                <w:tcPr>
                  <w:tcW w:w="1559" w:type="dxa"/>
                  <w:vAlign w:val="bottom"/>
                </w:tcPr>
                <w:p w:rsidR="004335BC" w:rsidRPr="00B83B9C" w:rsidRDefault="00197644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29.06.2020</w:t>
                  </w:r>
                </w:p>
              </w:tc>
              <w:tc>
                <w:tcPr>
                  <w:tcW w:w="2273" w:type="dxa"/>
                  <w:vAlign w:val="bottom"/>
                </w:tcPr>
                <w:p w:rsidR="004335BC" w:rsidRPr="00B83B9C" w:rsidRDefault="004335BC" w:rsidP="006E70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04" w:type="dxa"/>
                  <w:vAlign w:val="bottom"/>
                </w:tcPr>
                <w:p w:rsidR="004335BC" w:rsidRPr="00B83B9C" w:rsidRDefault="00684F29" w:rsidP="009026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Ганина Ю.В.</w:t>
                  </w:r>
                </w:p>
              </w:tc>
            </w:tr>
          </w:tbl>
          <w:p w:rsidR="00553B2A" w:rsidRPr="00B83B9C" w:rsidRDefault="00553B2A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335BC" w:rsidRPr="00B83B9C" w:rsidRDefault="004335BC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53B2A" w:rsidRPr="00B83B9C" w:rsidRDefault="00553B2A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305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  <w:r w:rsidRPr="00B8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335BC" w:rsidRPr="00B83B9C" w:rsidRDefault="004335BC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1559"/>
              <w:gridCol w:w="2273"/>
              <w:gridCol w:w="2004"/>
            </w:tblGrid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6E702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Начальник отдела/Отдел развития системы управления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29.06.2020 17:11:35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Миносьянц А.Ю.</w:t>
                  </w:r>
                </w:p>
              </w:tc>
            </w:tr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6E702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стратегического развития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29.06.2020 17:11:39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Волков Г.В.</w:t>
                  </w:r>
                </w:p>
              </w:tc>
            </w:tr>
          </w:tbl>
          <w:p w:rsidR="00E52207" w:rsidRPr="00401305" w:rsidRDefault="00E52207" w:rsidP="004335BC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1"/>
      <w:bookmarkEnd w:id="2"/>
    </w:tbl>
    <w:p w:rsidR="006530D6" w:rsidRDefault="006530D6"/>
    <w:sectPr w:rsidR="006530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134" w:right="709" w:bottom="1134" w:left="99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80" w:rsidRDefault="00D41580" w:rsidP="00791EED">
      <w:pPr>
        <w:spacing w:after="0" w:line="240" w:lineRule="auto"/>
      </w:pPr>
      <w:r>
        <w:separator/>
      </w:r>
    </w:p>
  </w:endnote>
  <w:endnote w:type="continuationSeparator" w:id="0">
    <w:p w:rsidR="00D41580" w:rsidRDefault="00D41580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EED" w:rsidRPr="00182FF6" w:rsidRDefault="00801E41">
    <w:pPr>
      <w:pStyle w:val="ad"/>
      <w:rPr>
        <w:sz w:val="18"/>
        <w:szCs w:val="18"/>
      </w:rPr>
    </w:pPr>
    <w:proofErr w:type="spellStart"/>
    <w:r w:rsidRPr="00801E41">
      <w:rPr>
        <w:sz w:val="18"/>
        <w:szCs w:val="18"/>
      </w:rPr>
      <w:t>Рег</w:t>
    </w:r>
    <w:proofErr w:type="spellEnd"/>
    <w:r w:rsidR="0075579E">
      <w:rPr>
        <w:sz w:val="18"/>
        <w:szCs w:val="18"/>
        <w:lang w:val="en-US"/>
      </w:rPr>
      <w:t>.</w:t>
    </w:r>
    <w:r w:rsidRPr="00801E41">
      <w:rPr>
        <w:sz w:val="18"/>
        <w:szCs w:val="18"/>
      </w:rPr>
      <w:t xml:space="preserve"> № </w:t>
    </w:r>
    <w:r w:rsidR="00791EED" w:rsidRPr="00801E41">
      <w:rPr>
        <w:sz w:val="18"/>
        <w:szCs w:val="18"/>
        <w:lang w:val="en-US"/>
      </w:rPr>
      <w:t>18</w:t>
    </w:r>
    <w:r w:rsidR="00182FF6">
      <w:rPr>
        <w:sz w:val="18"/>
        <w:szCs w:val="18"/>
      </w:rPr>
      <w:t xml:space="preserve"> от </w:t>
    </w:r>
  </w:p>
  <w:p w:rsidR="00791EED" w:rsidRDefault="00791EED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80" w:rsidRDefault="00D41580" w:rsidP="00791EED">
      <w:pPr>
        <w:spacing w:after="0" w:line="240" w:lineRule="auto"/>
      </w:pPr>
      <w:r>
        <w:separator/>
      </w:r>
    </w:p>
  </w:footnote>
  <w:footnote w:type="continuationSeparator" w:id="0">
    <w:p w:rsidR="00D41580" w:rsidRDefault="00D41580" w:rsidP="0079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Румянцева Ю.В.">
    <w15:presenceInfo w15:providerId="None" w15:userId="Румянцева Ю.В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trackRevisions/>
  <w:defaultTabStop w:val="708"/>
  <w:drawingGridHorizontalSpacing w:val="120"/>
  <w:drawingGridVerticalSpacing w:val="16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2625"/>
    <w:rsid w:val="003B26D9"/>
    <w:rsid w:val="003B276C"/>
    <w:rsid w:val="003B2A2D"/>
    <w:rsid w:val="003B2D02"/>
    <w:rsid w:val="003B3A28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1D4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C14"/>
    <w:rsid w:val="00555E50"/>
    <w:rsid w:val="005569F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951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193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5579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C779B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580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2D93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261C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536"/>
    <w:rsid w:val="00EF4544"/>
    <w:rsid w:val="00EF5E41"/>
    <w:rsid w:val="00EF6387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paragraph" w:customStyle="1" w:styleId="13">
    <w:name w:val="Без интервала1"/>
    <w:uiPriority w:val="99"/>
    <w:qFormat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</w:style>
  <w:style w:type="character" w:customStyle="1" w:styleId="ae">
    <w:name w:val="Нижний колонтитул Знак"/>
    <w:basedOn w:val="a0"/>
    <w:link w:val="ad"/>
    <w:uiPriority w:val="99"/>
    <w:qFormat/>
  </w:style>
  <w:style w:type="character" w:customStyle="1" w:styleId="af0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</w:style>
  <w:style w:type="character" w:customStyle="1" w:styleId="afb">
    <w:name w:val="Без интервала Знак"/>
    <w:basedOn w:val="a0"/>
    <w:link w:val="afa"/>
    <w:uiPriority w:val="1"/>
    <w:qFormat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0">
    <w:name w:val="_Нумерованный 1 Знак1"/>
    <w:basedOn w:val="a0"/>
    <w:link w:val="1"/>
    <w:qFormat/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d">
    <w:name w:val="_Текст таблицы"/>
    <w:basedOn w:val="a"/>
    <w:link w:val="afe"/>
    <w:qFormat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paragraph" w:customStyle="1" w:styleId="13">
    <w:name w:val="Без интервала1"/>
    <w:uiPriority w:val="99"/>
    <w:qFormat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</w:style>
  <w:style w:type="character" w:customStyle="1" w:styleId="ae">
    <w:name w:val="Нижний колонтитул Знак"/>
    <w:basedOn w:val="a0"/>
    <w:link w:val="ad"/>
    <w:uiPriority w:val="99"/>
    <w:qFormat/>
  </w:style>
  <w:style w:type="character" w:customStyle="1" w:styleId="af0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</w:style>
  <w:style w:type="character" w:customStyle="1" w:styleId="afb">
    <w:name w:val="Без интервала Знак"/>
    <w:basedOn w:val="a0"/>
    <w:link w:val="afa"/>
    <w:uiPriority w:val="1"/>
    <w:qFormat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0">
    <w:name w:val="_Нумерованный 1 Знак1"/>
    <w:basedOn w:val="a0"/>
    <w:link w:val="1"/>
    <w:qFormat/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d">
    <w:name w:val="_Текст таблицы"/>
    <w:basedOn w:val="a"/>
    <w:link w:val="afe"/>
    <w:qFormat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DB79B0-0DF1-4525-B85B-8AA533DA5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Харькова Лариса Флерьяновна</cp:lastModifiedBy>
  <cp:revision>3</cp:revision>
  <dcterms:created xsi:type="dcterms:W3CDTF">2020-06-29T14:15:00Z</dcterms:created>
  <dcterms:modified xsi:type="dcterms:W3CDTF">2020-06-29T14:16:00Z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