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BB3346">
      <w:bookmarkStart w:id="0" w:name="_GoBack"/>
      <w:bookmarkEnd w:id="0"/>
      <w:r>
        <w:t>Текст 1</w:t>
      </w:r>
    </w:p>
    <w:p w:rsidR="00BB3346" w:rsidRDefault="00BB3346" w:rsidP="00BB3346">
      <w:pPr>
        <w:ind w:firstLine="708"/>
      </w:pPr>
      <w:r>
        <w:t xml:space="preserve">Абзац </w:t>
      </w:r>
      <w:commentRangeStart w:id="1"/>
      <w:r>
        <w:t>1</w:t>
      </w:r>
      <w:commentRangeEnd w:id="1"/>
      <w:r w:rsidR="00C37544">
        <w:rPr>
          <w:rStyle w:val="a3"/>
        </w:rPr>
        <w:commentReference w:id="1"/>
      </w:r>
    </w:p>
    <w:p w:rsidR="00BB3346" w:rsidRDefault="00BB3346">
      <w:r>
        <w:t>Текст 2</w:t>
      </w:r>
    </w:p>
    <w:p w:rsidR="00BB3346" w:rsidRPr="000A37BC" w:rsidRDefault="00D3078C">
      <w:pPr>
        <w:rPr>
          <w:ins w:id="2" w:author="Петров П. П. (Служба документационного обеспечения)" w:date="2018-12-19T17:10:00Z"/>
        </w:rPr>
      </w:pPr>
      <w:ins w:id="3" w:author="Петров П. П. (Служба документационного обеспечения)" w:date="2018-12-19T17:10:00Z">
        <w:r>
          <w:tab/>
          <w:t>Абзац 1</w:t>
        </w:r>
      </w:ins>
    </w:p>
    <w:p w:rsidR="00BB3346" w:rsidRDefault="00BB3346">
      <w:r>
        <w:tab/>
        <w:t>Абзац 2</w:t>
      </w:r>
    </w:p>
    <w:sectPr w:rsidR="00BB3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Устинова" w:date="2018-12-19T17:05:00Z" w:initials="Е.А.">
    <w:p w:rsidR="00C37544" w:rsidRPr="00C37544" w:rsidRDefault="00C37544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lang w:val="en-US"/>
        </w:rPr>
        <w:t xml:space="preserve">  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F8A"/>
    <w:rsid w:val="000A37BC"/>
    <w:rsid w:val="00674657"/>
    <w:rsid w:val="00683C52"/>
    <w:rsid w:val="006D7718"/>
    <w:rsid w:val="00781F8A"/>
    <w:rsid w:val="00BB3346"/>
    <w:rsid w:val="00C37544"/>
    <w:rsid w:val="00D3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EE0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3754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3754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3754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3754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37544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37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37544"/>
    <w:rPr>
      <w:rFonts w:ascii="Tahoma" w:hAnsi="Tahoma" w:cs="Tahoma"/>
      <w:sz w:val="16"/>
      <w:szCs w:val="16"/>
    </w:rPr>
  </w:style>
  <w:style w:type="paragraph" w:styleId="aa">
    <w:name w:val="Revision"/>
    <w:hidden/>
    <w:uiPriority w:val="99"/>
    <w:semiHidden/>
    <w:rsid w:val="0067465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3754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3754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3754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3754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37544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37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37544"/>
    <w:rPr>
      <w:rFonts w:ascii="Tahoma" w:hAnsi="Tahoma" w:cs="Tahoma"/>
      <w:sz w:val="16"/>
      <w:szCs w:val="16"/>
    </w:rPr>
  </w:style>
  <w:style w:type="paragraph" w:styleId="aa">
    <w:name w:val="Revision"/>
    <w:hidden/>
    <w:uiPriority w:val="99"/>
    <w:semiHidden/>
    <w:rsid w:val="006746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Устинова</cp:lastModifiedBy>
  <cp:revision>4</cp:revision>
  <dcterms:created xsi:type="dcterms:W3CDTF">2018-12-19T07:40:00Z</dcterms:created>
  <dcterms:modified xsi:type="dcterms:W3CDTF">2018-12-19T14:10:00Z</dcterms:modified>
</cp:coreProperties>
</file>