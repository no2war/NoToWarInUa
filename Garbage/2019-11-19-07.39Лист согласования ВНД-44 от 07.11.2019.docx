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70" w:rsidRPr="00B70FD1" w:rsidRDefault="00B70FD1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ins w:id="1" w:author="Румянцева Юлия Владимировна" w:date="2019-11-19T10:39:00Z">
        <w: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редактир</w:t>
        </w:r>
      </w:ins>
      <w:bookmarkStart w:id="2" w:name="_GoBack"/>
      <w:bookmarkEnd w:id="2"/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236313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СТО ИПВР-абв</w:t>
            </w:r>
          </w:p>
        </w:tc>
      </w:tr>
      <w:tr w:rsidR="00444C70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8174B"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Проверка </w:t>
            </w:r>
          </w:p>
        </w:tc>
      </w:tr>
      <w:tr w:rsidR="00444C70" w:rsidTr="00236313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222714" w:rsidRDefault="00444C70" w:rsidP="002363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Департамент стратегического развития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Тряпицына А.А.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/ 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8B63D9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lang w:eastAsia="ru-RU"/>
              </w:rPr>
              <w:t>Коваль А.Г./ Заместитель генерального директора по стратегическому развитию</w:t>
            </w:r>
          </w:p>
        </w:tc>
      </w:tr>
      <w:tr w:rsidR="00444C70" w:rsidRPr="0058174B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ВНД-44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07.11.2019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bookmarkEnd w:id="0"/>
    <w:p w:rsidR="00A961E1" w:rsidRDefault="00A961E1" w:rsidP="00A961E1">
      <w:pPr>
        <w:spacing w:after="0" w:line="240" w:lineRule="auto"/>
        <w:ind w:left="98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="00A961E1" w:rsidRPr="00AE6D1E" w:rsidTr="00A961E1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A961E1" w:rsidRPr="001D3D6E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Волков Г.В./Румянцева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 стратегического развития/Департамент стратегического развития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Заместитель начальника отдела/Отдел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Было дополнительное согласование. Должно быть ДСР/Тряпицына 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Коваль А.Г./Тряпицына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стратегическому развитию/Блок по стратегическому развитию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Недашковский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режиму и безопасности/Блок по режиму и безопасности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Ведров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производственно-технологической политике/Блок по производственно-технологической политике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Гурьянов В.П./Румянцева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департамента/Департамент управления качеством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12:09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Тоже по идее должен остаться Остапенко и факт делегирования Гурьянову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 xml:space="preserve">Завершено сотрудником: Тряпицына А. А. (ДСР) </w:t>
            </w:r>
            <w:r w:rsidRPr="008B63D9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[за Остапенко С. Н. (Секретариат)]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Результат: Задание делегировано на "Гурьянов В. П. (ДУК)"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ДСР: Тряпицына А. А. (ДСР)</w:t>
            </w:r>
          </w:p>
          <w:p w:rsidR="00A961E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Задание делегировано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"Федин Н. А. (ДСР)". </w:t>
            </w:r>
            <w:r w:rsidRPr="006E7131">
              <w:rPr>
                <w:rFonts w:ascii="Times New Roman" w:eastAsia="Times New Roman" w:hAnsi="Times New Roman" w:cs="Times New Roman"/>
              </w:rPr>
              <w:t>Комментарий: прошу рассмотреть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Федин Н. А. (ДСР)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Результат: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12:33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A961E1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 как редактировать и сохранить новый файл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Это в рамках согласования пункт 7 – Федин дополнительно согласование у Румянцевой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Дополнительное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Румянцева Ю. В.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Румянцева Ю. В.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как редактировать и сохранить новый файл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6E713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7131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6E713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7131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ДПОД: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Нормоконтроль (ДУК):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</w:tbl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</w:tblGrid>
      <w:tr w:rsidR="00A961E1" w:rsidTr="00883834">
        <w:tc>
          <w:tcPr>
            <w:tcW w:w="7660" w:type="dxa"/>
          </w:tcPr>
          <w:p w:rsidR="00A961E1" w:rsidRPr="00844CE9" w:rsidRDefault="00A961E1" w:rsidP="0088383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Тряпицына А. А. (ДСР)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08.11.2019 11:52</w:t>
            </w:r>
          </w:p>
        </w:tc>
      </w:tr>
    </w:tbl>
    <w:p w:rsidR="00A961E1" w:rsidRPr="009261CB" w:rsidRDefault="00A961E1" w:rsidP="00A961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A8" w:rsidRDefault="005409A8" w:rsidP="003014B8">
      <w:pPr>
        <w:spacing w:after="0" w:line="240" w:lineRule="auto"/>
      </w:pPr>
      <w:r>
        <w:separator/>
      </w:r>
    </w:p>
  </w:endnote>
  <w:endnote w:type="continuationSeparator" w:id="0">
    <w:p w:rsidR="005409A8" w:rsidRDefault="005409A8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A8" w:rsidRDefault="005409A8" w:rsidP="003014B8">
      <w:pPr>
        <w:spacing w:after="0" w:line="240" w:lineRule="auto"/>
      </w:pPr>
      <w:r>
        <w:separator/>
      </w:r>
    </w:p>
  </w:footnote>
  <w:footnote w:type="continuationSeparator" w:id="0">
    <w:p w:rsidR="005409A8" w:rsidRDefault="005409A8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101070"/>
    <w:rsid w:val="00141171"/>
    <w:rsid w:val="00153239"/>
    <w:rsid w:val="00171C5E"/>
    <w:rsid w:val="001A1323"/>
    <w:rsid w:val="001A7206"/>
    <w:rsid w:val="001B030F"/>
    <w:rsid w:val="001B7324"/>
    <w:rsid w:val="001D5E71"/>
    <w:rsid w:val="00203443"/>
    <w:rsid w:val="00217605"/>
    <w:rsid w:val="00224577"/>
    <w:rsid w:val="0024572D"/>
    <w:rsid w:val="002720B8"/>
    <w:rsid w:val="00272183"/>
    <w:rsid w:val="00276A74"/>
    <w:rsid w:val="0028169F"/>
    <w:rsid w:val="002945BA"/>
    <w:rsid w:val="002F5262"/>
    <w:rsid w:val="002F5CF4"/>
    <w:rsid w:val="003014B8"/>
    <w:rsid w:val="00311358"/>
    <w:rsid w:val="003123D6"/>
    <w:rsid w:val="003306C6"/>
    <w:rsid w:val="00357697"/>
    <w:rsid w:val="00357900"/>
    <w:rsid w:val="003765E4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50092E"/>
    <w:rsid w:val="00522E23"/>
    <w:rsid w:val="00531CED"/>
    <w:rsid w:val="005409A8"/>
    <w:rsid w:val="00555391"/>
    <w:rsid w:val="00575B05"/>
    <w:rsid w:val="005A5ACE"/>
    <w:rsid w:val="005A73D0"/>
    <w:rsid w:val="005F15A5"/>
    <w:rsid w:val="005F53CB"/>
    <w:rsid w:val="00610BA4"/>
    <w:rsid w:val="00614C38"/>
    <w:rsid w:val="006600D3"/>
    <w:rsid w:val="00677A4A"/>
    <w:rsid w:val="006C0E1D"/>
    <w:rsid w:val="006E7131"/>
    <w:rsid w:val="006F01FC"/>
    <w:rsid w:val="006F4856"/>
    <w:rsid w:val="00703F6E"/>
    <w:rsid w:val="007126D3"/>
    <w:rsid w:val="00713DAA"/>
    <w:rsid w:val="00713F53"/>
    <w:rsid w:val="00784C9D"/>
    <w:rsid w:val="007871BA"/>
    <w:rsid w:val="007A284A"/>
    <w:rsid w:val="007B24EC"/>
    <w:rsid w:val="007B684A"/>
    <w:rsid w:val="007D1A30"/>
    <w:rsid w:val="007D503D"/>
    <w:rsid w:val="007E4DA3"/>
    <w:rsid w:val="007F47AB"/>
    <w:rsid w:val="00844648"/>
    <w:rsid w:val="0087427D"/>
    <w:rsid w:val="008B63D9"/>
    <w:rsid w:val="008C203C"/>
    <w:rsid w:val="008E32DD"/>
    <w:rsid w:val="00915868"/>
    <w:rsid w:val="009551F9"/>
    <w:rsid w:val="0097573D"/>
    <w:rsid w:val="00983C43"/>
    <w:rsid w:val="009E7D54"/>
    <w:rsid w:val="00A14981"/>
    <w:rsid w:val="00A325E2"/>
    <w:rsid w:val="00A32FB3"/>
    <w:rsid w:val="00A8287A"/>
    <w:rsid w:val="00A832D9"/>
    <w:rsid w:val="00A8477A"/>
    <w:rsid w:val="00A961E1"/>
    <w:rsid w:val="00AA05C4"/>
    <w:rsid w:val="00AB31F0"/>
    <w:rsid w:val="00B70FD1"/>
    <w:rsid w:val="00B76C2C"/>
    <w:rsid w:val="00BE064F"/>
    <w:rsid w:val="00BE3E63"/>
    <w:rsid w:val="00BF5962"/>
    <w:rsid w:val="00C4003E"/>
    <w:rsid w:val="00C8704F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B7E6C"/>
    <w:rsid w:val="00DC29FE"/>
    <w:rsid w:val="00DD6B4E"/>
    <w:rsid w:val="00DE31A4"/>
    <w:rsid w:val="00DF47E3"/>
    <w:rsid w:val="00E605A1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A917-AC75-467D-8CC8-22DAB1C8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alyskova</dc:creator>
  <cp:lastModifiedBy>Румянцева Юлия Владимировна</cp:lastModifiedBy>
  <cp:revision>5</cp:revision>
  <dcterms:created xsi:type="dcterms:W3CDTF">2019-11-08T09:01:00Z</dcterms:created>
  <dcterms:modified xsi:type="dcterms:W3CDTF">2019-11-19T07:39:00Z</dcterms:modified>
</cp:coreProperties>
</file>