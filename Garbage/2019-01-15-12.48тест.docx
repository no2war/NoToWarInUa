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767" w:rsidRDefault="002B3B01">
      <w:pPr>
        <w:rPr>
          <w:ins w:id="0" w:author="Labuser12" w:date="2019-01-15T15:48:00Z"/>
        </w:rPr>
      </w:pPr>
      <w:r>
        <w:t>Т</w:t>
      </w:r>
      <w:r w:rsidR="00984E07">
        <w:t>ест</w:t>
      </w:r>
    </w:p>
    <w:p w:rsidR="002B3B01" w:rsidRDefault="002B3B01">
      <w:ins w:id="1" w:author="Labuser12" w:date="2019-01-15T15:48:00Z">
        <w:r>
          <w:t>Добавить приложение</w:t>
        </w:r>
      </w:ins>
      <w:bookmarkStart w:id="2" w:name="_GoBack"/>
      <w:bookmarkEnd w:id="2"/>
    </w:p>
    <w:sectPr w:rsidR="002B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buser12">
    <w15:presenceInfo w15:providerId="None" w15:userId="Labuser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07"/>
    <w:rsid w:val="002B3B01"/>
    <w:rsid w:val="008C1767"/>
    <w:rsid w:val="0098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5F09"/>
  <w15:chartTrackingRefBased/>
  <w15:docId w15:val="{536CC961-B2A2-4340-9AFC-934B2C53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Labuser7</dc:creator>
  <cp:keywords/>
  <dc:description/>
  <cp:lastModifiedBy>Labuser12</cp:lastModifiedBy>
  <cp:revision>2</cp:revision>
  <dcterms:created xsi:type="dcterms:W3CDTF">2019-01-15T10:59:00Z</dcterms:created>
  <dcterms:modified xsi:type="dcterms:W3CDTF">2019-01-15T12:48:00Z</dcterms:modified>
</cp:coreProperties>
</file>