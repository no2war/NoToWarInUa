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55" w:rsidRPr="00ED3570" w:rsidRDefault="009B198F" w:rsidP="000B0C3A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OLE_LINK71"/>
      <w:bookmarkStart w:id="1" w:name="_GoBack"/>
      <w:bookmarkEnd w:id="1"/>
      <w:del w:id="2" w:author="Румянцева Юлия Владимировна" w:date="2019-12-23T11:22:00Z">
        <w:r w:rsidDel="00746A9E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delText xml:space="preserve">ИСТОРИЯ </w:delText>
        </w:r>
        <w:r w:rsidRPr="00AE6D1E" w:rsidDel="00746A9E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delText>СОГЛАСОВАНИЯ</w:delText>
        </w:r>
      </w:del>
    </w:p>
    <w:tbl>
      <w:tblPr>
        <w:tblW w:w="15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765"/>
      </w:tblGrid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3" w:name="OLE_LINK1"/>
            <w:bookmarkStart w:id="4" w:name="OLE_LINK2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D30BFF" w:rsidRDefault="00D30BFF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ВНД-изм.-2/ДСП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19.12.2019</w:t>
            </w:r>
          </w:p>
        </w:tc>
      </w:tr>
      <w:tr w:rsidR="00687455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F10A57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2F5262" w:rsidRDefault="00687455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тест извещ</w:t>
            </w:r>
          </w:p>
        </w:tc>
      </w:tr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2F5262" w:rsidRDefault="00653563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Извещение об изменении ВНД / </w:t>
            </w:r>
          </w:p>
        </w:tc>
      </w:tr>
      <w:tr w:rsidR="00687455" w:rsidRPr="00AE6D1E" w:rsidTr="00687455">
        <w:trPr>
          <w:trHeight w:val="343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F10A57" w:rsidRDefault="00653563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F10A57" w:rsidRDefault="00687455" w:rsidP="00F27D3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Департамент стратегического развития</w:t>
            </w:r>
          </w:p>
        </w:tc>
      </w:tr>
      <w:tr w:rsidR="00687455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F10A57" w:rsidRDefault="00653563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Куратор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F10A57" w:rsidRDefault="00497081" w:rsidP="00F27D3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Румянцева Ю.В.</w:t>
            </w:r>
            <w:r w:rsidRPr="00746A9E">
              <w:rPr>
                <w:rFonts w:ascii="Times New Roman" w:eastAsia="Times New Roman" w:hAnsi="Times New Roman" w:cs="Times New Roman"/>
                <w:lang w:eastAsia="ru-RU"/>
                <w:rPrChange w:id="5" w:author="Румянцева Юлия Владимировна" w:date="2019-12-23T11:22:00Z">
                  <w:rPr>
                    <w:rFonts w:ascii="Times New Roman" w:eastAsia="Times New Roman" w:hAnsi="Times New Roman" w:cs="Times New Roman"/>
                    <w:lang w:val="en-US" w:eastAsia="ru-RU"/>
                  </w:rPr>
                </w:rPrChange>
              </w:rPr>
              <w:t>/ Отдел развития системы управления</w:t>
            </w:r>
          </w:p>
        </w:tc>
      </w:tr>
      <w:tr w:rsidR="00497081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497081" w:rsidRDefault="00497081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Инициатор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497081" w:rsidRDefault="00497081" w:rsidP="00F27D37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Коваль А.Г.</w:t>
            </w:r>
            <w:r w:rsidRPr="00746A9E">
              <w:rPr>
                <w:rFonts w:ascii="Times New Roman" w:eastAsia="Times New Roman" w:hAnsi="Times New Roman" w:cs="Times New Roman"/>
                <w:lang w:eastAsia="ru-RU"/>
                <w:rPrChange w:id="6" w:author="Румянцева Юлия Владимировна" w:date="2019-12-23T11:22:00Z">
                  <w:rPr>
                    <w:rFonts w:ascii="Times New Roman" w:eastAsia="Times New Roman" w:hAnsi="Times New Roman" w:cs="Times New Roman"/>
                    <w:lang w:val="en-US" w:eastAsia="ru-RU"/>
                  </w:rPr>
                </w:rPrChange>
              </w:rPr>
              <w:t>/ Заместитель генерального директора по стратегическому развитию</w:t>
            </w:r>
          </w:p>
        </w:tc>
      </w:tr>
      <w:tr w:rsidR="00497081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497081" w:rsidRDefault="00F95A60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95A60">
              <w:rPr>
                <w:rFonts w:ascii="Times New Roman" w:eastAsia="Times New Roman" w:hAnsi="Times New Roman" w:cs="Times New Roman"/>
                <w:b/>
                <w:lang w:eastAsia="ru-RU"/>
              </w:rPr>
              <w:t>Обозначение</w:t>
            </w:r>
            <w:r w:rsidR="0049708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и дата</w:t>
            </w:r>
            <w:r w:rsidR="00CE382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утверждения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497081" w:rsidRDefault="00CE3826" w:rsidP="00CE3826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СТО ИПВР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от </w:t>
            </w:r>
          </w:p>
        </w:tc>
      </w:tr>
      <w:bookmarkEnd w:id="3"/>
      <w:bookmarkEnd w:id="4"/>
    </w:tbl>
    <w:p w:rsidR="009B198F" w:rsidRDefault="009B198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51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744"/>
        <w:gridCol w:w="2057"/>
        <w:gridCol w:w="2693"/>
        <w:gridCol w:w="1984"/>
        <w:gridCol w:w="1985"/>
        <w:gridCol w:w="2410"/>
        <w:gridCol w:w="2551"/>
      </w:tblGrid>
      <w:tr w:rsidR="00DA49F7" w:rsidTr="00FA620E">
        <w:trPr>
          <w:trHeight w:val="1083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Pr="00DA49F7" w:rsidRDefault="00DA49F7" w:rsidP="0015202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/п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Pr="00AE6D1E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</w:p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Волков Г.В./Румянцева Ю.В.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Директор департамента стратегического развития/Департамент стратегического развития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09:29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10:13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Согласовать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Румянцева Ю.В.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Главный специалист/Отдел развития системы управления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09:30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09:30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Запросить дополнительное согласование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тест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Федин Н.А.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09:30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09:33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Согласовать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Коваль А.Г./Крылосова А.Ю.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Заместитель генерального директора по стратегическому развитию/ЗГД по стратегическому развитию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10:13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13:33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Согласовать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Гурьянов В.П./Румянцева Ю.В.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Главный специалист/Департамент управления качеством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13:33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11:00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Согласовать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lastRenderedPageBreak/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Румянцева Ю.В.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Главный специалист/Отдел развития системы управления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13:54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13:54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Запросить дополнительное согласование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провести нормоконтроль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Казакова Т.В./Федин Н.А.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Заместитель директора департамента/Департамент управления качеством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19.12.2019 13:54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10:49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Согласовать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Согласовано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Волков Г.В./Румянцева Ю.В.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Главный специалист/Департамент стратегического развития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11:00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11:00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Делегировать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Pr="00746A9E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rPrChange w:id="7" w:author="Румянцева Юлия Владимировна" w:date="2019-12-23T11:22:00Z">
                  <w:rPr>
                    <w:rFonts w:ascii="Times New Roman" w:eastAsia="Times New Roman" w:hAnsi="Times New Roman" w:cs="Times New Roman"/>
                    <w:lang w:val="en-US"/>
                  </w:rPr>
                </w:rPrChange>
              </w:rPr>
            </w:pPr>
            <w:r w:rsidRPr="00746A9E">
              <w:rPr>
                <w:rFonts w:ascii="Times New Roman" w:eastAsia="Times New Roman" w:hAnsi="Times New Roman" w:cs="Times New Roman"/>
                <w:rPrChange w:id="8" w:author="Румянцева Юлия Владимировна" w:date="2019-12-23T11:22:00Z">
                  <w:rPr>
                    <w:rFonts w:ascii="Times New Roman" w:eastAsia="Times New Roman" w:hAnsi="Times New Roman" w:cs="Times New Roman"/>
                    <w:lang w:val="en-US"/>
                  </w:rPr>
                </w:rPrChange>
              </w:rPr>
              <w:t xml:space="preserve">Делегировано: "Федин Н. А. (ДСР)".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746A9E">
              <w:rPr>
                <w:rFonts w:ascii="Times New Roman" w:eastAsia="Times New Roman" w:hAnsi="Times New Roman" w:cs="Times New Roman"/>
                <w:rPrChange w:id="9" w:author="Румянцева Юлия Владимировна" w:date="2019-12-23T11:22:00Z">
                  <w:rPr>
                    <w:rFonts w:ascii="Times New Roman" w:eastAsia="Times New Roman" w:hAnsi="Times New Roman" w:cs="Times New Roman"/>
                    <w:lang w:val="en-US"/>
                  </w:rPr>
                </w:rPrChange>
              </w:rPr>
              <w:t xml:space="preserve"> комментарием: рассмотреть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Федин Н.А.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11:00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11:01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Согласовать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Согласовано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Руководитель проектов/Департамент правового обеспечения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11:01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Федин Н.А.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Руководитель проектов/Отдел развития системы управления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11:02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11:02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Запросить дополнительное согласование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Ок?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Главный специалист/Отдел развития системы управления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23.12.2019 11:02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DA49F7" w:rsidRPr="00DA49F7" w:rsidRDefault="00DA49F7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P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87455" w:rsidRPr="00AE6D1E" w:rsidRDefault="00687455" w:rsidP="00687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Pr="00AE6D1E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6D1E">
        <w:rPr>
          <w:rFonts w:ascii="Times New Roman" w:eastAsia="Times New Roman" w:hAnsi="Times New Roman" w:cs="Times New Roman"/>
          <w:lang w:eastAsia="ru-RU"/>
        </w:rPr>
        <w:t>Проверил</w:t>
      </w:r>
    </w:p>
    <w:p w:rsidR="00ED0686" w:rsidRPr="0034742D" w:rsidRDefault="009B198F" w:rsidP="00596EDE">
      <w:r w:rsidRPr="00596EDE">
        <w:rPr>
          <w:rFonts w:ascii="Times New Roman" w:eastAsia="Times New Roman" w:hAnsi="Times New Roman" w:cs="Times New Roman"/>
          <w:lang w:eastAsia="ru-RU"/>
        </w:rPr>
        <w:t>__________________________(Румянцева Ю. В. (ДСР)) 23.12.2019</w:t>
      </w:r>
      <w:bookmarkEnd w:id="0"/>
    </w:p>
    <w:sectPr w:rsidR="00ED0686" w:rsidRPr="0034742D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EF5" w:rsidRDefault="00186EF5" w:rsidP="003014B8">
      <w:pPr>
        <w:spacing w:after="0" w:line="240" w:lineRule="auto"/>
      </w:pPr>
      <w:r>
        <w:separator/>
      </w:r>
    </w:p>
  </w:endnote>
  <w:endnote w:type="continuationSeparator" w:id="0">
    <w:p w:rsidR="00186EF5" w:rsidRDefault="00186EF5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EF5" w:rsidRDefault="00186EF5" w:rsidP="003014B8">
      <w:pPr>
        <w:spacing w:after="0" w:line="240" w:lineRule="auto"/>
      </w:pPr>
      <w:r>
        <w:separator/>
      </w:r>
    </w:p>
  </w:footnote>
  <w:footnote w:type="continuationSeparator" w:id="0">
    <w:p w:rsidR="00186EF5" w:rsidRDefault="00186EF5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E73A4"/>
    <w:rsid w:val="00140735"/>
    <w:rsid w:val="0015202D"/>
    <w:rsid w:val="00153239"/>
    <w:rsid w:val="00186EF5"/>
    <w:rsid w:val="001D5E71"/>
    <w:rsid w:val="002601AB"/>
    <w:rsid w:val="00276A74"/>
    <w:rsid w:val="0028169F"/>
    <w:rsid w:val="002945BA"/>
    <w:rsid w:val="002C5011"/>
    <w:rsid w:val="002F5262"/>
    <w:rsid w:val="002F60EC"/>
    <w:rsid w:val="003014B8"/>
    <w:rsid w:val="003123D6"/>
    <w:rsid w:val="0034742D"/>
    <w:rsid w:val="00357900"/>
    <w:rsid w:val="00373413"/>
    <w:rsid w:val="003B3B92"/>
    <w:rsid w:val="003F7539"/>
    <w:rsid w:val="00402CE0"/>
    <w:rsid w:val="004504DB"/>
    <w:rsid w:val="00497081"/>
    <w:rsid w:val="004A0CB0"/>
    <w:rsid w:val="004A12A3"/>
    <w:rsid w:val="00531CED"/>
    <w:rsid w:val="00531DDA"/>
    <w:rsid w:val="00555391"/>
    <w:rsid w:val="005958F9"/>
    <w:rsid w:val="00596EDE"/>
    <w:rsid w:val="005F15A5"/>
    <w:rsid w:val="00600AF0"/>
    <w:rsid w:val="00653563"/>
    <w:rsid w:val="006832F0"/>
    <w:rsid w:val="00687455"/>
    <w:rsid w:val="006C1217"/>
    <w:rsid w:val="006F01FC"/>
    <w:rsid w:val="00705E03"/>
    <w:rsid w:val="007158FB"/>
    <w:rsid w:val="0073617A"/>
    <w:rsid w:val="00746A9E"/>
    <w:rsid w:val="0076314F"/>
    <w:rsid w:val="007B24EC"/>
    <w:rsid w:val="007D1A30"/>
    <w:rsid w:val="007D503D"/>
    <w:rsid w:val="007E290C"/>
    <w:rsid w:val="007F7BA2"/>
    <w:rsid w:val="008C203C"/>
    <w:rsid w:val="008E32DD"/>
    <w:rsid w:val="00921418"/>
    <w:rsid w:val="0097573D"/>
    <w:rsid w:val="009B198F"/>
    <w:rsid w:val="009B23CA"/>
    <w:rsid w:val="00A15104"/>
    <w:rsid w:val="00A325E2"/>
    <w:rsid w:val="00A32FB3"/>
    <w:rsid w:val="00A646DE"/>
    <w:rsid w:val="00A832D9"/>
    <w:rsid w:val="00A974C3"/>
    <w:rsid w:val="00AB31F0"/>
    <w:rsid w:val="00AD3616"/>
    <w:rsid w:val="00AF29ED"/>
    <w:rsid w:val="00B76C2C"/>
    <w:rsid w:val="00B860D3"/>
    <w:rsid w:val="00BE3E63"/>
    <w:rsid w:val="00BF5962"/>
    <w:rsid w:val="00C4003E"/>
    <w:rsid w:val="00C57778"/>
    <w:rsid w:val="00CE3826"/>
    <w:rsid w:val="00D172F6"/>
    <w:rsid w:val="00D30BFF"/>
    <w:rsid w:val="00D50458"/>
    <w:rsid w:val="00D56065"/>
    <w:rsid w:val="00D56AAB"/>
    <w:rsid w:val="00D86C89"/>
    <w:rsid w:val="00DA49F7"/>
    <w:rsid w:val="00DE31A4"/>
    <w:rsid w:val="00E63AE2"/>
    <w:rsid w:val="00ED2191"/>
    <w:rsid w:val="00ED3570"/>
    <w:rsid w:val="00F95A60"/>
    <w:rsid w:val="00F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EE4CF-D741-4460-ADDE-8DB1E240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Румянцева Юлия Владимировна</cp:lastModifiedBy>
  <cp:revision>36</cp:revision>
  <dcterms:created xsi:type="dcterms:W3CDTF">2018-07-27T12:38:00Z</dcterms:created>
  <dcterms:modified xsi:type="dcterms:W3CDTF">2019-12-23T08:22:00Z</dcterms:modified>
</cp:coreProperties>
</file>