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text" w:tblpY="1"/>
        <w:tblOverlap w:val="never"/>
        <w:tblW w:w="9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36"/>
        <w:gridCol w:w="5245"/>
        <w:gridCol w:w="7"/>
      </w:tblGrid>
      <w:tr w:rsidR="001C5C13" w:rsidRPr="0006739B" w14:paraId="1B386151" w14:textId="77777777" w:rsidTr="00AD43D2">
        <w:tc>
          <w:tcPr>
            <w:tcW w:w="9788" w:type="dxa"/>
            <w:gridSpan w:val="3"/>
            <w:tcBorders>
              <w:top w:val="nil"/>
              <w:left w:val="nil"/>
              <w:bottom w:val="single" w:sz="24" w:space="0" w:color="auto"/>
              <w:right w:val="nil"/>
            </w:tcBorders>
          </w:tcPr>
          <w:p w14:paraId="4A96EE14" w14:textId="7CDE2FC8" w:rsidR="001C5C13" w:rsidRPr="0006739B" w:rsidRDefault="00045707" w:rsidP="00AD43D2">
            <w:pPr>
              <w:overflowPunct w:val="0"/>
              <w:autoSpaceDE w:val="0"/>
              <w:autoSpaceDN w:val="0"/>
              <w:adjustRightInd w:val="0"/>
              <w:spacing w:after="0"/>
              <w:jc w:val="center"/>
              <w:textAlignment w:val="baseline"/>
              <w:rPr>
                <w:rFonts w:ascii="Arial" w:hAnsi="Arial" w:cs="Arial"/>
                <w:kern w:val="0"/>
                <w:sz w:val="28"/>
                <w:szCs w:val="28"/>
              </w:rPr>
            </w:pPr>
            <w:bookmarkStart w:id="0" w:name="_Hlk1382411"/>
            <w:r>
              <w:rPr>
                <w:rFonts w:ascii="Arial" w:hAnsi="Arial" w:cs="Arial"/>
                <w:kern w:val="0"/>
                <w:sz w:val="28"/>
                <w:szCs w:val="28"/>
              </w:rPr>
              <w:t xml:space="preserve"> </w:t>
            </w:r>
            <w:r w:rsidR="006E75AD" w:rsidRPr="0006739B">
              <w:rPr>
                <w:rFonts w:ascii="Arial" w:hAnsi="Arial" w:cs="Arial"/>
                <w:kern w:val="0"/>
                <w:sz w:val="28"/>
                <w:szCs w:val="28"/>
              </w:rPr>
              <w:t xml:space="preserve"> </w:t>
            </w:r>
          </w:p>
        </w:tc>
      </w:tr>
      <w:tr w:rsidR="001C5C13" w:rsidRPr="0006739B" w14:paraId="430092CE" w14:textId="77777777" w:rsidTr="00AD43D2">
        <w:tc>
          <w:tcPr>
            <w:tcW w:w="9788" w:type="dxa"/>
            <w:gridSpan w:val="3"/>
            <w:tcBorders>
              <w:top w:val="single" w:sz="24" w:space="0" w:color="auto"/>
              <w:left w:val="nil"/>
              <w:bottom w:val="single" w:sz="24" w:space="0" w:color="auto"/>
              <w:right w:val="nil"/>
            </w:tcBorders>
          </w:tcPr>
          <w:p w14:paraId="5CFA110E" w14:textId="77777777" w:rsidR="001C5C13" w:rsidRPr="0006739B" w:rsidRDefault="001C5C13" w:rsidP="006C51A8">
            <w:pPr>
              <w:tabs>
                <w:tab w:val="center" w:pos="4677"/>
                <w:tab w:val="right" w:pos="9355"/>
              </w:tabs>
              <w:spacing w:after="0"/>
              <w:ind w:right="-108" w:firstLine="0"/>
              <w:jc w:val="center"/>
              <w:rPr>
                <w:rFonts w:ascii="Arial" w:hAnsi="Arial" w:cs="Arial"/>
                <w:b/>
                <w:sz w:val="28"/>
                <w:szCs w:val="28"/>
              </w:rPr>
            </w:pPr>
          </w:p>
          <w:p w14:paraId="006D1B82" w14:textId="77777777" w:rsidR="001C5C13" w:rsidRPr="0006739B" w:rsidRDefault="001C5C13" w:rsidP="006C51A8">
            <w:pPr>
              <w:tabs>
                <w:tab w:val="center" w:pos="4677"/>
                <w:tab w:val="right" w:pos="9355"/>
              </w:tabs>
              <w:spacing w:after="0"/>
              <w:ind w:right="-108" w:firstLine="0"/>
              <w:jc w:val="center"/>
              <w:rPr>
                <w:rFonts w:ascii="Arial" w:hAnsi="Arial" w:cs="Arial"/>
                <w:b/>
                <w:sz w:val="28"/>
                <w:szCs w:val="28"/>
              </w:rPr>
            </w:pPr>
            <w:r w:rsidRPr="0006739B">
              <w:rPr>
                <w:rFonts w:ascii="Arial" w:hAnsi="Arial" w:cs="Arial"/>
                <w:b/>
                <w:sz w:val="28"/>
                <w:szCs w:val="28"/>
              </w:rPr>
              <w:t xml:space="preserve">ИНТЕГРИРОВАННАЯ СТРУКТУРА </w:t>
            </w:r>
          </w:p>
          <w:p w14:paraId="74C50066" w14:textId="77777777" w:rsidR="001C5C13" w:rsidRPr="0006739B" w:rsidRDefault="001C5C13" w:rsidP="006C51A8">
            <w:pPr>
              <w:tabs>
                <w:tab w:val="center" w:pos="4677"/>
                <w:tab w:val="right" w:pos="9355"/>
              </w:tabs>
              <w:spacing w:after="0"/>
              <w:ind w:right="-108" w:firstLine="0"/>
              <w:jc w:val="center"/>
              <w:rPr>
                <w:rFonts w:ascii="Arial" w:hAnsi="Arial" w:cs="Arial"/>
                <w:b/>
                <w:sz w:val="28"/>
                <w:szCs w:val="28"/>
              </w:rPr>
            </w:pPr>
            <w:r w:rsidRPr="0006739B">
              <w:rPr>
                <w:rFonts w:ascii="Arial" w:hAnsi="Arial" w:cs="Arial"/>
                <w:b/>
                <w:sz w:val="28"/>
                <w:szCs w:val="28"/>
              </w:rPr>
              <w:t>АО «КОНЦЕРН ВКО «АЛМАЗ – АНТЕЙ»</w:t>
            </w:r>
          </w:p>
          <w:p w14:paraId="44AD2F68" w14:textId="77777777" w:rsidR="001C5C13" w:rsidRPr="0006739B" w:rsidRDefault="001C5C13" w:rsidP="006C51A8">
            <w:pPr>
              <w:tabs>
                <w:tab w:val="center" w:pos="4677"/>
                <w:tab w:val="right" w:pos="9355"/>
              </w:tabs>
              <w:spacing w:after="0"/>
              <w:ind w:right="-108" w:firstLine="0"/>
              <w:jc w:val="center"/>
              <w:rPr>
                <w:rFonts w:ascii="Arial" w:hAnsi="Arial" w:cs="Arial"/>
                <w:sz w:val="28"/>
                <w:szCs w:val="28"/>
              </w:rPr>
            </w:pPr>
          </w:p>
        </w:tc>
      </w:tr>
      <w:tr w:rsidR="001C5C13" w:rsidRPr="0006739B" w14:paraId="2B62A336" w14:textId="77777777" w:rsidTr="00AD43D2">
        <w:trPr>
          <w:gridAfter w:val="1"/>
          <w:wAfter w:w="7" w:type="dxa"/>
          <w:trHeight w:val="397"/>
        </w:trPr>
        <w:tc>
          <w:tcPr>
            <w:tcW w:w="4536" w:type="dxa"/>
            <w:tcBorders>
              <w:top w:val="single" w:sz="24" w:space="0" w:color="auto"/>
              <w:left w:val="nil"/>
              <w:bottom w:val="single" w:sz="18" w:space="0" w:color="auto"/>
              <w:right w:val="nil"/>
            </w:tcBorders>
            <w:hideMark/>
          </w:tcPr>
          <w:p w14:paraId="530A26D5" w14:textId="77777777" w:rsidR="003A0D36" w:rsidRPr="0006739B" w:rsidRDefault="001C5C13" w:rsidP="006C51A8">
            <w:pPr>
              <w:overflowPunct w:val="0"/>
              <w:autoSpaceDE w:val="0"/>
              <w:autoSpaceDN w:val="0"/>
              <w:adjustRightInd w:val="0"/>
              <w:spacing w:after="0"/>
              <w:ind w:firstLine="0"/>
              <w:jc w:val="center"/>
              <w:textAlignment w:val="baseline"/>
              <w:rPr>
                <w:rFonts w:ascii="Arial" w:hAnsi="Arial" w:cs="Arial"/>
                <w:b/>
                <w:sz w:val="28"/>
                <w:szCs w:val="28"/>
              </w:rPr>
            </w:pPr>
            <w:r w:rsidRPr="0006739B">
              <w:rPr>
                <w:rFonts w:ascii="Arial" w:hAnsi="Arial" w:cs="Arial"/>
                <w:b/>
                <w:sz w:val="28"/>
                <w:szCs w:val="28"/>
              </w:rPr>
              <w:t xml:space="preserve">СТАНДАРТ </w:t>
            </w:r>
          </w:p>
          <w:p w14:paraId="2D6B3CB0" w14:textId="77777777" w:rsidR="003A0D36" w:rsidRPr="0006739B" w:rsidRDefault="001C5C13" w:rsidP="006C51A8">
            <w:pPr>
              <w:overflowPunct w:val="0"/>
              <w:autoSpaceDE w:val="0"/>
              <w:autoSpaceDN w:val="0"/>
              <w:adjustRightInd w:val="0"/>
              <w:spacing w:after="0"/>
              <w:ind w:firstLine="0"/>
              <w:jc w:val="center"/>
              <w:textAlignment w:val="baseline"/>
              <w:rPr>
                <w:rFonts w:ascii="Arial" w:hAnsi="Arial" w:cs="Arial"/>
                <w:b/>
                <w:sz w:val="28"/>
                <w:szCs w:val="28"/>
              </w:rPr>
            </w:pPr>
            <w:proofErr w:type="gramStart"/>
            <w:r w:rsidRPr="0006739B">
              <w:rPr>
                <w:rFonts w:ascii="Arial" w:hAnsi="Arial" w:cs="Arial"/>
                <w:b/>
                <w:sz w:val="28"/>
                <w:szCs w:val="28"/>
              </w:rPr>
              <w:t xml:space="preserve">ИНТЕГРИРОВАННОЙ </w:t>
            </w:r>
            <w:proofErr w:type="gramEnd"/>
          </w:p>
          <w:p w14:paraId="6CB4D718" w14:textId="4780A5F3" w:rsidR="001C5C13" w:rsidRPr="0006739B" w:rsidRDefault="001C5C13" w:rsidP="006C51A8">
            <w:pPr>
              <w:overflowPunct w:val="0"/>
              <w:autoSpaceDE w:val="0"/>
              <w:autoSpaceDN w:val="0"/>
              <w:adjustRightInd w:val="0"/>
              <w:spacing w:after="0"/>
              <w:ind w:firstLine="0"/>
              <w:jc w:val="center"/>
              <w:textAlignment w:val="baseline"/>
              <w:rPr>
                <w:rFonts w:ascii="Arial" w:hAnsi="Arial" w:cs="Arial"/>
                <w:b/>
                <w:sz w:val="28"/>
                <w:szCs w:val="28"/>
              </w:rPr>
            </w:pPr>
            <w:r w:rsidRPr="0006739B">
              <w:rPr>
                <w:rFonts w:ascii="Arial" w:hAnsi="Arial" w:cs="Arial"/>
                <w:b/>
                <w:sz w:val="28"/>
                <w:szCs w:val="28"/>
              </w:rPr>
              <w:t>СТРУКТУРЫ</w:t>
            </w:r>
          </w:p>
        </w:tc>
        <w:tc>
          <w:tcPr>
            <w:tcW w:w="5245" w:type="dxa"/>
            <w:tcBorders>
              <w:top w:val="single" w:sz="4" w:space="0" w:color="auto"/>
              <w:left w:val="nil"/>
              <w:bottom w:val="single" w:sz="18" w:space="0" w:color="auto"/>
              <w:right w:val="nil"/>
            </w:tcBorders>
            <w:hideMark/>
          </w:tcPr>
          <w:p w14:paraId="70ACAC80" w14:textId="096DFC81" w:rsidR="001C5C13" w:rsidRPr="0006739B" w:rsidRDefault="001C5C13" w:rsidP="00100737">
            <w:pPr>
              <w:spacing w:before="120" w:after="120"/>
              <w:ind w:right="-108" w:firstLine="0"/>
              <w:jc w:val="right"/>
              <w:rPr>
                <w:rFonts w:ascii="Arial" w:hAnsi="Arial" w:cs="Arial"/>
                <w:b/>
                <w:sz w:val="28"/>
                <w:szCs w:val="28"/>
              </w:rPr>
            </w:pPr>
            <w:proofErr w:type="gramStart"/>
            <w:r w:rsidRPr="0006739B">
              <w:rPr>
                <w:rFonts w:ascii="Arial" w:hAnsi="Arial" w:cs="Arial"/>
                <w:b/>
                <w:sz w:val="28"/>
                <w:szCs w:val="28"/>
              </w:rPr>
              <w:t>СТ</w:t>
            </w:r>
            <w:proofErr w:type="gramEnd"/>
            <w:r w:rsidRPr="0006739B">
              <w:rPr>
                <w:rFonts w:ascii="Arial" w:hAnsi="Arial" w:cs="Arial"/>
                <w:b/>
                <w:sz w:val="28"/>
                <w:szCs w:val="28"/>
              </w:rPr>
              <w:t xml:space="preserve"> ИС КОНЦЕРН ВКО </w:t>
            </w:r>
            <w:r w:rsidR="00100737">
              <w:rPr>
                <w:rFonts w:ascii="Arial" w:hAnsi="Arial" w:cs="Arial"/>
                <w:b/>
                <w:sz w:val="28"/>
                <w:szCs w:val="28"/>
              </w:rPr>
              <w:t>ХХ</w:t>
            </w:r>
            <w:r w:rsidRPr="0006739B">
              <w:rPr>
                <w:rFonts w:ascii="Arial" w:hAnsi="Arial" w:cs="Arial"/>
                <w:b/>
                <w:sz w:val="28"/>
                <w:szCs w:val="28"/>
              </w:rPr>
              <w:t>–</w:t>
            </w:r>
            <w:r w:rsidR="003A0D36" w:rsidRPr="0006739B">
              <w:rPr>
                <w:rFonts w:ascii="Arial" w:hAnsi="Arial" w:cs="Arial"/>
                <w:b/>
                <w:sz w:val="28"/>
                <w:szCs w:val="28"/>
              </w:rPr>
              <w:t>Х</w:t>
            </w:r>
            <w:r w:rsidR="00F317A9" w:rsidRPr="0006739B">
              <w:rPr>
                <w:rFonts w:ascii="Arial" w:hAnsi="Arial" w:cs="Arial"/>
                <w:b/>
                <w:sz w:val="28"/>
                <w:szCs w:val="28"/>
              </w:rPr>
              <w:t>Х</w:t>
            </w:r>
            <w:r w:rsidR="003A0D36" w:rsidRPr="0006739B">
              <w:rPr>
                <w:rFonts w:ascii="Arial" w:hAnsi="Arial" w:cs="Arial"/>
                <w:b/>
                <w:sz w:val="28"/>
                <w:szCs w:val="28"/>
              </w:rPr>
              <w:t>Х</w:t>
            </w:r>
            <w:r w:rsidRPr="0006739B">
              <w:rPr>
                <w:rFonts w:ascii="Arial" w:hAnsi="Arial" w:cs="Arial"/>
                <w:b/>
                <w:sz w:val="28"/>
                <w:szCs w:val="28"/>
              </w:rPr>
              <w:t>–201</w:t>
            </w:r>
            <w:r w:rsidR="006A6D0D">
              <w:rPr>
                <w:rFonts w:ascii="Arial" w:hAnsi="Arial" w:cs="Arial"/>
                <w:b/>
                <w:sz w:val="28"/>
                <w:szCs w:val="28"/>
              </w:rPr>
              <w:t>9</w:t>
            </w:r>
          </w:p>
        </w:tc>
      </w:tr>
      <w:tr w:rsidR="001C5C13" w:rsidRPr="0006739B" w14:paraId="1BDADE76" w14:textId="77777777" w:rsidTr="00AD43D2">
        <w:trPr>
          <w:trHeight w:val="8942"/>
        </w:trPr>
        <w:tc>
          <w:tcPr>
            <w:tcW w:w="9788" w:type="dxa"/>
            <w:gridSpan w:val="3"/>
            <w:tcBorders>
              <w:top w:val="single" w:sz="18" w:space="0" w:color="auto"/>
              <w:left w:val="nil"/>
              <w:bottom w:val="nil"/>
              <w:right w:val="nil"/>
            </w:tcBorders>
          </w:tcPr>
          <w:p w14:paraId="021C1A13" w14:textId="77777777" w:rsidR="001C5C13" w:rsidRPr="0006739B" w:rsidRDefault="001C5C13" w:rsidP="006C51A8">
            <w:pPr>
              <w:overflowPunct w:val="0"/>
              <w:autoSpaceDE w:val="0"/>
              <w:autoSpaceDN w:val="0"/>
              <w:adjustRightInd w:val="0"/>
              <w:spacing w:after="0"/>
              <w:ind w:firstLine="0"/>
              <w:jc w:val="center"/>
              <w:textAlignment w:val="baseline"/>
              <w:rPr>
                <w:rFonts w:ascii="Arial" w:hAnsi="Arial" w:cs="Arial"/>
                <w:b/>
                <w:sz w:val="28"/>
                <w:szCs w:val="28"/>
              </w:rPr>
            </w:pPr>
          </w:p>
          <w:p w14:paraId="0B20FB03" w14:textId="77777777" w:rsidR="001C5C13" w:rsidRPr="0006739B" w:rsidRDefault="001C5C13" w:rsidP="006C51A8">
            <w:pPr>
              <w:overflowPunct w:val="0"/>
              <w:autoSpaceDE w:val="0"/>
              <w:autoSpaceDN w:val="0"/>
              <w:adjustRightInd w:val="0"/>
              <w:spacing w:after="0"/>
              <w:ind w:firstLine="0"/>
              <w:jc w:val="center"/>
              <w:textAlignment w:val="baseline"/>
              <w:rPr>
                <w:rFonts w:ascii="Arial" w:hAnsi="Arial" w:cs="Arial"/>
                <w:b/>
                <w:sz w:val="28"/>
                <w:szCs w:val="28"/>
              </w:rPr>
            </w:pPr>
          </w:p>
          <w:p w14:paraId="0B4A46BC" w14:textId="77777777" w:rsidR="001C5C13" w:rsidRPr="0006739B" w:rsidRDefault="001C5C13" w:rsidP="006C51A8">
            <w:pPr>
              <w:overflowPunct w:val="0"/>
              <w:autoSpaceDE w:val="0"/>
              <w:autoSpaceDN w:val="0"/>
              <w:adjustRightInd w:val="0"/>
              <w:spacing w:after="0"/>
              <w:ind w:firstLine="0"/>
              <w:jc w:val="center"/>
              <w:textAlignment w:val="baseline"/>
              <w:rPr>
                <w:rFonts w:ascii="Arial" w:hAnsi="Arial" w:cs="Arial"/>
                <w:b/>
                <w:sz w:val="28"/>
                <w:szCs w:val="28"/>
              </w:rPr>
            </w:pPr>
          </w:p>
          <w:p w14:paraId="3B885DF3" w14:textId="77777777" w:rsidR="001C5C13" w:rsidRPr="0006739B" w:rsidRDefault="001C5C13" w:rsidP="006C51A8">
            <w:pPr>
              <w:overflowPunct w:val="0"/>
              <w:autoSpaceDE w:val="0"/>
              <w:autoSpaceDN w:val="0"/>
              <w:adjustRightInd w:val="0"/>
              <w:spacing w:after="0"/>
              <w:ind w:firstLine="0"/>
              <w:jc w:val="center"/>
              <w:textAlignment w:val="baseline"/>
              <w:rPr>
                <w:rFonts w:ascii="Arial" w:hAnsi="Arial" w:cs="Arial"/>
                <w:b/>
                <w:sz w:val="28"/>
                <w:szCs w:val="28"/>
              </w:rPr>
            </w:pPr>
          </w:p>
          <w:p w14:paraId="7988FEAE" w14:textId="77777777" w:rsidR="001C5C13" w:rsidRPr="0006739B" w:rsidRDefault="001C5C13" w:rsidP="006C51A8">
            <w:pPr>
              <w:overflowPunct w:val="0"/>
              <w:autoSpaceDE w:val="0"/>
              <w:autoSpaceDN w:val="0"/>
              <w:adjustRightInd w:val="0"/>
              <w:spacing w:after="0"/>
              <w:ind w:firstLine="0"/>
              <w:jc w:val="center"/>
              <w:textAlignment w:val="baseline"/>
              <w:rPr>
                <w:rFonts w:ascii="Arial" w:eastAsia="Calibri" w:hAnsi="Arial" w:cs="Arial"/>
                <w:b/>
                <w:bCs/>
                <w:sz w:val="28"/>
                <w:szCs w:val="28"/>
                <w:lang w:eastAsia="en-US"/>
              </w:rPr>
            </w:pPr>
            <w:r w:rsidRPr="0006739B">
              <w:rPr>
                <w:rFonts w:ascii="Arial" w:hAnsi="Arial" w:cs="Arial"/>
                <w:b/>
                <w:bCs/>
                <w:sz w:val="28"/>
                <w:szCs w:val="28"/>
              </w:rPr>
              <w:t xml:space="preserve">Система  стандартов  </w:t>
            </w:r>
            <w:r w:rsidRPr="0006739B">
              <w:rPr>
                <w:rFonts w:ascii="Arial" w:hAnsi="Arial" w:cs="Arial"/>
                <w:b/>
                <w:sz w:val="28"/>
                <w:szCs w:val="28"/>
              </w:rPr>
              <w:t>интегрированной  структуры</w:t>
            </w:r>
          </w:p>
          <w:p w14:paraId="179F567E" w14:textId="77777777" w:rsidR="001C5C13" w:rsidRPr="0006739B" w:rsidRDefault="001C5C13" w:rsidP="006C51A8">
            <w:pPr>
              <w:overflowPunct w:val="0"/>
              <w:autoSpaceDE w:val="0"/>
              <w:autoSpaceDN w:val="0"/>
              <w:adjustRightInd w:val="0"/>
              <w:spacing w:after="0"/>
              <w:ind w:firstLine="0"/>
              <w:jc w:val="center"/>
              <w:textAlignment w:val="baseline"/>
              <w:rPr>
                <w:rFonts w:ascii="Arial" w:hAnsi="Arial" w:cs="Arial"/>
                <w:b/>
                <w:sz w:val="28"/>
                <w:szCs w:val="28"/>
              </w:rPr>
            </w:pPr>
            <w:r w:rsidRPr="0006739B">
              <w:rPr>
                <w:rFonts w:ascii="Arial" w:hAnsi="Arial" w:cs="Arial"/>
                <w:b/>
                <w:sz w:val="28"/>
                <w:szCs w:val="28"/>
              </w:rPr>
              <w:t>АО  «Концерн  ВКО  «Алмаз – Антей»</w:t>
            </w:r>
          </w:p>
          <w:p w14:paraId="56C5EE39" w14:textId="2B89FF77" w:rsidR="001C5C13" w:rsidRPr="0006739B" w:rsidRDefault="001C5C13" w:rsidP="006C51A8">
            <w:pPr>
              <w:overflowPunct w:val="0"/>
              <w:autoSpaceDE w:val="0"/>
              <w:autoSpaceDN w:val="0"/>
              <w:adjustRightInd w:val="0"/>
              <w:spacing w:after="0"/>
              <w:ind w:firstLine="0"/>
              <w:jc w:val="center"/>
              <w:textAlignment w:val="baseline"/>
              <w:rPr>
                <w:rFonts w:ascii="Arial" w:hAnsi="Arial" w:cs="Arial"/>
                <w:b/>
                <w:sz w:val="28"/>
                <w:szCs w:val="28"/>
              </w:rPr>
            </w:pPr>
          </w:p>
          <w:p w14:paraId="0250E15E" w14:textId="77777777" w:rsidR="001C5C13" w:rsidRPr="0006739B" w:rsidRDefault="001C5C13" w:rsidP="006C51A8">
            <w:pPr>
              <w:overflowPunct w:val="0"/>
              <w:autoSpaceDE w:val="0"/>
              <w:autoSpaceDN w:val="0"/>
              <w:adjustRightInd w:val="0"/>
              <w:spacing w:after="0"/>
              <w:ind w:firstLine="0"/>
              <w:jc w:val="center"/>
              <w:textAlignment w:val="baseline"/>
              <w:rPr>
                <w:rFonts w:ascii="Arial" w:hAnsi="Arial" w:cs="Arial"/>
                <w:b/>
                <w:sz w:val="28"/>
                <w:szCs w:val="28"/>
              </w:rPr>
            </w:pPr>
          </w:p>
          <w:p w14:paraId="73E292C2" w14:textId="648DBAD9" w:rsidR="001C5C13" w:rsidRPr="0006739B" w:rsidRDefault="003A0D36" w:rsidP="006C51A8">
            <w:pPr>
              <w:overflowPunct w:val="0"/>
              <w:autoSpaceDE w:val="0"/>
              <w:autoSpaceDN w:val="0"/>
              <w:adjustRightInd w:val="0"/>
              <w:spacing w:after="0"/>
              <w:ind w:firstLine="0"/>
              <w:jc w:val="center"/>
              <w:textAlignment w:val="baseline"/>
              <w:rPr>
                <w:rFonts w:ascii="Arial" w:eastAsia="Calibri" w:hAnsi="Arial" w:cs="Arial"/>
                <w:b/>
                <w:bCs/>
                <w:sz w:val="28"/>
                <w:szCs w:val="28"/>
                <w:lang w:eastAsia="en-US"/>
              </w:rPr>
            </w:pPr>
            <w:r w:rsidRPr="0006739B">
              <w:rPr>
                <w:rFonts w:ascii="Arial" w:hAnsi="Arial" w:cs="Arial"/>
                <w:b/>
                <w:bCs/>
                <w:sz w:val="28"/>
                <w:szCs w:val="28"/>
              </w:rPr>
              <w:t>УПРАВЛЕНИЕ  ИНФОРМАЦИОННЫМИ  РЕСУРСАМИ</w:t>
            </w:r>
          </w:p>
          <w:p w14:paraId="562524D9" w14:textId="77777777" w:rsidR="001C5C13" w:rsidRPr="0006739B" w:rsidRDefault="001C5C13" w:rsidP="006C51A8">
            <w:pPr>
              <w:overflowPunct w:val="0"/>
              <w:autoSpaceDE w:val="0"/>
              <w:autoSpaceDN w:val="0"/>
              <w:adjustRightInd w:val="0"/>
              <w:spacing w:after="0"/>
              <w:ind w:firstLine="0"/>
              <w:jc w:val="center"/>
              <w:textAlignment w:val="baseline"/>
              <w:rPr>
                <w:rFonts w:ascii="Arial" w:hAnsi="Arial" w:cs="Arial"/>
                <w:b/>
                <w:bCs/>
                <w:sz w:val="28"/>
                <w:szCs w:val="28"/>
              </w:rPr>
            </w:pPr>
          </w:p>
          <w:p w14:paraId="6A0379DD" w14:textId="77777777" w:rsidR="001C5C13" w:rsidRPr="0006739B" w:rsidRDefault="001C5C13" w:rsidP="006C51A8">
            <w:pPr>
              <w:overflowPunct w:val="0"/>
              <w:autoSpaceDE w:val="0"/>
              <w:autoSpaceDN w:val="0"/>
              <w:adjustRightInd w:val="0"/>
              <w:spacing w:after="0"/>
              <w:ind w:firstLine="0"/>
              <w:jc w:val="center"/>
              <w:textAlignment w:val="baseline"/>
              <w:rPr>
                <w:rFonts w:ascii="Arial" w:hAnsi="Arial" w:cs="Arial"/>
                <w:b/>
                <w:bCs/>
                <w:sz w:val="28"/>
                <w:szCs w:val="28"/>
              </w:rPr>
            </w:pPr>
          </w:p>
          <w:p w14:paraId="62EE476C" w14:textId="4BD0654F" w:rsidR="001C5C13" w:rsidRPr="0006739B" w:rsidRDefault="00E818F4" w:rsidP="00E818F4">
            <w:pPr>
              <w:overflowPunct w:val="0"/>
              <w:autoSpaceDE w:val="0"/>
              <w:autoSpaceDN w:val="0"/>
              <w:adjustRightInd w:val="0"/>
              <w:spacing w:after="0"/>
              <w:ind w:right="41" w:firstLine="176"/>
              <w:jc w:val="center"/>
              <w:textAlignment w:val="baseline"/>
              <w:rPr>
                <w:rFonts w:ascii="Arial" w:hAnsi="Arial" w:cs="Arial"/>
                <w:b/>
                <w:bCs/>
                <w:sz w:val="28"/>
                <w:szCs w:val="28"/>
              </w:rPr>
            </w:pPr>
            <w:r>
              <w:rPr>
                <w:rFonts w:ascii="Arial" w:hAnsi="Arial" w:cs="Arial"/>
                <w:b/>
                <w:bCs/>
                <w:sz w:val="28"/>
                <w:szCs w:val="28"/>
              </w:rPr>
              <w:t>Управление нормативно-справочной информацией</w:t>
            </w:r>
            <w:r w:rsidR="008D73EB" w:rsidRPr="0006739B">
              <w:rPr>
                <w:rFonts w:ascii="Arial" w:hAnsi="Arial" w:cs="Arial"/>
                <w:b/>
                <w:bCs/>
                <w:sz w:val="28"/>
                <w:szCs w:val="28"/>
              </w:rPr>
              <w:t xml:space="preserve"> интегрир</w:t>
            </w:r>
            <w:r w:rsidR="008D73EB" w:rsidRPr="0006739B">
              <w:rPr>
                <w:rFonts w:ascii="Arial" w:hAnsi="Arial" w:cs="Arial"/>
                <w:b/>
                <w:bCs/>
                <w:sz w:val="28"/>
                <w:szCs w:val="28"/>
              </w:rPr>
              <w:t>о</w:t>
            </w:r>
            <w:r w:rsidR="008D73EB" w:rsidRPr="0006739B">
              <w:rPr>
                <w:rFonts w:ascii="Arial" w:hAnsi="Arial" w:cs="Arial"/>
                <w:b/>
                <w:bCs/>
                <w:sz w:val="28"/>
                <w:szCs w:val="28"/>
              </w:rPr>
              <w:t>ванной структуры</w:t>
            </w:r>
            <w:r w:rsidR="000953A5" w:rsidRPr="0006739B">
              <w:rPr>
                <w:rFonts w:ascii="Arial" w:hAnsi="Arial" w:cs="Arial"/>
                <w:b/>
                <w:bCs/>
                <w:sz w:val="28"/>
                <w:szCs w:val="28"/>
              </w:rPr>
              <w:t xml:space="preserve"> АО «Концерн ВКО «Алмаз – Антей»</w:t>
            </w:r>
          </w:p>
          <w:p w14:paraId="6A36EC6C" w14:textId="77777777" w:rsidR="001C5C13" w:rsidRPr="0006739B" w:rsidRDefault="001C5C13" w:rsidP="006C51A8">
            <w:pPr>
              <w:overflowPunct w:val="0"/>
              <w:autoSpaceDE w:val="0"/>
              <w:autoSpaceDN w:val="0"/>
              <w:adjustRightInd w:val="0"/>
              <w:spacing w:after="0"/>
              <w:ind w:firstLine="0"/>
              <w:jc w:val="center"/>
              <w:textAlignment w:val="baseline"/>
              <w:rPr>
                <w:rFonts w:ascii="Arial" w:hAnsi="Arial" w:cs="Arial"/>
                <w:b/>
                <w:sz w:val="28"/>
                <w:szCs w:val="28"/>
              </w:rPr>
            </w:pPr>
          </w:p>
          <w:p w14:paraId="5818E48B" w14:textId="77777777" w:rsidR="001C5C13" w:rsidRPr="0006739B" w:rsidRDefault="001C5C13" w:rsidP="006C51A8">
            <w:pPr>
              <w:overflowPunct w:val="0"/>
              <w:autoSpaceDE w:val="0"/>
              <w:autoSpaceDN w:val="0"/>
              <w:adjustRightInd w:val="0"/>
              <w:spacing w:after="0"/>
              <w:ind w:firstLine="0"/>
              <w:jc w:val="center"/>
              <w:textAlignment w:val="baseline"/>
              <w:rPr>
                <w:rFonts w:ascii="Arial" w:hAnsi="Arial" w:cs="Arial"/>
                <w:b/>
                <w:sz w:val="28"/>
                <w:szCs w:val="28"/>
              </w:rPr>
            </w:pPr>
          </w:p>
          <w:p w14:paraId="4E048542" w14:textId="77777777" w:rsidR="001C5C13" w:rsidRPr="0006739B" w:rsidRDefault="001C5C13" w:rsidP="006C51A8">
            <w:pPr>
              <w:overflowPunct w:val="0"/>
              <w:autoSpaceDE w:val="0"/>
              <w:autoSpaceDN w:val="0"/>
              <w:adjustRightInd w:val="0"/>
              <w:spacing w:after="0"/>
              <w:ind w:firstLine="0"/>
              <w:jc w:val="center"/>
              <w:textAlignment w:val="baseline"/>
              <w:rPr>
                <w:rFonts w:ascii="Arial" w:hAnsi="Arial" w:cs="Arial"/>
                <w:b/>
                <w:sz w:val="28"/>
                <w:szCs w:val="28"/>
              </w:rPr>
            </w:pPr>
          </w:p>
          <w:p w14:paraId="1E7909DF" w14:textId="77777777" w:rsidR="001C5C13" w:rsidRPr="0006739B" w:rsidRDefault="001C5C13" w:rsidP="006C51A8">
            <w:pPr>
              <w:overflowPunct w:val="0"/>
              <w:autoSpaceDE w:val="0"/>
              <w:autoSpaceDN w:val="0"/>
              <w:adjustRightInd w:val="0"/>
              <w:spacing w:after="0"/>
              <w:ind w:firstLine="0"/>
              <w:jc w:val="center"/>
              <w:textAlignment w:val="baseline"/>
              <w:rPr>
                <w:rFonts w:ascii="Arial" w:hAnsi="Arial" w:cs="Arial"/>
                <w:b/>
                <w:sz w:val="28"/>
                <w:szCs w:val="28"/>
              </w:rPr>
            </w:pPr>
          </w:p>
          <w:p w14:paraId="247C8223" w14:textId="77777777" w:rsidR="001C5C13" w:rsidRPr="0006739B" w:rsidRDefault="001C5C13" w:rsidP="006C51A8">
            <w:pPr>
              <w:overflowPunct w:val="0"/>
              <w:autoSpaceDE w:val="0"/>
              <w:autoSpaceDN w:val="0"/>
              <w:adjustRightInd w:val="0"/>
              <w:spacing w:after="0"/>
              <w:ind w:firstLine="0"/>
              <w:jc w:val="center"/>
              <w:textAlignment w:val="baseline"/>
              <w:rPr>
                <w:rFonts w:ascii="Arial" w:hAnsi="Arial" w:cs="Arial"/>
                <w:b/>
                <w:sz w:val="28"/>
                <w:szCs w:val="28"/>
              </w:rPr>
            </w:pPr>
          </w:p>
          <w:p w14:paraId="57992F30" w14:textId="77777777" w:rsidR="001C5C13" w:rsidRPr="0006739B" w:rsidRDefault="001C5C13" w:rsidP="006C51A8">
            <w:pPr>
              <w:overflowPunct w:val="0"/>
              <w:autoSpaceDE w:val="0"/>
              <w:autoSpaceDN w:val="0"/>
              <w:adjustRightInd w:val="0"/>
              <w:spacing w:after="0"/>
              <w:ind w:firstLine="0"/>
              <w:jc w:val="center"/>
              <w:textAlignment w:val="baseline"/>
              <w:rPr>
                <w:rFonts w:ascii="Arial" w:hAnsi="Arial" w:cs="Arial"/>
                <w:b/>
                <w:sz w:val="28"/>
                <w:szCs w:val="28"/>
              </w:rPr>
            </w:pPr>
          </w:p>
          <w:p w14:paraId="2AB4204D" w14:textId="77777777" w:rsidR="001C5C13" w:rsidRPr="0006739B" w:rsidRDefault="001C5C13" w:rsidP="006C51A8">
            <w:pPr>
              <w:overflowPunct w:val="0"/>
              <w:autoSpaceDE w:val="0"/>
              <w:autoSpaceDN w:val="0"/>
              <w:adjustRightInd w:val="0"/>
              <w:spacing w:after="0"/>
              <w:ind w:firstLine="0"/>
              <w:jc w:val="center"/>
              <w:textAlignment w:val="baseline"/>
              <w:rPr>
                <w:rFonts w:ascii="Arial" w:hAnsi="Arial" w:cs="Arial"/>
                <w:b/>
                <w:sz w:val="28"/>
                <w:szCs w:val="28"/>
              </w:rPr>
            </w:pPr>
          </w:p>
          <w:p w14:paraId="5B47F7F9" w14:textId="77777777" w:rsidR="001C5C13" w:rsidRPr="0006739B" w:rsidRDefault="001C5C13" w:rsidP="006C51A8">
            <w:pPr>
              <w:overflowPunct w:val="0"/>
              <w:autoSpaceDE w:val="0"/>
              <w:autoSpaceDN w:val="0"/>
              <w:adjustRightInd w:val="0"/>
              <w:spacing w:after="0"/>
              <w:ind w:firstLine="0"/>
              <w:jc w:val="center"/>
              <w:textAlignment w:val="baseline"/>
              <w:rPr>
                <w:rFonts w:ascii="Arial" w:hAnsi="Arial" w:cs="Arial"/>
                <w:b/>
                <w:sz w:val="28"/>
                <w:szCs w:val="28"/>
              </w:rPr>
            </w:pPr>
          </w:p>
          <w:p w14:paraId="7300E8AA" w14:textId="77777777" w:rsidR="001C5C13" w:rsidRPr="0006739B" w:rsidRDefault="001C5C13" w:rsidP="006C51A8">
            <w:pPr>
              <w:overflowPunct w:val="0"/>
              <w:autoSpaceDE w:val="0"/>
              <w:autoSpaceDN w:val="0"/>
              <w:adjustRightInd w:val="0"/>
              <w:spacing w:after="0"/>
              <w:ind w:firstLine="0"/>
              <w:jc w:val="center"/>
              <w:textAlignment w:val="baseline"/>
              <w:rPr>
                <w:rFonts w:ascii="Arial" w:hAnsi="Arial" w:cs="Arial"/>
                <w:b/>
                <w:sz w:val="28"/>
                <w:szCs w:val="28"/>
              </w:rPr>
            </w:pPr>
          </w:p>
          <w:p w14:paraId="04EAC077" w14:textId="77777777" w:rsidR="001C5C13" w:rsidRPr="0006739B" w:rsidRDefault="001C5C13" w:rsidP="006C51A8">
            <w:pPr>
              <w:overflowPunct w:val="0"/>
              <w:autoSpaceDE w:val="0"/>
              <w:autoSpaceDN w:val="0"/>
              <w:adjustRightInd w:val="0"/>
              <w:spacing w:after="0"/>
              <w:ind w:firstLine="0"/>
              <w:jc w:val="center"/>
              <w:textAlignment w:val="baseline"/>
              <w:rPr>
                <w:rFonts w:ascii="Arial" w:hAnsi="Arial" w:cs="Arial"/>
                <w:b/>
                <w:sz w:val="28"/>
                <w:szCs w:val="28"/>
              </w:rPr>
            </w:pPr>
          </w:p>
          <w:p w14:paraId="3CE64EB3" w14:textId="77777777" w:rsidR="001C5C13" w:rsidRPr="0006739B" w:rsidRDefault="001C5C13" w:rsidP="006C51A8">
            <w:pPr>
              <w:overflowPunct w:val="0"/>
              <w:autoSpaceDE w:val="0"/>
              <w:autoSpaceDN w:val="0"/>
              <w:adjustRightInd w:val="0"/>
              <w:spacing w:after="0"/>
              <w:ind w:firstLine="0"/>
              <w:jc w:val="center"/>
              <w:textAlignment w:val="baseline"/>
              <w:rPr>
                <w:rFonts w:ascii="Arial" w:hAnsi="Arial" w:cs="Arial"/>
                <w:b/>
                <w:sz w:val="28"/>
                <w:szCs w:val="28"/>
              </w:rPr>
            </w:pPr>
          </w:p>
          <w:p w14:paraId="6A660F14" w14:textId="77777777" w:rsidR="001C5C13" w:rsidRPr="0006739B" w:rsidRDefault="001C5C13" w:rsidP="006C51A8">
            <w:pPr>
              <w:overflowPunct w:val="0"/>
              <w:autoSpaceDE w:val="0"/>
              <w:autoSpaceDN w:val="0"/>
              <w:adjustRightInd w:val="0"/>
              <w:spacing w:after="0"/>
              <w:ind w:firstLine="0"/>
              <w:jc w:val="center"/>
              <w:textAlignment w:val="baseline"/>
              <w:rPr>
                <w:rFonts w:ascii="Arial" w:hAnsi="Arial" w:cs="Arial"/>
                <w:b/>
                <w:sz w:val="28"/>
                <w:szCs w:val="28"/>
              </w:rPr>
            </w:pPr>
          </w:p>
          <w:p w14:paraId="60821F5B" w14:textId="77777777" w:rsidR="001C5C13" w:rsidRPr="0006739B" w:rsidRDefault="001C5C13" w:rsidP="006C51A8">
            <w:pPr>
              <w:overflowPunct w:val="0"/>
              <w:autoSpaceDE w:val="0"/>
              <w:autoSpaceDN w:val="0"/>
              <w:adjustRightInd w:val="0"/>
              <w:spacing w:after="0"/>
              <w:ind w:firstLine="0"/>
              <w:jc w:val="center"/>
              <w:textAlignment w:val="baseline"/>
              <w:rPr>
                <w:rFonts w:ascii="Arial" w:hAnsi="Arial" w:cs="Arial"/>
                <w:b/>
                <w:sz w:val="28"/>
                <w:szCs w:val="28"/>
              </w:rPr>
            </w:pPr>
          </w:p>
          <w:p w14:paraId="7AF9CAFC" w14:textId="779A59AA" w:rsidR="001C5C13" w:rsidRPr="0006739B" w:rsidRDefault="001C5C13" w:rsidP="006C51A8">
            <w:pPr>
              <w:overflowPunct w:val="0"/>
              <w:autoSpaceDE w:val="0"/>
              <w:autoSpaceDN w:val="0"/>
              <w:adjustRightInd w:val="0"/>
              <w:spacing w:after="0"/>
              <w:ind w:firstLine="0"/>
              <w:jc w:val="center"/>
              <w:textAlignment w:val="baseline"/>
              <w:rPr>
                <w:rFonts w:ascii="Arial" w:hAnsi="Arial" w:cs="Arial"/>
                <w:b/>
                <w:sz w:val="28"/>
                <w:szCs w:val="28"/>
              </w:rPr>
            </w:pPr>
          </w:p>
          <w:p w14:paraId="776EB675" w14:textId="77777777" w:rsidR="003A0D36" w:rsidRPr="0006739B" w:rsidRDefault="003A0D36" w:rsidP="006C51A8">
            <w:pPr>
              <w:overflowPunct w:val="0"/>
              <w:autoSpaceDE w:val="0"/>
              <w:autoSpaceDN w:val="0"/>
              <w:adjustRightInd w:val="0"/>
              <w:spacing w:after="0"/>
              <w:ind w:firstLine="0"/>
              <w:jc w:val="center"/>
              <w:textAlignment w:val="baseline"/>
              <w:rPr>
                <w:rFonts w:ascii="Arial" w:hAnsi="Arial" w:cs="Arial"/>
                <w:b/>
                <w:sz w:val="28"/>
                <w:szCs w:val="28"/>
              </w:rPr>
            </w:pPr>
          </w:p>
          <w:p w14:paraId="31E83E6E" w14:textId="40B3AFED" w:rsidR="001C5C13" w:rsidRDefault="001C5C13" w:rsidP="006C51A8">
            <w:pPr>
              <w:overflowPunct w:val="0"/>
              <w:autoSpaceDE w:val="0"/>
              <w:autoSpaceDN w:val="0"/>
              <w:adjustRightInd w:val="0"/>
              <w:spacing w:after="0"/>
              <w:ind w:firstLine="0"/>
              <w:jc w:val="center"/>
              <w:textAlignment w:val="baseline"/>
              <w:rPr>
                <w:rFonts w:ascii="Arial" w:hAnsi="Arial" w:cs="Arial"/>
                <w:b/>
                <w:sz w:val="28"/>
                <w:szCs w:val="28"/>
              </w:rPr>
            </w:pPr>
          </w:p>
          <w:p w14:paraId="4870EA58" w14:textId="77777777" w:rsidR="009B239C" w:rsidRPr="0006739B" w:rsidRDefault="009B239C" w:rsidP="006C51A8">
            <w:pPr>
              <w:overflowPunct w:val="0"/>
              <w:autoSpaceDE w:val="0"/>
              <w:autoSpaceDN w:val="0"/>
              <w:adjustRightInd w:val="0"/>
              <w:spacing w:after="0"/>
              <w:ind w:firstLine="0"/>
              <w:jc w:val="center"/>
              <w:textAlignment w:val="baseline"/>
              <w:rPr>
                <w:rFonts w:ascii="Arial" w:hAnsi="Arial" w:cs="Arial"/>
                <w:b/>
                <w:sz w:val="28"/>
                <w:szCs w:val="28"/>
              </w:rPr>
            </w:pPr>
          </w:p>
          <w:p w14:paraId="35AFC8D8" w14:textId="77777777" w:rsidR="001C5C13" w:rsidRPr="0006739B" w:rsidRDefault="001C5C13" w:rsidP="006C51A8">
            <w:pPr>
              <w:overflowPunct w:val="0"/>
              <w:autoSpaceDE w:val="0"/>
              <w:autoSpaceDN w:val="0"/>
              <w:adjustRightInd w:val="0"/>
              <w:spacing w:after="0"/>
              <w:ind w:firstLine="0"/>
              <w:jc w:val="center"/>
              <w:textAlignment w:val="baseline"/>
              <w:rPr>
                <w:rFonts w:ascii="Arial" w:hAnsi="Arial" w:cs="Arial"/>
                <w:b/>
                <w:sz w:val="28"/>
                <w:szCs w:val="28"/>
              </w:rPr>
            </w:pPr>
          </w:p>
          <w:p w14:paraId="33B8D9DD" w14:textId="77777777" w:rsidR="001C5C13" w:rsidRPr="0006739B" w:rsidRDefault="001C5C13" w:rsidP="006C51A8">
            <w:pPr>
              <w:overflowPunct w:val="0"/>
              <w:autoSpaceDE w:val="0"/>
              <w:autoSpaceDN w:val="0"/>
              <w:adjustRightInd w:val="0"/>
              <w:spacing w:after="0"/>
              <w:ind w:firstLine="0"/>
              <w:jc w:val="center"/>
              <w:textAlignment w:val="baseline"/>
              <w:rPr>
                <w:rFonts w:ascii="Arial" w:hAnsi="Arial" w:cs="Arial"/>
                <w:b/>
                <w:sz w:val="28"/>
                <w:szCs w:val="28"/>
              </w:rPr>
            </w:pPr>
          </w:p>
          <w:p w14:paraId="558AD37E" w14:textId="77777777" w:rsidR="001C5C13" w:rsidRPr="0006739B" w:rsidRDefault="001C5C13" w:rsidP="006C51A8">
            <w:pPr>
              <w:overflowPunct w:val="0"/>
              <w:autoSpaceDE w:val="0"/>
              <w:autoSpaceDN w:val="0"/>
              <w:adjustRightInd w:val="0"/>
              <w:spacing w:after="0"/>
              <w:ind w:firstLine="0"/>
              <w:jc w:val="center"/>
              <w:textAlignment w:val="baseline"/>
              <w:rPr>
                <w:rFonts w:ascii="Arial" w:hAnsi="Arial" w:cs="Arial"/>
                <w:b/>
              </w:rPr>
            </w:pPr>
            <w:r w:rsidRPr="0006739B">
              <w:rPr>
                <w:rFonts w:ascii="Arial" w:hAnsi="Arial" w:cs="Arial"/>
                <w:b/>
              </w:rPr>
              <w:t>Москва</w:t>
            </w:r>
          </w:p>
          <w:p w14:paraId="49E06B4E" w14:textId="77777777" w:rsidR="001C5C13" w:rsidRPr="0006739B" w:rsidRDefault="001C5C13" w:rsidP="006C51A8">
            <w:pPr>
              <w:overflowPunct w:val="0"/>
              <w:autoSpaceDE w:val="0"/>
              <w:autoSpaceDN w:val="0"/>
              <w:adjustRightInd w:val="0"/>
              <w:spacing w:after="0"/>
              <w:ind w:firstLine="0"/>
              <w:jc w:val="center"/>
              <w:textAlignment w:val="baseline"/>
              <w:rPr>
                <w:rFonts w:ascii="Arial" w:hAnsi="Arial" w:cs="Arial"/>
                <w:b/>
              </w:rPr>
            </w:pPr>
            <w:r w:rsidRPr="0006739B">
              <w:rPr>
                <w:rFonts w:ascii="Arial" w:hAnsi="Arial" w:cs="Arial"/>
                <w:b/>
              </w:rPr>
              <w:t>АО «Концерн ВКО «Алмаз – Антей»</w:t>
            </w:r>
          </w:p>
          <w:p w14:paraId="3CDE9ED0" w14:textId="77777777" w:rsidR="001C5C13" w:rsidRPr="0006739B" w:rsidRDefault="001C5C13" w:rsidP="006C51A8">
            <w:pPr>
              <w:overflowPunct w:val="0"/>
              <w:autoSpaceDE w:val="0"/>
              <w:autoSpaceDN w:val="0"/>
              <w:adjustRightInd w:val="0"/>
              <w:spacing w:after="0"/>
              <w:ind w:firstLine="0"/>
              <w:jc w:val="center"/>
              <w:textAlignment w:val="baseline"/>
              <w:rPr>
                <w:rFonts w:ascii="Arial" w:hAnsi="Arial" w:cs="Arial"/>
                <w:b/>
              </w:rPr>
            </w:pPr>
            <w:r w:rsidRPr="0006739B">
              <w:rPr>
                <w:rFonts w:ascii="Arial" w:hAnsi="Arial" w:cs="Arial"/>
                <w:b/>
              </w:rPr>
              <w:t>201</w:t>
            </w:r>
            <w:r w:rsidR="003A0D36" w:rsidRPr="0006739B">
              <w:rPr>
                <w:rFonts w:ascii="Arial" w:hAnsi="Arial" w:cs="Arial"/>
                <w:b/>
              </w:rPr>
              <w:t>9</w:t>
            </w:r>
          </w:p>
          <w:p w14:paraId="418163B5" w14:textId="586885B7" w:rsidR="00AD43D2" w:rsidRPr="0006739B" w:rsidRDefault="00AD43D2" w:rsidP="006C51A8">
            <w:pPr>
              <w:spacing w:after="0"/>
              <w:ind w:firstLine="0"/>
              <w:rPr>
                <w:rFonts w:ascii="Arial" w:hAnsi="Arial" w:cs="Arial"/>
                <w:b/>
                <w:sz w:val="28"/>
                <w:szCs w:val="28"/>
              </w:rPr>
            </w:pPr>
          </w:p>
        </w:tc>
      </w:tr>
      <w:bookmarkEnd w:id="0"/>
    </w:tbl>
    <w:p w14:paraId="46E6A355" w14:textId="77777777" w:rsidR="001A303C" w:rsidRPr="0006739B" w:rsidRDefault="001A303C" w:rsidP="00EB29C5">
      <w:pPr>
        <w:ind w:firstLine="0"/>
        <w:rPr>
          <w:rFonts w:ascii="Arial" w:eastAsiaTheme="majorEastAsia" w:hAnsi="Arial" w:cs="Arial"/>
          <w:lang w:eastAsia="en-US"/>
        </w:rPr>
        <w:sectPr w:rsidR="001A303C" w:rsidRPr="0006739B" w:rsidSect="00357880">
          <w:headerReference w:type="default" r:id="rId9"/>
          <w:footerReference w:type="default" r:id="rId10"/>
          <w:footerReference w:type="first" r:id="rId11"/>
          <w:endnotePr>
            <w:numFmt w:val="decimal"/>
          </w:endnotePr>
          <w:pgSz w:w="11906" w:h="16838" w:code="9"/>
          <w:pgMar w:top="1134" w:right="707" w:bottom="1134" w:left="1418" w:header="709" w:footer="709" w:gutter="0"/>
          <w:pgNumType w:start="4"/>
          <w:cols w:space="708"/>
          <w:titlePg/>
          <w:docGrid w:linePitch="360"/>
        </w:sectPr>
      </w:pPr>
    </w:p>
    <w:p w14:paraId="3FD10296" w14:textId="36138B2D" w:rsidR="00FD1D59" w:rsidRPr="0006739B" w:rsidRDefault="00FD1D59" w:rsidP="005117CB">
      <w:pPr>
        <w:pStyle w:val="1"/>
        <w:numPr>
          <w:ilvl w:val="0"/>
          <w:numId w:val="0"/>
        </w:numPr>
        <w:tabs>
          <w:tab w:val="left" w:pos="1276"/>
        </w:tabs>
        <w:suppressAutoHyphens w:val="0"/>
        <w:spacing w:before="0" w:after="240"/>
        <w:jc w:val="center"/>
        <w:rPr>
          <w:rFonts w:ascii="Arial" w:eastAsiaTheme="majorEastAsia" w:hAnsi="Arial"/>
          <w:b w:val="0"/>
          <w:bCs w:val="0"/>
          <w:smallCaps/>
          <w:kern w:val="0"/>
          <w:sz w:val="28"/>
          <w:szCs w:val="28"/>
          <w:lang w:eastAsia="en-US"/>
        </w:rPr>
      </w:pPr>
      <w:r w:rsidRPr="0006739B">
        <w:rPr>
          <w:rFonts w:ascii="Arial" w:hAnsi="Arial"/>
          <w:sz w:val="28"/>
          <w:szCs w:val="28"/>
        </w:rPr>
        <w:lastRenderedPageBreak/>
        <w:t>Предисловие</w:t>
      </w:r>
    </w:p>
    <w:p w14:paraId="7CBA295F" w14:textId="0EB545EF" w:rsidR="00006B91" w:rsidRPr="00747953" w:rsidRDefault="0000004A" w:rsidP="00C3018C">
      <w:pPr>
        <w:pStyle w:val="a9"/>
        <w:spacing w:before="0" w:after="0"/>
        <w:ind w:left="0" w:firstLine="567"/>
        <w:rPr>
          <w:rFonts w:ascii="Arial" w:hAnsi="Arial" w:cs="Arial"/>
          <w:highlight w:val="green"/>
          <w:lang w:val="ru-RU"/>
        </w:rPr>
      </w:pPr>
      <w:r w:rsidRPr="0006739B">
        <w:rPr>
          <w:rFonts w:ascii="Arial" w:hAnsi="Arial" w:cs="Arial"/>
          <w:lang w:val="ru-RU"/>
        </w:rPr>
        <w:t>1</w:t>
      </w:r>
      <w:r w:rsidR="00C3018C" w:rsidRPr="0006739B">
        <w:rPr>
          <w:rFonts w:ascii="Arial" w:hAnsi="Arial" w:cs="Arial"/>
          <w:lang w:val="en-US"/>
        </w:rPr>
        <w:t> </w:t>
      </w:r>
      <w:r w:rsidR="006C4F8B" w:rsidRPr="0006739B">
        <w:rPr>
          <w:rFonts w:ascii="Arial" w:hAnsi="Arial" w:cs="Arial"/>
          <w:lang w:val="ru-RU"/>
        </w:rPr>
        <w:t>Р</w:t>
      </w:r>
      <w:r w:rsidR="00FD1D59" w:rsidRPr="0006739B">
        <w:rPr>
          <w:rFonts w:ascii="Arial" w:hAnsi="Arial" w:cs="Arial"/>
        </w:rPr>
        <w:t xml:space="preserve">АЗРАБОТАН </w:t>
      </w:r>
      <w:r w:rsidR="00747953">
        <w:rPr>
          <w:rFonts w:ascii="Arial" w:hAnsi="Arial" w:cs="Arial"/>
          <w:lang w:val="ru-RU"/>
        </w:rPr>
        <w:t>Д</w:t>
      </w:r>
      <w:r w:rsidR="00C11BF3" w:rsidRPr="0006739B">
        <w:rPr>
          <w:rFonts w:ascii="Arial" w:hAnsi="Arial" w:cs="Arial"/>
          <w:lang w:val="ru-RU"/>
        </w:rPr>
        <w:t>епартаментом стратегического развития</w:t>
      </w:r>
      <w:r w:rsidR="00EF73A0" w:rsidRPr="0006739B">
        <w:rPr>
          <w:rFonts w:ascii="Arial" w:hAnsi="Arial" w:cs="Arial"/>
          <w:lang w:val="ru-RU"/>
        </w:rPr>
        <w:t xml:space="preserve"> </w:t>
      </w:r>
      <w:r w:rsidR="00EF73A0" w:rsidRPr="0006739B">
        <w:rPr>
          <w:rFonts w:ascii="Arial" w:hAnsi="Arial" w:cs="Arial"/>
          <w:color w:val="000000"/>
        </w:rPr>
        <w:t xml:space="preserve">АО </w:t>
      </w:r>
      <w:r w:rsidR="00EF73A0" w:rsidRPr="0006739B">
        <w:rPr>
          <w:rFonts w:ascii="Arial" w:hAnsi="Arial" w:cs="Arial"/>
          <w:color w:val="000000"/>
          <w:lang w:val="ru-RU"/>
        </w:rPr>
        <w:t>«</w:t>
      </w:r>
      <w:r w:rsidR="00EF73A0" w:rsidRPr="0006739B">
        <w:rPr>
          <w:rFonts w:ascii="Arial" w:hAnsi="Arial" w:cs="Arial"/>
          <w:color w:val="000000"/>
        </w:rPr>
        <w:t>Концерн ВКО «Алмаз-Антей»</w:t>
      </w:r>
    </w:p>
    <w:p w14:paraId="5F196077" w14:textId="77777777" w:rsidR="003205C0" w:rsidRPr="0006739B" w:rsidRDefault="003205C0" w:rsidP="003A0D36">
      <w:pPr>
        <w:pStyle w:val="a9"/>
        <w:spacing w:before="0" w:after="0"/>
        <w:ind w:left="0" w:firstLine="567"/>
        <w:rPr>
          <w:rFonts w:ascii="Arial" w:hAnsi="Arial" w:cs="Arial"/>
          <w:color w:val="000000"/>
          <w:lang w:val="ru-RU"/>
        </w:rPr>
      </w:pPr>
    </w:p>
    <w:p w14:paraId="363F0E2B" w14:textId="12964821" w:rsidR="003205C0" w:rsidRPr="007510C5" w:rsidRDefault="00C3018C" w:rsidP="007510C5">
      <w:pPr>
        <w:pStyle w:val="a9"/>
        <w:spacing w:before="0" w:after="0"/>
        <w:ind w:left="0" w:firstLine="567"/>
        <w:rPr>
          <w:rFonts w:ascii="Arial" w:hAnsi="Arial" w:cs="Arial"/>
          <w:u w:val="single"/>
        </w:rPr>
      </w:pPr>
      <w:proofErr w:type="gramStart"/>
      <w:r w:rsidRPr="0006739B">
        <w:rPr>
          <w:rFonts w:ascii="Arial" w:hAnsi="Arial" w:cs="Arial"/>
          <w:color w:val="000000"/>
          <w:lang w:val="ru-RU"/>
        </w:rPr>
        <w:t>2</w:t>
      </w:r>
      <w:r w:rsidRPr="0006739B">
        <w:rPr>
          <w:rFonts w:ascii="Arial" w:hAnsi="Arial" w:cs="Arial"/>
          <w:color w:val="000000"/>
          <w:lang w:val="en-US"/>
        </w:rPr>
        <w:t> </w:t>
      </w:r>
      <w:r w:rsidR="003205C0" w:rsidRPr="0006739B">
        <w:rPr>
          <w:rFonts w:ascii="Arial" w:hAnsi="Arial" w:cs="Arial"/>
          <w:color w:val="000000"/>
        </w:rPr>
        <w:t>ВВЕДЕН ВПЕРВЫЕ</w:t>
      </w:r>
      <w:proofErr w:type="gramEnd"/>
    </w:p>
    <w:p w14:paraId="2C0F4D4E" w14:textId="77777777" w:rsidR="003205C0" w:rsidRPr="0006739B" w:rsidRDefault="003205C0" w:rsidP="0018227E">
      <w:pPr>
        <w:pStyle w:val="a9"/>
        <w:spacing w:before="0" w:after="0"/>
        <w:ind w:left="0" w:firstLine="539"/>
        <w:rPr>
          <w:rFonts w:ascii="Arial" w:hAnsi="Arial" w:cs="Arial"/>
          <w:sz w:val="26"/>
          <w:szCs w:val="26"/>
        </w:rPr>
      </w:pPr>
    </w:p>
    <w:p w14:paraId="62158053" w14:textId="77777777" w:rsidR="003205C0" w:rsidRPr="0006739B" w:rsidRDefault="003205C0" w:rsidP="0018227E">
      <w:pPr>
        <w:pStyle w:val="a9"/>
        <w:spacing w:before="0" w:after="0"/>
        <w:ind w:left="0" w:firstLine="539"/>
        <w:rPr>
          <w:rFonts w:ascii="Arial" w:hAnsi="Arial" w:cs="Arial"/>
          <w:sz w:val="26"/>
          <w:szCs w:val="26"/>
        </w:rPr>
      </w:pPr>
    </w:p>
    <w:p w14:paraId="6DE8EBEE" w14:textId="77777777" w:rsidR="003205C0" w:rsidRPr="0006739B" w:rsidRDefault="003205C0" w:rsidP="0018227E">
      <w:pPr>
        <w:pStyle w:val="a9"/>
        <w:spacing w:before="0" w:after="0"/>
        <w:ind w:left="0" w:firstLine="539"/>
        <w:rPr>
          <w:rFonts w:ascii="Arial" w:hAnsi="Arial" w:cs="Arial"/>
          <w:sz w:val="26"/>
          <w:szCs w:val="26"/>
        </w:rPr>
      </w:pPr>
    </w:p>
    <w:p w14:paraId="1BB00C5D" w14:textId="77777777" w:rsidR="003205C0" w:rsidRPr="0006739B" w:rsidRDefault="003205C0" w:rsidP="0018227E">
      <w:pPr>
        <w:pStyle w:val="a9"/>
        <w:spacing w:before="0" w:after="0"/>
        <w:ind w:left="0" w:firstLine="539"/>
        <w:rPr>
          <w:rFonts w:ascii="Arial" w:hAnsi="Arial" w:cs="Arial"/>
          <w:sz w:val="26"/>
          <w:szCs w:val="26"/>
        </w:rPr>
      </w:pPr>
    </w:p>
    <w:p w14:paraId="4BD70BD9" w14:textId="68AB5A0A" w:rsidR="003205C0" w:rsidRPr="0006739B" w:rsidRDefault="003205C0" w:rsidP="0018227E">
      <w:pPr>
        <w:pStyle w:val="a9"/>
        <w:spacing w:before="0" w:after="0"/>
        <w:ind w:left="0" w:firstLine="539"/>
        <w:rPr>
          <w:rFonts w:ascii="Arial" w:hAnsi="Arial" w:cs="Arial"/>
          <w:sz w:val="26"/>
          <w:szCs w:val="26"/>
          <w:lang w:val="ru-RU"/>
        </w:rPr>
      </w:pPr>
    </w:p>
    <w:p w14:paraId="10AA31EA" w14:textId="77777777" w:rsidR="00135FF1" w:rsidRPr="0006739B" w:rsidRDefault="00135FF1" w:rsidP="0018227E">
      <w:pPr>
        <w:pStyle w:val="a9"/>
        <w:spacing w:before="0" w:after="0"/>
        <w:ind w:left="0" w:firstLine="539"/>
        <w:rPr>
          <w:rFonts w:ascii="Arial" w:hAnsi="Arial" w:cs="Arial"/>
          <w:sz w:val="26"/>
          <w:szCs w:val="26"/>
        </w:rPr>
      </w:pPr>
    </w:p>
    <w:p w14:paraId="13EE694A" w14:textId="77777777" w:rsidR="003205C0" w:rsidRPr="0006739B" w:rsidRDefault="003205C0" w:rsidP="0018227E">
      <w:pPr>
        <w:pStyle w:val="a9"/>
        <w:spacing w:before="0" w:after="0"/>
        <w:ind w:left="0" w:firstLine="539"/>
        <w:rPr>
          <w:rFonts w:ascii="Arial" w:hAnsi="Arial" w:cs="Arial"/>
          <w:sz w:val="26"/>
          <w:szCs w:val="26"/>
        </w:rPr>
      </w:pPr>
    </w:p>
    <w:p w14:paraId="3C49ED1C" w14:textId="77777777" w:rsidR="003205C0" w:rsidRPr="0006739B" w:rsidRDefault="003205C0" w:rsidP="0018227E">
      <w:pPr>
        <w:pStyle w:val="a9"/>
        <w:spacing w:before="0" w:after="0"/>
        <w:ind w:left="0" w:firstLine="539"/>
        <w:rPr>
          <w:rFonts w:ascii="Arial" w:hAnsi="Arial" w:cs="Arial"/>
          <w:sz w:val="26"/>
          <w:szCs w:val="26"/>
        </w:rPr>
      </w:pPr>
    </w:p>
    <w:p w14:paraId="7B1A31F8" w14:textId="77777777" w:rsidR="003205C0" w:rsidRPr="0006739B" w:rsidRDefault="003205C0" w:rsidP="0018227E">
      <w:pPr>
        <w:pStyle w:val="a9"/>
        <w:spacing w:before="0" w:after="0"/>
        <w:ind w:left="0" w:firstLine="539"/>
        <w:rPr>
          <w:rFonts w:ascii="Arial" w:hAnsi="Arial" w:cs="Arial"/>
          <w:sz w:val="26"/>
          <w:szCs w:val="26"/>
        </w:rPr>
      </w:pPr>
    </w:p>
    <w:p w14:paraId="36FBFF64" w14:textId="77777777" w:rsidR="003205C0" w:rsidRPr="0006739B" w:rsidRDefault="003205C0" w:rsidP="0018227E">
      <w:pPr>
        <w:pStyle w:val="a9"/>
        <w:spacing w:before="0" w:after="0"/>
        <w:ind w:left="0" w:firstLine="539"/>
        <w:rPr>
          <w:rFonts w:ascii="Arial" w:hAnsi="Arial" w:cs="Arial"/>
          <w:sz w:val="26"/>
          <w:szCs w:val="26"/>
        </w:rPr>
      </w:pPr>
    </w:p>
    <w:p w14:paraId="7C816263" w14:textId="77777777" w:rsidR="003205C0" w:rsidRPr="0006739B" w:rsidRDefault="003205C0" w:rsidP="0018227E">
      <w:pPr>
        <w:pStyle w:val="a9"/>
        <w:spacing w:before="0" w:after="0"/>
        <w:ind w:left="0" w:firstLine="539"/>
        <w:rPr>
          <w:rFonts w:ascii="Arial" w:hAnsi="Arial" w:cs="Arial"/>
          <w:sz w:val="26"/>
          <w:szCs w:val="26"/>
        </w:rPr>
      </w:pPr>
    </w:p>
    <w:p w14:paraId="0AA85F9D" w14:textId="77777777" w:rsidR="003205C0" w:rsidRPr="0006739B" w:rsidRDefault="003205C0" w:rsidP="0018227E">
      <w:pPr>
        <w:pStyle w:val="a9"/>
        <w:spacing w:before="0" w:after="0"/>
        <w:ind w:left="0" w:firstLine="539"/>
        <w:rPr>
          <w:rFonts w:ascii="Arial" w:hAnsi="Arial" w:cs="Arial"/>
          <w:sz w:val="26"/>
          <w:szCs w:val="26"/>
        </w:rPr>
      </w:pPr>
    </w:p>
    <w:p w14:paraId="7868B005" w14:textId="77777777" w:rsidR="003205C0" w:rsidRPr="0006739B" w:rsidRDefault="003205C0" w:rsidP="0018227E">
      <w:pPr>
        <w:pStyle w:val="a9"/>
        <w:spacing w:before="0" w:after="0"/>
        <w:ind w:left="0" w:firstLine="539"/>
        <w:rPr>
          <w:rFonts w:ascii="Arial" w:hAnsi="Arial" w:cs="Arial"/>
          <w:sz w:val="26"/>
          <w:szCs w:val="26"/>
        </w:rPr>
      </w:pPr>
    </w:p>
    <w:p w14:paraId="6335B38A" w14:textId="77777777" w:rsidR="003205C0" w:rsidRPr="0006739B" w:rsidRDefault="003205C0" w:rsidP="0018227E">
      <w:pPr>
        <w:pStyle w:val="a9"/>
        <w:spacing w:before="0" w:after="0"/>
        <w:ind w:left="0" w:firstLine="539"/>
        <w:rPr>
          <w:rFonts w:ascii="Arial" w:hAnsi="Arial" w:cs="Arial"/>
          <w:sz w:val="26"/>
          <w:szCs w:val="26"/>
        </w:rPr>
      </w:pPr>
    </w:p>
    <w:p w14:paraId="1E359B90" w14:textId="77777777" w:rsidR="003205C0" w:rsidRPr="0006739B" w:rsidRDefault="003205C0" w:rsidP="0018227E">
      <w:pPr>
        <w:pStyle w:val="a9"/>
        <w:spacing w:before="0" w:after="0"/>
        <w:ind w:left="0" w:firstLine="539"/>
        <w:rPr>
          <w:rFonts w:ascii="Arial" w:hAnsi="Arial" w:cs="Arial"/>
          <w:sz w:val="26"/>
          <w:szCs w:val="26"/>
        </w:rPr>
      </w:pPr>
    </w:p>
    <w:p w14:paraId="6F62C91F" w14:textId="4B70501B" w:rsidR="00006B91" w:rsidRPr="0006739B" w:rsidRDefault="00006B91" w:rsidP="0018227E">
      <w:pPr>
        <w:pStyle w:val="a9"/>
        <w:spacing w:before="0" w:after="0"/>
        <w:ind w:left="0" w:firstLine="539"/>
        <w:rPr>
          <w:rFonts w:ascii="Arial" w:hAnsi="Arial" w:cs="Arial"/>
          <w:sz w:val="26"/>
          <w:szCs w:val="26"/>
        </w:rPr>
      </w:pPr>
    </w:p>
    <w:p w14:paraId="2EBDFF8A" w14:textId="4A0121E8" w:rsidR="0018227E" w:rsidRPr="0006739B" w:rsidRDefault="0018227E" w:rsidP="0018227E">
      <w:pPr>
        <w:pStyle w:val="a9"/>
        <w:spacing w:before="0" w:after="0"/>
        <w:ind w:left="0" w:firstLine="539"/>
        <w:rPr>
          <w:rFonts w:ascii="Arial" w:hAnsi="Arial" w:cs="Arial"/>
          <w:sz w:val="26"/>
          <w:szCs w:val="26"/>
        </w:rPr>
      </w:pPr>
    </w:p>
    <w:p w14:paraId="287E93C7" w14:textId="1AF8129C" w:rsidR="0018227E" w:rsidRPr="0006739B" w:rsidRDefault="0018227E" w:rsidP="0018227E">
      <w:pPr>
        <w:pStyle w:val="a9"/>
        <w:spacing w:before="0" w:after="0"/>
        <w:ind w:left="0" w:firstLine="539"/>
        <w:rPr>
          <w:rFonts w:ascii="Arial" w:hAnsi="Arial" w:cs="Arial"/>
          <w:sz w:val="26"/>
          <w:szCs w:val="26"/>
        </w:rPr>
      </w:pPr>
    </w:p>
    <w:p w14:paraId="39EEB1EE" w14:textId="152CC756" w:rsidR="0018227E" w:rsidRPr="0006739B" w:rsidRDefault="0018227E" w:rsidP="0018227E">
      <w:pPr>
        <w:pStyle w:val="a9"/>
        <w:spacing w:before="0" w:after="0"/>
        <w:ind w:left="0" w:firstLine="539"/>
        <w:rPr>
          <w:rFonts w:ascii="Arial" w:hAnsi="Arial" w:cs="Arial"/>
          <w:sz w:val="26"/>
          <w:szCs w:val="26"/>
        </w:rPr>
      </w:pPr>
    </w:p>
    <w:p w14:paraId="71E7F9D8" w14:textId="6B68B7DF" w:rsidR="0018227E" w:rsidRPr="0006739B" w:rsidRDefault="0018227E" w:rsidP="0018227E">
      <w:pPr>
        <w:pStyle w:val="a9"/>
        <w:spacing w:before="0" w:after="0"/>
        <w:ind w:left="0" w:firstLine="539"/>
        <w:rPr>
          <w:rFonts w:ascii="Arial" w:hAnsi="Arial" w:cs="Arial"/>
          <w:sz w:val="26"/>
          <w:szCs w:val="26"/>
        </w:rPr>
      </w:pPr>
    </w:p>
    <w:p w14:paraId="2B62CF23" w14:textId="08B14590" w:rsidR="0018227E" w:rsidRPr="0006739B" w:rsidRDefault="0018227E" w:rsidP="0018227E">
      <w:pPr>
        <w:pStyle w:val="a9"/>
        <w:spacing w:before="0" w:after="0"/>
        <w:ind w:left="0" w:firstLine="539"/>
        <w:rPr>
          <w:rFonts w:ascii="Arial" w:hAnsi="Arial" w:cs="Arial"/>
          <w:sz w:val="26"/>
          <w:szCs w:val="26"/>
        </w:rPr>
      </w:pPr>
    </w:p>
    <w:p w14:paraId="13C6629B" w14:textId="665F4755" w:rsidR="0018227E" w:rsidRPr="0006739B" w:rsidRDefault="0018227E" w:rsidP="0018227E">
      <w:pPr>
        <w:pStyle w:val="a9"/>
        <w:spacing w:before="0" w:after="0"/>
        <w:ind w:left="0" w:firstLine="539"/>
        <w:rPr>
          <w:rFonts w:ascii="Arial" w:hAnsi="Arial" w:cs="Arial"/>
          <w:sz w:val="26"/>
          <w:szCs w:val="26"/>
        </w:rPr>
      </w:pPr>
    </w:p>
    <w:p w14:paraId="70408049" w14:textId="75866CBF" w:rsidR="00135FF1" w:rsidRPr="0006739B" w:rsidRDefault="00135FF1" w:rsidP="0018227E">
      <w:pPr>
        <w:pStyle w:val="a9"/>
        <w:spacing w:before="0" w:after="0"/>
        <w:ind w:left="0" w:firstLine="539"/>
        <w:rPr>
          <w:rFonts w:ascii="Arial" w:hAnsi="Arial" w:cs="Arial"/>
          <w:sz w:val="26"/>
          <w:szCs w:val="26"/>
        </w:rPr>
      </w:pPr>
    </w:p>
    <w:p w14:paraId="4106E1E2" w14:textId="401476BD" w:rsidR="00135FF1" w:rsidRPr="0006739B" w:rsidRDefault="00135FF1" w:rsidP="0018227E">
      <w:pPr>
        <w:pStyle w:val="a9"/>
        <w:spacing w:before="0" w:after="0"/>
        <w:ind w:left="0" w:firstLine="539"/>
        <w:rPr>
          <w:rFonts w:ascii="Arial" w:hAnsi="Arial" w:cs="Arial"/>
          <w:sz w:val="26"/>
          <w:szCs w:val="26"/>
        </w:rPr>
      </w:pPr>
    </w:p>
    <w:p w14:paraId="0FBA5140" w14:textId="77777777" w:rsidR="00135FF1" w:rsidRPr="0006739B" w:rsidRDefault="00135FF1" w:rsidP="0018227E">
      <w:pPr>
        <w:pStyle w:val="a9"/>
        <w:spacing w:before="0" w:after="0"/>
        <w:ind w:left="0" w:firstLine="539"/>
        <w:rPr>
          <w:rFonts w:ascii="Arial" w:hAnsi="Arial" w:cs="Arial"/>
          <w:sz w:val="26"/>
          <w:szCs w:val="26"/>
        </w:rPr>
      </w:pPr>
    </w:p>
    <w:p w14:paraId="6ADB9526" w14:textId="6C10B898" w:rsidR="0018227E" w:rsidRPr="0006739B" w:rsidRDefault="0018227E" w:rsidP="0018227E">
      <w:pPr>
        <w:pStyle w:val="a9"/>
        <w:spacing w:before="0" w:after="0"/>
        <w:ind w:left="0" w:firstLine="539"/>
        <w:rPr>
          <w:rFonts w:ascii="Arial" w:hAnsi="Arial" w:cs="Arial"/>
          <w:sz w:val="26"/>
          <w:szCs w:val="26"/>
        </w:rPr>
      </w:pPr>
    </w:p>
    <w:p w14:paraId="58869A40" w14:textId="00185845" w:rsidR="00357880" w:rsidRPr="0006739B" w:rsidRDefault="00357880" w:rsidP="0018227E">
      <w:pPr>
        <w:pStyle w:val="a9"/>
        <w:spacing w:before="0" w:after="0"/>
        <w:ind w:left="0" w:firstLine="539"/>
        <w:rPr>
          <w:rFonts w:ascii="Arial" w:hAnsi="Arial" w:cs="Arial"/>
          <w:sz w:val="26"/>
          <w:szCs w:val="26"/>
        </w:rPr>
      </w:pPr>
    </w:p>
    <w:p w14:paraId="40FF0F81" w14:textId="77777777" w:rsidR="000D00E1" w:rsidRPr="0006739B" w:rsidRDefault="000D00E1" w:rsidP="0018227E">
      <w:pPr>
        <w:pStyle w:val="a9"/>
        <w:spacing w:before="0" w:after="0"/>
        <w:ind w:left="0" w:firstLine="539"/>
        <w:rPr>
          <w:rFonts w:ascii="Arial" w:hAnsi="Arial" w:cs="Arial"/>
          <w:sz w:val="26"/>
          <w:szCs w:val="26"/>
        </w:rPr>
      </w:pPr>
    </w:p>
    <w:p w14:paraId="0FD9A9F6" w14:textId="4A063D3F" w:rsidR="00357880" w:rsidRPr="0006739B" w:rsidRDefault="00357880" w:rsidP="0018227E">
      <w:pPr>
        <w:pStyle w:val="a9"/>
        <w:spacing w:before="0" w:after="0"/>
        <w:ind w:left="0" w:firstLine="539"/>
        <w:rPr>
          <w:rFonts w:ascii="Arial" w:hAnsi="Arial" w:cs="Arial"/>
          <w:sz w:val="26"/>
          <w:szCs w:val="26"/>
        </w:rPr>
      </w:pPr>
    </w:p>
    <w:p w14:paraId="6C686F3A" w14:textId="7D800000" w:rsidR="00AB10EB" w:rsidRPr="0006739B" w:rsidRDefault="00AB10EB" w:rsidP="0018227E">
      <w:pPr>
        <w:pStyle w:val="a9"/>
        <w:spacing w:before="0" w:after="0"/>
        <w:ind w:left="0" w:firstLine="539"/>
        <w:rPr>
          <w:rFonts w:ascii="Arial" w:hAnsi="Arial" w:cs="Arial"/>
          <w:sz w:val="26"/>
          <w:szCs w:val="26"/>
        </w:rPr>
      </w:pPr>
    </w:p>
    <w:p w14:paraId="328CEAA0" w14:textId="6311C1E2" w:rsidR="00AB10EB" w:rsidRPr="0006739B" w:rsidRDefault="00AB10EB" w:rsidP="0018227E">
      <w:pPr>
        <w:pStyle w:val="a9"/>
        <w:spacing w:before="0" w:after="0"/>
        <w:ind w:left="0" w:firstLine="539"/>
        <w:rPr>
          <w:rFonts w:ascii="Arial" w:hAnsi="Arial" w:cs="Arial"/>
          <w:sz w:val="26"/>
          <w:szCs w:val="26"/>
        </w:rPr>
      </w:pPr>
    </w:p>
    <w:p w14:paraId="3B47D910" w14:textId="202B8218" w:rsidR="00AB10EB" w:rsidRDefault="00AB10EB" w:rsidP="0018227E">
      <w:pPr>
        <w:pStyle w:val="a9"/>
        <w:spacing w:before="0" w:after="0"/>
        <w:ind w:left="0" w:firstLine="539"/>
        <w:rPr>
          <w:rFonts w:ascii="Arial" w:hAnsi="Arial" w:cs="Arial"/>
          <w:sz w:val="26"/>
          <w:szCs w:val="26"/>
        </w:rPr>
      </w:pPr>
    </w:p>
    <w:p w14:paraId="402A8FDC" w14:textId="3BDDCD27" w:rsidR="0031042F" w:rsidRDefault="0031042F" w:rsidP="0018227E">
      <w:pPr>
        <w:pStyle w:val="a9"/>
        <w:spacing w:before="0" w:after="0"/>
        <w:ind w:left="0" w:firstLine="539"/>
        <w:rPr>
          <w:rFonts w:ascii="Arial" w:hAnsi="Arial" w:cs="Arial"/>
          <w:sz w:val="26"/>
          <w:szCs w:val="26"/>
        </w:rPr>
      </w:pPr>
    </w:p>
    <w:p w14:paraId="47143007" w14:textId="77777777" w:rsidR="0031042F" w:rsidRPr="0006739B" w:rsidRDefault="0031042F" w:rsidP="0018227E">
      <w:pPr>
        <w:pStyle w:val="a9"/>
        <w:spacing w:before="0" w:after="0"/>
        <w:ind w:left="0" w:firstLine="539"/>
        <w:rPr>
          <w:rFonts w:ascii="Arial" w:hAnsi="Arial" w:cs="Arial"/>
          <w:sz w:val="26"/>
          <w:szCs w:val="26"/>
        </w:rPr>
      </w:pPr>
    </w:p>
    <w:p w14:paraId="111F7DD1" w14:textId="77777777" w:rsidR="00357880" w:rsidRPr="0006739B" w:rsidRDefault="00357880" w:rsidP="0018227E">
      <w:pPr>
        <w:pStyle w:val="a9"/>
        <w:spacing w:before="0" w:after="0"/>
        <w:ind w:left="0" w:firstLine="539"/>
        <w:rPr>
          <w:rFonts w:ascii="Arial" w:hAnsi="Arial" w:cs="Arial"/>
          <w:sz w:val="26"/>
          <w:szCs w:val="26"/>
        </w:rPr>
      </w:pPr>
    </w:p>
    <w:p w14:paraId="7F6C2101" w14:textId="77777777" w:rsidR="003205C0" w:rsidRPr="0006739B" w:rsidRDefault="003205C0" w:rsidP="0018227E">
      <w:pPr>
        <w:pStyle w:val="a9"/>
        <w:spacing w:before="0" w:after="0"/>
        <w:ind w:left="0" w:firstLine="539"/>
        <w:rPr>
          <w:rFonts w:ascii="Arial" w:hAnsi="Arial" w:cs="Arial"/>
          <w:sz w:val="26"/>
          <w:szCs w:val="26"/>
        </w:rPr>
      </w:pPr>
    </w:p>
    <w:p w14:paraId="1654768E" w14:textId="2ED4436D" w:rsidR="00006B91" w:rsidRPr="0006739B" w:rsidRDefault="00006B91" w:rsidP="00135FF1">
      <w:pPr>
        <w:tabs>
          <w:tab w:val="left" w:pos="360"/>
          <w:tab w:val="left" w:pos="3402"/>
          <w:tab w:val="left" w:pos="4111"/>
          <w:tab w:val="left" w:pos="4820"/>
          <w:tab w:val="left" w:pos="8364"/>
        </w:tabs>
        <w:ind w:firstLine="0"/>
        <w:rPr>
          <w:rFonts w:ascii="Arial" w:hAnsi="Arial" w:cs="Arial"/>
          <w:sz w:val="22"/>
          <w:szCs w:val="22"/>
        </w:rPr>
      </w:pPr>
      <w:r w:rsidRPr="0006739B">
        <w:rPr>
          <w:rFonts w:ascii="Arial" w:hAnsi="Arial" w:cs="Arial"/>
          <w:sz w:val="22"/>
          <w:szCs w:val="22"/>
        </w:rPr>
        <w:t>________________________________________________________________________</w:t>
      </w:r>
      <w:r w:rsidR="00E462C8" w:rsidRPr="0006739B">
        <w:rPr>
          <w:rFonts w:ascii="Arial" w:hAnsi="Arial" w:cs="Arial"/>
          <w:sz w:val="22"/>
          <w:szCs w:val="22"/>
        </w:rPr>
        <w:t>______</w:t>
      </w:r>
    </w:p>
    <w:p w14:paraId="60AE23C1" w14:textId="39C1FE3A" w:rsidR="001A303C" w:rsidRPr="0006739B" w:rsidRDefault="00135FF1" w:rsidP="00B50D34">
      <w:pPr>
        <w:tabs>
          <w:tab w:val="left" w:pos="1080"/>
        </w:tabs>
        <w:spacing w:after="0"/>
        <w:ind w:firstLine="567"/>
        <w:sectPr w:rsidR="001A303C" w:rsidRPr="0006739B" w:rsidSect="006A6D0D">
          <w:headerReference w:type="first" r:id="rId12"/>
          <w:footerReference w:type="first" r:id="rId13"/>
          <w:endnotePr>
            <w:numFmt w:val="decimal"/>
          </w:endnotePr>
          <w:pgSz w:w="11906" w:h="16838" w:code="9"/>
          <w:pgMar w:top="1134" w:right="849" w:bottom="1134" w:left="1418" w:header="709" w:footer="709" w:gutter="0"/>
          <w:pgNumType w:start="4"/>
          <w:cols w:space="708"/>
          <w:titlePg/>
          <w:docGrid w:linePitch="360"/>
        </w:sectPr>
      </w:pPr>
      <w:r w:rsidRPr="0006739B">
        <w:rPr>
          <w:rFonts w:ascii="Arial" w:hAnsi="Arial" w:cs="Arial"/>
          <w:color w:val="000000"/>
          <w:sz w:val="22"/>
          <w:szCs w:val="22"/>
        </w:rPr>
        <w:t>Настоящий стандарт не может быть полностью или частично воспроизведён, тираж</w:t>
      </w:r>
      <w:r w:rsidRPr="0006739B">
        <w:rPr>
          <w:rFonts w:ascii="Arial" w:hAnsi="Arial" w:cs="Arial"/>
          <w:color w:val="000000"/>
          <w:sz w:val="22"/>
          <w:szCs w:val="22"/>
        </w:rPr>
        <w:t>и</w:t>
      </w:r>
      <w:r w:rsidRPr="0006739B">
        <w:rPr>
          <w:rFonts w:ascii="Arial" w:hAnsi="Arial" w:cs="Arial"/>
          <w:color w:val="000000"/>
          <w:sz w:val="22"/>
          <w:szCs w:val="22"/>
        </w:rPr>
        <w:t>рован и распространён в качестве официального издания без разрешения генерального д</w:t>
      </w:r>
      <w:r w:rsidRPr="0006739B">
        <w:rPr>
          <w:rFonts w:ascii="Arial" w:hAnsi="Arial" w:cs="Arial"/>
          <w:color w:val="000000"/>
          <w:sz w:val="22"/>
          <w:szCs w:val="22"/>
        </w:rPr>
        <w:t>и</w:t>
      </w:r>
      <w:r w:rsidRPr="0006739B">
        <w:rPr>
          <w:rFonts w:ascii="Arial" w:hAnsi="Arial" w:cs="Arial"/>
          <w:color w:val="000000"/>
          <w:sz w:val="22"/>
          <w:szCs w:val="22"/>
        </w:rPr>
        <w:t>ректора АО «Концерн ВКО «Алмаз – Антей</w:t>
      </w:r>
    </w:p>
    <w:p w14:paraId="4523871B" w14:textId="77777777" w:rsidR="00916B7A" w:rsidRDefault="00916B7A" w:rsidP="00B50D34">
      <w:pPr>
        <w:pStyle w:val="1"/>
        <w:numPr>
          <w:ilvl w:val="0"/>
          <w:numId w:val="0"/>
        </w:numPr>
        <w:tabs>
          <w:tab w:val="left" w:pos="1276"/>
        </w:tabs>
        <w:suppressAutoHyphens w:val="0"/>
        <w:spacing w:before="0"/>
        <w:rPr>
          <w:rFonts w:ascii="Arial" w:hAnsi="Arial"/>
          <w:sz w:val="28"/>
          <w:szCs w:val="28"/>
        </w:rPr>
      </w:pPr>
      <w:bookmarkStart w:id="1" w:name="_Hlk270844"/>
    </w:p>
    <w:p w14:paraId="5E938E4E" w14:textId="4C0D0568" w:rsidR="00916B7A" w:rsidRPr="00916B7A" w:rsidRDefault="00B921EC" w:rsidP="00B50D34">
      <w:pPr>
        <w:pStyle w:val="1"/>
        <w:numPr>
          <w:ilvl w:val="0"/>
          <w:numId w:val="0"/>
        </w:numPr>
        <w:tabs>
          <w:tab w:val="left" w:pos="1276"/>
        </w:tabs>
        <w:suppressAutoHyphens w:val="0"/>
        <w:spacing w:before="0"/>
        <w:jc w:val="center"/>
        <w:rPr>
          <w:rFonts w:ascii="Arial" w:hAnsi="Arial"/>
          <w:sz w:val="28"/>
          <w:szCs w:val="28"/>
        </w:rPr>
      </w:pPr>
      <w:r w:rsidRPr="00306E58">
        <w:rPr>
          <w:rFonts w:ascii="Arial" w:hAnsi="Arial"/>
          <w:sz w:val="28"/>
          <w:szCs w:val="28"/>
        </w:rPr>
        <w:t>Содержание</w:t>
      </w:r>
      <w:bookmarkEnd w:id="1"/>
      <w:r w:rsidR="008E24B8" w:rsidRPr="00306E58">
        <w:rPr>
          <w:rFonts w:ascii="Arial" w:hAnsi="Arial"/>
          <w:sz w:val="28"/>
          <w:szCs w:val="28"/>
        </w:rPr>
        <w:t xml:space="preserve"> </w:t>
      </w:r>
    </w:p>
    <w:tbl>
      <w:tblPr>
        <w:tblStyle w:val="affa"/>
        <w:tblW w:w="100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4"/>
        <w:gridCol w:w="533"/>
        <w:gridCol w:w="34"/>
        <w:gridCol w:w="8613"/>
        <w:gridCol w:w="29"/>
        <w:gridCol w:w="35"/>
        <w:gridCol w:w="503"/>
      </w:tblGrid>
      <w:tr w:rsidR="006944A0" w:rsidRPr="00306E58" w14:paraId="515B2A79" w14:textId="77777777" w:rsidTr="00B50D34">
        <w:tc>
          <w:tcPr>
            <w:tcW w:w="284" w:type="dxa"/>
          </w:tcPr>
          <w:p w14:paraId="78D88533" w14:textId="272F1713" w:rsidR="00736418" w:rsidRPr="00306E58" w:rsidRDefault="00736418" w:rsidP="00736418">
            <w:pPr>
              <w:spacing w:after="0" w:line="240" w:lineRule="auto"/>
              <w:ind w:firstLine="0"/>
              <w:rPr>
                <w:rFonts w:ascii="Arial" w:hAnsi="Arial" w:cs="Arial"/>
              </w:rPr>
            </w:pPr>
            <w:r w:rsidRPr="00306E58">
              <w:rPr>
                <w:rFonts w:ascii="Arial" w:hAnsi="Arial" w:cs="Arial"/>
              </w:rPr>
              <w:t>1</w:t>
            </w:r>
          </w:p>
        </w:tc>
        <w:tc>
          <w:tcPr>
            <w:tcW w:w="9209" w:type="dxa"/>
            <w:gridSpan w:val="4"/>
          </w:tcPr>
          <w:p w14:paraId="75AB4149" w14:textId="25FE07E5" w:rsidR="00736418" w:rsidRPr="00306E58" w:rsidRDefault="00736418" w:rsidP="00736418">
            <w:pPr>
              <w:spacing w:after="0" w:line="240" w:lineRule="auto"/>
              <w:ind w:firstLine="0"/>
              <w:rPr>
                <w:rFonts w:ascii="Arial" w:hAnsi="Arial" w:cs="Arial"/>
              </w:rPr>
            </w:pPr>
            <w:r w:rsidRPr="00306E58">
              <w:rPr>
                <w:rFonts w:ascii="Arial" w:hAnsi="Arial" w:cs="Arial"/>
              </w:rPr>
              <w:t>Область применения</w:t>
            </w:r>
            <w:r w:rsidR="00286FAB" w:rsidRPr="00306E58">
              <w:rPr>
                <w:rFonts w:ascii="Arial" w:hAnsi="Arial" w:cs="Arial"/>
              </w:rPr>
              <w:t>……………………………………………………………………</w:t>
            </w:r>
            <w:r w:rsidR="006944A0" w:rsidRPr="00306E58">
              <w:rPr>
                <w:rFonts w:ascii="Arial" w:hAnsi="Arial" w:cs="Arial"/>
              </w:rPr>
              <w:t>…</w:t>
            </w:r>
            <w:r w:rsidR="000C6EE4" w:rsidRPr="00306E58">
              <w:rPr>
                <w:rFonts w:ascii="Arial" w:hAnsi="Arial" w:cs="Arial"/>
              </w:rPr>
              <w:t>..</w:t>
            </w:r>
          </w:p>
        </w:tc>
        <w:tc>
          <w:tcPr>
            <w:tcW w:w="538" w:type="dxa"/>
            <w:gridSpan w:val="2"/>
          </w:tcPr>
          <w:p w14:paraId="45F489E7" w14:textId="4AF6F3C9" w:rsidR="00736418" w:rsidRPr="00306E58" w:rsidRDefault="00916B7A" w:rsidP="00B50D34">
            <w:pPr>
              <w:spacing w:after="0" w:line="240" w:lineRule="auto"/>
              <w:ind w:right="-120" w:firstLine="0"/>
              <w:jc w:val="center"/>
              <w:rPr>
                <w:rFonts w:ascii="Arial" w:hAnsi="Arial" w:cs="Arial"/>
              </w:rPr>
            </w:pPr>
            <w:del w:id="2" w:author="Федин Никита Александрович" w:date="2019-12-26T12:00:00Z">
              <w:r w:rsidDel="0026586E">
                <w:rPr>
                  <w:rFonts w:ascii="Arial" w:hAnsi="Arial" w:cs="Arial"/>
                </w:rPr>
                <w:delText xml:space="preserve"> </w:delText>
              </w:r>
            </w:del>
            <w:r w:rsidR="000C6EE4" w:rsidRPr="00306E58">
              <w:rPr>
                <w:rFonts w:ascii="Arial" w:hAnsi="Arial" w:cs="Arial"/>
              </w:rPr>
              <w:t>1</w:t>
            </w:r>
          </w:p>
        </w:tc>
      </w:tr>
      <w:tr w:rsidR="006944A0" w:rsidRPr="00306E58" w14:paraId="3BD5E76F" w14:textId="77777777" w:rsidTr="00B50D34">
        <w:tc>
          <w:tcPr>
            <w:tcW w:w="284" w:type="dxa"/>
          </w:tcPr>
          <w:p w14:paraId="31794FB5" w14:textId="5495025A" w:rsidR="00736418" w:rsidRPr="00306E58" w:rsidRDefault="00736418" w:rsidP="00736418">
            <w:pPr>
              <w:spacing w:after="0" w:line="240" w:lineRule="auto"/>
              <w:ind w:firstLine="0"/>
              <w:rPr>
                <w:rFonts w:ascii="Arial" w:hAnsi="Arial" w:cs="Arial"/>
              </w:rPr>
            </w:pPr>
            <w:r w:rsidRPr="00306E58">
              <w:rPr>
                <w:rFonts w:ascii="Arial" w:hAnsi="Arial" w:cs="Arial"/>
              </w:rPr>
              <w:t>2</w:t>
            </w:r>
          </w:p>
        </w:tc>
        <w:tc>
          <w:tcPr>
            <w:tcW w:w="9209" w:type="dxa"/>
            <w:gridSpan w:val="4"/>
          </w:tcPr>
          <w:p w14:paraId="3B9689EA" w14:textId="745DDC35" w:rsidR="00736418" w:rsidRPr="00306E58" w:rsidRDefault="00736418" w:rsidP="00736418">
            <w:pPr>
              <w:spacing w:after="0" w:line="240" w:lineRule="auto"/>
              <w:ind w:firstLine="0"/>
              <w:rPr>
                <w:rFonts w:ascii="Arial" w:hAnsi="Arial" w:cs="Arial"/>
              </w:rPr>
            </w:pPr>
            <w:r w:rsidRPr="00306E58">
              <w:rPr>
                <w:rFonts w:ascii="Arial" w:hAnsi="Arial" w:cs="Arial"/>
              </w:rPr>
              <w:t>Нормативные ссылки</w:t>
            </w:r>
            <w:r w:rsidR="00286FAB" w:rsidRPr="00306E58">
              <w:rPr>
                <w:rFonts w:ascii="Arial" w:hAnsi="Arial" w:cs="Arial"/>
              </w:rPr>
              <w:t>…………………………………………………………………</w:t>
            </w:r>
            <w:r w:rsidR="006944A0" w:rsidRPr="00306E58">
              <w:rPr>
                <w:rFonts w:ascii="Arial" w:hAnsi="Arial" w:cs="Arial"/>
              </w:rPr>
              <w:t>…...</w:t>
            </w:r>
            <w:r w:rsidR="000C6EE4" w:rsidRPr="00306E58">
              <w:rPr>
                <w:rFonts w:ascii="Arial" w:hAnsi="Arial" w:cs="Arial"/>
              </w:rPr>
              <w:t>..</w:t>
            </w:r>
          </w:p>
        </w:tc>
        <w:tc>
          <w:tcPr>
            <w:tcW w:w="538" w:type="dxa"/>
            <w:gridSpan w:val="2"/>
          </w:tcPr>
          <w:p w14:paraId="1935B10C" w14:textId="4D5CB5AE" w:rsidR="00736418" w:rsidRPr="00306E58" w:rsidRDefault="000C6EE4" w:rsidP="00B50D34">
            <w:pPr>
              <w:spacing w:after="0" w:line="240" w:lineRule="auto"/>
              <w:ind w:firstLine="0"/>
              <w:jc w:val="right"/>
              <w:rPr>
                <w:rFonts w:ascii="Arial" w:hAnsi="Arial" w:cs="Arial"/>
              </w:rPr>
            </w:pPr>
            <w:r w:rsidRPr="00306E58">
              <w:rPr>
                <w:rFonts w:ascii="Arial" w:hAnsi="Arial" w:cs="Arial"/>
              </w:rPr>
              <w:t>1</w:t>
            </w:r>
          </w:p>
        </w:tc>
      </w:tr>
      <w:tr w:rsidR="006944A0" w:rsidRPr="00306E58" w14:paraId="39FA870F" w14:textId="77777777" w:rsidTr="00B50D34">
        <w:tc>
          <w:tcPr>
            <w:tcW w:w="284" w:type="dxa"/>
          </w:tcPr>
          <w:p w14:paraId="181C7182" w14:textId="7388175A" w:rsidR="00736418" w:rsidRPr="00306E58" w:rsidRDefault="00736418" w:rsidP="00736418">
            <w:pPr>
              <w:spacing w:after="0" w:line="240" w:lineRule="auto"/>
              <w:ind w:firstLine="0"/>
              <w:rPr>
                <w:rFonts w:ascii="Arial" w:hAnsi="Arial" w:cs="Arial"/>
              </w:rPr>
            </w:pPr>
            <w:r w:rsidRPr="00306E58">
              <w:rPr>
                <w:rFonts w:ascii="Arial" w:hAnsi="Arial" w:cs="Arial"/>
              </w:rPr>
              <w:t>3</w:t>
            </w:r>
          </w:p>
        </w:tc>
        <w:tc>
          <w:tcPr>
            <w:tcW w:w="9209" w:type="dxa"/>
            <w:gridSpan w:val="4"/>
          </w:tcPr>
          <w:p w14:paraId="7896A3C2" w14:textId="6A809DB5" w:rsidR="00736418" w:rsidRPr="00306E58" w:rsidRDefault="00736418" w:rsidP="00736418">
            <w:pPr>
              <w:spacing w:after="0" w:line="240" w:lineRule="auto"/>
              <w:ind w:firstLine="0"/>
              <w:rPr>
                <w:rFonts w:ascii="Arial" w:hAnsi="Arial" w:cs="Arial"/>
              </w:rPr>
            </w:pPr>
            <w:r w:rsidRPr="00306E58">
              <w:rPr>
                <w:rFonts w:ascii="Arial" w:hAnsi="Arial" w:cs="Arial"/>
              </w:rPr>
              <w:t>Термины</w:t>
            </w:r>
            <w:r w:rsidR="006A6D0D" w:rsidRPr="00306E58">
              <w:rPr>
                <w:rFonts w:ascii="Arial" w:hAnsi="Arial" w:cs="Arial"/>
              </w:rPr>
              <w:t>,</w:t>
            </w:r>
            <w:r w:rsidRPr="00306E58">
              <w:rPr>
                <w:rFonts w:ascii="Arial" w:hAnsi="Arial" w:cs="Arial"/>
              </w:rPr>
              <w:t xml:space="preserve"> определения</w:t>
            </w:r>
            <w:r w:rsidR="006A6D0D" w:rsidRPr="00306E58">
              <w:rPr>
                <w:rFonts w:ascii="Arial" w:hAnsi="Arial" w:cs="Arial"/>
              </w:rPr>
              <w:t xml:space="preserve"> и</w:t>
            </w:r>
            <w:r w:rsidRPr="00306E58">
              <w:rPr>
                <w:rFonts w:ascii="Arial" w:hAnsi="Arial" w:cs="Arial"/>
              </w:rPr>
              <w:t xml:space="preserve"> сокращения</w:t>
            </w:r>
            <w:r w:rsidR="006C51A8" w:rsidRPr="00306E58">
              <w:rPr>
                <w:rFonts w:ascii="Arial" w:hAnsi="Arial" w:cs="Arial"/>
              </w:rPr>
              <w:t xml:space="preserve"> </w:t>
            </w:r>
            <w:r w:rsidR="00286FAB" w:rsidRPr="00306E58">
              <w:rPr>
                <w:rFonts w:ascii="Arial" w:hAnsi="Arial" w:cs="Arial"/>
              </w:rPr>
              <w:t>…………………………………………</w:t>
            </w:r>
            <w:r w:rsidR="006944A0" w:rsidRPr="00306E58">
              <w:rPr>
                <w:rFonts w:ascii="Arial" w:hAnsi="Arial" w:cs="Arial"/>
              </w:rPr>
              <w:t>…</w:t>
            </w:r>
            <w:r w:rsidR="00F57D47">
              <w:rPr>
                <w:rFonts w:ascii="Arial" w:hAnsi="Arial" w:cs="Arial"/>
              </w:rPr>
              <w:t>...</w:t>
            </w:r>
            <w:r w:rsidR="000C6EE4" w:rsidRPr="00306E58">
              <w:rPr>
                <w:rFonts w:ascii="Arial" w:hAnsi="Arial" w:cs="Arial"/>
              </w:rPr>
              <w:t>…..</w:t>
            </w:r>
          </w:p>
        </w:tc>
        <w:tc>
          <w:tcPr>
            <w:tcW w:w="538" w:type="dxa"/>
            <w:gridSpan w:val="2"/>
          </w:tcPr>
          <w:p w14:paraId="46154B67" w14:textId="02FD18BC" w:rsidR="00736418" w:rsidRPr="00306E58" w:rsidRDefault="00881885" w:rsidP="00B50D34">
            <w:pPr>
              <w:spacing w:after="0" w:line="240" w:lineRule="auto"/>
              <w:ind w:firstLine="0"/>
              <w:jc w:val="right"/>
              <w:rPr>
                <w:rFonts w:ascii="Arial" w:hAnsi="Arial" w:cs="Arial"/>
              </w:rPr>
            </w:pPr>
            <w:r w:rsidRPr="00306E58">
              <w:rPr>
                <w:rFonts w:ascii="Arial" w:hAnsi="Arial" w:cs="Arial"/>
              </w:rPr>
              <w:t>1</w:t>
            </w:r>
          </w:p>
        </w:tc>
      </w:tr>
      <w:tr w:rsidR="006944A0" w:rsidRPr="00306E58" w14:paraId="5ED4639A" w14:textId="77777777" w:rsidTr="00B50D34">
        <w:tc>
          <w:tcPr>
            <w:tcW w:w="284" w:type="dxa"/>
          </w:tcPr>
          <w:p w14:paraId="5B1C1FB7" w14:textId="46F4BDAC" w:rsidR="00736418" w:rsidRPr="00306E58" w:rsidRDefault="00736418" w:rsidP="00736418">
            <w:pPr>
              <w:spacing w:after="0" w:line="240" w:lineRule="auto"/>
              <w:ind w:firstLine="0"/>
              <w:rPr>
                <w:rFonts w:ascii="Arial" w:hAnsi="Arial" w:cs="Arial"/>
              </w:rPr>
            </w:pPr>
            <w:r w:rsidRPr="00306E58">
              <w:rPr>
                <w:rFonts w:ascii="Arial" w:hAnsi="Arial" w:cs="Arial"/>
              </w:rPr>
              <w:t>4</w:t>
            </w:r>
          </w:p>
        </w:tc>
        <w:tc>
          <w:tcPr>
            <w:tcW w:w="9209" w:type="dxa"/>
            <w:gridSpan w:val="4"/>
          </w:tcPr>
          <w:p w14:paraId="642671A5" w14:textId="798CABD2" w:rsidR="00736418" w:rsidRPr="00306E58" w:rsidRDefault="00736418" w:rsidP="00736418">
            <w:pPr>
              <w:spacing w:after="0" w:line="240" w:lineRule="auto"/>
              <w:ind w:firstLine="0"/>
              <w:rPr>
                <w:rFonts w:ascii="Arial" w:hAnsi="Arial" w:cs="Arial"/>
              </w:rPr>
            </w:pPr>
            <w:r w:rsidRPr="00306E58">
              <w:rPr>
                <w:rFonts w:ascii="Arial" w:hAnsi="Arial" w:cs="Arial"/>
              </w:rPr>
              <w:t>Ответствен</w:t>
            </w:r>
            <w:r w:rsidR="00BC6D3C" w:rsidRPr="00306E58">
              <w:rPr>
                <w:rFonts w:ascii="Arial" w:hAnsi="Arial" w:cs="Arial"/>
              </w:rPr>
              <w:t>н</w:t>
            </w:r>
            <w:r w:rsidRPr="00306E58">
              <w:rPr>
                <w:rFonts w:ascii="Arial" w:hAnsi="Arial" w:cs="Arial"/>
              </w:rPr>
              <w:t>ость</w:t>
            </w:r>
            <w:r w:rsidR="00286FAB" w:rsidRPr="00306E58">
              <w:rPr>
                <w:rFonts w:ascii="Arial" w:hAnsi="Arial" w:cs="Arial"/>
              </w:rPr>
              <w:t>……………………………………………………………</w:t>
            </w:r>
            <w:r w:rsidR="006944A0" w:rsidRPr="00306E58">
              <w:rPr>
                <w:rFonts w:ascii="Arial" w:hAnsi="Arial" w:cs="Arial"/>
              </w:rPr>
              <w:t>……………</w:t>
            </w:r>
            <w:r w:rsidR="00BC6D3C" w:rsidRPr="00306E58">
              <w:rPr>
                <w:rFonts w:ascii="Arial" w:hAnsi="Arial" w:cs="Arial"/>
              </w:rPr>
              <w:t>.</w:t>
            </w:r>
            <w:r w:rsidR="000C6EE4" w:rsidRPr="00306E58">
              <w:rPr>
                <w:rFonts w:ascii="Arial" w:hAnsi="Arial" w:cs="Arial"/>
              </w:rPr>
              <w:t>....</w:t>
            </w:r>
          </w:p>
        </w:tc>
        <w:tc>
          <w:tcPr>
            <w:tcW w:w="538" w:type="dxa"/>
            <w:gridSpan w:val="2"/>
          </w:tcPr>
          <w:p w14:paraId="31E2A4AE" w14:textId="632F19E5" w:rsidR="00736418" w:rsidRPr="00306E58" w:rsidRDefault="0007467C" w:rsidP="00B50D34">
            <w:pPr>
              <w:spacing w:after="0" w:line="240" w:lineRule="auto"/>
              <w:ind w:firstLine="0"/>
              <w:jc w:val="right"/>
              <w:rPr>
                <w:rFonts w:ascii="Arial" w:hAnsi="Arial" w:cs="Arial"/>
              </w:rPr>
            </w:pPr>
            <w:r>
              <w:rPr>
                <w:rFonts w:ascii="Arial" w:hAnsi="Arial" w:cs="Arial"/>
              </w:rPr>
              <w:t>3</w:t>
            </w:r>
          </w:p>
        </w:tc>
      </w:tr>
      <w:tr w:rsidR="00F57D47" w:rsidRPr="00306E58" w14:paraId="54468F74" w14:textId="77777777" w:rsidTr="00B50D34">
        <w:trPr>
          <w:trHeight w:val="232"/>
        </w:trPr>
        <w:tc>
          <w:tcPr>
            <w:tcW w:w="284" w:type="dxa"/>
          </w:tcPr>
          <w:p w14:paraId="6EA1E6CC" w14:textId="4CF9570E" w:rsidR="00F57D47" w:rsidRPr="00306E58" w:rsidRDefault="00F57D47" w:rsidP="00B50D34">
            <w:pPr>
              <w:spacing w:after="0" w:line="240" w:lineRule="auto"/>
              <w:ind w:firstLine="0"/>
              <w:rPr>
                <w:rFonts w:ascii="Arial" w:hAnsi="Arial" w:cs="Arial"/>
              </w:rPr>
            </w:pPr>
            <w:r>
              <w:rPr>
                <w:rFonts w:ascii="Arial" w:hAnsi="Arial" w:cs="Arial"/>
              </w:rPr>
              <w:t>5</w:t>
            </w:r>
          </w:p>
        </w:tc>
        <w:tc>
          <w:tcPr>
            <w:tcW w:w="9209" w:type="dxa"/>
            <w:gridSpan w:val="4"/>
          </w:tcPr>
          <w:p w14:paraId="54202495" w14:textId="7927F4BC" w:rsidR="00F57D47" w:rsidRPr="00306E58" w:rsidRDefault="00C66E41" w:rsidP="00C66E41">
            <w:pPr>
              <w:spacing w:after="0" w:line="240" w:lineRule="auto"/>
              <w:ind w:firstLine="0"/>
              <w:rPr>
                <w:rFonts w:ascii="Arial" w:hAnsi="Arial" w:cs="Arial"/>
              </w:rPr>
            </w:pPr>
            <w:ins w:id="3" w:author="Федин Никита Александрович" w:date="2019-12-26T10:30:00Z">
              <w:r w:rsidRPr="00C66E41">
                <w:rPr>
                  <w:rFonts w:ascii="Arial" w:hAnsi="Arial" w:cs="Arial"/>
                </w:rPr>
                <w:t>Участники корпоративной автоматизированной системы управления нормати</w:t>
              </w:r>
              <w:r w:rsidRPr="00C66E41">
                <w:rPr>
                  <w:rFonts w:ascii="Arial" w:hAnsi="Arial" w:cs="Arial"/>
                </w:rPr>
                <w:t>в</w:t>
              </w:r>
              <w:r w:rsidRPr="00C66E41">
                <w:rPr>
                  <w:rFonts w:ascii="Arial" w:hAnsi="Arial" w:cs="Arial"/>
                </w:rPr>
                <w:t>но-справочной информацией и их функции</w:t>
              </w:r>
            </w:ins>
            <w:del w:id="4" w:author="Федин Никита Александрович" w:date="2019-12-26T10:30:00Z">
              <w:r w:rsidR="00F57D47" w:rsidDel="00C66E41">
                <w:rPr>
                  <w:rFonts w:ascii="Arial" w:hAnsi="Arial" w:cs="Arial"/>
                </w:rPr>
                <w:delText>Участники и их фун</w:delText>
              </w:r>
              <w:r w:rsidR="00F57D47" w:rsidDel="00C66E41">
                <w:rPr>
                  <w:rFonts w:ascii="Arial" w:hAnsi="Arial" w:cs="Arial"/>
                </w:rPr>
                <w:delText>к</w:delText>
              </w:r>
              <w:r w:rsidR="00F57D47" w:rsidDel="00C66E41">
                <w:rPr>
                  <w:rFonts w:ascii="Arial" w:hAnsi="Arial" w:cs="Arial"/>
                </w:rPr>
                <w:delText>ции</w:delText>
              </w:r>
            </w:del>
            <w:del w:id="5" w:author="Федин Никита Александрович" w:date="2019-12-26T10:31:00Z">
              <w:r w:rsidR="0007467C" w:rsidDel="00C66E41">
                <w:rPr>
                  <w:rFonts w:ascii="Arial" w:hAnsi="Arial" w:cs="Arial"/>
                </w:rPr>
                <w:delText>……………………………………………………………………</w:delText>
              </w:r>
            </w:del>
            <w:ins w:id="6" w:author="Федин Никита Александрович" w:date="2019-12-26T10:31:00Z">
              <w:r>
                <w:rPr>
                  <w:rFonts w:ascii="Arial" w:hAnsi="Arial" w:cs="Arial"/>
                </w:rPr>
                <w:t>……………………………………….……</w:t>
              </w:r>
            </w:ins>
          </w:p>
        </w:tc>
        <w:tc>
          <w:tcPr>
            <w:tcW w:w="538" w:type="dxa"/>
            <w:gridSpan w:val="2"/>
          </w:tcPr>
          <w:p w14:paraId="7028475C" w14:textId="50F5C113" w:rsidR="00F57D47" w:rsidRPr="00306E58" w:rsidRDefault="0007467C" w:rsidP="00B50D34">
            <w:pPr>
              <w:spacing w:after="0" w:line="240" w:lineRule="auto"/>
              <w:ind w:firstLine="0"/>
              <w:jc w:val="right"/>
              <w:rPr>
                <w:rFonts w:ascii="Arial" w:hAnsi="Arial" w:cs="Arial"/>
              </w:rPr>
            </w:pPr>
            <w:r>
              <w:rPr>
                <w:rFonts w:ascii="Arial" w:hAnsi="Arial" w:cs="Arial"/>
              </w:rPr>
              <w:t>4</w:t>
            </w:r>
          </w:p>
        </w:tc>
      </w:tr>
      <w:tr w:rsidR="0007467C" w:rsidRPr="00306E58" w14:paraId="312033A7" w14:textId="77777777" w:rsidTr="00B50D34">
        <w:trPr>
          <w:trHeight w:val="232"/>
        </w:trPr>
        <w:tc>
          <w:tcPr>
            <w:tcW w:w="284" w:type="dxa"/>
          </w:tcPr>
          <w:p w14:paraId="28731345" w14:textId="77777777" w:rsidR="0007467C" w:rsidRDefault="0007467C" w:rsidP="00B50D34">
            <w:pPr>
              <w:spacing w:after="0" w:line="240" w:lineRule="auto"/>
              <w:ind w:firstLine="0"/>
              <w:rPr>
                <w:rFonts w:ascii="Arial" w:hAnsi="Arial" w:cs="Arial"/>
              </w:rPr>
            </w:pPr>
          </w:p>
        </w:tc>
        <w:tc>
          <w:tcPr>
            <w:tcW w:w="533" w:type="dxa"/>
          </w:tcPr>
          <w:p w14:paraId="61B7114F" w14:textId="2C77C9A5" w:rsidR="0007467C" w:rsidRDefault="0007467C" w:rsidP="00B50D34">
            <w:pPr>
              <w:spacing w:after="0" w:line="240" w:lineRule="auto"/>
              <w:ind w:right="-100" w:firstLine="0"/>
              <w:rPr>
                <w:rFonts w:ascii="Arial" w:hAnsi="Arial" w:cs="Arial"/>
              </w:rPr>
            </w:pPr>
            <w:r>
              <w:rPr>
                <w:rFonts w:ascii="Arial" w:hAnsi="Arial" w:cs="Arial"/>
              </w:rPr>
              <w:t>5.1</w:t>
            </w:r>
          </w:p>
        </w:tc>
        <w:tc>
          <w:tcPr>
            <w:tcW w:w="8647" w:type="dxa"/>
            <w:gridSpan w:val="2"/>
          </w:tcPr>
          <w:p w14:paraId="700D1AA4" w14:textId="17E12B7B" w:rsidR="0007467C" w:rsidRDefault="0007467C" w:rsidP="00B50D34">
            <w:pPr>
              <w:spacing w:after="0" w:line="240" w:lineRule="auto"/>
              <w:ind w:right="-198" w:firstLine="0"/>
              <w:rPr>
                <w:rFonts w:ascii="Arial" w:hAnsi="Arial" w:cs="Arial"/>
              </w:rPr>
            </w:pPr>
            <w:r>
              <w:rPr>
                <w:rFonts w:ascii="Arial" w:hAnsi="Arial" w:cs="Arial"/>
              </w:rPr>
              <w:t>Участники……………………………………………………………………………</w:t>
            </w:r>
            <w:r w:rsidR="00916B7A">
              <w:rPr>
                <w:rFonts w:ascii="Arial" w:hAnsi="Arial" w:cs="Arial"/>
              </w:rPr>
              <w:t>..</w:t>
            </w:r>
            <w:r>
              <w:rPr>
                <w:rFonts w:ascii="Arial" w:hAnsi="Arial" w:cs="Arial"/>
              </w:rPr>
              <w:t>..</w:t>
            </w:r>
          </w:p>
        </w:tc>
        <w:tc>
          <w:tcPr>
            <w:tcW w:w="567" w:type="dxa"/>
            <w:gridSpan w:val="3"/>
          </w:tcPr>
          <w:p w14:paraId="471FFC55" w14:textId="4D956D1C" w:rsidR="0007467C" w:rsidRPr="00306E58" w:rsidRDefault="0007467C" w:rsidP="00B50D34">
            <w:pPr>
              <w:spacing w:after="0" w:line="240" w:lineRule="auto"/>
              <w:ind w:firstLine="0"/>
              <w:jc w:val="right"/>
              <w:rPr>
                <w:rFonts w:ascii="Arial" w:hAnsi="Arial" w:cs="Arial"/>
              </w:rPr>
            </w:pPr>
            <w:r>
              <w:rPr>
                <w:rFonts w:ascii="Arial" w:hAnsi="Arial" w:cs="Arial"/>
              </w:rPr>
              <w:t>4</w:t>
            </w:r>
          </w:p>
        </w:tc>
      </w:tr>
      <w:tr w:rsidR="0007467C" w:rsidRPr="00306E58" w14:paraId="560D6703" w14:textId="77777777" w:rsidTr="00B50D34">
        <w:trPr>
          <w:trHeight w:val="232"/>
        </w:trPr>
        <w:tc>
          <w:tcPr>
            <w:tcW w:w="284" w:type="dxa"/>
          </w:tcPr>
          <w:p w14:paraId="5C76B065" w14:textId="77777777" w:rsidR="0007467C" w:rsidRDefault="0007467C" w:rsidP="00B50D34">
            <w:pPr>
              <w:spacing w:after="0" w:line="240" w:lineRule="auto"/>
              <w:ind w:firstLine="0"/>
              <w:rPr>
                <w:rFonts w:ascii="Arial" w:hAnsi="Arial" w:cs="Arial"/>
              </w:rPr>
            </w:pPr>
          </w:p>
        </w:tc>
        <w:tc>
          <w:tcPr>
            <w:tcW w:w="533" w:type="dxa"/>
          </w:tcPr>
          <w:p w14:paraId="5059E8DC" w14:textId="3593ED81" w:rsidR="0007467C" w:rsidRDefault="0007467C" w:rsidP="00B50D34">
            <w:pPr>
              <w:spacing w:after="0" w:line="240" w:lineRule="auto"/>
              <w:ind w:right="-100" w:firstLine="0"/>
              <w:rPr>
                <w:rFonts w:ascii="Arial" w:hAnsi="Arial" w:cs="Arial"/>
              </w:rPr>
            </w:pPr>
            <w:r>
              <w:rPr>
                <w:rFonts w:ascii="Arial" w:hAnsi="Arial" w:cs="Arial"/>
              </w:rPr>
              <w:t>5.2</w:t>
            </w:r>
          </w:p>
        </w:tc>
        <w:tc>
          <w:tcPr>
            <w:tcW w:w="8711" w:type="dxa"/>
            <w:gridSpan w:val="4"/>
          </w:tcPr>
          <w:p w14:paraId="7F3DE495" w14:textId="6CC214A3" w:rsidR="0007467C" w:rsidRDefault="0007467C" w:rsidP="00B50D34">
            <w:pPr>
              <w:spacing w:after="0" w:line="240" w:lineRule="auto"/>
              <w:ind w:firstLine="0"/>
              <w:rPr>
                <w:rFonts w:ascii="Arial" w:hAnsi="Arial" w:cs="Arial"/>
              </w:rPr>
            </w:pPr>
            <w:r>
              <w:rPr>
                <w:rFonts w:ascii="Arial" w:hAnsi="Arial" w:cs="Arial"/>
              </w:rPr>
              <w:t>Функции участников………………………………………………………………</w:t>
            </w:r>
            <w:r w:rsidR="00916B7A">
              <w:rPr>
                <w:rFonts w:ascii="Arial" w:hAnsi="Arial" w:cs="Arial"/>
              </w:rPr>
              <w:t>...</w:t>
            </w:r>
            <w:r>
              <w:rPr>
                <w:rFonts w:ascii="Arial" w:hAnsi="Arial" w:cs="Arial"/>
              </w:rPr>
              <w:t>...</w:t>
            </w:r>
          </w:p>
        </w:tc>
        <w:tc>
          <w:tcPr>
            <w:tcW w:w="503" w:type="dxa"/>
          </w:tcPr>
          <w:p w14:paraId="2447156B" w14:textId="0CC552BB" w:rsidR="0007467C" w:rsidRPr="00306E58" w:rsidRDefault="0007467C" w:rsidP="00B50D34">
            <w:pPr>
              <w:spacing w:after="0" w:line="240" w:lineRule="auto"/>
              <w:ind w:firstLine="0"/>
              <w:jc w:val="right"/>
              <w:rPr>
                <w:rFonts w:ascii="Arial" w:hAnsi="Arial" w:cs="Arial"/>
              </w:rPr>
            </w:pPr>
            <w:r>
              <w:rPr>
                <w:rFonts w:ascii="Arial" w:hAnsi="Arial" w:cs="Arial"/>
              </w:rPr>
              <w:t>4</w:t>
            </w:r>
          </w:p>
        </w:tc>
      </w:tr>
      <w:tr w:rsidR="006944A0" w:rsidRPr="00306E58" w14:paraId="15B923AF" w14:textId="77777777" w:rsidTr="00B50D34">
        <w:tc>
          <w:tcPr>
            <w:tcW w:w="284" w:type="dxa"/>
          </w:tcPr>
          <w:p w14:paraId="14FDF439" w14:textId="21014AAC" w:rsidR="00736418" w:rsidRPr="00306E58" w:rsidRDefault="00F57D47" w:rsidP="00736418">
            <w:pPr>
              <w:spacing w:after="0" w:line="240" w:lineRule="auto"/>
              <w:ind w:firstLine="0"/>
              <w:rPr>
                <w:rFonts w:ascii="Arial" w:hAnsi="Arial" w:cs="Arial"/>
              </w:rPr>
            </w:pPr>
            <w:r>
              <w:rPr>
                <w:rFonts w:ascii="Arial" w:hAnsi="Arial" w:cs="Arial"/>
              </w:rPr>
              <w:t>6</w:t>
            </w:r>
          </w:p>
        </w:tc>
        <w:tc>
          <w:tcPr>
            <w:tcW w:w="9209" w:type="dxa"/>
            <w:gridSpan w:val="4"/>
          </w:tcPr>
          <w:p w14:paraId="1EB5C92B" w14:textId="55684EEA" w:rsidR="00736418" w:rsidRPr="00306E58" w:rsidRDefault="00D52DA1" w:rsidP="00736418">
            <w:pPr>
              <w:spacing w:after="0" w:line="240" w:lineRule="auto"/>
              <w:ind w:firstLine="0"/>
              <w:rPr>
                <w:rFonts w:ascii="Arial" w:hAnsi="Arial" w:cs="Arial"/>
              </w:rPr>
            </w:pPr>
            <w:ins w:id="7" w:author="Федин Никита Александрович" w:date="2019-12-26T11:03:00Z">
              <w:r w:rsidRPr="00D52DA1">
                <w:rPr>
                  <w:rFonts w:ascii="Arial" w:hAnsi="Arial" w:cs="Arial"/>
                </w:rPr>
                <w:t>Описание АСУ НСИ Концерна</w:t>
              </w:r>
            </w:ins>
            <w:del w:id="8" w:author="Федин Никита Александрович" w:date="2019-12-26T11:03:00Z">
              <w:r w:rsidR="00881885" w:rsidRPr="00306E58" w:rsidDel="00D52DA1">
                <w:rPr>
                  <w:rFonts w:ascii="Arial" w:hAnsi="Arial" w:cs="Arial"/>
                </w:rPr>
                <w:delText>Общие положения. Требов</w:delText>
              </w:r>
              <w:r w:rsidR="00881885" w:rsidRPr="00306E58" w:rsidDel="00D52DA1">
                <w:rPr>
                  <w:rFonts w:ascii="Arial" w:hAnsi="Arial" w:cs="Arial"/>
                </w:rPr>
                <w:delText>а</w:delText>
              </w:r>
              <w:r w:rsidR="00881885" w:rsidRPr="00306E58" w:rsidDel="00D52DA1">
                <w:rPr>
                  <w:rFonts w:ascii="Arial" w:hAnsi="Arial" w:cs="Arial"/>
                </w:rPr>
                <w:delText>ния</w:delText>
              </w:r>
            </w:del>
            <w:r w:rsidR="00881885" w:rsidRPr="00306E58">
              <w:rPr>
                <w:rFonts w:ascii="Arial" w:hAnsi="Arial" w:cs="Arial"/>
              </w:rPr>
              <w:t>……………………………………</w:t>
            </w:r>
            <w:ins w:id="9" w:author="Федин Никита Александрович" w:date="2019-12-26T11:03:00Z">
              <w:r>
                <w:rPr>
                  <w:rFonts w:ascii="Arial" w:hAnsi="Arial" w:cs="Arial"/>
                </w:rPr>
                <w:t>..</w:t>
              </w:r>
            </w:ins>
            <w:r w:rsidR="00881885" w:rsidRPr="00306E58">
              <w:rPr>
                <w:rFonts w:ascii="Arial" w:hAnsi="Arial" w:cs="Arial"/>
              </w:rPr>
              <w:t>……………………..</w:t>
            </w:r>
          </w:p>
        </w:tc>
        <w:tc>
          <w:tcPr>
            <w:tcW w:w="538" w:type="dxa"/>
            <w:gridSpan w:val="2"/>
          </w:tcPr>
          <w:p w14:paraId="3EF3455F" w14:textId="2737F396" w:rsidR="00736418" w:rsidRPr="00306E58" w:rsidRDefault="00916B7A" w:rsidP="00B50D34">
            <w:pPr>
              <w:spacing w:after="0" w:line="240" w:lineRule="auto"/>
              <w:ind w:firstLine="0"/>
              <w:jc w:val="right"/>
              <w:rPr>
                <w:rFonts w:ascii="Arial" w:hAnsi="Arial" w:cs="Arial"/>
              </w:rPr>
            </w:pPr>
            <w:del w:id="10" w:author="Федин Никита Александрович" w:date="2019-12-26T12:00:00Z">
              <w:r w:rsidDel="0026586E">
                <w:rPr>
                  <w:rFonts w:ascii="Arial" w:hAnsi="Arial" w:cs="Arial"/>
                </w:rPr>
                <w:delText xml:space="preserve"> </w:delText>
              </w:r>
            </w:del>
            <w:r w:rsidR="0007467C">
              <w:rPr>
                <w:rFonts w:ascii="Arial" w:hAnsi="Arial" w:cs="Arial"/>
              </w:rPr>
              <w:t>5</w:t>
            </w:r>
          </w:p>
        </w:tc>
      </w:tr>
      <w:tr w:rsidR="00286FAB" w:rsidRPr="00306E58" w14:paraId="3044AD0F" w14:textId="77777777" w:rsidTr="00B50D34">
        <w:tc>
          <w:tcPr>
            <w:tcW w:w="284" w:type="dxa"/>
          </w:tcPr>
          <w:p w14:paraId="7A9A9FB3" w14:textId="77777777" w:rsidR="00736418" w:rsidRPr="00306E58" w:rsidRDefault="00736418" w:rsidP="00736418">
            <w:pPr>
              <w:spacing w:after="0" w:line="240" w:lineRule="auto"/>
              <w:ind w:firstLine="0"/>
              <w:rPr>
                <w:rFonts w:ascii="Arial" w:hAnsi="Arial" w:cs="Arial"/>
              </w:rPr>
            </w:pPr>
          </w:p>
        </w:tc>
        <w:tc>
          <w:tcPr>
            <w:tcW w:w="567" w:type="dxa"/>
            <w:gridSpan w:val="2"/>
          </w:tcPr>
          <w:p w14:paraId="18ED9FE6" w14:textId="451C77A1" w:rsidR="00736418" w:rsidRPr="00306E58" w:rsidRDefault="00F57D47" w:rsidP="00736418">
            <w:pPr>
              <w:spacing w:after="0" w:line="240" w:lineRule="auto"/>
              <w:ind w:firstLine="0"/>
              <w:rPr>
                <w:rFonts w:ascii="Arial" w:hAnsi="Arial" w:cs="Arial"/>
              </w:rPr>
            </w:pPr>
            <w:r>
              <w:rPr>
                <w:rFonts w:ascii="Arial" w:hAnsi="Arial" w:cs="Arial"/>
              </w:rPr>
              <w:t>6</w:t>
            </w:r>
            <w:r w:rsidR="00881885" w:rsidRPr="00306E58">
              <w:rPr>
                <w:rFonts w:ascii="Arial" w:hAnsi="Arial" w:cs="Arial"/>
              </w:rPr>
              <w:t>.1</w:t>
            </w:r>
          </w:p>
        </w:tc>
        <w:tc>
          <w:tcPr>
            <w:tcW w:w="8642" w:type="dxa"/>
            <w:gridSpan w:val="2"/>
          </w:tcPr>
          <w:p w14:paraId="6F1BF66B" w14:textId="6A91A147" w:rsidR="00736418" w:rsidRPr="00306E58" w:rsidRDefault="00881885" w:rsidP="001F0117">
            <w:pPr>
              <w:spacing w:after="0" w:line="240" w:lineRule="auto"/>
              <w:ind w:left="-111" w:firstLine="0"/>
              <w:rPr>
                <w:rFonts w:ascii="Arial" w:hAnsi="Arial" w:cs="Arial"/>
              </w:rPr>
            </w:pPr>
            <w:r w:rsidRPr="00306E58">
              <w:rPr>
                <w:rFonts w:ascii="Arial" w:hAnsi="Arial" w:cs="Arial"/>
              </w:rPr>
              <w:t xml:space="preserve">Уровень </w:t>
            </w:r>
            <w:del w:id="11" w:author="Федин Никита Александрович" w:date="2019-12-26T11:03:00Z">
              <w:r w:rsidRPr="00306E58" w:rsidDel="00D52DA1">
                <w:rPr>
                  <w:rFonts w:ascii="Arial" w:hAnsi="Arial" w:cs="Arial"/>
                </w:rPr>
                <w:delText>холдинга</w:delText>
              </w:r>
            </w:del>
            <w:ins w:id="12" w:author="Федин Никита Александрович" w:date="2019-12-26T11:03:00Z">
              <w:r w:rsidR="00D52DA1">
                <w:rPr>
                  <w:rFonts w:ascii="Arial" w:hAnsi="Arial" w:cs="Arial"/>
                </w:rPr>
                <w:t>ИС Конце</w:t>
              </w:r>
              <w:r w:rsidR="00D52DA1">
                <w:rPr>
                  <w:rFonts w:ascii="Arial" w:hAnsi="Arial" w:cs="Arial"/>
                </w:rPr>
                <w:t>р</w:t>
              </w:r>
              <w:r w:rsidR="00D52DA1">
                <w:rPr>
                  <w:rFonts w:ascii="Arial" w:hAnsi="Arial" w:cs="Arial"/>
                </w:rPr>
                <w:t>на</w:t>
              </w:r>
            </w:ins>
            <w:r w:rsidRPr="00306E58">
              <w:rPr>
                <w:rFonts w:ascii="Arial" w:hAnsi="Arial" w:cs="Arial"/>
              </w:rPr>
              <w:t>……………………………………</w:t>
            </w:r>
            <w:ins w:id="13" w:author="Федин Никита Александрович" w:date="2019-12-26T11:03:00Z">
              <w:r w:rsidR="00D52DA1">
                <w:rPr>
                  <w:rFonts w:ascii="Arial" w:hAnsi="Arial" w:cs="Arial"/>
                </w:rPr>
                <w:t>…</w:t>
              </w:r>
            </w:ins>
            <w:del w:id="14" w:author="Федин Никита Александрович" w:date="2019-12-26T11:03:00Z">
              <w:r w:rsidRPr="00306E58" w:rsidDel="00D52DA1">
                <w:rPr>
                  <w:rFonts w:ascii="Arial" w:hAnsi="Arial" w:cs="Arial"/>
                </w:rPr>
                <w:delText>………</w:delText>
              </w:r>
            </w:del>
            <w:r w:rsidRPr="00306E58">
              <w:rPr>
                <w:rFonts w:ascii="Arial" w:hAnsi="Arial" w:cs="Arial"/>
              </w:rPr>
              <w:t>…………………………</w:t>
            </w:r>
          </w:p>
        </w:tc>
        <w:tc>
          <w:tcPr>
            <w:tcW w:w="538" w:type="dxa"/>
            <w:gridSpan w:val="2"/>
          </w:tcPr>
          <w:p w14:paraId="1EC96C19" w14:textId="7026388C" w:rsidR="00736418" w:rsidRPr="00306E58" w:rsidRDefault="0007467C" w:rsidP="00B50D34">
            <w:pPr>
              <w:spacing w:after="0" w:line="240" w:lineRule="auto"/>
              <w:ind w:firstLine="0"/>
              <w:jc w:val="right"/>
              <w:rPr>
                <w:rFonts w:ascii="Arial" w:hAnsi="Arial" w:cs="Arial"/>
              </w:rPr>
            </w:pPr>
            <w:r>
              <w:rPr>
                <w:rFonts w:ascii="Arial" w:hAnsi="Arial" w:cs="Arial"/>
              </w:rPr>
              <w:t>11</w:t>
            </w:r>
          </w:p>
        </w:tc>
      </w:tr>
      <w:tr w:rsidR="006944A0" w:rsidRPr="00306E58" w14:paraId="0951EE49" w14:textId="77777777" w:rsidTr="00B50D34">
        <w:tc>
          <w:tcPr>
            <w:tcW w:w="284" w:type="dxa"/>
          </w:tcPr>
          <w:p w14:paraId="2D12A2AC" w14:textId="77777777" w:rsidR="00736418" w:rsidRPr="00306E58" w:rsidRDefault="00736418" w:rsidP="00736418">
            <w:pPr>
              <w:spacing w:after="0" w:line="240" w:lineRule="auto"/>
              <w:ind w:firstLine="0"/>
              <w:rPr>
                <w:rFonts w:ascii="Arial" w:hAnsi="Arial" w:cs="Arial"/>
              </w:rPr>
            </w:pPr>
          </w:p>
        </w:tc>
        <w:tc>
          <w:tcPr>
            <w:tcW w:w="567" w:type="dxa"/>
            <w:gridSpan w:val="2"/>
          </w:tcPr>
          <w:p w14:paraId="3EF7711C" w14:textId="055443A1" w:rsidR="00736418" w:rsidRPr="00306E58" w:rsidRDefault="00F57D47" w:rsidP="00736418">
            <w:pPr>
              <w:spacing w:after="0" w:line="240" w:lineRule="auto"/>
              <w:ind w:firstLine="0"/>
              <w:rPr>
                <w:rFonts w:ascii="Arial" w:hAnsi="Arial" w:cs="Arial"/>
              </w:rPr>
            </w:pPr>
            <w:r>
              <w:rPr>
                <w:rFonts w:ascii="Arial" w:hAnsi="Arial" w:cs="Arial"/>
              </w:rPr>
              <w:t>6</w:t>
            </w:r>
            <w:r w:rsidR="00881885" w:rsidRPr="00306E58">
              <w:rPr>
                <w:rFonts w:ascii="Arial" w:hAnsi="Arial" w:cs="Arial"/>
              </w:rPr>
              <w:t>.2</w:t>
            </w:r>
          </w:p>
        </w:tc>
        <w:tc>
          <w:tcPr>
            <w:tcW w:w="8642" w:type="dxa"/>
            <w:gridSpan w:val="2"/>
          </w:tcPr>
          <w:p w14:paraId="35BB03BB" w14:textId="2623653A" w:rsidR="00736418" w:rsidRPr="00306E58" w:rsidRDefault="00881885" w:rsidP="00BC6D3C">
            <w:pPr>
              <w:spacing w:after="0" w:line="240" w:lineRule="auto"/>
              <w:ind w:left="-111" w:firstLine="0"/>
              <w:rPr>
                <w:rFonts w:ascii="Arial" w:hAnsi="Arial" w:cs="Arial"/>
              </w:rPr>
            </w:pPr>
            <w:r w:rsidRPr="00306E58">
              <w:rPr>
                <w:rFonts w:ascii="Arial" w:hAnsi="Arial" w:cs="Arial"/>
              </w:rPr>
              <w:t>Уровень предприятия………………………………………………………………….</w:t>
            </w:r>
          </w:p>
        </w:tc>
        <w:tc>
          <w:tcPr>
            <w:tcW w:w="538" w:type="dxa"/>
            <w:gridSpan w:val="2"/>
          </w:tcPr>
          <w:p w14:paraId="628AFE7D" w14:textId="0CB33934" w:rsidR="00736418" w:rsidRPr="00306E58" w:rsidRDefault="00881885" w:rsidP="00B50D34">
            <w:pPr>
              <w:spacing w:after="0" w:line="240" w:lineRule="auto"/>
              <w:ind w:firstLine="0"/>
              <w:jc w:val="right"/>
              <w:rPr>
                <w:rFonts w:ascii="Arial" w:hAnsi="Arial" w:cs="Arial"/>
              </w:rPr>
            </w:pPr>
            <w:r w:rsidRPr="00306E58">
              <w:rPr>
                <w:rFonts w:ascii="Arial" w:hAnsi="Arial" w:cs="Arial"/>
              </w:rPr>
              <w:t>1</w:t>
            </w:r>
            <w:r w:rsidR="0007467C">
              <w:rPr>
                <w:rFonts w:ascii="Arial" w:hAnsi="Arial" w:cs="Arial"/>
              </w:rPr>
              <w:t>1</w:t>
            </w:r>
          </w:p>
        </w:tc>
      </w:tr>
      <w:tr w:rsidR="006944A0" w:rsidRPr="00306E58" w14:paraId="07125317" w14:textId="77777777" w:rsidTr="00B50D34">
        <w:tc>
          <w:tcPr>
            <w:tcW w:w="284" w:type="dxa"/>
          </w:tcPr>
          <w:p w14:paraId="02C2B077" w14:textId="77777777" w:rsidR="00736418" w:rsidRPr="00306E58" w:rsidRDefault="00736418" w:rsidP="00736418">
            <w:pPr>
              <w:spacing w:after="0" w:line="240" w:lineRule="auto"/>
              <w:ind w:firstLine="0"/>
              <w:rPr>
                <w:rFonts w:ascii="Arial" w:hAnsi="Arial" w:cs="Arial"/>
              </w:rPr>
            </w:pPr>
          </w:p>
        </w:tc>
        <w:tc>
          <w:tcPr>
            <w:tcW w:w="567" w:type="dxa"/>
            <w:gridSpan w:val="2"/>
          </w:tcPr>
          <w:p w14:paraId="01F864A1" w14:textId="52A63ED4" w:rsidR="00736418" w:rsidRPr="00306E58" w:rsidRDefault="00F57D47" w:rsidP="00736418">
            <w:pPr>
              <w:spacing w:after="0" w:line="240" w:lineRule="auto"/>
              <w:ind w:firstLine="0"/>
              <w:rPr>
                <w:rFonts w:ascii="Arial" w:hAnsi="Arial" w:cs="Arial"/>
              </w:rPr>
            </w:pPr>
            <w:r>
              <w:rPr>
                <w:rFonts w:ascii="Arial" w:hAnsi="Arial" w:cs="Arial"/>
              </w:rPr>
              <w:t>6</w:t>
            </w:r>
            <w:r w:rsidR="00881885" w:rsidRPr="00306E58">
              <w:rPr>
                <w:rFonts w:ascii="Arial" w:hAnsi="Arial" w:cs="Arial"/>
              </w:rPr>
              <w:t>.3</w:t>
            </w:r>
          </w:p>
        </w:tc>
        <w:tc>
          <w:tcPr>
            <w:tcW w:w="8642" w:type="dxa"/>
            <w:gridSpan w:val="2"/>
          </w:tcPr>
          <w:p w14:paraId="31392C17" w14:textId="7B824454" w:rsidR="00736418" w:rsidRPr="00306E58" w:rsidRDefault="00881885" w:rsidP="00BC6D3C">
            <w:pPr>
              <w:spacing w:after="0" w:line="240" w:lineRule="auto"/>
              <w:ind w:left="-111" w:firstLine="0"/>
              <w:rPr>
                <w:rFonts w:ascii="Arial" w:hAnsi="Arial" w:cs="Arial"/>
              </w:rPr>
            </w:pPr>
            <w:r w:rsidRPr="00306E58">
              <w:rPr>
                <w:rFonts w:ascii="Arial" w:hAnsi="Arial" w:cs="Arial"/>
              </w:rPr>
              <w:t>Уровень прикладных автоматизированных систем………………………………</w:t>
            </w:r>
          </w:p>
        </w:tc>
        <w:tc>
          <w:tcPr>
            <w:tcW w:w="538" w:type="dxa"/>
            <w:gridSpan w:val="2"/>
          </w:tcPr>
          <w:p w14:paraId="795D3049" w14:textId="4EC53B08" w:rsidR="00736418" w:rsidRPr="00306E58" w:rsidRDefault="00881885" w:rsidP="00B50D34">
            <w:pPr>
              <w:spacing w:after="0" w:line="240" w:lineRule="auto"/>
              <w:ind w:firstLine="0"/>
              <w:jc w:val="right"/>
              <w:rPr>
                <w:rFonts w:ascii="Arial" w:hAnsi="Arial" w:cs="Arial"/>
              </w:rPr>
            </w:pPr>
            <w:r w:rsidRPr="00306E58">
              <w:rPr>
                <w:rFonts w:ascii="Arial" w:hAnsi="Arial" w:cs="Arial"/>
              </w:rPr>
              <w:t>1</w:t>
            </w:r>
            <w:r w:rsidR="0007467C">
              <w:rPr>
                <w:rFonts w:ascii="Arial" w:hAnsi="Arial" w:cs="Arial"/>
              </w:rPr>
              <w:t>1</w:t>
            </w:r>
          </w:p>
        </w:tc>
      </w:tr>
      <w:tr w:rsidR="00881885" w:rsidRPr="00306E58" w14:paraId="0AD46B87" w14:textId="77777777" w:rsidTr="00B50D34">
        <w:tc>
          <w:tcPr>
            <w:tcW w:w="284" w:type="dxa"/>
          </w:tcPr>
          <w:p w14:paraId="3C6A671C" w14:textId="7F7690F2" w:rsidR="00881885" w:rsidRPr="00306E58" w:rsidRDefault="00F57D47" w:rsidP="00736418">
            <w:pPr>
              <w:spacing w:after="0" w:line="240" w:lineRule="auto"/>
              <w:ind w:firstLine="0"/>
              <w:rPr>
                <w:rFonts w:ascii="Arial" w:hAnsi="Arial" w:cs="Arial"/>
              </w:rPr>
            </w:pPr>
            <w:r>
              <w:rPr>
                <w:rFonts w:ascii="Arial" w:hAnsi="Arial" w:cs="Arial"/>
              </w:rPr>
              <w:t>7</w:t>
            </w:r>
          </w:p>
        </w:tc>
        <w:tc>
          <w:tcPr>
            <w:tcW w:w="9209" w:type="dxa"/>
            <w:gridSpan w:val="4"/>
          </w:tcPr>
          <w:p w14:paraId="4EE17CA8" w14:textId="359748F8" w:rsidR="00881885" w:rsidRPr="00306E58" w:rsidRDefault="00306E58" w:rsidP="00881885">
            <w:pPr>
              <w:spacing w:after="0" w:line="240" w:lineRule="auto"/>
              <w:ind w:left="38" w:firstLine="0"/>
              <w:rPr>
                <w:rFonts w:ascii="Arial" w:hAnsi="Arial" w:cs="Arial"/>
              </w:rPr>
            </w:pPr>
            <w:r w:rsidRPr="00306E58">
              <w:rPr>
                <w:rFonts w:ascii="Arial" w:hAnsi="Arial" w:cs="Arial"/>
              </w:rPr>
              <w:t>Виды обеспечения управления НСИ…………………………………………………….</w:t>
            </w:r>
          </w:p>
        </w:tc>
        <w:tc>
          <w:tcPr>
            <w:tcW w:w="538" w:type="dxa"/>
            <w:gridSpan w:val="2"/>
          </w:tcPr>
          <w:p w14:paraId="3B78229B" w14:textId="7D6C3582" w:rsidR="00881885" w:rsidRPr="00306E58" w:rsidRDefault="00881885" w:rsidP="00B50D34">
            <w:pPr>
              <w:spacing w:after="0" w:line="240" w:lineRule="auto"/>
              <w:ind w:firstLine="0"/>
              <w:jc w:val="right"/>
              <w:rPr>
                <w:rFonts w:ascii="Arial" w:hAnsi="Arial" w:cs="Arial"/>
              </w:rPr>
            </w:pPr>
            <w:r w:rsidRPr="00306E58">
              <w:rPr>
                <w:rFonts w:ascii="Arial" w:hAnsi="Arial" w:cs="Arial"/>
              </w:rPr>
              <w:t>12</w:t>
            </w:r>
          </w:p>
        </w:tc>
      </w:tr>
      <w:tr w:rsidR="006944A0" w:rsidRPr="00306E58" w14:paraId="32FFF5D9" w14:textId="77777777" w:rsidTr="00B50D34">
        <w:tc>
          <w:tcPr>
            <w:tcW w:w="284" w:type="dxa"/>
          </w:tcPr>
          <w:p w14:paraId="55494E0D" w14:textId="77777777" w:rsidR="00736418" w:rsidRPr="00306E58" w:rsidRDefault="00736418" w:rsidP="00736418">
            <w:pPr>
              <w:spacing w:after="0" w:line="240" w:lineRule="auto"/>
              <w:ind w:firstLine="0"/>
              <w:rPr>
                <w:rFonts w:ascii="Arial" w:hAnsi="Arial" w:cs="Arial"/>
              </w:rPr>
            </w:pPr>
          </w:p>
        </w:tc>
        <w:tc>
          <w:tcPr>
            <w:tcW w:w="567" w:type="dxa"/>
            <w:gridSpan w:val="2"/>
          </w:tcPr>
          <w:p w14:paraId="78442EA9" w14:textId="02A39B77" w:rsidR="00736418" w:rsidRPr="00306E58" w:rsidRDefault="00F57D47" w:rsidP="00736418">
            <w:pPr>
              <w:spacing w:after="0" w:line="240" w:lineRule="auto"/>
              <w:ind w:firstLine="0"/>
              <w:rPr>
                <w:rFonts w:ascii="Arial" w:hAnsi="Arial" w:cs="Arial"/>
              </w:rPr>
            </w:pPr>
            <w:r>
              <w:rPr>
                <w:rFonts w:ascii="Arial" w:hAnsi="Arial" w:cs="Arial"/>
              </w:rPr>
              <w:t>7</w:t>
            </w:r>
            <w:r w:rsidR="00306E58" w:rsidRPr="00306E58">
              <w:rPr>
                <w:rFonts w:ascii="Arial" w:hAnsi="Arial" w:cs="Arial"/>
              </w:rPr>
              <w:t>.1</w:t>
            </w:r>
          </w:p>
        </w:tc>
        <w:tc>
          <w:tcPr>
            <w:tcW w:w="8642" w:type="dxa"/>
            <w:gridSpan w:val="2"/>
          </w:tcPr>
          <w:p w14:paraId="6ABEFB22" w14:textId="3685EDCC" w:rsidR="00736418" w:rsidRPr="00306E58" w:rsidRDefault="00306E58" w:rsidP="00BC6D3C">
            <w:pPr>
              <w:spacing w:after="0" w:line="240" w:lineRule="auto"/>
              <w:ind w:left="-111" w:firstLine="0"/>
              <w:rPr>
                <w:rFonts w:ascii="Arial" w:hAnsi="Arial" w:cs="Arial"/>
              </w:rPr>
            </w:pPr>
            <w:r w:rsidRPr="00306E58">
              <w:rPr>
                <w:rFonts w:ascii="Arial" w:hAnsi="Arial" w:cs="Arial"/>
              </w:rPr>
              <w:t>Методическое обеспечение…………………………………………………………..</w:t>
            </w:r>
          </w:p>
        </w:tc>
        <w:tc>
          <w:tcPr>
            <w:tcW w:w="538" w:type="dxa"/>
            <w:gridSpan w:val="2"/>
          </w:tcPr>
          <w:p w14:paraId="3BB53D5D" w14:textId="6CD9B132" w:rsidR="00736418" w:rsidRPr="00306E58" w:rsidRDefault="00306E58" w:rsidP="00B50D34">
            <w:pPr>
              <w:spacing w:after="0" w:line="240" w:lineRule="auto"/>
              <w:ind w:firstLine="0"/>
              <w:jc w:val="right"/>
              <w:rPr>
                <w:rFonts w:ascii="Arial" w:hAnsi="Arial" w:cs="Arial"/>
              </w:rPr>
            </w:pPr>
            <w:r w:rsidRPr="00306E58">
              <w:rPr>
                <w:rFonts w:ascii="Arial" w:hAnsi="Arial" w:cs="Arial"/>
              </w:rPr>
              <w:t>12</w:t>
            </w:r>
          </w:p>
        </w:tc>
      </w:tr>
      <w:tr w:rsidR="00736418" w:rsidRPr="00306E58" w14:paraId="59E08208" w14:textId="77777777" w:rsidTr="00B50D34">
        <w:tc>
          <w:tcPr>
            <w:tcW w:w="284" w:type="dxa"/>
          </w:tcPr>
          <w:p w14:paraId="5303AA21" w14:textId="77777777" w:rsidR="00736418" w:rsidRPr="00306E58" w:rsidRDefault="00736418" w:rsidP="00736418">
            <w:pPr>
              <w:spacing w:after="0" w:line="240" w:lineRule="auto"/>
              <w:ind w:firstLine="0"/>
              <w:rPr>
                <w:rFonts w:ascii="Arial" w:hAnsi="Arial" w:cs="Arial"/>
              </w:rPr>
            </w:pPr>
          </w:p>
        </w:tc>
        <w:tc>
          <w:tcPr>
            <w:tcW w:w="567" w:type="dxa"/>
            <w:gridSpan w:val="2"/>
          </w:tcPr>
          <w:p w14:paraId="4EA2A5F4" w14:textId="598FC7F8" w:rsidR="00736418" w:rsidRPr="00306E58" w:rsidRDefault="00F57D47" w:rsidP="00736418">
            <w:pPr>
              <w:spacing w:after="0" w:line="240" w:lineRule="auto"/>
              <w:ind w:firstLine="0"/>
              <w:rPr>
                <w:rFonts w:ascii="Arial" w:hAnsi="Arial" w:cs="Arial"/>
              </w:rPr>
            </w:pPr>
            <w:r>
              <w:rPr>
                <w:rFonts w:ascii="Arial" w:hAnsi="Arial" w:cs="Arial"/>
              </w:rPr>
              <w:t>7</w:t>
            </w:r>
            <w:r w:rsidR="00306E58" w:rsidRPr="00306E58">
              <w:rPr>
                <w:rFonts w:ascii="Arial" w:hAnsi="Arial" w:cs="Arial"/>
              </w:rPr>
              <w:t>.2</w:t>
            </w:r>
          </w:p>
        </w:tc>
        <w:tc>
          <w:tcPr>
            <w:tcW w:w="8642" w:type="dxa"/>
            <w:gridSpan w:val="2"/>
          </w:tcPr>
          <w:p w14:paraId="50C5660B" w14:textId="7BF76795" w:rsidR="00736418" w:rsidRPr="00306E58" w:rsidRDefault="00306E58" w:rsidP="00E628BD">
            <w:pPr>
              <w:spacing w:after="0" w:line="240" w:lineRule="auto"/>
              <w:ind w:left="-111" w:firstLine="0"/>
              <w:rPr>
                <w:rFonts w:ascii="Arial" w:hAnsi="Arial" w:cs="Arial"/>
              </w:rPr>
            </w:pPr>
            <w:r w:rsidRPr="00306E58">
              <w:rPr>
                <w:rFonts w:ascii="Arial" w:hAnsi="Arial" w:cs="Arial"/>
              </w:rPr>
              <w:t>Организационное обеспечение……………………………………</w:t>
            </w:r>
            <w:r w:rsidR="00F57D47">
              <w:rPr>
                <w:rFonts w:ascii="Arial" w:hAnsi="Arial" w:cs="Arial"/>
              </w:rPr>
              <w:t>..</w:t>
            </w:r>
            <w:r w:rsidRPr="00306E58">
              <w:rPr>
                <w:rFonts w:ascii="Arial" w:hAnsi="Arial" w:cs="Arial"/>
              </w:rPr>
              <w:t>…………</w:t>
            </w:r>
            <w:r w:rsidR="0007467C">
              <w:rPr>
                <w:rFonts w:ascii="Arial" w:hAnsi="Arial" w:cs="Arial"/>
              </w:rPr>
              <w:t>.</w:t>
            </w:r>
            <w:r w:rsidRPr="00306E58">
              <w:rPr>
                <w:rFonts w:ascii="Arial" w:hAnsi="Arial" w:cs="Arial"/>
              </w:rPr>
              <w:t>……</w:t>
            </w:r>
          </w:p>
        </w:tc>
        <w:tc>
          <w:tcPr>
            <w:tcW w:w="538" w:type="dxa"/>
            <w:gridSpan w:val="2"/>
          </w:tcPr>
          <w:p w14:paraId="3FE89D1F" w14:textId="297F8ED0" w:rsidR="00736418" w:rsidRPr="00306E58" w:rsidRDefault="00306E58" w:rsidP="00B50D34">
            <w:pPr>
              <w:spacing w:after="0" w:line="240" w:lineRule="auto"/>
              <w:ind w:firstLine="0"/>
              <w:jc w:val="right"/>
              <w:rPr>
                <w:rFonts w:ascii="Arial" w:hAnsi="Arial" w:cs="Arial"/>
              </w:rPr>
            </w:pPr>
            <w:r w:rsidRPr="00306E58">
              <w:rPr>
                <w:rFonts w:ascii="Arial" w:hAnsi="Arial" w:cs="Arial"/>
              </w:rPr>
              <w:t>12</w:t>
            </w:r>
          </w:p>
        </w:tc>
      </w:tr>
      <w:tr w:rsidR="00306E58" w:rsidRPr="00306E58" w14:paraId="4E1CAC11" w14:textId="77777777" w:rsidTr="00B50D34">
        <w:trPr>
          <w:trHeight w:val="215"/>
        </w:trPr>
        <w:tc>
          <w:tcPr>
            <w:tcW w:w="284" w:type="dxa"/>
            <w:shd w:val="clear" w:color="auto" w:fill="auto"/>
          </w:tcPr>
          <w:p w14:paraId="65B6F8B6" w14:textId="77777777" w:rsidR="00306E58" w:rsidRPr="00306E58" w:rsidRDefault="00306E58" w:rsidP="00306E58">
            <w:pPr>
              <w:spacing w:after="0" w:line="276" w:lineRule="auto"/>
              <w:ind w:firstLine="0"/>
              <w:rPr>
                <w:rFonts w:ascii="Arial" w:hAnsi="Arial" w:cs="Arial"/>
              </w:rPr>
            </w:pPr>
          </w:p>
        </w:tc>
        <w:tc>
          <w:tcPr>
            <w:tcW w:w="567" w:type="dxa"/>
            <w:gridSpan w:val="2"/>
            <w:shd w:val="clear" w:color="auto" w:fill="auto"/>
          </w:tcPr>
          <w:p w14:paraId="37704FDC" w14:textId="5D4DC4F3" w:rsidR="00306E58" w:rsidRPr="00306E58" w:rsidRDefault="00F57D47" w:rsidP="00306E58">
            <w:pPr>
              <w:spacing w:after="0" w:line="276" w:lineRule="auto"/>
              <w:ind w:firstLine="0"/>
              <w:rPr>
                <w:rFonts w:ascii="Arial" w:hAnsi="Arial" w:cs="Arial"/>
              </w:rPr>
            </w:pPr>
            <w:r>
              <w:rPr>
                <w:rFonts w:ascii="Arial" w:hAnsi="Arial" w:cs="Arial"/>
              </w:rPr>
              <w:t>7</w:t>
            </w:r>
            <w:r w:rsidR="00306E58" w:rsidRPr="00306E58">
              <w:rPr>
                <w:rFonts w:ascii="Arial" w:hAnsi="Arial" w:cs="Arial"/>
              </w:rPr>
              <w:t>.3</w:t>
            </w:r>
          </w:p>
        </w:tc>
        <w:tc>
          <w:tcPr>
            <w:tcW w:w="8642" w:type="dxa"/>
            <w:gridSpan w:val="2"/>
            <w:shd w:val="clear" w:color="auto" w:fill="auto"/>
          </w:tcPr>
          <w:p w14:paraId="6AB47A6B" w14:textId="42699D4E" w:rsidR="00306E58" w:rsidRPr="00306E58" w:rsidRDefault="00306E58" w:rsidP="00306E58">
            <w:pPr>
              <w:spacing w:after="0" w:line="276" w:lineRule="auto"/>
              <w:ind w:left="-111" w:firstLine="0"/>
              <w:rPr>
                <w:rFonts w:ascii="Arial" w:hAnsi="Arial" w:cs="Arial"/>
              </w:rPr>
            </w:pPr>
            <w:r w:rsidRPr="00306E58">
              <w:rPr>
                <w:rFonts w:ascii="Arial" w:hAnsi="Arial" w:cs="Arial"/>
              </w:rPr>
              <w:t>Программное обеспечение…………………………………………………………...</w:t>
            </w:r>
          </w:p>
        </w:tc>
        <w:tc>
          <w:tcPr>
            <w:tcW w:w="538" w:type="dxa"/>
            <w:gridSpan w:val="2"/>
            <w:shd w:val="clear" w:color="auto" w:fill="auto"/>
          </w:tcPr>
          <w:p w14:paraId="28C9505C" w14:textId="0B898801" w:rsidR="00306E58" w:rsidRPr="00306E58" w:rsidRDefault="00306E58" w:rsidP="00B50D34">
            <w:pPr>
              <w:spacing w:after="0" w:line="276" w:lineRule="auto"/>
              <w:ind w:firstLine="0"/>
              <w:jc w:val="right"/>
              <w:rPr>
                <w:rFonts w:ascii="Arial" w:hAnsi="Arial" w:cs="Arial"/>
              </w:rPr>
            </w:pPr>
            <w:r w:rsidRPr="00306E58">
              <w:rPr>
                <w:rFonts w:ascii="Arial" w:hAnsi="Arial" w:cs="Arial"/>
              </w:rPr>
              <w:t>1</w:t>
            </w:r>
            <w:r w:rsidR="0007467C">
              <w:rPr>
                <w:rFonts w:ascii="Arial" w:hAnsi="Arial" w:cs="Arial"/>
              </w:rPr>
              <w:t>2</w:t>
            </w:r>
          </w:p>
        </w:tc>
      </w:tr>
      <w:tr w:rsidR="00306E58" w:rsidRPr="00306E58" w14:paraId="54F2B7B7" w14:textId="77777777" w:rsidTr="00B50D34">
        <w:trPr>
          <w:trHeight w:val="357"/>
        </w:trPr>
        <w:tc>
          <w:tcPr>
            <w:tcW w:w="284" w:type="dxa"/>
            <w:shd w:val="clear" w:color="auto" w:fill="auto"/>
          </w:tcPr>
          <w:p w14:paraId="70B2FB40" w14:textId="36334D27" w:rsidR="00306E58" w:rsidRPr="00306E58" w:rsidRDefault="00F57D47" w:rsidP="00306E58">
            <w:pPr>
              <w:spacing w:after="0" w:line="276" w:lineRule="auto"/>
              <w:ind w:firstLine="0"/>
              <w:rPr>
                <w:rFonts w:ascii="Arial" w:hAnsi="Arial" w:cs="Arial"/>
              </w:rPr>
            </w:pPr>
            <w:r>
              <w:rPr>
                <w:rFonts w:ascii="Arial" w:hAnsi="Arial" w:cs="Arial"/>
              </w:rPr>
              <w:t>8</w:t>
            </w:r>
          </w:p>
        </w:tc>
        <w:tc>
          <w:tcPr>
            <w:tcW w:w="9209" w:type="dxa"/>
            <w:gridSpan w:val="4"/>
            <w:shd w:val="clear" w:color="auto" w:fill="auto"/>
          </w:tcPr>
          <w:p w14:paraId="2CEA377C" w14:textId="3482C81F" w:rsidR="00306E58" w:rsidRPr="00306E58" w:rsidRDefault="00306E58" w:rsidP="003025E8">
            <w:pPr>
              <w:spacing w:after="0" w:line="276" w:lineRule="auto"/>
              <w:ind w:firstLine="0"/>
              <w:rPr>
                <w:rFonts w:ascii="Arial" w:hAnsi="Arial" w:cs="Arial"/>
              </w:rPr>
            </w:pPr>
            <w:r w:rsidRPr="00306E58">
              <w:rPr>
                <w:rFonts w:ascii="Arial" w:hAnsi="Arial" w:cs="Arial"/>
              </w:rPr>
              <w:t xml:space="preserve">Перечень НСИ, </w:t>
            </w:r>
            <w:del w:id="15" w:author="Федин Никита Александрович" w:date="2019-12-26T10:25:00Z">
              <w:r w:rsidRPr="00306E58" w:rsidDel="003025E8">
                <w:rPr>
                  <w:rFonts w:ascii="Arial" w:hAnsi="Arial" w:cs="Arial"/>
                </w:rPr>
                <w:delText xml:space="preserve">подлежащий </w:delText>
              </w:r>
            </w:del>
            <w:ins w:id="16" w:author="Федин Никита Александрович" w:date="2019-12-26T10:25:00Z">
              <w:r w:rsidR="003025E8" w:rsidRPr="00306E58">
                <w:rPr>
                  <w:rFonts w:ascii="Arial" w:hAnsi="Arial" w:cs="Arial"/>
                </w:rPr>
                <w:t>подлежащ</w:t>
              </w:r>
              <w:r w:rsidR="003025E8">
                <w:rPr>
                  <w:rFonts w:ascii="Arial" w:hAnsi="Arial" w:cs="Arial"/>
                </w:rPr>
                <w:t>ей</w:t>
              </w:r>
              <w:r w:rsidR="003025E8" w:rsidRPr="00306E58">
                <w:rPr>
                  <w:rFonts w:ascii="Arial" w:hAnsi="Arial" w:cs="Arial"/>
                </w:rPr>
                <w:t xml:space="preserve"> </w:t>
              </w:r>
            </w:ins>
            <w:r w:rsidRPr="00306E58">
              <w:rPr>
                <w:rFonts w:ascii="Arial" w:hAnsi="Arial" w:cs="Arial"/>
              </w:rPr>
              <w:t>передаче под централизованное управление…….</w:t>
            </w:r>
          </w:p>
        </w:tc>
        <w:tc>
          <w:tcPr>
            <w:tcW w:w="538" w:type="dxa"/>
            <w:gridSpan w:val="2"/>
            <w:shd w:val="clear" w:color="auto" w:fill="auto"/>
          </w:tcPr>
          <w:p w14:paraId="305F5954" w14:textId="6923B33F" w:rsidR="00306E58" w:rsidRPr="00306E58" w:rsidRDefault="00306E58" w:rsidP="00B50D34">
            <w:pPr>
              <w:spacing w:after="0" w:line="276" w:lineRule="auto"/>
              <w:ind w:firstLine="0"/>
              <w:jc w:val="right"/>
              <w:rPr>
                <w:rFonts w:ascii="Arial" w:hAnsi="Arial" w:cs="Arial"/>
              </w:rPr>
            </w:pPr>
            <w:r w:rsidRPr="00306E58">
              <w:rPr>
                <w:rFonts w:ascii="Arial" w:hAnsi="Arial" w:cs="Arial"/>
              </w:rPr>
              <w:t>1</w:t>
            </w:r>
            <w:r w:rsidR="0007467C">
              <w:rPr>
                <w:rFonts w:ascii="Arial" w:hAnsi="Arial" w:cs="Arial"/>
              </w:rPr>
              <w:t>2</w:t>
            </w:r>
          </w:p>
        </w:tc>
      </w:tr>
      <w:tr w:rsidR="00306E58" w:rsidRPr="00306E58" w14:paraId="4BF13E92" w14:textId="77777777" w:rsidTr="00B50D34">
        <w:trPr>
          <w:trHeight w:val="357"/>
        </w:trPr>
        <w:tc>
          <w:tcPr>
            <w:tcW w:w="284" w:type="dxa"/>
            <w:shd w:val="clear" w:color="auto" w:fill="auto"/>
          </w:tcPr>
          <w:p w14:paraId="3808ED13" w14:textId="77777777" w:rsidR="00306E58" w:rsidRPr="00306E58" w:rsidRDefault="00306E58" w:rsidP="00306E58">
            <w:pPr>
              <w:spacing w:after="0" w:line="276" w:lineRule="auto"/>
              <w:ind w:firstLine="0"/>
              <w:rPr>
                <w:rFonts w:ascii="Arial" w:hAnsi="Arial" w:cs="Arial"/>
              </w:rPr>
            </w:pPr>
          </w:p>
        </w:tc>
        <w:tc>
          <w:tcPr>
            <w:tcW w:w="567" w:type="dxa"/>
            <w:gridSpan w:val="2"/>
            <w:shd w:val="clear" w:color="auto" w:fill="auto"/>
          </w:tcPr>
          <w:p w14:paraId="497BBD0E" w14:textId="19A06F2D" w:rsidR="00306E58" w:rsidRPr="00306E58" w:rsidRDefault="00F57D47" w:rsidP="00306E58">
            <w:pPr>
              <w:spacing w:after="0" w:line="276" w:lineRule="auto"/>
              <w:ind w:firstLine="0"/>
              <w:rPr>
                <w:rFonts w:ascii="Arial" w:hAnsi="Arial" w:cs="Arial"/>
              </w:rPr>
            </w:pPr>
            <w:r>
              <w:rPr>
                <w:rFonts w:ascii="Arial" w:hAnsi="Arial" w:cs="Arial"/>
              </w:rPr>
              <w:t>8</w:t>
            </w:r>
            <w:r w:rsidR="00306E58" w:rsidRPr="00306E58">
              <w:rPr>
                <w:rFonts w:ascii="Arial" w:hAnsi="Arial" w:cs="Arial"/>
              </w:rPr>
              <w:t>.1</w:t>
            </w:r>
          </w:p>
        </w:tc>
        <w:tc>
          <w:tcPr>
            <w:tcW w:w="8642" w:type="dxa"/>
            <w:gridSpan w:val="2"/>
            <w:shd w:val="clear" w:color="auto" w:fill="auto"/>
          </w:tcPr>
          <w:p w14:paraId="2B10A30B" w14:textId="10106D30" w:rsidR="00306E58" w:rsidRPr="00306E58" w:rsidRDefault="00306E58" w:rsidP="00306E58">
            <w:pPr>
              <w:spacing w:after="0" w:line="276" w:lineRule="auto"/>
              <w:ind w:left="-111" w:firstLine="0"/>
              <w:rPr>
                <w:rFonts w:ascii="Arial" w:hAnsi="Arial" w:cs="Arial"/>
              </w:rPr>
            </w:pPr>
            <w:r w:rsidRPr="00306E58">
              <w:rPr>
                <w:rFonts w:ascii="Arial" w:hAnsi="Arial" w:cs="Arial"/>
              </w:rPr>
              <w:t>Справочник контрагентов……….…………………………………………………….</w:t>
            </w:r>
          </w:p>
        </w:tc>
        <w:tc>
          <w:tcPr>
            <w:tcW w:w="538" w:type="dxa"/>
            <w:gridSpan w:val="2"/>
            <w:shd w:val="clear" w:color="auto" w:fill="auto"/>
          </w:tcPr>
          <w:p w14:paraId="384BB87C" w14:textId="3306105C" w:rsidR="00306E58" w:rsidRPr="00306E58" w:rsidRDefault="00306E58" w:rsidP="00B50D34">
            <w:pPr>
              <w:spacing w:after="0" w:line="276" w:lineRule="auto"/>
              <w:ind w:firstLine="0"/>
              <w:jc w:val="right"/>
              <w:rPr>
                <w:rFonts w:ascii="Arial" w:hAnsi="Arial" w:cs="Arial"/>
              </w:rPr>
            </w:pPr>
            <w:r w:rsidRPr="00306E58">
              <w:rPr>
                <w:rFonts w:ascii="Arial" w:hAnsi="Arial" w:cs="Arial"/>
              </w:rPr>
              <w:t>13</w:t>
            </w:r>
          </w:p>
        </w:tc>
      </w:tr>
      <w:tr w:rsidR="00306E58" w:rsidRPr="00306E58" w14:paraId="162FC299" w14:textId="77777777" w:rsidTr="00B50D34">
        <w:trPr>
          <w:trHeight w:val="357"/>
        </w:trPr>
        <w:tc>
          <w:tcPr>
            <w:tcW w:w="284" w:type="dxa"/>
            <w:shd w:val="clear" w:color="auto" w:fill="auto"/>
          </w:tcPr>
          <w:p w14:paraId="08CE1AAC" w14:textId="77777777" w:rsidR="00306E58" w:rsidRPr="00306E58" w:rsidRDefault="00306E58" w:rsidP="00306E58">
            <w:pPr>
              <w:spacing w:after="0" w:line="276" w:lineRule="auto"/>
              <w:ind w:firstLine="0"/>
              <w:rPr>
                <w:rFonts w:ascii="Arial" w:hAnsi="Arial" w:cs="Arial"/>
              </w:rPr>
            </w:pPr>
          </w:p>
        </w:tc>
        <w:tc>
          <w:tcPr>
            <w:tcW w:w="567" w:type="dxa"/>
            <w:gridSpan w:val="2"/>
            <w:shd w:val="clear" w:color="auto" w:fill="auto"/>
          </w:tcPr>
          <w:p w14:paraId="65E1FBEB" w14:textId="3AD5CB6B" w:rsidR="00306E58" w:rsidRPr="00306E58" w:rsidRDefault="00F57D47" w:rsidP="00306E58">
            <w:pPr>
              <w:spacing w:after="0" w:line="276" w:lineRule="auto"/>
              <w:ind w:firstLine="0"/>
              <w:rPr>
                <w:rFonts w:ascii="Arial" w:hAnsi="Arial" w:cs="Arial"/>
              </w:rPr>
            </w:pPr>
            <w:r>
              <w:rPr>
                <w:rFonts w:ascii="Arial" w:hAnsi="Arial" w:cs="Arial"/>
              </w:rPr>
              <w:t>8</w:t>
            </w:r>
            <w:r w:rsidR="00306E58" w:rsidRPr="00306E58">
              <w:rPr>
                <w:rFonts w:ascii="Arial" w:hAnsi="Arial" w:cs="Arial"/>
              </w:rPr>
              <w:t>.2</w:t>
            </w:r>
          </w:p>
        </w:tc>
        <w:tc>
          <w:tcPr>
            <w:tcW w:w="8642" w:type="dxa"/>
            <w:gridSpan w:val="2"/>
            <w:shd w:val="clear" w:color="auto" w:fill="auto"/>
          </w:tcPr>
          <w:p w14:paraId="298A527F" w14:textId="2F3E5831" w:rsidR="00306E58" w:rsidRPr="00306E58" w:rsidRDefault="00306E58" w:rsidP="00306E58">
            <w:pPr>
              <w:spacing w:after="0" w:line="276" w:lineRule="auto"/>
              <w:ind w:left="-111" w:firstLine="0"/>
              <w:rPr>
                <w:rFonts w:ascii="Arial" w:hAnsi="Arial" w:cs="Arial"/>
              </w:rPr>
            </w:pPr>
            <w:r w:rsidRPr="00306E58">
              <w:rPr>
                <w:rFonts w:ascii="Arial" w:hAnsi="Arial" w:cs="Arial"/>
              </w:rPr>
              <w:t>Электронная библиотека нормативно-технической документации……………</w:t>
            </w:r>
          </w:p>
        </w:tc>
        <w:tc>
          <w:tcPr>
            <w:tcW w:w="538" w:type="dxa"/>
            <w:gridSpan w:val="2"/>
            <w:shd w:val="clear" w:color="auto" w:fill="auto"/>
          </w:tcPr>
          <w:p w14:paraId="3A8B89BC" w14:textId="36E998F2" w:rsidR="00306E58" w:rsidRPr="00306E58" w:rsidRDefault="00306E58" w:rsidP="00B50D34">
            <w:pPr>
              <w:spacing w:after="0" w:line="276" w:lineRule="auto"/>
              <w:ind w:firstLine="0"/>
              <w:jc w:val="right"/>
              <w:rPr>
                <w:rFonts w:ascii="Arial" w:hAnsi="Arial" w:cs="Arial"/>
              </w:rPr>
            </w:pPr>
            <w:r w:rsidRPr="00306E58">
              <w:rPr>
                <w:rFonts w:ascii="Arial" w:hAnsi="Arial" w:cs="Arial"/>
              </w:rPr>
              <w:t>1</w:t>
            </w:r>
            <w:r w:rsidR="0007467C">
              <w:rPr>
                <w:rFonts w:ascii="Arial" w:hAnsi="Arial" w:cs="Arial"/>
              </w:rPr>
              <w:t>4</w:t>
            </w:r>
          </w:p>
        </w:tc>
      </w:tr>
      <w:tr w:rsidR="00306E58" w:rsidRPr="00306E58" w14:paraId="7663E550" w14:textId="77777777" w:rsidTr="00B50D34">
        <w:trPr>
          <w:trHeight w:val="357"/>
        </w:trPr>
        <w:tc>
          <w:tcPr>
            <w:tcW w:w="284" w:type="dxa"/>
            <w:shd w:val="clear" w:color="auto" w:fill="auto"/>
          </w:tcPr>
          <w:p w14:paraId="74A14657" w14:textId="77777777" w:rsidR="00306E58" w:rsidRPr="00306E58" w:rsidRDefault="00306E58" w:rsidP="00306E58">
            <w:pPr>
              <w:spacing w:after="0" w:line="276" w:lineRule="auto"/>
              <w:ind w:firstLine="0"/>
              <w:rPr>
                <w:rFonts w:ascii="Arial" w:hAnsi="Arial" w:cs="Arial"/>
              </w:rPr>
            </w:pPr>
          </w:p>
        </w:tc>
        <w:tc>
          <w:tcPr>
            <w:tcW w:w="567" w:type="dxa"/>
            <w:gridSpan w:val="2"/>
            <w:shd w:val="clear" w:color="auto" w:fill="auto"/>
          </w:tcPr>
          <w:p w14:paraId="6A146419" w14:textId="3A9D43EC" w:rsidR="00306E58" w:rsidRPr="00306E58" w:rsidRDefault="00F57D47" w:rsidP="00306E58">
            <w:pPr>
              <w:spacing w:after="0" w:line="276" w:lineRule="auto"/>
              <w:ind w:firstLine="0"/>
              <w:rPr>
                <w:rFonts w:ascii="Arial" w:hAnsi="Arial" w:cs="Arial"/>
              </w:rPr>
            </w:pPr>
            <w:r>
              <w:rPr>
                <w:rFonts w:ascii="Arial" w:hAnsi="Arial" w:cs="Arial"/>
              </w:rPr>
              <w:t>8</w:t>
            </w:r>
            <w:r w:rsidR="00306E58" w:rsidRPr="00306E58">
              <w:rPr>
                <w:rFonts w:ascii="Arial" w:hAnsi="Arial" w:cs="Arial"/>
              </w:rPr>
              <w:t>.3</w:t>
            </w:r>
          </w:p>
        </w:tc>
        <w:tc>
          <w:tcPr>
            <w:tcW w:w="8642" w:type="dxa"/>
            <w:gridSpan w:val="2"/>
            <w:shd w:val="clear" w:color="auto" w:fill="auto"/>
          </w:tcPr>
          <w:p w14:paraId="2B5113E3" w14:textId="3E437D91" w:rsidR="00306E58" w:rsidRPr="00306E58" w:rsidRDefault="00306E58" w:rsidP="00306E58">
            <w:pPr>
              <w:spacing w:after="0" w:line="276" w:lineRule="auto"/>
              <w:ind w:left="-111" w:firstLine="0"/>
              <w:rPr>
                <w:rFonts w:ascii="Arial" w:hAnsi="Arial" w:cs="Arial"/>
              </w:rPr>
            </w:pPr>
            <w:r w:rsidRPr="00306E58">
              <w:rPr>
                <w:rFonts w:ascii="Arial" w:hAnsi="Arial" w:cs="Arial"/>
              </w:rPr>
              <w:t>Перечни номенклатуры по составам изделий…………………</w:t>
            </w:r>
            <w:r w:rsidR="0007467C">
              <w:rPr>
                <w:rFonts w:ascii="Arial" w:hAnsi="Arial" w:cs="Arial"/>
              </w:rPr>
              <w:t>..</w:t>
            </w:r>
            <w:r w:rsidRPr="00306E58">
              <w:rPr>
                <w:rFonts w:ascii="Arial" w:hAnsi="Arial" w:cs="Arial"/>
              </w:rPr>
              <w:t>………………..</w:t>
            </w:r>
          </w:p>
        </w:tc>
        <w:tc>
          <w:tcPr>
            <w:tcW w:w="538" w:type="dxa"/>
            <w:gridSpan w:val="2"/>
            <w:shd w:val="clear" w:color="auto" w:fill="auto"/>
          </w:tcPr>
          <w:p w14:paraId="6074A828" w14:textId="5899B2FA" w:rsidR="00306E58" w:rsidRPr="00306E58" w:rsidRDefault="00306E58" w:rsidP="00B50D34">
            <w:pPr>
              <w:spacing w:after="0" w:line="276" w:lineRule="auto"/>
              <w:ind w:firstLine="0"/>
              <w:jc w:val="right"/>
              <w:rPr>
                <w:rFonts w:ascii="Arial" w:hAnsi="Arial" w:cs="Arial"/>
              </w:rPr>
            </w:pPr>
            <w:r w:rsidRPr="00306E58">
              <w:rPr>
                <w:rFonts w:ascii="Arial" w:hAnsi="Arial" w:cs="Arial"/>
              </w:rPr>
              <w:t>14</w:t>
            </w:r>
          </w:p>
        </w:tc>
      </w:tr>
      <w:tr w:rsidR="00306E58" w:rsidRPr="00306E58" w14:paraId="66377DB3" w14:textId="77777777" w:rsidTr="00B50D34">
        <w:trPr>
          <w:trHeight w:val="357"/>
        </w:trPr>
        <w:tc>
          <w:tcPr>
            <w:tcW w:w="284" w:type="dxa"/>
            <w:shd w:val="clear" w:color="auto" w:fill="auto"/>
          </w:tcPr>
          <w:p w14:paraId="4D561208" w14:textId="77777777" w:rsidR="00306E58" w:rsidRPr="00306E58" w:rsidRDefault="00306E58" w:rsidP="00306E58">
            <w:pPr>
              <w:spacing w:after="0" w:line="276" w:lineRule="auto"/>
              <w:ind w:firstLine="0"/>
              <w:rPr>
                <w:rFonts w:ascii="Arial" w:hAnsi="Arial" w:cs="Arial"/>
              </w:rPr>
            </w:pPr>
          </w:p>
        </w:tc>
        <w:tc>
          <w:tcPr>
            <w:tcW w:w="567" w:type="dxa"/>
            <w:gridSpan w:val="2"/>
            <w:shd w:val="clear" w:color="auto" w:fill="auto"/>
          </w:tcPr>
          <w:p w14:paraId="79FEAB92" w14:textId="3E34EC6E" w:rsidR="00306E58" w:rsidRPr="00306E58" w:rsidRDefault="00F57D47" w:rsidP="00306E58">
            <w:pPr>
              <w:spacing w:after="0" w:line="276" w:lineRule="auto"/>
              <w:ind w:firstLine="0"/>
              <w:rPr>
                <w:rFonts w:ascii="Arial" w:hAnsi="Arial" w:cs="Arial"/>
              </w:rPr>
            </w:pPr>
            <w:r>
              <w:rPr>
                <w:rFonts w:ascii="Arial" w:hAnsi="Arial" w:cs="Arial"/>
              </w:rPr>
              <w:t>8</w:t>
            </w:r>
            <w:r w:rsidR="00306E58" w:rsidRPr="00306E58">
              <w:rPr>
                <w:rFonts w:ascii="Arial" w:hAnsi="Arial" w:cs="Arial"/>
              </w:rPr>
              <w:t>.4</w:t>
            </w:r>
          </w:p>
        </w:tc>
        <w:tc>
          <w:tcPr>
            <w:tcW w:w="8642" w:type="dxa"/>
            <w:gridSpan w:val="2"/>
            <w:shd w:val="clear" w:color="auto" w:fill="auto"/>
          </w:tcPr>
          <w:p w14:paraId="3A090B1B" w14:textId="0F5F201D" w:rsidR="00306E58" w:rsidRPr="00306E58" w:rsidRDefault="00306E58" w:rsidP="00306E58">
            <w:pPr>
              <w:spacing w:after="0" w:line="276" w:lineRule="auto"/>
              <w:ind w:left="-111" w:firstLine="0"/>
              <w:rPr>
                <w:rFonts w:ascii="Arial" w:hAnsi="Arial" w:cs="Arial"/>
              </w:rPr>
            </w:pPr>
            <w:r w:rsidRPr="00306E58">
              <w:rPr>
                <w:rFonts w:ascii="Arial" w:hAnsi="Arial" w:cs="Arial"/>
              </w:rPr>
              <w:t>Электронные инженерные данные……………………………</w:t>
            </w:r>
            <w:r w:rsidR="0007467C">
              <w:rPr>
                <w:rFonts w:ascii="Arial" w:hAnsi="Arial" w:cs="Arial"/>
              </w:rPr>
              <w:t>...</w:t>
            </w:r>
            <w:r w:rsidRPr="00306E58">
              <w:rPr>
                <w:rFonts w:ascii="Arial" w:hAnsi="Arial" w:cs="Arial"/>
              </w:rPr>
              <w:t>…………………..</w:t>
            </w:r>
          </w:p>
        </w:tc>
        <w:tc>
          <w:tcPr>
            <w:tcW w:w="538" w:type="dxa"/>
            <w:gridSpan w:val="2"/>
            <w:shd w:val="clear" w:color="auto" w:fill="auto"/>
          </w:tcPr>
          <w:p w14:paraId="07FBE972" w14:textId="41912492" w:rsidR="00306E58" w:rsidRPr="00306E58" w:rsidRDefault="00306E58" w:rsidP="00B50D34">
            <w:pPr>
              <w:spacing w:after="0" w:line="276" w:lineRule="auto"/>
              <w:ind w:firstLine="0"/>
              <w:jc w:val="right"/>
              <w:rPr>
                <w:rFonts w:ascii="Arial" w:hAnsi="Arial" w:cs="Arial"/>
              </w:rPr>
            </w:pPr>
            <w:r w:rsidRPr="00306E58">
              <w:rPr>
                <w:rFonts w:ascii="Arial" w:hAnsi="Arial" w:cs="Arial"/>
              </w:rPr>
              <w:t>15</w:t>
            </w:r>
          </w:p>
        </w:tc>
      </w:tr>
      <w:tr w:rsidR="00306E58" w:rsidRPr="00306E58" w14:paraId="0FAC8B8D" w14:textId="77777777" w:rsidTr="00B50D34">
        <w:trPr>
          <w:trHeight w:val="357"/>
        </w:trPr>
        <w:tc>
          <w:tcPr>
            <w:tcW w:w="284" w:type="dxa"/>
            <w:shd w:val="clear" w:color="auto" w:fill="auto"/>
          </w:tcPr>
          <w:p w14:paraId="095240FB" w14:textId="4F5FBE71" w:rsidR="00306E58" w:rsidRPr="00306E58" w:rsidRDefault="00F57D47" w:rsidP="00306E58">
            <w:pPr>
              <w:spacing w:after="0" w:line="276" w:lineRule="auto"/>
              <w:ind w:firstLine="0"/>
              <w:rPr>
                <w:rFonts w:ascii="Arial" w:hAnsi="Arial" w:cs="Arial"/>
              </w:rPr>
            </w:pPr>
            <w:r>
              <w:rPr>
                <w:rFonts w:ascii="Arial" w:hAnsi="Arial" w:cs="Arial"/>
              </w:rPr>
              <w:t>9</w:t>
            </w:r>
          </w:p>
        </w:tc>
        <w:tc>
          <w:tcPr>
            <w:tcW w:w="9209" w:type="dxa"/>
            <w:gridSpan w:val="4"/>
            <w:shd w:val="clear" w:color="auto" w:fill="auto"/>
          </w:tcPr>
          <w:p w14:paraId="3E807C4F" w14:textId="60854BBC" w:rsidR="00306E58" w:rsidRPr="00306E58" w:rsidRDefault="00306E58" w:rsidP="00306E58">
            <w:pPr>
              <w:spacing w:after="0" w:line="276" w:lineRule="auto"/>
              <w:ind w:firstLine="0"/>
              <w:rPr>
                <w:rFonts w:ascii="Arial" w:hAnsi="Arial" w:cs="Arial"/>
              </w:rPr>
            </w:pPr>
            <w:r w:rsidRPr="00306E58">
              <w:rPr>
                <w:rFonts w:ascii="Arial" w:hAnsi="Arial" w:cs="Arial"/>
              </w:rPr>
              <w:t>Требования к режиму секретности и обеспечению защиты государственной тайны…………………………………………………………………………………………..</w:t>
            </w:r>
          </w:p>
        </w:tc>
        <w:tc>
          <w:tcPr>
            <w:tcW w:w="538" w:type="dxa"/>
            <w:gridSpan w:val="2"/>
            <w:shd w:val="clear" w:color="auto" w:fill="auto"/>
          </w:tcPr>
          <w:p w14:paraId="6BA2B6B9" w14:textId="376DD8D8" w:rsidR="00306E58" w:rsidRPr="00306E58" w:rsidDel="009E248A" w:rsidRDefault="00306E58" w:rsidP="00B50D34">
            <w:pPr>
              <w:spacing w:after="0" w:line="276" w:lineRule="auto"/>
              <w:ind w:firstLine="0"/>
              <w:jc w:val="right"/>
              <w:rPr>
                <w:del w:id="17" w:author="Федин Никита Александрович" w:date="2019-12-26T12:00:00Z"/>
                <w:rFonts w:ascii="Arial" w:hAnsi="Arial" w:cs="Arial"/>
              </w:rPr>
            </w:pPr>
          </w:p>
          <w:p w14:paraId="622DBCB0" w14:textId="1C6A1109" w:rsidR="00306E58" w:rsidRPr="00306E58" w:rsidRDefault="00306E58" w:rsidP="00B50D34">
            <w:pPr>
              <w:spacing w:after="0" w:line="276" w:lineRule="auto"/>
              <w:ind w:firstLine="0"/>
              <w:jc w:val="right"/>
              <w:rPr>
                <w:rFonts w:ascii="Arial" w:hAnsi="Arial" w:cs="Arial"/>
              </w:rPr>
            </w:pPr>
            <w:r w:rsidRPr="00306E58">
              <w:rPr>
                <w:rFonts w:ascii="Arial" w:hAnsi="Arial" w:cs="Arial"/>
              </w:rPr>
              <w:t>15</w:t>
            </w:r>
          </w:p>
        </w:tc>
      </w:tr>
      <w:tr w:rsidR="0007467C" w:rsidRPr="00306E58" w14:paraId="1C301B13" w14:textId="77777777" w:rsidTr="00B50D34">
        <w:trPr>
          <w:trHeight w:val="357"/>
        </w:trPr>
        <w:tc>
          <w:tcPr>
            <w:tcW w:w="9493" w:type="dxa"/>
            <w:gridSpan w:val="5"/>
            <w:shd w:val="clear" w:color="auto" w:fill="auto"/>
          </w:tcPr>
          <w:p w14:paraId="020D56BA" w14:textId="408FABA2" w:rsidR="0007467C" w:rsidRPr="00306E58" w:rsidRDefault="0007467C" w:rsidP="00306E58">
            <w:pPr>
              <w:spacing w:after="0" w:line="276" w:lineRule="auto"/>
              <w:ind w:firstLine="0"/>
              <w:rPr>
                <w:rFonts w:ascii="Arial" w:hAnsi="Arial" w:cs="Arial"/>
              </w:rPr>
            </w:pPr>
            <w:r>
              <w:rPr>
                <w:rFonts w:ascii="Arial" w:hAnsi="Arial" w:cs="Arial"/>
              </w:rPr>
              <w:t>Приложение</w:t>
            </w:r>
            <w:proofErr w:type="gramStart"/>
            <w:r>
              <w:rPr>
                <w:rFonts w:ascii="Arial" w:hAnsi="Arial" w:cs="Arial"/>
              </w:rPr>
              <w:t xml:space="preserve"> А</w:t>
            </w:r>
            <w:proofErr w:type="gramEnd"/>
            <w:r>
              <w:rPr>
                <w:rFonts w:ascii="Arial" w:hAnsi="Arial" w:cs="Arial"/>
              </w:rPr>
              <w:t xml:space="preserve"> (обязательное) Основной бизнес-процесс изменения НСИ…………</w:t>
            </w:r>
          </w:p>
        </w:tc>
        <w:tc>
          <w:tcPr>
            <w:tcW w:w="538" w:type="dxa"/>
            <w:gridSpan w:val="2"/>
            <w:shd w:val="clear" w:color="auto" w:fill="auto"/>
          </w:tcPr>
          <w:p w14:paraId="54C4C7C1" w14:textId="7DCB7C20" w:rsidR="0007467C" w:rsidRPr="00306E58" w:rsidRDefault="0007467C" w:rsidP="00B50D34">
            <w:pPr>
              <w:spacing w:after="0" w:line="276" w:lineRule="auto"/>
              <w:ind w:firstLine="0"/>
              <w:jc w:val="right"/>
              <w:rPr>
                <w:rFonts w:ascii="Arial" w:hAnsi="Arial" w:cs="Arial"/>
              </w:rPr>
            </w:pPr>
            <w:r>
              <w:rPr>
                <w:rFonts w:ascii="Arial" w:hAnsi="Arial" w:cs="Arial"/>
              </w:rPr>
              <w:t>16</w:t>
            </w:r>
          </w:p>
        </w:tc>
      </w:tr>
      <w:tr w:rsidR="00306E58" w:rsidRPr="00100737" w14:paraId="7952C371" w14:textId="77777777" w:rsidTr="00B50D34">
        <w:trPr>
          <w:trHeight w:val="357"/>
        </w:trPr>
        <w:tc>
          <w:tcPr>
            <w:tcW w:w="9493" w:type="dxa"/>
            <w:gridSpan w:val="5"/>
            <w:shd w:val="clear" w:color="auto" w:fill="auto"/>
          </w:tcPr>
          <w:p w14:paraId="5CE5F3B7" w14:textId="3070CA08" w:rsidR="00306E58" w:rsidRPr="00306E58" w:rsidRDefault="00306E58" w:rsidP="00306E58">
            <w:pPr>
              <w:spacing w:after="0" w:line="276" w:lineRule="auto"/>
              <w:ind w:left="-111" w:firstLine="0"/>
              <w:rPr>
                <w:rFonts w:ascii="Arial" w:hAnsi="Arial" w:cs="Arial"/>
              </w:rPr>
            </w:pPr>
            <w:r w:rsidRPr="00306E58">
              <w:rPr>
                <w:rFonts w:ascii="Arial" w:hAnsi="Arial" w:cs="Arial"/>
              </w:rPr>
              <w:t>Библиография……………………………………………………………………………………</w:t>
            </w:r>
          </w:p>
        </w:tc>
        <w:tc>
          <w:tcPr>
            <w:tcW w:w="538" w:type="dxa"/>
            <w:gridSpan w:val="2"/>
            <w:shd w:val="clear" w:color="auto" w:fill="auto"/>
          </w:tcPr>
          <w:p w14:paraId="7CC3A9B7" w14:textId="373C018A" w:rsidR="00306E58" w:rsidRPr="00306E58" w:rsidRDefault="0007467C" w:rsidP="00B50D34">
            <w:pPr>
              <w:spacing w:after="0" w:line="276" w:lineRule="auto"/>
              <w:ind w:firstLine="0"/>
              <w:jc w:val="right"/>
              <w:rPr>
                <w:rFonts w:ascii="Arial" w:hAnsi="Arial" w:cs="Arial"/>
              </w:rPr>
            </w:pPr>
            <w:r>
              <w:rPr>
                <w:rFonts w:ascii="Arial" w:hAnsi="Arial" w:cs="Arial"/>
              </w:rPr>
              <w:t>17</w:t>
            </w:r>
            <w:r w:rsidR="0026586E">
              <w:rPr>
                <w:rStyle w:val="afb"/>
                <w:rFonts w:ascii="Tahoma" w:hAnsi="Tahoma"/>
              </w:rPr>
              <w:commentReference w:id="18"/>
            </w:r>
          </w:p>
        </w:tc>
      </w:tr>
    </w:tbl>
    <w:p w14:paraId="64074807" w14:textId="77777777" w:rsidR="006255A2" w:rsidRDefault="006255A2" w:rsidP="006255A2">
      <w:pPr>
        <w:spacing w:after="0"/>
        <w:ind w:firstLine="567"/>
        <w:rPr>
          <w:rFonts w:ascii="Arial" w:hAnsi="Arial" w:cs="Arial"/>
          <w:sz w:val="26"/>
          <w:szCs w:val="26"/>
        </w:rPr>
      </w:pPr>
    </w:p>
    <w:p w14:paraId="0E31BEE1" w14:textId="6E62D03B" w:rsidR="006255A2" w:rsidRPr="0006739B" w:rsidRDefault="006255A2" w:rsidP="000C6EE4">
      <w:pPr>
        <w:spacing w:after="0"/>
        <w:ind w:firstLine="567"/>
        <w:rPr>
          <w:rFonts w:ascii="Arial" w:hAnsi="Arial" w:cs="Arial"/>
          <w:sz w:val="26"/>
          <w:szCs w:val="26"/>
        </w:rPr>
        <w:sectPr w:rsidR="006255A2" w:rsidRPr="0006739B" w:rsidSect="00357880">
          <w:footerReference w:type="first" r:id="rId15"/>
          <w:endnotePr>
            <w:numFmt w:val="decimal"/>
          </w:endnotePr>
          <w:pgSz w:w="11906" w:h="16838" w:code="9"/>
          <w:pgMar w:top="1134" w:right="707" w:bottom="1134" w:left="1418" w:header="709" w:footer="709" w:gutter="0"/>
          <w:pgNumType w:start="4"/>
          <w:cols w:space="708"/>
          <w:titlePg/>
          <w:docGrid w:linePitch="36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39"/>
      </w:tblGrid>
      <w:tr w:rsidR="00207D88" w:rsidRPr="0006739B" w14:paraId="1E3D0AA5" w14:textId="77777777" w:rsidTr="00C93FDA">
        <w:tc>
          <w:tcPr>
            <w:tcW w:w="9639" w:type="dxa"/>
            <w:tcBorders>
              <w:top w:val="nil"/>
              <w:left w:val="nil"/>
              <w:bottom w:val="single" w:sz="18" w:space="0" w:color="auto"/>
              <w:right w:val="nil"/>
            </w:tcBorders>
            <w:hideMark/>
          </w:tcPr>
          <w:p w14:paraId="6353BB15" w14:textId="77777777" w:rsidR="00207D88" w:rsidRPr="0006739B" w:rsidRDefault="00207D88">
            <w:pPr>
              <w:overflowPunct w:val="0"/>
              <w:autoSpaceDE w:val="0"/>
              <w:autoSpaceDN w:val="0"/>
              <w:adjustRightInd w:val="0"/>
              <w:spacing w:after="0"/>
              <w:jc w:val="center"/>
              <w:textAlignment w:val="baseline"/>
              <w:rPr>
                <w:rFonts w:ascii="Arial" w:hAnsi="Arial" w:cs="Arial"/>
                <w:b/>
                <w:bCs/>
                <w:kern w:val="0"/>
                <w:sz w:val="28"/>
                <w:szCs w:val="28"/>
              </w:rPr>
            </w:pPr>
            <w:bookmarkStart w:id="19" w:name="_Toc296936682"/>
            <w:bookmarkStart w:id="20" w:name="_Toc296936692"/>
            <w:r w:rsidRPr="0006739B">
              <w:rPr>
                <w:rFonts w:ascii="Arial" w:hAnsi="Arial" w:cs="Arial"/>
                <w:b/>
                <w:bCs/>
                <w:sz w:val="28"/>
                <w:szCs w:val="28"/>
              </w:rPr>
              <w:lastRenderedPageBreak/>
              <w:t>СТАНДАРТ ИНТЕГРИРОВАННОЙ СТРУКТУРЫ</w:t>
            </w:r>
          </w:p>
        </w:tc>
      </w:tr>
      <w:tr w:rsidR="00207D88" w:rsidRPr="0006739B" w14:paraId="4AADE7FB" w14:textId="77777777" w:rsidTr="00C93FDA">
        <w:tc>
          <w:tcPr>
            <w:tcW w:w="9639" w:type="dxa"/>
            <w:tcBorders>
              <w:top w:val="nil"/>
              <w:left w:val="nil"/>
              <w:bottom w:val="nil"/>
              <w:right w:val="nil"/>
            </w:tcBorders>
          </w:tcPr>
          <w:p w14:paraId="26CE12A4" w14:textId="77777777" w:rsidR="00207D88" w:rsidRPr="0006739B" w:rsidRDefault="00207D88">
            <w:pPr>
              <w:tabs>
                <w:tab w:val="center" w:pos="4677"/>
                <w:tab w:val="right" w:pos="9355"/>
              </w:tabs>
              <w:spacing w:after="0"/>
              <w:ind w:left="-108" w:right="-108"/>
              <w:jc w:val="center"/>
              <w:rPr>
                <w:rFonts w:ascii="Arial" w:hAnsi="Arial" w:cs="Arial"/>
                <w:b/>
                <w:bCs/>
                <w:sz w:val="28"/>
                <w:szCs w:val="28"/>
              </w:rPr>
            </w:pPr>
          </w:p>
        </w:tc>
      </w:tr>
      <w:tr w:rsidR="00207D88" w:rsidRPr="0006739B" w14:paraId="09BBA1CA" w14:textId="77777777" w:rsidTr="00C93FDA">
        <w:tc>
          <w:tcPr>
            <w:tcW w:w="9639" w:type="dxa"/>
            <w:tcBorders>
              <w:top w:val="nil"/>
              <w:left w:val="nil"/>
              <w:bottom w:val="nil"/>
              <w:right w:val="nil"/>
            </w:tcBorders>
          </w:tcPr>
          <w:p w14:paraId="0CA97030" w14:textId="17A2BAD6" w:rsidR="00207D88" w:rsidRPr="0006739B" w:rsidRDefault="00207D88" w:rsidP="001F798B">
            <w:pPr>
              <w:tabs>
                <w:tab w:val="center" w:pos="4677"/>
                <w:tab w:val="right" w:pos="9355"/>
              </w:tabs>
              <w:spacing w:after="0"/>
              <w:ind w:right="-108" w:firstLine="0"/>
              <w:jc w:val="center"/>
              <w:rPr>
                <w:rFonts w:ascii="Arial" w:hAnsi="Arial" w:cs="Arial"/>
                <w:b/>
                <w:sz w:val="28"/>
                <w:szCs w:val="28"/>
              </w:rPr>
            </w:pPr>
            <w:r w:rsidRPr="0006739B">
              <w:rPr>
                <w:rFonts w:ascii="Arial" w:hAnsi="Arial" w:cs="Arial"/>
                <w:b/>
                <w:bCs/>
                <w:sz w:val="28"/>
                <w:szCs w:val="28"/>
              </w:rPr>
              <w:t xml:space="preserve">Система  стандартов  </w:t>
            </w:r>
            <w:r w:rsidRPr="0006739B">
              <w:rPr>
                <w:rFonts w:ascii="Arial" w:hAnsi="Arial" w:cs="Arial"/>
                <w:b/>
                <w:sz w:val="28"/>
                <w:szCs w:val="28"/>
              </w:rPr>
              <w:t>интегрированной  структуры</w:t>
            </w:r>
          </w:p>
          <w:p w14:paraId="5B419968" w14:textId="77777777" w:rsidR="00207D88" w:rsidRPr="0006739B" w:rsidRDefault="00207D88" w:rsidP="001F798B">
            <w:pPr>
              <w:overflowPunct w:val="0"/>
              <w:autoSpaceDE w:val="0"/>
              <w:autoSpaceDN w:val="0"/>
              <w:adjustRightInd w:val="0"/>
              <w:spacing w:after="0"/>
              <w:ind w:firstLine="0"/>
              <w:jc w:val="center"/>
              <w:textAlignment w:val="baseline"/>
              <w:rPr>
                <w:rFonts w:ascii="Arial" w:eastAsia="Calibri" w:hAnsi="Arial" w:cs="Arial"/>
                <w:b/>
                <w:bCs/>
                <w:sz w:val="28"/>
                <w:szCs w:val="28"/>
                <w:lang w:eastAsia="en-US"/>
              </w:rPr>
            </w:pPr>
            <w:r w:rsidRPr="0006739B">
              <w:rPr>
                <w:rFonts w:ascii="Arial" w:hAnsi="Arial" w:cs="Arial"/>
                <w:b/>
                <w:sz w:val="28"/>
                <w:szCs w:val="28"/>
              </w:rPr>
              <w:t>АО  «Концерн  ВКО  «Алмаз – Антей»</w:t>
            </w:r>
          </w:p>
          <w:p w14:paraId="7EA71EEB" w14:textId="77777777" w:rsidR="00207D88" w:rsidRPr="0006739B" w:rsidRDefault="00207D88" w:rsidP="001F798B">
            <w:pPr>
              <w:overflowPunct w:val="0"/>
              <w:autoSpaceDE w:val="0"/>
              <w:autoSpaceDN w:val="0"/>
              <w:adjustRightInd w:val="0"/>
              <w:spacing w:after="0"/>
              <w:ind w:firstLine="0"/>
              <w:jc w:val="center"/>
              <w:textAlignment w:val="baseline"/>
              <w:rPr>
                <w:rFonts w:ascii="Arial" w:hAnsi="Arial" w:cs="Arial"/>
                <w:sz w:val="28"/>
                <w:szCs w:val="28"/>
              </w:rPr>
            </w:pPr>
          </w:p>
          <w:p w14:paraId="6C5A0C0A" w14:textId="75B551ED" w:rsidR="00207D88" w:rsidRPr="0006739B" w:rsidRDefault="00C06BC5" w:rsidP="001F798B">
            <w:pPr>
              <w:overflowPunct w:val="0"/>
              <w:autoSpaceDE w:val="0"/>
              <w:autoSpaceDN w:val="0"/>
              <w:adjustRightInd w:val="0"/>
              <w:spacing w:after="0"/>
              <w:ind w:firstLine="0"/>
              <w:jc w:val="center"/>
              <w:textAlignment w:val="baseline"/>
              <w:rPr>
                <w:rFonts w:ascii="Arial" w:eastAsia="Calibri" w:hAnsi="Arial" w:cs="Arial"/>
                <w:b/>
                <w:bCs/>
                <w:sz w:val="28"/>
                <w:szCs w:val="28"/>
                <w:lang w:eastAsia="en-US"/>
              </w:rPr>
            </w:pPr>
            <w:r w:rsidRPr="0006739B">
              <w:rPr>
                <w:rFonts w:ascii="Arial" w:hAnsi="Arial" w:cs="Arial"/>
                <w:b/>
                <w:bCs/>
                <w:sz w:val="28"/>
                <w:szCs w:val="28"/>
              </w:rPr>
              <w:t>УПРАВЛЕНИЕ  ИНФОРМАЦИОННЫМИ  РЕСУРСАМИ</w:t>
            </w:r>
          </w:p>
          <w:p w14:paraId="558CC069" w14:textId="77777777" w:rsidR="00207D88" w:rsidRPr="0006739B" w:rsidRDefault="00207D88" w:rsidP="001F798B">
            <w:pPr>
              <w:overflowPunct w:val="0"/>
              <w:autoSpaceDE w:val="0"/>
              <w:autoSpaceDN w:val="0"/>
              <w:adjustRightInd w:val="0"/>
              <w:spacing w:after="0"/>
              <w:ind w:firstLine="0"/>
              <w:jc w:val="center"/>
              <w:textAlignment w:val="baseline"/>
              <w:rPr>
                <w:rFonts w:ascii="Arial" w:hAnsi="Arial" w:cs="Arial"/>
                <w:b/>
                <w:bCs/>
                <w:sz w:val="28"/>
                <w:szCs w:val="28"/>
              </w:rPr>
            </w:pPr>
          </w:p>
          <w:p w14:paraId="13BE61D3" w14:textId="299FABC4" w:rsidR="00207D88" w:rsidRPr="0006739B" w:rsidRDefault="00DB7892" w:rsidP="007510C5">
            <w:pPr>
              <w:overflowPunct w:val="0"/>
              <w:autoSpaceDE w:val="0"/>
              <w:autoSpaceDN w:val="0"/>
              <w:adjustRightInd w:val="0"/>
              <w:spacing w:after="0"/>
              <w:ind w:right="461" w:firstLine="604"/>
              <w:jc w:val="center"/>
              <w:textAlignment w:val="baseline"/>
              <w:rPr>
                <w:rFonts w:ascii="Arial" w:hAnsi="Arial" w:cs="Arial"/>
                <w:sz w:val="28"/>
                <w:szCs w:val="28"/>
              </w:rPr>
            </w:pPr>
            <w:r>
              <w:rPr>
                <w:rFonts w:ascii="Arial" w:hAnsi="Arial" w:cs="Arial"/>
                <w:b/>
                <w:bCs/>
                <w:sz w:val="28"/>
                <w:szCs w:val="28"/>
              </w:rPr>
              <w:t>Управление нормативно-справочной информацией</w:t>
            </w:r>
            <w:r w:rsidRPr="0006739B">
              <w:rPr>
                <w:rFonts w:ascii="Arial" w:hAnsi="Arial" w:cs="Arial"/>
                <w:b/>
                <w:bCs/>
                <w:sz w:val="28"/>
                <w:szCs w:val="28"/>
              </w:rPr>
              <w:t xml:space="preserve"> </w:t>
            </w:r>
            <w:r w:rsidR="008D73EB" w:rsidRPr="0006739B">
              <w:rPr>
                <w:rFonts w:ascii="Arial" w:hAnsi="Arial" w:cs="Arial"/>
                <w:b/>
                <w:bCs/>
                <w:sz w:val="28"/>
                <w:szCs w:val="28"/>
              </w:rPr>
              <w:t>инт</w:t>
            </w:r>
            <w:r w:rsidR="008D73EB" w:rsidRPr="0006739B">
              <w:rPr>
                <w:rFonts w:ascii="Arial" w:hAnsi="Arial" w:cs="Arial"/>
                <w:b/>
                <w:bCs/>
                <w:sz w:val="28"/>
                <w:szCs w:val="28"/>
              </w:rPr>
              <w:t>е</w:t>
            </w:r>
            <w:r w:rsidR="008D73EB" w:rsidRPr="0006739B">
              <w:rPr>
                <w:rFonts w:ascii="Arial" w:hAnsi="Arial" w:cs="Arial"/>
                <w:b/>
                <w:bCs/>
                <w:sz w:val="28"/>
                <w:szCs w:val="28"/>
              </w:rPr>
              <w:t>грированной структуры АО «Концерн ВКО «Алмаз – Антей»</w:t>
            </w:r>
          </w:p>
        </w:tc>
      </w:tr>
      <w:tr w:rsidR="00207D88" w:rsidRPr="0006739B" w14:paraId="23DF4990" w14:textId="77777777" w:rsidTr="00C93FDA">
        <w:tc>
          <w:tcPr>
            <w:tcW w:w="9639" w:type="dxa"/>
            <w:tcBorders>
              <w:top w:val="nil"/>
              <w:left w:val="nil"/>
              <w:bottom w:val="single" w:sz="18" w:space="0" w:color="auto"/>
              <w:right w:val="nil"/>
            </w:tcBorders>
          </w:tcPr>
          <w:p w14:paraId="7E3A7674" w14:textId="77777777" w:rsidR="00207D88" w:rsidRPr="0006739B" w:rsidRDefault="00207D88" w:rsidP="001F798B">
            <w:pPr>
              <w:overflowPunct w:val="0"/>
              <w:autoSpaceDE w:val="0"/>
              <w:autoSpaceDN w:val="0"/>
              <w:adjustRightInd w:val="0"/>
              <w:spacing w:after="0"/>
              <w:ind w:firstLine="0"/>
              <w:jc w:val="center"/>
              <w:textAlignment w:val="baseline"/>
              <w:rPr>
                <w:rFonts w:ascii="Arial" w:eastAsia="Calibri" w:hAnsi="Arial" w:cs="Arial"/>
                <w:b/>
                <w:bCs/>
                <w:sz w:val="28"/>
                <w:szCs w:val="28"/>
                <w:lang w:eastAsia="en-US"/>
              </w:rPr>
            </w:pPr>
          </w:p>
        </w:tc>
      </w:tr>
    </w:tbl>
    <w:p w14:paraId="4D2F1378" w14:textId="52B72B2D" w:rsidR="00D80F89" w:rsidRPr="0006739B" w:rsidRDefault="00D80F89" w:rsidP="00B40BD6">
      <w:pPr>
        <w:pStyle w:val="1"/>
        <w:numPr>
          <w:ilvl w:val="0"/>
          <w:numId w:val="28"/>
        </w:numPr>
        <w:tabs>
          <w:tab w:val="left" w:pos="0"/>
        </w:tabs>
        <w:suppressAutoHyphens w:val="0"/>
        <w:spacing w:after="240"/>
        <w:ind w:left="0" w:firstLine="709"/>
        <w:rPr>
          <w:rFonts w:ascii="Arial" w:hAnsi="Arial"/>
          <w:sz w:val="28"/>
          <w:szCs w:val="28"/>
        </w:rPr>
      </w:pPr>
      <w:bookmarkStart w:id="21" w:name="_Toc524981343"/>
      <w:bookmarkStart w:id="22" w:name="_Toc1380295"/>
      <w:r w:rsidRPr="0006739B">
        <w:rPr>
          <w:rFonts w:ascii="Arial" w:hAnsi="Arial"/>
          <w:sz w:val="28"/>
          <w:szCs w:val="28"/>
        </w:rPr>
        <w:t>Область применения</w:t>
      </w:r>
      <w:bookmarkEnd w:id="19"/>
      <w:bookmarkEnd w:id="21"/>
      <w:bookmarkEnd w:id="22"/>
    </w:p>
    <w:p w14:paraId="1313A72B" w14:textId="42963948" w:rsidR="00AA006A" w:rsidRPr="0006739B" w:rsidRDefault="00DC514A" w:rsidP="00B40BD6">
      <w:pPr>
        <w:pStyle w:val="a9"/>
        <w:tabs>
          <w:tab w:val="left" w:pos="0"/>
        </w:tabs>
        <w:spacing w:before="0" w:after="0"/>
        <w:ind w:left="0" w:firstLine="709"/>
        <w:rPr>
          <w:rFonts w:ascii="Arial" w:hAnsi="Arial" w:cs="Arial"/>
          <w:lang w:val="ru-RU"/>
        </w:rPr>
      </w:pPr>
      <w:r w:rsidRPr="0006739B">
        <w:rPr>
          <w:rFonts w:ascii="Arial" w:hAnsi="Arial" w:cs="Arial"/>
          <w:lang w:val="ru-RU"/>
        </w:rPr>
        <w:t>1.1 </w:t>
      </w:r>
      <w:r w:rsidR="00502A6B" w:rsidRPr="0006739B">
        <w:rPr>
          <w:rFonts w:ascii="Arial" w:hAnsi="Arial" w:cs="Arial"/>
          <w:lang w:val="ru-RU"/>
        </w:rPr>
        <w:t>Н</w:t>
      </w:r>
      <w:r w:rsidR="00AA006A" w:rsidRPr="0006739B">
        <w:rPr>
          <w:rFonts w:ascii="Arial" w:hAnsi="Arial" w:cs="Arial"/>
          <w:lang w:val="ru-RU"/>
        </w:rPr>
        <w:t>астоящ</w:t>
      </w:r>
      <w:r w:rsidR="007939E8" w:rsidRPr="0006739B">
        <w:rPr>
          <w:rFonts w:ascii="Arial" w:hAnsi="Arial" w:cs="Arial"/>
          <w:lang w:val="ru-RU"/>
        </w:rPr>
        <w:t xml:space="preserve">ий </w:t>
      </w:r>
      <w:r w:rsidR="00136F74" w:rsidRPr="0006739B">
        <w:rPr>
          <w:rFonts w:ascii="Arial" w:hAnsi="Arial" w:cs="Arial"/>
          <w:lang w:val="ru-RU"/>
        </w:rPr>
        <w:t>стандарт</w:t>
      </w:r>
      <w:r w:rsidR="00AA006A" w:rsidRPr="0006739B">
        <w:rPr>
          <w:rFonts w:ascii="Arial" w:hAnsi="Arial" w:cs="Arial"/>
          <w:lang w:val="ru-RU"/>
        </w:rPr>
        <w:t xml:space="preserve"> </w:t>
      </w:r>
      <w:r w:rsidR="000D4334" w:rsidRPr="00B50D34">
        <w:rPr>
          <w:rFonts w:ascii="Arial" w:hAnsi="Arial" w:cs="Arial"/>
          <w:lang w:val="ru-RU"/>
        </w:rPr>
        <w:t xml:space="preserve">содержит требования и </w:t>
      </w:r>
      <w:r w:rsidR="007939E8" w:rsidRPr="00B50D34">
        <w:rPr>
          <w:rFonts w:ascii="Arial" w:hAnsi="Arial" w:cs="Arial"/>
          <w:lang w:val="ru-RU"/>
        </w:rPr>
        <w:t>устанавливает</w:t>
      </w:r>
      <w:r w:rsidR="00F27FD4" w:rsidRPr="00B50D34">
        <w:rPr>
          <w:rFonts w:ascii="Arial" w:hAnsi="Arial" w:cs="Arial"/>
          <w:lang w:val="ru-RU"/>
        </w:rPr>
        <w:t xml:space="preserve"> </w:t>
      </w:r>
      <w:r w:rsidR="00A60FF2" w:rsidRPr="00B50D34">
        <w:rPr>
          <w:rFonts w:ascii="Arial" w:hAnsi="Arial" w:cs="Arial"/>
          <w:lang w:val="ru-RU"/>
        </w:rPr>
        <w:t>функции и о</w:t>
      </w:r>
      <w:r w:rsidR="00A60FF2" w:rsidRPr="00B50D34">
        <w:rPr>
          <w:rFonts w:ascii="Arial" w:hAnsi="Arial" w:cs="Arial"/>
          <w:lang w:val="ru-RU"/>
        </w:rPr>
        <w:t>т</w:t>
      </w:r>
      <w:r w:rsidR="00A60FF2" w:rsidRPr="00B50D34">
        <w:rPr>
          <w:rFonts w:ascii="Arial" w:hAnsi="Arial" w:cs="Arial"/>
          <w:lang w:val="ru-RU"/>
        </w:rPr>
        <w:t xml:space="preserve">ветственность </w:t>
      </w:r>
      <w:r w:rsidR="00DB7892" w:rsidRPr="00B50D34">
        <w:rPr>
          <w:rFonts w:ascii="Arial" w:hAnsi="Arial" w:cs="Arial"/>
          <w:lang w:val="ru-RU"/>
        </w:rPr>
        <w:t>при работе</w:t>
      </w:r>
      <w:r w:rsidR="00790B61" w:rsidRPr="00B50D34">
        <w:rPr>
          <w:rFonts w:ascii="Arial" w:hAnsi="Arial" w:cs="Arial"/>
          <w:lang w:val="ru-RU"/>
        </w:rPr>
        <w:t xml:space="preserve"> с нормативно</w:t>
      </w:r>
      <w:r w:rsidR="00790B61">
        <w:rPr>
          <w:rFonts w:ascii="Arial" w:hAnsi="Arial" w:cs="Arial"/>
          <w:lang w:val="ru-RU"/>
        </w:rPr>
        <w:t xml:space="preserve">-справочной информацией </w:t>
      </w:r>
      <w:r w:rsidR="00DB7892">
        <w:rPr>
          <w:rFonts w:ascii="Arial" w:hAnsi="Arial" w:cs="Arial"/>
          <w:lang w:val="ru-RU"/>
        </w:rPr>
        <w:t xml:space="preserve">(далее – НСИ) </w:t>
      </w:r>
      <w:r w:rsidR="00A60FF2" w:rsidRPr="0006739B">
        <w:rPr>
          <w:rFonts w:ascii="Arial" w:hAnsi="Arial" w:cs="Arial"/>
          <w:lang w:val="ru-RU"/>
        </w:rPr>
        <w:t>интегрированной структуры</w:t>
      </w:r>
      <w:r w:rsidR="009E00D9">
        <w:rPr>
          <w:rFonts w:ascii="Arial" w:hAnsi="Arial" w:cs="Arial"/>
          <w:lang w:val="ru-RU"/>
        </w:rPr>
        <w:t xml:space="preserve"> (ИС)</w:t>
      </w:r>
      <w:r w:rsidR="00A60FF2" w:rsidRPr="0006739B">
        <w:rPr>
          <w:rFonts w:ascii="Arial" w:hAnsi="Arial" w:cs="Arial"/>
          <w:lang w:val="ru-RU"/>
        </w:rPr>
        <w:t xml:space="preserve"> </w:t>
      </w:r>
      <w:r w:rsidR="00A60FF2" w:rsidRPr="0006739B">
        <w:rPr>
          <w:rFonts w:ascii="Arial" w:hAnsi="Arial" w:cs="Arial"/>
        </w:rPr>
        <w:t>АО «Концерн ВКО «Алмаз – Антей»</w:t>
      </w:r>
      <w:r w:rsidR="009E00D9">
        <w:rPr>
          <w:rFonts w:ascii="Arial" w:hAnsi="Arial" w:cs="Arial"/>
          <w:lang w:val="ru-RU"/>
        </w:rPr>
        <w:t xml:space="preserve"> (далее – Ко</w:t>
      </w:r>
      <w:r w:rsidR="009E00D9">
        <w:rPr>
          <w:rFonts w:ascii="Arial" w:hAnsi="Arial" w:cs="Arial"/>
          <w:lang w:val="ru-RU"/>
        </w:rPr>
        <w:t>н</w:t>
      </w:r>
      <w:r w:rsidR="009E00D9">
        <w:rPr>
          <w:rFonts w:ascii="Arial" w:hAnsi="Arial" w:cs="Arial"/>
          <w:lang w:val="ru-RU"/>
        </w:rPr>
        <w:t>церн)</w:t>
      </w:r>
      <w:r w:rsidR="00AA006A" w:rsidRPr="0006739B">
        <w:rPr>
          <w:rFonts w:ascii="Arial" w:hAnsi="Arial" w:cs="Arial"/>
          <w:lang w:val="ru-RU"/>
        </w:rPr>
        <w:t>.</w:t>
      </w:r>
    </w:p>
    <w:p w14:paraId="61237888" w14:textId="1413E6EC" w:rsidR="00970AF6" w:rsidRPr="007B1126" w:rsidRDefault="00DC514A" w:rsidP="00B40BD6">
      <w:pPr>
        <w:pStyle w:val="a9"/>
        <w:tabs>
          <w:tab w:val="left" w:pos="0"/>
        </w:tabs>
        <w:spacing w:before="0" w:after="0"/>
        <w:ind w:left="0" w:firstLine="709"/>
        <w:rPr>
          <w:rFonts w:ascii="Arial" w:hAnsi="Arial" w:cs="Arial"/>
          <w:lang w:val="ru-RU"/>
        </w:rPr>
      </w:pPr>
      <w:r w:rsidRPr="007B1126">
        <w:rPr>
          <w:rFonts w:ascii="Arial" w:hAnsi="Arial" w:cs="Arial"/>
          <w:lang w:val="ru-RU"/>
        </w:rPr>
        <w:t>1.2 </w:t>
      </w:r>
      <w:r w:rsidR="004442B5" w:rsidRPr="007B1126">
        <w:rPr>
          <w:rFonts w:ascii="Arial" w:hAnsi="Arial" w:cs="Arial"/>
          <w:lang w:val="ru-RU"/>
        </w:rPr>
        <w:t>Настоящий стандарт</w:t>
      </w:r>
      <w:r w:rsidR="005963EC" w:rsidRPr="007B1126">
        <w:rPr>
          <w:rFonts w:ascii="Arial" w:hAnsi="Arial" w:cs="Arial"/>
          <w:lang w:val="ru-RU"/>
        </w:rPr>
        <w:t xml:space="preserve"> обязател</w:t>
      </w:r>
      <w:r w:rsidR="004442B5" w:rsidRPr="007B1126">
        <w:rPr>
          <w:rFonts w:ascii="Arial" w:hAnsi="Arial" w:cs="Arial"/>
          <w:lang w:val="ru-RU"/>
        </w:rPr>
        <w:t>ен</w:t>
      </w:r>
      <w:r w:rsidR="005963EC" w:rsidRPr="007B1126">
        <w:rPr>
          <w:rFonts w:ascii="Arial" w:hAnsi="Arial" w:cs="Arial"/>
          <w:lang w:val="ru-RU"/>
        </w:rPr>
        <w:t xml:space="preserve"> </w:t>
      </w:r>
      <w:r w:rsidR="004442B5" w:rsidRPr="007B1126">
        <w:rPr>
          <w:rFonts w:ascii="Arial" w:hAnsi="Arial" w:cs="Arial"/>
          <w:lang w:val="ru-RU"/>
        </w:rPr>
        <w:t>к</w:t>
      </w:r>
      <w:r w:rsidR="005963EC" w:rsidRPr="007B1126">
        <w:rPr>
          <w:rFonts w:ascii="Arial" w:hAnsi="Arial" w:cs="Arial"/>
          <w:lang w:val="ru-RU"/>
        </w:rPr>
        <w:t xml:space="preserve"> применени</w:t>
      </w:r>
      <w:r w:rsidR="004442B5" w:rsidRPr="007B1126">
        <w:rPr>
          <w:rFonts w:ascii="Arial" w:hAnsi="Arial" w:cs="Arial"/>
          <w:lang w:val="ru-RU"/>
        </w:rPr>
        <w:t>ю</w:t>
      </w:r>
      <w:r w:rsidR="009B6A52" w:rsidRPr="007B1126">
        <w:rPr>
          <w:rFonts w:ascii="Arial" w:hAnsi="Arial" w:cs="Arial"/>
          <w:lang w:val="ru-RU"/>
        </w:rPr>
        <w:t xml:space="preserve"> </w:t>
      </w:r>
      <w:r w:rsidR="004D10C3" w:rsidRPr="007B1126">
        <w:rPr>
          <w:rFonts w:ascii="Arial" w:hAnsi="Arial" w:cs="Arial"/>
          <w:lang w:val="ru-RU"/>
        </w:rPr>
        <w:t xml:space="preserve">организациями </w:t>
      </w:r>
      <w:r w:rsidR="009E00D9" w:rsidRPr="007B1126">
        <w:rPr>
          <w:rFonts w:ascii="Arial" w:hAnsi="Arial" w:cs="Arial"/>
          <w:lang w:val="ru-RU"/>
        </w:rPr>
        <w:t>ИС</w:t>
      </w:r>
      <w:r w:rsidR="004D10C3" w:rsidRPr="007B1126">
        <w:rPr>
          <w:rFonts w:ascii="Arial" w:hAnsi="Arial" w:cs="Arial"/>
          <w:lang w:val="ru-RU"/>
        </w:rPr>
        <w:t xml:space="preserve"> </w:t>
      </w:r>
      <w:r w:rsidR="00353EA3">
        <w:rPr>
          <w:rFonts w:ascii="Arial" w:hAnsi="Arial" w:cs="Arial"/>
          <w:lang w:val="ru-RU"/>
        </w:rPr>
        <w:t>Ко</w:t>
      </w:r>
      <w:r w:rsidR="00353EA3">
        <w:rPr>
          <w:rFonts w:ascii="Arial" w:hAnsi="Arial" w:cs="Arial"/>
          <w:lang w:val="ru-RU"/>
        </w:rPr>
        <w:t>н</w:t>
      </w:r>
      <w:r w:rsidR="00353EA3">
        <w:rPr>
          <w:rFonts w:ascii="Arial" w:hAnsi="Arial" w:cs="Arial"/>
          <w:lang w:val="ru-RU"/>
        </w:rPr>
        <w:t>церна</w:t>
      </w:r>
      <w:r w:rsidR="00000B42" w:rsidRPr="007B1126">
        <w:rPr>
          <w:rFonts w:ascii="Arial" w:hAnsi="Arial" w:cs="Arial"/>
          <w:lang w:val="ru-RU"/>
        </w:rPr>
        <w:t xml:space="preserve">, </w:t>
      </w:r>
      <w:r w:rsidR="00DB7892">
        <w:rPr>
          <w:rFonts w:ascii="Arial" w:hAnsi="Arial" w:cs="Arial"/>
          <w:lang w:val="ru-RU"/>
        </w:rPr>
        <w:t>информационные системы которых содержат данные НСИ</w:t>
      </w:r>
      <w:r w:rsidR="00000B42" w:rsidRPr="007B1126">
        <w:rPr>
          <w:rFonts w:ascii="Arial" w:hAnsi="Arial" w:cs="Arial"/>
          <w:lang w:val="ru-RU"/>
        </w:rPr>
        <w:t>.</w:t>
      </w:r>
    </w:p>
    <w:p w14:paraId="7D8B8BF4" w14:textId="48F91D7C" w:rsidR="008C1C46" w:rsidRPr="0006739B" w:rsidRDefault="007B1126" w:rsidP="00B40BD6">
      <w:pPr>
        <w:pStyle w:val="a9"/>
        <w:tabs>
          <w:tab w:val="left" w:pos="0"/>
        </w:tabs>
        <w:spacing w:before="0" w:after="0"/>
        <w:ind w:left="0" w:firstLine="709"/>
        <w:rPr>
          <w:rFonts w:ascii="Arial" w:hAnsi="Arial" w:cs="Arial"/>
          <w:lang w:val="ru-RU"/>
        </w:rPr>
      </w:pPr>
      <w:r w:rsidRPr="007B1126">
        <w:rPr>
          <w:rFonts w:ascii="Arial" w:hAnsi="Arial" w:cs="Arial"/>
          <w:lang w:val="ru-RU"/>
        </w:rPr>
        <w:t>1.3</w:t>
      </w:r>
      <w:proofErr w:type="gramStart"/>
      <w:r w:rsidRPr="007B1126">
        <w:rPr>
          <w:rFonts w:ascii="Arial" w:hAnsi="Arial" w:cs="Arial"/>
          <w:lang w:val="ru-RU"/>
        </w:rPr>
        <w:t> </w:t>
      </w:r>
      <w:r w:rsidR="008C1C46" w:rsidRPr="007B1126">
        <w:rPr>
          <w:rFonts w:ascii="Arial" w:hAnsi="Arial" w:cs="Arial"/>
          <w:lang w:val="ru-RU"/>
        </w:rPr>
        <w:t>Д</w:t>
      </w:r>
      <w:proofErr w:type="gramEnd"/>
      <w:r w:rsidR="008C1C46" w:rsidRPr="007B1126">
        <w:rPr>
          <w:rFonts w:ascii="Arial" w:hAnsi="Arial" w:cs="Arial"/>
          <w:lang w:val="ru-RU"/>
        </w:rPr>
        <w:t xml:space="preserve">ля выполнения требований настоящего стандарта </w:t>
      </w:r>
      <w:del w:id="23" w:author="Федин Никита Александрович" w:date="2019-12-26T10:17:00Z">
        <w:r w:rsidR="0078718B" w:rsidDel="000C0C78">
          <w:rPr>
            <w:rFonts w:ascii="Arial" w:hAnsi="Arial" w:cs="Arial"/>
            <w:lang w:val="ru-RU"/>
          </w:rPr>
          <w:delText>ДО</w:delText>
        </w:r>
      </w:del>
      <w:ins w:id="24" w:author="Федин Никита Александрович" w:date="2019-12-26T10:17:00Z">
        <w:r w:rsidR="000C0C78">
          <w:rPr>
            <w:rFonts w:ascii="Arial" w:hAnsi="Arial" w:cs="Arial"/>
            <w:lang w:val="ru-RU"/>
          </w:rPr>
          <w:t>дочернее общ</w:t>
        </w:r>
        <w:r w:rsidR="000C0C78">
          <w:rPr>
            <w:rFonts w:ascii="Arial" w:hAnsi="Arial" w:cs="Arial"/>
            <w:lang w:val="ru-RU"/>
          </w:rPr>
          <w:t>е</w:t>
        </w:r>
        <w:r w:rsidR="000C0C78">
          <w:rPr>
            <w:rFonts w:ascii="Arial" w:hAnsi="Arial" w:cs="Arial"/>
            <w:lang w:val="ru-RU"/>
          </w:rPr>
          <w:t>ство</w:t>
        </w:r>
      </w:ins>
      <w:r w:rsidRPr="007B1126">
        <w:rPr>
          <w:rFonts w:ascii="Arial" w:hAnsi="Arial" w:cs="Arial"/>
          <w:lang w:val="ru-RU"/>
        </w:rPr>
        <w:t>, осуществляющ</w:t>
      </w:r>
      <w:r w:rsidR="0078718B">
        <w:rPr>
          <w:rFonts w:ascii="Arial" w:hAnsi="Arial" w:cs="Arial"/>
          <w:lang w:val="ru-RU"/>
        </w:rPr>
        <w:t>ее</w:t>
      </w:r>
      <w:r w:rsidRPr="007B1126">
        <w:rPr>
          <w:rFonts w:ascii="Arial" w:hAnsi="Arial" w:cs="Arial"/>
          <w:lang w:val="ru-RU"/>
        </w:rPr>
        <w:t xml:space="preserve"> </w:t>
      </w:r>
      <w:r w:rsidR="00DB7892">
        <w:rPr>
          <w:rFonts w:ascii="Arial" w:hAnsi="Arial" w:cs="Arial"/>
          <w:lang w:val="ru-RU"/>
        </w:rPr>
        <w:t>работу с НСИ</w:t>
      </w:r>
      <w:r w:rsidRPr="007B1126">
        <w:rPr>
          <w:rFonts w:ascii="Arial" w:hAnsi="Arial" w:cs="Arial"/>
          <w:lang w:val="ru-RU"/>
        </w:rPr>
        <w:t>,</w:t>
      </w:r>
      <w:r w:rsidR="008C1C46" w:rsidRPr="007B1126">
        <w:rPr>
          <w:rFonts w:ascii="Arial" w:hAnsi="Arial" w:cs="Arial"/>
          <w:lang w:val="ru-RU"/>
        </w:rPr>
        <w:t xml:space="preserve"> должн</w:t>
      </w:r>
      <w:r w:rsidR="0078718B">
        <w:rPr>
          <w:rFonts w:ascii="Arial" w:hAnsi="Arial" w:cs="Arial"/>
          <w:lang w:val="ru-RU"/>
        </w:rPr>
        <w:t>о</w:t>
      </w:r>
      <w:r w:rsidR="008C1C46" w:rsidRPr="007B1126">
        <w:rPr>
          <w:rFonts w:ascii="Arial" w:hAnsi="Arial" w:cs="Arial"/>
          <w:lang w:val="ru-RU"/>
        </w:rPr>
        <w:t xml:space="preserve"> внедрить периферийный узел </w:t>
      </w:r>
      <w:r w:rsidR="00DB7892">
        <w:rPr>
          <w:rFonts w:ascii="Arial" w:hAnsi="Arial" w:cs="Arial"/>
          <w:lang w:val="ru-RU"/>
        </w:rPr>
        <w:t>корп</w:t>
      </w:r>
      <w:r w:rsidR="00DB7892">
        <w:rPr>
          <w:rFonts w:ascii="Arial" w:hAnsi="Arial" w:cs="Arial"/>
          <w:lang w:val="ru-RU"/>
        </w:rPr>
        <w:t>о</w:t>
      </w:r>
      <w:r w:rsidR="00DB7892">
        <w:rPr>
          <w:rFonts w:ascii="Arial" w:hAnsi="Arial" w:cs="Arial"/>
          <w:lang w:val="ru-RU"/>
        </w:rPr>
        <w:t>ративной автоматизированной системы управления нормативно-справочной инфо</w:t>
      </w:r>
      <w:r w:rsidR="00DB7892">
        <w:rPr>
          <w:rFonts w:ascii="Arial" w:hAnsi="Arial" w:cs="Arial"/>
          <w:lang w:val="ru-RU"/>
        </w:rPr>
        <w:t>р</w:t>
      </w:r>
      <w:r w:rsidR="00DB7892">
        <w:rPr>
          <w:rFonts w:ascii="Arial" w:hAnsi="Arial" w:cs="Arial"/>
          <w:lang w:val="ru-RU"/>
        </w:rPr>
        <w:t>мац</w:t>
      </w:r>
      <w:r w:rsidR="00DB7892">
        <w:rPr>
          <w:rFonts w:ascii="Arial" w:hAnsi="Arial" w:cs="Arial"/>
          <w:lang w:val="ru-RU"/>
        </w:rPr>
        <w:t>и</w:t>
      </w:r>
      <w:r w:rsidR="00DB7892">
        <w:rPr>
          <w:rFonts w:ascii="Arial" w:hAnsi="Arial" w:cs="Arial"/>
          <w:lang w:val="ru-RU"/>
        </w:rPr>
        <w:t>ей (далее – КАСУ НСИ</w:t>
      </w:r>
      <w:r w:rsidR="00306E58">
        <w:rPr>
          <w:rFonts w:ascii="Arial" w:hAnsi="Arial" w:cs="Arial"/>
          <w:lang w:val="ru-RU"/>
        </w:rPr>
        <w:t xml:space="preserve"> </w:t>
      </w:r>
      <w:r w:rsidR="00353EA3">
        <w:rPr>
          <w:rFonts w:ascii="Arial" w:hAnsi="Arial" w:cs="Arial"/>
          <w:lang w:val="ru-RU"/>
        </w:rPr>
        <w:t>Концерна</w:t>
      </w:r>
      <w:r w:rsidR="00DB7892">
        <w:rPr>
          <w:rFonts w:ascii="Arial" w:hAnsi="Arial" w:cs="Arial"/>
          <w:lang w:val="ru-RU"/>
        </w:rPr>
        <w:t>)</w:t>
      </w:r>
      <w:r w:rsidR="008C1C46" w:rsidRPr="007B1126">
        <w:rPr>
          <w:rFonts w:ascii="Arial" w:hAnsi="Arial" w:cs="Arial"/>
          <w:lang w:val="ru-RU"/>
        </w:rPr>
        <w:t>.</w:t>
      </w:r>
    </w:p>
    <w:p w14:paraId="4C5D2AD6" w14:textId="77777777" w:rsidR="00186790" w:rsidRPr="0006739B" w:rsidRDefault="00186790" w:rsidP="00B40BD6">
      <w:pPr>
        <w:pStyle w:val="1"/>
        <w:numPr>
          <w:ilvl w:val="0"/>
          <w:numId w:val="28"/>
        </w:numPr>
        <w:tabs>
          <w:tab w:val="left" w:pos="0"/>
        </w:tabs>
        <w:suppressAutoHyphens w:val="0"/>
        <w:spacing w:after="240"/>
        <w:ind w:left="0" w:firstLine="709"/>
        <w:rPr>
          <w:rFonts w:ascii="Arial" w:hAnsi="Arial"/>
          <w:sz w:val="28"/>
          <w:szCs w:val="28"/>
        </w:rPr>
      </w:pPr>
      <w:bookmarkStart w:id="25" w:name="_Toc296936685"/>
      <w:bookmarkStart w:id="26" w:name="_Toc524981346"/>
      <w:bookmarkStart w:id="27" w:name="_Toc1380296"/>
      <w:bookmarkEnd w:id="20"/>
      <w:r w:rsidRPr="0006739B">
        <w:rPr>
          <w:rFonts w:ascii="Arial" w:hAnsi="Arial"/>
          <w:sz w:val="28"/>
          <w:szCs w:val="28"/>
        </w:rPr>
        <w:t>Нормативные ссылки</w:t>
      </w:r>
      <w:bookmarkEnd w:id="25"/>
      <w:bookmarkEnd w:id="26"/>
      <w:bookmarkEnd w:id="27"/>
    </w:p>
    <w:p w14:paraId="2D412963" w14:textId="78167BDB" w:rsidR="00186790" w:rsidRDefault="00DC514A" w:rsidP="00B40BD6">
      <w:pPr>
        <w:pStyle w:val="a9"/>
        <w:tabs>
          <w:tab w:val="left" w:pos="0"/>
        </w:tabs>
        <w:spacing w:before="0" w:after="0"/>
        <w:ind w:left="0" w:firstLine="709"/>
        <w:rPr>
          <w:rFonts w:ascii="Arial" w:hAnsi="Arial" w:cs="Arial"/>
          <w:lang w:val="ru-RU"/>
        </w:rPr>
      </w:pPr>
      <w:r w:rsidRPr="0006739B">
        <w:rPr>
          <w:rFonts w:ascii="Arial" w:hAnsi="Arial" w:cs="Arial"/>
          <w:lang w:val="ru-RU"/>
        </w:rPr>
        <w:t>2.1</w:t>
      </w:r>
      <w:proofErr w:type="gramStart"/>
      <w:r w:rsidRPr="0006739B">
        <w:rPr>
          <w:rFonts w:ascii="Arial" w:hAnsi="Arial" w:cs="Arial"/>
          <w:lang w:val="ru-RU"/>
        </w:rPr>
        <w:t> </w:t>
      </w:r>
      <w:r w:rsidR="001D52E9" w:rsidRPr="0006739B">
        <w:rPr>
          <w:rFonts w:ascii="Arial" w:hAnsi="Arial" w:cs="Arial"/>
          <w:lang w:val="ru-RU"/>
        </w:rPr>
        <w:t>В</w:t>
      </w:r>
      <w:proofErr w:type="gramEnd"/>
      <w:r w:rsidR="001D52E9" w:rsidRPr="0006739B">
        <w:rPr>
          <w:rFonts w:ascii="Arial" w:hAnsi="Arial" w:cs="Arial"/>
          <w:lang w:val="ru-RU"/>
        </w:rPr>
        <w:t xml:space="preserve"> настоящем стандарте использованы нормативные ссылки на следующие </w:t>
      </w:r>
      <w:r w:rsidR="008C1C46">
        <w:rPr>
          <w:rFonts w:ascii="Arial" w:hAnsi="Arial" w:cs="Arial"/>
          <w:lang w:val="ru-RU"/>
        </w:rPr>
        <w:t xml:space="preserve">нормативные </w:t>
      </w:r>
      <w:r w:rsidR="001D52E9" w:rsidRPr="0006739B">
        <w:rPr>
          <w:rFonts w:ascii="Arial" w:hAnsi="Arial" w:cs="Arial"/>
          <w:lang w:val="ru-RU"/>
        </w:rPr>
        <w:t>документы</w:t>
      </w:r>
      <w:r w:rsidR="00186790" w:rsidRPr="0006739B">
        <w:rPr>
          <w:rFonts w:ascii="Arial" w:hAnsi="Arial" w:cs="Arial"/>
          <w:lang w:val="ru-RU"/>
        </w:rPr>
        <w:t>:</w:t>
      </w:r>
    </w:p>
    <w:p w14:paraId="1C1E9046" w14:textId="75E726F7" w:rsidR="001271B0" w:rsidRPr="00992A91" w:rsidRDefault="005D2922" w:rsidP="00B40BD6">
      <w:pPr>
        <w:pStyle w:val="a9"/>
        <w:tabs>
          <w:tab w:val="left" w:pos="0"/>
        </w:tabs>
        <w:spacing w:before="0" w:after="0"/>
        <w:ind w:left="0" w:firstLine="709"/>
        <w:rPr>
          <w:rFonts w:ascii="Arial" w:hAnsi="Arial" w:cs="Arial"/>
        </w:rPr>
      </w:pPr>
      <w:bookmarkStart w:id="28" w:name="_Hlk14343037"/>
      <w:r w:rsidRPr="00992A91">
        <w:rPr>
          <w:rFonts w:ascii="Arial" w:hAnsi="Arial" w:cs="Arial"/>
          <w:lang w:val="ru-RU"/>
        </w:rPr>
        <w:t>ГОСТ</w:t>
      </w:r>
      <w:r w:rsidR="00000B42" w:rsidRPr="00992A91">
        <w:rPr>
          <w:rFonts w:ascii="Arial" w:hAnsi="Arial" w:cs="Arial"/>
          <w:lang w:val="ru-RU"/>
        </w:rPr>
        <w:t xml:space="preserve"> 34.003-90</w:t>
      </w:r>
      <w:r w:rsidR="00B5472B" w:rsidRPr="00992A91">
        <w:rPr>
          <w:rFonts w:ascii="Arial" w:hAnsi="Arial" w:cs="Arial"/>
          <w:lang w:val="ru-RU"/>
        </w:rPr>
        <w:t> </w:t>
      </w:r>
      <w:r w:rsidR="00000B42" w:rsidRPr="00992A91">
        <w:rPr>
          <w:rFonts w:ascii="Arial" w:hAnsi="Arial" w:cs="Arial"/>
          <w:lang w:val="ru-RU"/>
        </w:rPr>
        <w:t>Межгосударственный стандарт. Информационная технология. Комплекс стандартов на автоматизированные системы. Автоматизированные сист</w:t>
      </w:r>
      <w:r w:rsidR="00000B42" w:rsidRPr="00992A91">
        <w:rPr>
          <w:rFonts w:ascii="Arial" w:hAnsi="Arial" w:cs="Arial"/>
          <w:lang w:val="ru-RU"/>
        </w:rPr>
        <w:t>е</w:t>
      </w:r>
      <w:r w:rsidR="00000B42" w:rsidRPr="00992A91">
        <w:rPr>
          <w:rFonts w:ascii="Arial" w:hAnsi="Arial" w:cs="Arial"/>
          <w:lang w:val="ru-RU"/>
        </w:rPr>
        <w:t>мы. Термины и определения</w:t>
      </w:r>
    </w:p>
    <w:p w14:paraId="1A13F143" w14:textId="282D7BD6" w:rsidR="00186790" w:rsidRPr="00F81F29" w:rsidRDefault="007510C5" w:rsidP="00B40BD6">
      <w:pPr>
        <w:pStyle w:val="a9"/>
        <w:tabs>
          <w:tab w:val="left" w:pos="0"/>
        </w:tabs>
        <w:spacing w:before="0" w:after="0"/>
        <w:ind w:left="0" w:firstLine="709"/>
        <w:rPr>
          <w:rFonts w:ascii="Arial" w:hAnsi="Arial" w:cs="Arial"/>
          <w:highlight w:val="yellow"/>
          <w:lang w:val="ru-RU"/>
        </w:rPr>
      </w:pPr>
      <w:r w:rsidRPr="0006739B">
        <w:rPr>
          <w:rFonts w:ascii="Arial" w:hAnsi="Arial" w:cs="Arial"/>
        </w:rPr>
        <w:t>СТ ИС КОНЦЕРН ВКО 00–003</w:t>
      </w:r>
      <w:r w:rsidR="00B5472B">
        <w:rPr>
          <w:rFonts w:ascii="Arial" w:hAnsi="Arial" w:cs="Arial"/>
          <w:lang w:val="ru-RU"/>
        </w:rPr>
        <w:t> </w:t>
      </w:r>
      <w:r w:rsidR="00B5472B" w:rsidRPr="00D55F94">
        <w:rPr>
          <w:rFonts w:ascii="Arial" w:hAnsi="Arial" w:cs="Arial"/>
          <w:color w:val="000000"/>
          <w:lang w:eastAsia="ru-RU"/>
        </w:rPr>
        <w:t>Система стандартов интегрированной структуры АО «Концерн ВКО «Алмаз – Антей». Основные положения. Порядок разработки, утверждения, применения, актуализации и отмены стандартов</w:t>
      </w:r>
      <w:r w:rsidR="00B5472B" w:rsidRPr="00D55F94">
        <w:rPr>
          <w:rFonts w:ascii="Arial" w:hAnsi="Arial" w:cs="Arial"/>
          <w:color w:val="000000"/>
          <w:lang w:val="ru-RU" w:eastAsia="ru-RU"/>
        </w:rPr>
        <w:t xml:space="preserve"> интегр</w:t>
      </w:r>
      <w:r w:rsidR="00B5472B" w:rsidRPr="00D55F94">
        <w:rPr>
          <w:rFonts w:ascii="Arial" w:hAnsi="Arial" w:cs="Arial"/>
          <w:color w:val="000000"/>
          <w:lang w:val="ru-RU" w:eastAsia="ru-RU"/>
        </w:rPr>
        <w:t>и</w:t>
      </w:r>
      <w:r w:rsidR="00B5472B" w:rsidRPr="00D55F94">
        <w:rPr>
          <w:rFonts w:ascii="Arial" w:hAnsi="Arial" w:cs="Arial"/>
          <w:color w:val="000000"/>
          <w:lang w:val="ru-RU" w:eastAsia="ru-RU"/>
        </w:rPr>
        <w:t>рованной структуры</w:t>
      </w:r>
    </w:p>
    <w:p w14:paraId="3B57B940" w14:textId="13B5D827" w:rsidR="00BC425F" w:rsidRPr="0006739B" w:rsidRDefault="00BC425F" w:rsidP="00B40BD6">
      <w:pPr>
        <w:pStyle w:val="1"/>
        <w:numPr>
          <w:ilvl w:val="0"/>
          <w:numId w:val="28"/>
        </w:numPr>
        <w:tabs>
          <w:tab w:val="left" w:pos="0"/>
        </w:tabs>
        <w:suppressAutoHyphens w:val="0"/>
        <w:spacing w:after="240"/>
        <w:ind w:left="0" w:firstLine="709"/>
        <w:rPr>
          <w:rFonts w:ascii="Arial" w:hAnsi="Arial"/>
          <w:sz w:val="28"/>
          <w:szCs w:val="28"/>
        </w:rPr>
      </w:pPr>
      <w:bookmarkStart w:id="29" w:name="_Toc416251560"/>
      <w:bookmarkStart w:id="30" w:name="_Toc416267066"/>
      <w:bookmarkStart w:id="31" w:name="_Toc416267134"/>
      <w:bookmarkStart w:id="32" w:name="_Toc416271148"/>
      <w:bookmarkStart w:id="33" w:name="_Toc416271446"/>
      <w:bookmarkStart w:id="34" w:name="_Toc425509601"/>
      <w:bookmarkStart w:id="35" w:name="_Toc427654744"/>
      <w:bookmarkStart w:id="36" w:name="_Toc433707329"/>
      <w:bookmarkStart w:id="37" w:name="_Toc447203901"/>
      <w:bookmarkStart w:id="38" w:name="_Toc519695348"/>
      <w:bookmarkStart w:id="39" w:name="_Toc520213659"/>
      <w:bookmarkStart w:id="40" w:name="_Toc427654747"/>
      <w:bookmarkStart w:id="41" w:name="_Toc433707332"/>
      <w:bookmarkStart w:id="42" w:name="_Toc447203904"/>
      <w:bookmarkStart w:id="43" w:name="_Toc519695351"/>
      <w:bookmarkStart w:id="44" w:name="_Toc520213662"/>
      <w:bookmarkStart w:id="45" w:name="_Toc296936686"/>
      <w:bookmarkStart w:id="46" w:name="_Toc524981347"/>
      <w:bookmarkStart w:id="47" w:name="_Toc1380297"/>
      <w:bookmarkStart w:id="48" w:name="_Toc1380299"/>
      <w:bookmarkStart w:id="49" w:name="_Toc524981349"/>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r w:rsidRPr="0006739B">
        <w:rPr>
          <w:rFonts w:ascii="Arial" w:hAnsi="Arial"/>
          <w:sz w:val="28"/>
          <w:szCs w:val="28"/>
        </w:rPr>
        <w:t>Термины</w:t>
      </w:r>
      <w:r w:rsidR="00747953">
        <w:rPr>
          <w:rFonts w:ascii="Arial" w:hAnsi="Arial"/>
          <w:sz w:val="28"/>
          <w:szCs w:val="28"/>
        </w:rPr>
        <w:t>,</w:t>
      </w:r>
      <w:r w:rsidRPr="0006739B">
        <w:rPr>
          <w:rFonts w:ascii="Arial" w:hAnsi="Arial"/>
          <w:sz w:val="28"/>
          <w:szCs w:val="28"/>
        </w:rPr>
        <w:t xml:space="preserve"> определения</w:t>
      </w:r>
      <w:r w:rsidR="00747953">
        <w:rPr>
          <w:rFonts w:ascii="Arial" w:hAnsi="Arial"/>
          <w:sz w:val="28"/>
          <w:szCs w:val="28"/>
        </w:rPr>
        <w:t xml:space="preserve"> и</w:t>
      </w:r>
      <w:r w:rsidRPr="0006739B">
        <w:rPr>
          <w:rFonts w:ascii="Arial" w:hAnsi="Arial"/>
          <w:sz w:val="28"/>
          <w:szCs w:val="28"/>
        </w:rPr>
        <w:t xml:space="preserve"> сокращения</w:t>
      </w:r>
      <w:bookmarkEnd w:id="45"/>
      <w:bookmarkEnd w:id="46"/>
      <w:bookmarkEnd w:id="47"/>
    </w:p>
    <w:p w14:paraId="2F6A9C80" w14:textId="1C0E1D8D" w:rsidR="00BC425F" w:rsidRPr="00F5378D" w:rsidRDefault="00BC425F" w:rsidP="00B40BD6">
      <w:pPr>
        <w:pStyle w:val="a9"/>
        <w:tabs>
          <w:tab w:val="left" w:pos="0"/>
        </w:tabs>
        <w:spacing w:before="0" w:after="0"/>
        <w:ind w:left="0" w:firstLine="709"/>
        <w:rPr>
          <w:rFonts w:ascii="Arial" w:hAnsi="Arial" w:cs="Arial"/>
          <w:lang w:val="ru-RU"/>
        </w:rPr>
      </w:pPr>
      <w:r w:rsidRPr="00F5378D">
        <w:rPr>
          <w:rFonts w:ascii="Arial" w:hAnsi="Arial" w:cs="Arial"/>
          <w:lang w:val="ru-RU"/>
        </w:rPr>
        <w:t xml:space="preserve">3.1 В настоящем стандарте применены </w:t>
      </w:r>
      <w:del w:id="50" w:author="Федин Никита Александрович" w:date="2019-12-26T11:04:00Z">
        <w:r w:rsidRPr="00F5378D" w:rsidDel="00D52DA1">
          <w:rPr>
            <w:rFonts w:ascii="Arial" w:hAnsi="Arial" w:cs="Arial"/>
            <w:lang w:val="ru-RU"/>
          </w:rPr>
          <w:delText xml:space="preserve">следующие </w:delText>
        </w:r>
      </w:del>
      <w:r w:rsidRPr="00F5378D">
        <w:rPr>
          <w:rFonts w:ascii="Arial" w:hAnsi="Arial" w:cs="Arial"/>
          <w:lang w:val="ru-RU"/>
        </w:rPr>
        <w:t xml:space="preserve">термины </w:t>
      </w:r>
      <w:ins w:id="51" w:author="Федин Никита Александрович" w:date="2019-12-26T11:05:00Z">
        <w:r w:rsidR="00D52DA1">
          <w:rPr>
            <w:rFonts w:ascii="Arial" w:hAnsi="Arial" w:cs="Arial"/>
            <w:lang w:val="ru-RU"/>
          </w:rPr>
          <w:t xml:space="preserve">по </w:t>
        </w:r>
        <w:proofErr w:type="gramStart"/>
        <w:r w:rsidR="00D52DA1">
          <w:rPr>
            <w:rFonts w:ascii="Arial" w:hAnsi="Arial" w:cs="Arial"/>
            <w:lang w:val="ru-RU"/>
          </w:rPr>
          <w:t>С</w:t>
        </w:r>
        <w:r w:rsidR="004649B3">
          <w:rPr>
            <w:rFonts w:ascii="Arial" w:hAnsi="Arial" w:cs="Arial"/>
            <w:lang w:val="ru-RU"/>
          </w:rPr>
          <w:t>Т</w:t>
        </w:r>
      </w:ins>
      <w:proofErr w:type="gramEnd"/>
      <w:ins w:id="52" w:author="Федин Никита Александрович" w:date="2019-12-26T11:06:00Z">
        <w:r w:rsidR="004649B3">
          <w:rPr>
            <w:rFonts w:ascii="Arial" w:hAnsi="Arial" w:cs="Arial"/>
            <w:lang w:val="ru-RU"/>
          </w:rPr>
          <w:t xml:space="preserve"> ИС КО</w:t>
        </w:r>
        <w:r w:rsidR="004649B3">
          <w:rPr>
            <w:rFonts w:ascii="Arial" w:hAnsi="Arial" w:cs="Arial"/>
            <w:lang w:val="ru-RU"/>
          </w:rPr>
          <w:t>Н</w:t>
        </w:r>
        <w:r w:rsidR="004649B3">
          <w:rPr>
            <w:rFonts w:ascii="Arial" w:hAnsi="Arial" w:cs="Arial"/>
            <w:lang w:val="ru-RU"/>
          </w:rPr>
          <w:t>ЦЕРН ВКО</w:t>
        </w:r>
      </w:ins>
      <w:ins w:id="53" w:author="Федин Никита Александрович" w:date="2019-12-26T11:05:00Z">
        <w:r w:rsidR="00D52DA1">
          <w:rPr>
            <w:rFonts w:ascii="Arial" w:hAnsi="Arial" w:cs="Arial"/>
            <w:lang w:val="ru-RU"/>
          </w:rPr>
          <w:t xml:space="preserve"> 00-00</w:t>
        </w:r>
      </w:ins>
      <w:ins w:id="54" w:author="Федин Никита Александрович" w:date="2019-12-26T11:06:00Z">
        <w:r w:rsidR="004649B3">
          <w:rPr>
            <w:rFonts w:ascii="Arial" w:hAnsi="Arial" w:cs="Arial"/>
            <w:lang w:val="ru-RU"/>
          </w:rPr>
          <w:t>1</w:t>
        </w:r>
      </w:ins>
      <w:ins w:id="55" w:author="Федин Никита Александрович" w:date="2019-12-26T11:05:00Z">
        <w:r w:rsidR="00D52DA1">
          <w:rPr>
            <w:rFonts w:ascii="Arial" w:hAnsi="Arial" w:cs="Arial"/>
            <w:lang w:val="ru-RU"/>
          </w:rPr>
          <w:t xml:space="preserve">, а также следующие термины </w:t>
        </w:r>
      </w:ins>
      <w:r w:rsidRPr="00F5378D">
        <w:rPr>
          <w:rFonts w:ascii="Arial" w:hAnsi="Arial" w:cs="Arial"/>
          <w:lang w:val="ru-RU"/>
        </w:rPr>
        <w:t>с соответствующими определени</w:t>
      </w:r>
      <w:r w:rsidRPr="00F5378D">
        <w:rPr>
          <w:rFonts w:ascii="Arial" w:hAnsi="Arial" w:cs="Arial"/>
          <w:lang w:val="ru-RU"/>
        </w:rPr>
        <w:t>я</w:t>
      </w:r>
      <w:r w:rsidRPr="00F5378D">
        <w:rPr>
          <w:rFonts w:ascii="Arial" w:hAnsi="Arial" w:cs="Arial"/>
          <w:lang w:val="ru-RU"/>
        </w:rPr>
        <w:t>ми:</w:t>
      </w:r>
    </w:p>
    <w:p w14:paraId="2802A295" w14:textId="77777777" w:rsidR="00BC425F" w:rsidRPr="00F5378D" w:rsidRDefault="00BC425F" w:rsidP="00B40BD6">
      <w:pPr>
        <w:pStyle w:val="a9"/>
        <w:keepNext/>
        <w:keepLines/>
        <w:tabs>
          <w:tab w:val="left" w:pos="0"/>
        </w:tabs>
        <w:spacing w:before="0" w:after="0"/>
        <w:ind w:left="0" w:firstLine="709"/>
        <w:rPr>
          <w:rFonts w:ascii="Arial" w:hAnsi="Arial" w:cs="Arial"/>
          <w:b/>
          <w:lang w:val="ru-RU"/>
        </w:rPr>
      </w:pPr>
      <w:r w:rsidRPr="00F5378D">
        <w:rPr>
          <w:rFonts w:ascii="Arial" w:hAnsi="Arial" w:cs="Arial"/>
          <w:lang w:val="ru-RU"/>
        </w:rPr>
        <w:t>3.1.1</w:t>
      </w:r>
      <w:r w:rsidRPr="00F5378D">
        <w:rPr>
          <w:rFonts w:ascii="Arial" w:hAnsi="Arial" w:cs="Arial"/>
          <w:b/>
          <w:lang w:val="ru-RU"/>
        </w:rPr>
        <w:t> </w:t>
      </w:r>
    </w:p>
    <w:p w14:paraId="0823FDEE" w14:textId="77777777" w:rsidR="00BC425F" w:rsidRPr="00F5378D" w:rsidRDefault="00BC425F" w:rsidP="00B40BD6">
      <w:pPr>
        <w:pStyle w:val="a9"/>
        <w:keepNext/>
        <w:keepLines/>
        <w:pBdr>
          <w:top w:val="single" w:sz="4" w:space="1" w:color="auto"/>
          <w:left w:val="single" w:sz="4" w:space="4" w:color="auto"/>
          <w:bottom w:val="single" w:sz="4" w:space="1" w:color="auto"/>
          <w:right w:val="single" w:sz="4" w:space="4" w:color="auto"/>
        </w:pBdr>
        <w:tabs>
          <w:tab w:val="left" w:pos="0"/>
        </w:tabs>
        <w:spacing w:before="0" w:after="0"/>
        <w:ind w:left="0" w:firstLine="709"/>
        <w:rPr>
          <w:rFonts w:ascii="Arial" w:hAnsi="Arial" w:cs="Arial"/>
          <w:lang w:val="ru-RU"/>
        </w:rPr>
      </w:pPr>
      <w:r w:rsidRPr="00F5378D">
        <w:rPr>
          <w:rFonts w:ascii="Arial" w:hAnsi="Arial" w:cs="Arial"/>
          <w:b/>
        </w:rPr>
        <w:t>автоматизированная система:</w:t>
      </w:r>
      <w:r w:rsidRPr="00F5378D">
        <w:rPr>
          <w:rFonts w:ascii="Arial" w:hAnsi="Arial" w:cs="Arial"/>
        </w:rPr>
        <w:t xml:space="preserve"> Система, состоящая из персонала и комплекса средств автоматизации его деятельности, реализующая информационную технологию выполнения установленных функций</w:t>
      </w:r>
      <w:r w:rsidRPr="00F5378D">
        <w:rPr>
          <w:rFonts w:ascii="Arial" w:hAnsi="Arial" w:cs="Arial"/>
          <w:lang w:val="ru-RU"/>
        </w:rPr>
        <w:t>.</w:t>
      </w:r>
    </w:p>
    <w:p w14:paraId="67D15818" w14:textId="77777777" w:rsidR="00BC425F" w:rsidRPr="00F5378D" w:rsidRDefault="00BC425F" w:rsidP="00B40BD6">
      <w:pPr>
        <w:pStyle w:val="a9"/>
        <w:pBdr>
          <w:top w:val="single" w:sz="4" w:space="1" w:color="auto"/>
          <w:left w:val="single" w:sz="4" w:space="4" w:color="auto"/>
          <w:bottom w:val="single" w:sz="4" w:space="1" w:color="auto"/>
          <w:right w:val="single" w:sz="4" w:space="4" w:color="auto"/>
        </w:pBdr>
        <w:tabs>
          <w:tab w:val="left" w:pos="0"/>
        </w:tabs>
        <w:spacing w:before="0" w:after="0"/>
        <w:ind w:left="0" w:firstLine="709"/>
        <w:rPr>
          <w:rFonts w:ascii="Arial" w:hAnsi="Arial" w:cs="Arial"/>
          <w:lang w:val="ru-RU"/>
        </w:rPr>
      </w:pPr>
      <w:r w:rsidRPr="00F5378D">
        <w:rPr>
          <w:rFonts w:ascii="Arial" w:hAnsi="Arial" w:cs="Arial"/>
          <w:lang w:val="ru-RU"/>
        </w:rPr>
        <w:t>[</w:t>
      </w:r>
      <w:r w:rsidRPr="00F5378D">
        <w:rPr>
          <w:rFonts w:ascii="Arial" w:hAnsi="Arial" w:cs="Arial"/>
        </w:rPr>
        <w:t>ГОСТ 34.003-90</w:t>
      </w:r>
      <w:r w:rsidRPr="00F5378D">
        <w:rPr>
          <w:rFonts w:ascii="Arial" w:hAnsi="Arial" w:cs="Arial"/>
          <w:lang w:val="ru-RU"/>
        </w:rPr>
        <w:t>, статья 1.1]</w:t>
      </w:r>
    </w:p>
    <w:p w14:paraId="5D48B29A" w14:textId="22B084E8" w:rsidR="00C87F98" w:rsidRDefault="00BC425F" w:rsidP="00B40BD6">
      <w:pPr>
        <w:tabs>
          <w:tab w:val="left" w:pos="0"/>
          <w:tab w:val="center" w:pos="4677"/>
          <w:tab w:val="right" w:pos="9355"/>
        </w:tabs>
        <w:spacing w:after="0"/>
        <w:ind w:right="-108"/>
        <w:rPr>
          <w:rFonts w:ascii="Arial" w:hAnsi="Arial" w:cs="Arial"/>
          <w:kern w:val="0"/>
        </w:rPr>
      </w:pPr>
      <w:r w:rsidRPr="00F5378D">
        <w:rPr>
          <w:rFonts w:ascii="Arial" w:hAnsi="Arial" w:cs="Arial"/>
          <w:kern w:val="0"/>
        </w:rPr>
        <w:t>3.1.2 </w:t>
      </w:r>
      <w:r w:rsidR="00C87F98" w:rsidRPr="00B50D34">
        <w:rPr>
          <w:rFonts w:ascii="Arial" w:hAnsi="Arial" w:cs="Arial"/>
          <w:b/>
          <w:kern w:val="0"/>
        </w:rPr>
        <w:t>АИС «Налог»:</w:t>
      </w:r>
      <w:r w:rsidR="00C87F98">
        <w:rPr>
          <w:rFonts w:ascii="Arial" w:hAnsi="Arial" w:cs="Arial"/>
          <w:kern w:val="0"/>
        </w:rPr>
        <w:t xml:space="preserve"> автоматизированная информационная система Федерал</w:t>
      </w:r>
      <w:r w:rsidR="00C87F98">
        <w:rPr>
          <w:rFonts w:ascii="Arial" w:hAnsi="Arial" w:cs="Arial"/>
          <w:kern w:val="0"/>
        </w:rPr>
        <w:t>ь</w:t>
      </w:r>
      <w:r w:rsidR="00C87F98">
        <w:rPr>
          <w:rFonts w:ascii="Arial" w:hAnsi="Arial" w:cs="Arial"/>
          <w:kern w:val="0"/>
        </w:rPr>
        <w:t>ной налоговой службы, представляющая</w:t>
      </w:r>
      <w:r w:rsidR="00772394">
        <w:rPr>
          <w:rFonts w:ascii="Arial" w:hAnsi="Arial" w:cs="Arial"/>
          <w:kern w:val="0"/>
        </w:rPr>
        <w:t xml:space="preserve"> единую информационную систему Фед</w:t>
      </w:r>
      <w:r w:rsidR="00772394">
        <w:rPr>
          <w:rFonts w:ascii="Arial" w:hAnsi="Arial" w:cs="Arial"/>
          <w:kern w:val="0"/>
        </w:rPr>
        <w:t>е</w:t>
      </w:r>
      <w:r w:rsidR="00772394">
        <w:rPr>
          <w:rFonts w:ascii="Arial" w:hAnsi="Arial" w:cs="Arial"/>
          <w:kern w:val="0"/>
        </w:rPr>
        <w:t>ральной налоговой службы России, обеспечивающую автоматизацию деятельности Федеральной налоговой службы России по всем выполняемым функциям.</w:t>
      </w:r>
    </w:p>
    <w:p w14:paraId="1E6FF9D3" w14:textId="41517F1D" w:rsidR="00D31D30" w:rsidRDefault="00772394" w:rsidP="00B40BD6">
      <w:pPr>
        <w:tabs>
          <w:tab w:val="left" w:pos="0"/>
          <w:tab w:val="center" w:pos="4677"/>
          <w:tab w:val="right" w:pos="9355"/>
        </w:tabs>
        <w:spacing w:after="0"/>
        <w:ind w:right="-108"/>
        <w:rPr>
          <w:rFonts w:ascii="Arial" w:hAnsi="Arial" w:cs="Arial"/>
          <w:kern w:val="0"/>
        </w:rPr>
      </w:pPr>
      <w:r w:rsidRPr="00B50D34">
        <w:rPr>
          <w:rFonts w:ascii="Arial" w:hAnsi="Arial" w:cs="Arial"/>
          <w:kern w:val="0"/>
        </w:rPr>
        <w:lastRenderedPageBreak/>
        <w:t>3.1</w:t>
      </w:r>
      <w:r>
        <w:rPr>
          <w:rFonts w:ascii="Arial" w:hAnsi="Arial" w:cs="Arial"/>
          <w:kern w:val="0"/>
        </w:rPr>
        <w:t>.</w:t>
      </w:r>
      <w:r w:rsidRPr="00B50D34">
        <w:rPr>
          <w:rFonts w:ascii="Arial" w:hAnsi="Arial" w:cs="Arial"/>
          <w:kern w:val="0"/>
        </w:rPr>
        <w:t>3</w:t>
      </w:r>
      <w:r>
        <w:rPr>
          <w:rFonts w:ascii="Arial" w:hAnsi="Arial" w:cs="Arial"/>
          <w:b/>
          <w:kern w:val="0"/>
        </w:rPr>
        <w:t xml:space="preserve"> </w:t>
      </w:r>
      <w:r w:rsidR="00D31D30" w:rsidRPr="00D31D30">
        <w:rPr>
          <w:rFonts w:ascii="Arial" w:hAnsi="Arial" w:cs="Arial"/>
          <w:b/>
          <w:kern w:val="0"/>
        </w:rPr>
        <w:t xml:space="preserve">АС </w:t>
      </w:r>
      <w:r w:rsidR="00D31D30">
        <w:rPr>
          <w:rFonts w:ascii="Arial" w:hAnsi="Arial" w:cs="Arial"/>
          <w:b/>
          <w:kern w:val="0"/>
        </w:rPr>
        <w:t>–</w:t>
      </w:r>
      <w:r w:rsidR="00D31D30" w:rsidRPr="00D31D30">
        <w:rPr>
          <w:rFonts w:ascii="Arial" w:hAnsi="Arial" w:cs="Arial"/>
          <w:b/>
          <w:kern w:val="0"/>
        </w:rPr>
        <w:t xml:space="preserve"> источник:</w:t>
      </w:r>
      <w:r w:rsidR="00D31D30">
        <w:rPr>
          <w:rFonts w:ascii="Arial" w:hAnsi="Arial" w:cs="Arial"/>
          <w:kern w:val="0"/>
        </w:rPr>
        <w:t xml:space="preserve"> Автоматизированная система, содержащая в себе исхо</w:t>
      </w:r>
      <w:r w:rsidR="00D31D30">
        <w:rPr>
          <w:rFonts w:ascii="Arial" w:hAnsi="Arial" w:cs="Arial"/>
          <w:kern w:val="0"/>
        </w:rPr>
        <w:t>д</w:t>
      </w:r>
      <w:r w:rsidR="00D31D30">
        <w:rPr>
          <w:rFonts w:ascii="Arial" w:hAnsi="Arial" w:cs="Arial"/>
          <w:kern w:val="0"/>
        </w:rPr>
        <w:t>ные данные НСИ.</w:t>
      </w:r>
    </w:p>
    <w:p w14:paraId="7FD59C82" w14:textId="684E2269" w:rsidR="00D31D30" w:rsidRDefault="00D31D30" w:rsidP="00B40BD6">
      <w:pPr>
        <w:tabs>
          <w:tab w:val="left" w:pos="0"/>
          <w:tab w:val="center" w:pos="4677"/>
          <w:tab w:val="right" w:pos="9355"/>
        </w:tabs>
        <w:spacing w:after="0"/>
        <w:ind w:right="-108"/>
        <w:rPr>
          <w:rFonts w:ascii="Arial" w:hAnsi="Arial" w:cs="Arial"/>
          <w:kern w:val="0"/>
        </w:rPr>
      </w:pPr>
      <w:r>
        <w:rPr>
          <w:rFonts w:ascii="Arial" w:hAnsi="Arial" w:cs="Arial"/>
          <w:kern w:val="0"/>
        </w:rPr>
        <w:t>3.1.</w:t>
      </w:r>
      <w:r w:rsidR="00772394">
        <w:rPr>
          <w:rFonts w:ascii="Arial" w:hAnsi="Arial" w:cs="Arial"/>
          <w:kern w:val="0"/>
        </w:rPr>
        <w:t xml:space="preserve">4 </w:t>
      </w:r>
      <w:r w:rsidRPr="00D31D30">
        <w:rPr>
          <w:rFonts w:ascii="Arial" w:hAnsi="Arial" w:cs="Arial"/>
          <w:b/>
          <w:kern w:val="0"/>
        </w:rPr>
        <w:t>АС – получатель:</w:t>
      </w:r>
      <w:r>
        <w:rPr>
          <w:rFonts w:ascii="Arial" w:hAnsi="Arial" w:cs="Arial"/>
          <w:kern w:val="0"/>
        </w:rPr>
        <w:t xml:space="preserve"> Автоматизированная система, </w:t>
      </w:r>
      <w:r w:rsidR="002127D8">
        <w:rPr>
          <w:rFonts w:ascii="Arial" w:hAnsi="Arial" w:cs="Arial"/>
          <w:kern w:val="0"/>
        </w:rPr>
        <w:t>являющаяся</w:t>
      </w:r>
      <w:r>
        <w:rPr>
          <w:rFonts w:ascii="Arial" w:hAnsi="Arial" w:cs="Arial"/>
          <w:kern w:val="0"/>
        </w:rPr>
        <w:t xml:space="preserve"> получат</w:t>
      </w:r>
      <w:r>
        <w:rPr>
          <w:rFonts w:ascii="Arial" w:hAnsi="Arial" w:cs="Arial"/>
          <w:kern w:val="0"/>
        </w:rPr>
        <w:t>е</w:t>
      </w:r>
      <w:r>
        <w:rPr>
          <w:rFonts w:ascii="Arial" w:hAnsi="Arial" w:cs="Arial"/>
          <w:kern w:val="0"/>
        </w:rPr>
        <w:t>лем данных НСИ.</w:t>
      </w:r>
    </w:p>
    <w:p w14:paraId="4CC488C6" w14:textId="0B730443" w:rsidR="007A1A4E" w:rsidRDefault="00D31D30" w:rsidP="00B40BD6">
      <w:pPr>
        <w:tabs>
          <w:tab w:val="left" w:pos="0"/>
          <w:tab w:val="center" w:pos="4677"/>
          <w:tab w:val="right" w:pos="9355"/>
        </w:tabs>
        <w:spacing w:after="0"/>
        <w:ind w:right="-108"/>
        <w:rPr>
          <w:rFonts w:ascii="Arial" w:hAnsi="Arial" w:cs="Arial"/>
          <w:kern w:val="0"/>
        </w:rPr>
      </w:pPr>
      <w:r w:rsidRPr="00D31D30">
        <w:rPr>
          <w:rFonts w:ascii="Arial" w:hAnsi="Arial" w:cs="Arial"/>
          <w:kern w:val="0"/>
        </w:rPr>
        <w:t>3.1.</w:t>
      </w:r>
      <w:r w:rsidR="00772394">
        <w:rPr>
          <w:rFonts w:ascii="Arial" w:hAnsi="Arial" w:cs="Arial"/>
          <w:kern w:val="0"/>
        </w:rPr>
        <w:t>5</w:t>
      </w:r>
      <w:r w:rsidR="00772394">
        <w:rPr>
          <w:rFonts w:ascii="Arial" w:hAnsi="Arial" w:cs="Arial"/>
          <w:b/>
          <w:kern w:val="0"/>
        </w:rPr>
        <w:t xml:space="preserve"> </w:t>
      </w:r>
      <w:r w:rsidR="007A1A4E" w:rsidRPr="007A1A4E">
        <w:rPr>
          <w:rFonts w:ascii="Arial" w:hAnsi="Arial" w:cs="Arial"/>
          <w:b/>
          <w:kern w:val="0"/>
        </w:rPr>
        <w:t>золотая запись:</w:t>
      </w:r>
      <w:r w:rsidR="007A1A4E">
        <w:rPr>
          <w:rFonts w:ascii="Arial" w:hAnsi="Arial" w:cs="Arial"/>
          <w:kern w:val="0"/>
        </w:rPr>
        <w:t xml:space="preserve"> Единая, точно определенная версия всех объектов да</w:t>
      </w:r>
      <w:r w:rsidR="007A1A4E">
        <w:rPr>
          <w:rFonts w:ascii="Arial" w:hAnsi="Arial" w:cs="Arial"/>
          <w:kern w:val="0"/>
        </w:rPr>
        <w:t>н</w:t>
      </w:r>
      <w:r w:rsidR="007A1A4E">
        <w:rPr>
          <w:rFonts w:ascii="Arial" w:hAnsi="Arial" w:cs="Arial"/>
          <w:kern w:val="0"/>
        </w:rPr>
        <w:t xml:space="preserve">ных в информационной системе </w:t>
      </w:r>
      <w:r w:rsidR="00422BBF">
        <w:rPr>
          <w:rFonts w:ascii="Arial" w:hAnsi="Arial" w:cs="Arial"/>
          <w:kern w:val="0"/>
        </w:rPr>
        <w:t xml:space="preserve">ИС </w:t>
      </w:r>
      <w:r w:rsidR="00353EA3">
        <w:rPr>
          <w:rFonts w:ascii="Arial" w:hAnsi="Arial" w:cs="Arial"/>
          <w:kern w:val="0"/>
        </w:rPr>
        <w:t>Концерна</w:t>
      </w:r>
      <w:r w:rsidR="007A1A4E">
        <w:rPr>
          <w:rFonts w:ascii="Arial" w:hAnsi="Arial" w:cs="Arial"/>
          <w:kern w:val="0"/>
        </w:rPr>
        <w:t>.</w:t>
      </w:r>
    </w:p>
    <w:p w14:paraId="3D2A9130" w14:textId="61A9D7ED" w:rsidR="00F5378D" w:rsidDel="004649B3" w:rsidRDefault="007A1A4E" w:rsidP="00B40BD6">
      <w:pPr>
        <w:tabs>
          <w:tab w:val="left" w:pos="0"/>
          <w:tab w:val="center" w:pos="4677"/>
          <w:tab w:val="right" w:pos="9355"/>
        </w:tabs>
        <w:spacing w:after="0"/>
        <w:ind w:right="-108"/>
        <w:rPr>
          <w:del w:id="56" w:author="Федин Никита Александрович" w:date="2019-12-26T11:07:00Z"/>
          <w:rFonts w:ascii="Arial" w:hAnsi="Arial" w:cs="Arial"/>
          <w:kern w:val="0"/>
        </w:rPr>
      </w:pPr>
      <w:del w:id="57" w:author="Федин Никита Александрович" w:date="2019-12-26T11:07:00Z">
        <w:r w:rsidRPr="007A1A4E" w:rsidDel="004649B3">
          <w:rPr>
            <w:rFonts w:ascii="Arial" w:hAnsi="Arial" w:cs="Arial"/>
            <w:kern w:val="0"/>
          </w:rPr>
          <w:delText>3.1.</w:delText>
        </w:r>
        <w:r w:rsidR="00772394" w:rsidDel="004649B3">
          <w:rPr>
            <w:rFonts w:ascii="Arial" w:hAnsi="Arial" w:cs="Arial"/>
            <w:kern w:val="0"/>
          </w:rPr>
          <w:delText>6</w:delText>
        </w:r>
        <w:r w:rsidR="00772394" w:rsidDel="004649B3">
          <w:rPr>
            <w:rFonts w:ascii="Arial" w:hAnsi="Arial" w:cs="Arial"/>
            <w:b/>
            <w:kern w:val="0"/>
          </w:rPr>
          <w:delText xml:space="preserve"> </w:delText>
        </w:r>
        <w:r w:rsidR="00BC425F" w:rsidRPr="00F5378D" w:rsidDel="004649B3">
          <w:rPr>
            <w:rFonts w:ascii="Arial" w:hAnsi="Arial" w:cs="Arial"/>
            <w:b/>
            <w:kern w:val="0"/>
          </w:rPr>
          <w:delText xml:space="preserve">ИС </w:delText>
        </w:r>
        <w:r w:rsidR="00353EA3" w:rsidDel="004649B3">
          <w:rPr>
            <w:rFonts w:ascii="Arial" w:hAnsi="Arial" w:cs="Arial"/>
            <w:b/>
            <w:kern w:val="0"/>
          </w:rPr>
          <w:delText>Концерна</w:delText>
        </w:r>
        <w:r w:rsidR="00BC425F" w:rsidRPr="00F5378D" w:rsidDel="004649B3">
          <w:rPr>
            <w:rFonts w:ascii="Arial" w:hAnsi="Arial" w:cs="Arial"/>
            <w:b/>
            <w:kern w:val="0"/>
          </w:rPr>
          <w:delText>:</w:delText>
        </w:r>
        <w:r w:rsidR="00BC425F" w:rsidRPr="00F5378D" w:rsidDel="004649B3">
          <w:rPr>
            <w:rFonts w:ascii="Arial" w:hAnsi="Arial" w:cs="Arial"/>
            <w:kern w:val="0"/>
          </w:rPr>
          <w:delText xml:space="preserve"> Концерн и дочерние общества </w:delText>
        </w:r>
        <w:r w:rsidR="00353EA3" w:rsidDel="004649B3">
          <w:rPr>
            <w:rFonts w:ascii="Arial" w:hAnsi="Arial" w:cs="Arial"/>
            <w:kern w:val="0"/>
          </w:rPr>
          <w:delText>Концерна</w:delText>
        </w:r>
        <w:r w:rsidR="00BC425F" w:rsidRPr="00F5378D" w:rsidDel="004649B3">
          <w:rPr>
            <w:rFonts w:ascii="Arial" w:hAnsi="Arial" w:cs="Arial"/>
            <w:kern w:val="0"/>
          </w:rPr>
          <w:delText>, а также орган</w:delText>
        </w:r>
        <w:r w:rsidR="00BC425F" w:rsidRPr="00F5378D" w:rsidDel="004649B3">
          <w:rPr>
            <w:rFonts w:ascii="Arial" w:hAnsi="Arial" w:cs="Arial"/>
            <w:kern w:val="0"/>
          </w:rPr>
          <w:delText>и</w:delText>
        </w:r>
        <w:r w:rsidR="00BC425F" w:rsidRPr="00F5378D" w:rsidDel="004649B3">
          <w:rPr>
            <w:rFonts w:ascii="Arial" w:hAnsi="Arial" w:cs="Arial"/>
            <w:kern w:val="0"/>
          </w:rPr>
          <w:delText>зации, в отношении которых Концерн осуществляет полн</w:delText>
        </w:r>
        <w:r w:rsidDel="004649B3">
          <w:rPr>
            <w:rFonts w:ascii="Arial" w:hAnsi="Arial" w:cs="Arial"/>
            <w:kern w:val="0"/>
          </w:rPr>
          <w:delText>омочия управляющей орг</w:delText>
        </w:r>
        <w:r w:rsidDel="004649B3">
          <w:rPr>
            <w:rFonts w:ascii="Arial" w:hAnsi="Arial" w:cs="Arial"/>
            <w:kern w:val="0"/>
          </w:rPr>
          <w:delText>а</w:delText>
        </w:r>
        <w:r w:rsidDel="004649B3">
          <w:rPr>
            <w:rFonts w:ascii="Arial" w:hAnsi="Arial" w:cs="Arial"/>
            <w:kern w:val="0"/>
          </w:rPr>
          <w:delText>низации.</w:delText>
        </w:r>
      </w:del>
    </w:p>
    <w:p w14:paraId="14CCBAC5" w14:textId="1A2A101F" w:rsidR="00BC425F" w:rsidRPr="00F5378D" w:rsidRDefault="00BC425F" w:rsidP="00B40BD6">
      <w:pPr>
        <w:tabs>
          <w:tab w:val="left" w:pos="0"/>
          <w:tab w:val="center" w:pos="4677"/>
          <w:tab w:val="right" w:pos="9355"/>
        </w:tabs>
        <w:spacing w:after="0"/>
        <w:ind w:right="-108"/>
        <w:rPr>
          <w:rFonts w:ascii="Arial" w:hAnsi="Arial" w:cs="Arial"/>
          <w:kern w:val="0"/>
        </w:rPr>
      </w:pPr>
      <w:r w:rsidRPr="00F5378D">
        <w:rPr>
          <w:rFonts w:ascii="Arial" w:hAnsi="Arial" w:cs="Arial"/>
          <w:kern w:val="0"/>
        </w:rPr>
        <w:t>3.1.</w:t>
      </w:r>
      <w:del w:id="58" w:author="Федин Никита Александрович" w:date="2019-12-26T11:07:00Z">
        <w:r w:rsidR="00772394" w:rsidDel="004649B3">
          <w:rPr>
            <w:rFonts w:ascii="Arial" w:hAnsi="Arial" w:cs="Arial"/>
            <w:kern w:val="0"/>
          </w:rPr>
          <w:delText>7</w:delText>
        </w:r>
        <w:r w:rsidR="00772394" w:rsidRPr="00F5378D" w:rsidDel="004649B3">
          <w:rPr>
            <w:rFonts w:ascii="Arial" w:hAnsi="Arial" w:cs="Arial"/>
            <w:kern w:val="0"/>
          </w:rPr>
          <w:delText> </w:delText>
        </w:r>
      </w:del>
      <w:ins w:id="59" w:author="Федин Никита Александрович" w:date="2019-12-26T11:07:00Z">
        <w:r w:rsidR="004649B3">
          <w:rPr>
            <w:rFonts w:ascii="Arial" w:hAnsi="Arial" w:cs="Arial"/>
            <w:kern w:val="0"/>
          </w:rPr>
          <w:t>6</w:t>
        </w:r>
        <w:r w:rsidR="004649B3" w:rsidRPr="00F5378D">
          <w:rPr>
            <w:rFonts w:ascii="Arial" w:hAnsi="Arial" w:cs="Arial"/>
            <w:kern w:val="0"/>
          </w:rPr>
          <w:t> </w:t>
        </w:r>
      </w:ins>
    </w:p>
    <w:p w14:paraId="0D25D90F" w14:textId="5257B362" w:rsidR="00BC425F" w:rsidRPr="00F5378D" w:rsidRDefault="00BC425F" w:rsidP="00B40BD6">
      <w:pPr>
        <w:pBdr>
          <w:top w:val="single" w:sz="4" w:space="1" w:color="auto"/>
          <w:left w:val="single" w:sz="4" w:space="4" w:color="auto"/>
          <w:bottom w:val="single" w:sz="4" w:space="1" w:color="auto"/>
          <w:right w:val="single" w:sz="4" w:space="4" w:color="auto"/>
        </w:pBdr>
        <w:tabs>
          <w:tab w:val="left" w:pos="0"/>
          <w:tab w:val="center" w:pos="4677"/>
          <w:tab w:val="right" w:pos="9355"/>
        </w:tabs>
        <w:spacing w:after="0"/>
        <w:ind w:right="-108"/>
        <w:rPr>
          <w:rFonts w:ascii="Arial" w:hAnsi="Arial" w:cs="Arial"/>
          <w:kern w:val="0"/>
        </w:rPr>
      </w:pPr>
      <w:r w:rsidRPr="00F5378D">
        <w:rPr>
          <w:rFonts w:ascii="Arial" w:hAnsi="Arial" w:cs="Arial"/>
          <w:b/>
          <w:bCs/>
          <w:kern w:val="0"/>
        </w:rPr>
        <w:t>нормативно-справочная информация:</w:t>
      </w:r>
      <w:r w:rsidRPr="00F5378D">
        <w:rPr>
          <w:rFonts w:ascii="Arial" w:hAnsi="Arial" w:cs="Arial"/>
          <w:kern w:val="0"/>
        </w:rPr>
        <w:t xml:space="preserve"> </w:t>
      </w:r>
      <w:r w:rsidR="00670182" w:rsidRPr="00F5378D">
        <w:rPr>
          <w:rFonts w:ascii="Arial" w:hAnsi="Arial" w:cs="Arial"/>
          <w:kern w:val="0"/>
        </w:rPr>
        <w:t>И</w:t>
      </w:r>
      <w:r w:rsidRPr="00F5378D">
        <w:rPr>
          <w:rFonts w:ascii="Arial" w:hAnsi="Arial" w:cs="Arial"/>
          <w:kern w:val="0"/>
        </w:rPr>
        <w:t xml:space="preserve">нформация, заимствованная из нормативных документов и справочников, используемая при функционировании </w:t>
      </w:r>
      <w:r w:rsidR="00500FEA" w:rsidRPr="00F5378D">
        <w:rPr>
          <w:rFonts w:ascii="Arial" w:hAnsi="Arial" w:cs="Arial"/>
          <w:kern w:val="0"/>
        </w:rPr>
        <w:t>а</w:t>
      </w:r>
      <w:r w:rsidR="00500FEA" w:rsidRPr="00F5378D">
        <w:rPr>
          <w:rFonts w:ascii="Arial" w:hAnsi="Arial" w:cs="Arial"/>
          <w:kern w:val="0"/>
        </w:rPr>
        <w:t>в</w:t>
      </w:r>
      <w:r w:rsidR="00500FEA" w:rsidRPr="00F5378D">
        <w:rPr>
          <w:rFonts w:ascii="Arial" w:hAnsi="Arial" w:cs="Arial"/>
          <w:kern w:val="0"/>
        </w:rPr>
        <w:t>томатизированной системы</w:t>
      </w:r>
      <w:r w:rsidRPr="00F5378D">
        <w:rPr>
          <w:rFonts w:ascii="Arial" w:hAnsi="Arial" w:cs="Arial"/>
          <w:kern w:val="0"/>
        </w:rPr>
        <w:t>.</w:t>
      </w:r>
    </w:p>
    <w:p w14:paraId="0004BE7D" w14:textId="77777777" w:rsidR="00BC425F" w:rsidRPr="00F5378D" w:rsidRDefault="00BC425F" w:rsidP="00B40BD6">
      <w:pPr>
        <w:pBdr>
          <w:top w:val="single" w:sz="4" w:space="1" w:color="auto"/>
          <w:left w:val="single" w:sz="4" w:space="4" w:color="auto"/>
          <w:bottom w:val="single" w:sz="4" w:space="1" w:color="auto"/>
          <w:right w:val="single" w:sz="4" w:space="4" w:color="auto"/>
        </w:pBdr>
        <w:tabs>
          <w:tab w:val="left" w:pos="0"/>
          <w:tab w:val="center" w:pos="4677"/>
          <w:tab w:val="right" w:pos="9355"/>
        </w:tabs>
        <w:spacing w:after="0"/>
        <w:ind w:right="-108"/>
        <w:rPr>
          <w:rFonts w:ascii="Arial" w:hAnsi="Arial" w:cs="Arial"/>
          <w:kern w:val="0"/>
        </w:rPr>
      </w:pPr>
      <w:r w:rsidRPr="00F5378D">
        <w:rPr>
          <w:rFonts w:ascii="Arial" w:hAnsi="Arial" w:cs="Arial"/>
          <w:kern w:val="0"/>
        </w:rPr>
        <w:t>[ГОСТ 34.003-90, статья 6.7]</w:t>
      </w:r>
    </w:p>
    <w:p w14:paraId="2CDAD615" w14:textId="75A40D46" w:rsidR="00772394" w:rsidRPr="004E47CE" w:rsidRDefault="00772394" w:rsidP="00B40BD6">
      <w:pPr>
        <w:pStyle w:val="a9"/>
        <w:tabs>
          <w:tab w:val="left" w:pos="0"/>
        </w:tabs>
        <w:spacing w:before="0" w:after="0"/>
        <w:ind w:left="0" w:firstLine="709"/>
        <w:rPr>
          <w:rFonts w:ascii="Arial" w:hAnsi="Arial" w:cs="Arial"/>
          <w:lang w:val="ru-RU"/>
        </w:rPr>
      </w:pPr>
      <w:r>
        <w:rPr>
          <w:rFonts w:ascii="Arial" w:hAnsi="Arial" w:cs="Arial"/>
          <w:lang w:val="ru-RU"/>
        </w:rPr>
        <w:t>3.1.</w:t>
      </w:r>
      <w:del w:id="60" w:author="Федин Никита Александрович" w:date="2019-12-26T11:07:00Z">
        <w:r w:rsidR="006B14DF" w:rsidDel="004649B3">
          <w:rPr>
            <w:rFonts w:ascii="Arial" w:hAnsi="Arial" w:cs="Arial"/>
            <w:lang w:val="ru-RU"/>
          </w:rPr>
          <w:delText>8</w:delText>
        </w:r>
        <w:r w:rsidDel="004649B3">
          <w:rPr>
            <w:rFonts w:ascii="Arial" w:hAnsi="Arial" w:cs="Arial"/>
            <w:lang w:val="ru-RU"/>
          </w:rPr>
          <w:delText xml:space="preserve"> </w:delText>
        </w:r>
      </w:del>
      <w:ins w:id="61" w:author="Федин Никита Александрович" w:date="2019-12-26T11:07:00Z">
        <w:r w:rsidR="004649B3">
          <w:rPr>
            <w:rFonts w:ascii="Arial" w:hAnsi="Arial" w:cs="Arial"/>
            <w:lang w:val="ru-RU"/>
          </w:rPr>
          <w:t>7</w:t>
        </w:r>
        <w:r w:rsidR="004649B3">
          <w:rPr>
            <w:rFonts w:ascii="Arial" w:hAnsi="Arial" w:cs="Arial"/>
            <w:lang w:val="ru-RU"/>
          </w:rPr>
          <w:t xml:space="preserve"> </w:t>
        </w:r>
      </w:ins>
      <w:r w:rsidRPr="00B50D34">
        <w:rPr>
          <w:rFonts w:ascii="Arial" w:hAnsi="Arial" w:cs="Arial"/>
          <w:b/>
          <w:lang w:val="ru-RU"/>
        </w:rPr>
        <w:t xml:space="preserve">политика в сфере </w:t>
      </w:r>
      <w:r w:rsidR="004E47CE" w:rsidRPr="00B50D34">
        <w:rPr>
          <w:rFonts w:ascii="Arial" w:hAnsi="Arial" w:cs="Arial"/>
          <w:b/>
          <w:lang w:val="ru-RU"/>
        </w:rPr>
        <w:t xml:space="preserve">АУ и внедрения </w:t>
      </w:r>
      <w:proofErr w:type="gramStart"/>
      <w:r w:rsidR="004E47CE" w:rsidRPr="00B50D34">
        <w:rPr>
          <w:rFonts w:ascii="Arial" w:hAnsi="Arial" w:cs="Arial"/>
          <w:b/>
          <w:lang w:val="ru-RU"/>
        </w:rPr>
        <w:t>ИТ</w:t>
      </w:r>
      <w:proofErr w:type="gramEnd"/>
      <w:r w:rsidR="004E47CE" w:rsidRPr="00B50D34">
        <w:rPr>
          <w:rFonts w:ascii="Arial" w:hAnsi="Arial" w:cs="Arial"/>
          <w:b/>
          <w:lang w:val="ru-RU"/>
        </w:rPr>
        <w:t>:</w:t>
      </w:r>
      <w:r w:rsidR="004E47CE">
        <w:rPr>
          <w:rFonts w:ascii="Arial" w:hAnsi="Arial" w:cs="Arial"/>
          <w:lang w:val="ru-RU"/>
        </w:rPr>
        <w:t xml:space="preserve"> </w:t>
      </w:r>
      <w:r w:rsidR="004E47CE" w:rsidRPr="004E47CE">
        <w:rPr>
          <w:rStyle w:val="1ffe"/>
          <w:rFonts w:ascii="Arial" w:hAnsi="Arial" w:cs="Arial"/>
          <w:color w:val="000000"/>
        </w:rPr>
        <w:t>основополагающий</w:t>
      </w:r>
      <w:r w:rsidR="004E47CE">
        <w:rPr>
          <w:rStyle w:val="1ffe"/>
          <w:rFonts w:ascii="Arial" w:hAnsi="Arial" w:cs="Arial"/>
          <w:color w:val="000000"/>
        </w:rPr>
        <w:t xml:space="preserve"> документ</w:t>
      </w:r>
      <w:r w:rsidR="004E47CE" w:rsidRPr="00B50D34">
        <w:rPr>
          <w:rStyle w:val="1ffe"/>
          <w:rFonts w:ascii="Arial" w:hAnsi="Arial" w:cs="Arial"/>
          <w:color w:val="000000"/>
        </w:rPr>
        <w:t xml:space="preserve"> </w:t>
      </w:r>
      <w:r w:rsidR="00353EA3">
        <w:rPr>
          <w:rStyle w:val="1ffe"/>
          <w:rFonts w:ascii="Arial" w:hAnsi="Arial" w:cs="Arial"/>
          <w:color w:val="000000"/>
        </w:rPr>
        <w:t>Концерна</w:t>
      </w:r>
      <w:r w:rsidR="004E47CE" w:rsidRPr="00B50D34">
        <w:rPr>
          <w:rStyle w:val="1ffe"/>
          <w:rFonts w:ascii="Arial" w:hAnsi="Arial" w:cs="Arial"/>
          <w:color w:val="000000"/>
        </w:rPr>
        <w:t xml:space="preserve"> в сфере АУ и внедрения ИТ, определяющи</w:t>
      </w:r>
      <w:r w:rsidR="004E47CE">
        <w:rPr>
          <w:rStyle w:val="1ffe"/>
          <w:rFonts w:ascii="Arial" w:hAnsi="Arial" w:cs="Arial"/>
          <w:color w:val="000000"/>
          <w:lang w:val="ru-RU"/>
        </w:rPr>
        <w:t>й</w:t>
      </w:r>
      <w:r w:rsidR="004E47CE" w:rsidRPr="00B50D34">
        <w:rPr>
          <w:rStyle w:val="1ffe"/>
          <w:rFonts w:ascii="Arial" w:hAnsi="Arial" w:cs="Arial"/>
          <w:color w:val="000000"/>
        </w:rPr>
        <w:t xml:space="preserve"> ключевые направления и требования к проведению работ в данной сфере.</w:t>
      </w:r>
    </w:p>
    <w:p w14:paraId="6DFBFDF4" w14:textId="545C5D99" w:rsidR="00D31D30" w:rsidRPr="00F5378D" w:rsidRDefault="00D31D30" w:rsidP="00B40BD6">
      <w:pPr>
        <w:pStyle w:val="a9"/>
        <w:tabs>
          <w:tab w:val="left" w:pos="0"/>
        </w:tabs>
        <w:spacing w:before="0" w:after="0"/>
        <w:ind w:left="0" w:firstLine="709"/>
        <w:rPr>
          <w:rFonts w:ascii="Arial" w:hAnsi="Arial" w:cs="Arial"/>
          <w:lang w:val="ru-RU"/>
        </w:rPr>
      </w:pPr>
      <w:r>
        <w:rPr>
          <w:rFonts w:ascii="Arial" w:hAnsi="Arial" w:cs="Arial"/>
          <w:lang w:val="ru-RU"/>
        </w:rPr>
        <w:t>3.1.</w:t>
      </w:r>
      <w:del w:id="62" w:author="Федин Никита Александрович" w:date="2019-12-26T11:07:00Z">
        <w:r w:rsidR="006B14DF" w:rsidDel="004649B3">
          <w:rPr>
            <w:rFonts w:ascii="Arial" w:hAnsi="Arial" w:cs="Arial"/>
            <w:lang w:val="ru-RU"/>
          </w:rPr>
          <w:delText>9</w:delText>
        </w:r>
        <w:r w:rsidDel="004649B3">
          <w:rPr>
            <w:rFonts w:ascii="Arial" w:hAnsi="Arial" w:cs="Arial"/>
            <w:lang w:val="ru-RU"/>
          </w:rPr>
          <w:delText xml:space="preserve"> </w:delText>
        </w:r>
      </w:del>
      <w:ins w:id="63" w:author="Федин Никита Александрович" w:date="2019-12-26T11:07:00Z">
        <w:r w:rsidR="004649B3">
          <w:rPr>
            <w:rFonts w:ascii="Arial" w:hAnsi="Arial" w:cs="Arial"/>
            <w:lang w:val="ru-RU"/>
          </w:rPr>
          <w:t>8</w:t>
        </w:r>
        <w:r w:rsidR="004649B3">
          <w:rPr>
            <w:rFonts w:ascii="Arial" w:hAnsi="Arial" w:cs="Arial"/>
            <w:lang w:val="ru-RU"/>
          </w:rPr>
          <w:t xml:space="preserve"> </w:t>
        </w:r>
      </w:ins>
      <w:r w:rsidRPr="00692B70">
        <w:rPr>
          <w:rFonts w:ascii="Arial" w:hAnsi="Arial" w:cs="Arial"/>
          <w:b/>
          <w:lang w:val="ru-RU"/>
        </w:rPr>
        <w:t xml:space="preserve">прикладная АС: </w:t>
      </w:r>
      <w:r>
        <w:rPr>
          <w:rFonts w:ascii="Arial" w:hAnsi="Arial" w:cs="Arial"/>
          <w:lang w:val="ru-RU"/>
        </w:rPr>
        <w:t xml:space="preserve">Автоматизированная система, предназначенная </w:t>
      </w:r>
      <w:r w:rsidR="00692B70">
        <w:rPr>
          <w:rFonts w:ascii="Arial" w:hAnsi="Arial" w:cs="Arial"/>
          <w:lang w:val="ru-RU"/>
        </w:rPr>
        <w:t>для решения задач на одной или нескольких стадиях жизненного цикла.</w:t>
      </w:r>
    </w:p>
    <w:p w14:paraId="7578848D" w14:textId="271D62DD" w:rsidR="005E34C3" w:rsidRPr="00992A91" w:rsidRDefault="00BC425F" w:rsidP="00B40BD6">
      <w:pPr>
        <w:pStyle w:val="a9"/>
        <w:tabs>
          <w:tab w:val="left" w:pos="0"/>
        </w:tabs>
        <w:spacing w:before="0" w:after="0"/>
        <w:ind w:left="0" w:firstLine="709"/>
        <w:rPr>
          <w:rFonts w:ascii="Arial" w:hAnsi="Arial" w:cs="Arial"/>
          <w:lang w:val="ru-RU"/>
        </w:rPr>
      </w:pPr>
      <w:r w:rsidRPr="00992A91">
        <w:rPr>
          <w:rFonts w:ascii="Arial" w:hAnsi="Arial" w:cs="Arial"/>
          <w:lang w:val="ru-RU"/>
        </w:rPr>
        <w:t>3.2</w:t>
      </w:r>
      <w:proofErr w:type="gramStart"/>
      <w:r w:rsidR="005E34C3" w:rsidRPr="00992A91">
        <w:rPr>
          <w:rFonts w:ascii="Arial" w:hAnsi="Arial" w:cs="Arial"/>
          <w:lang w:val="ru-RU"/>
        </w:rPr>
        <w:t> </w:t>
      </w:r>
      <w:r w:rsidRPr="00992A91">
        <w:rPr>
          <w:rFonts w:ascii="Arial" w:hAnsi="Arial" w:cs="Arial"/>
          <w:lang w:val="ru-RU"/>
        </w:rPr>
        <w:t>В</w:t>
      </w:r>
      <w:proofErr w:type="gramEnd"/>
      <w:r w:rsidRPr="00992A91">
        <w:rPr>
          <w:rFonts w:ascii="Arial" w:hAnsi="Arial" w:cs="Arial"/>
          <w:lang w:val="ru-RU"/>
        </w:rPr>
        <w:t xml:space="preserve"> настоящем стандарте использованы следующие сокращения</w:t>
      </w:r>
      <w:r w:rsidR="00AA3226" w:rsidRPr="00992A91">
        <w:rPr>
          <w:rFonts w:ascii="Arial" w:hAnsi="Arial" w:cs="Arial"/>
          <w:lang w:val="ru-RU"/>
        </w:rPr>
        <w:t>:</w:t>
      </w:r>
    </w:p>
    <w:tbl>
      <w:tblPr>
        <w:tblW w:w="9213" w:type="dxa"/>
        <w:tblInd w:w="426" w:type="dxa"/>
        <w:tblLook w:val="04A0" w:firstRow="1" w:lastRow="0" w:firstColumn="1" w:lastColumn="0" w:noHBand="0" w:noVBand="1"/>
      </w:tblPr>
      <w:tblGrid>
        <w:gridCol w:w="1985"/>
        <w:gridCol w:w="350"/>
        <w:gridCol w:w="6878"/>
      </w:tblGrid>
      <w:tr w:rsidR="00772394" w:rsidRPr="0092774F" w14:paraId="411D488A" w14:textId="77777777" w:rsidTr="00A62208">
        <w:trPr>
          <w:trHeight w:val="300"/>
        </w:trPr>
        <w:tc>
          <w:tcPr>
            <w:tcW w:w="1985" w:type="dxa"/>
            <w:shd w:val="clear" w:color="auto" w:fill="auto"/>
            <w:noWrap/>
          </w:tcPr>
          <w:p w14:paraId="524FFC7E" w14:textId="77777777" w:rsidR="00772394" w:rsidRPr="0092774F" w:rsidRDefault="00772394" w:rsidP="00B50D34">
            <w:pPr>
              <w:tabs>
                <w:tab w:val="left" w:pos="0"/>
              </w:tabs>
              <w:spacing w:after="0"/>
              <w:ind w:firstLine="6"/>
              <w:jc w:val="left"/>
              <w:rPr>
                <w:rFonts w:ascii="Arial" w:hAnsi="Arial" w:cs="Arial"/>
                <w:kern w:val="0"/>
              </w:rPr>
            </w:pPr>
            <w:r>
              <w:rPr>
                <w:rFonts w:ascii="Arial" w:hAnsi="Arial" w:cs="Arial"/>
                <w:kern w:val="0"/>
              </w:rPr>
              <w:t>ААУК</w:t>
            </w:r>
          </w:p>
        </w:tc>
        <w:tc>
          <w:tcPr>
            <w:tcW w:w="350" w:type="dxa"/>
            <w:shd w:val="clear" w:color="auto" w:fill="auto"/>
            <w:noWrap/>
          </w:tcPr>
          <w:p w14:paraId="619653AD" w14:textId="77777777" w:rsidR="00772394" w:rsidRPr="0092774F" w:rsidRDefault="00772394" w:rsidP="00B50D34">
            <w:pPr>
              <w:tabs>
                <w:tab w:val="left" w:pos="0"/>
              </w:tabs>
              <w:spacing w:after="0"/>
              <w:ind w:firstLine="6"/>
              <w:jc w:val="left"/>
              <w:rPr>
                <w:rFonts w:ascii="Arial" w:hAnsi="Arial" w:cs="Arial"/>
              </w:rPr>
            </w:pPr>
            <w:r>
              <w:rPr>
                <w:rFonts w:ascii="Arial" w:hAnsi="Arial" w:cs="Arial"/>
              </w:rPr>
              <w:t>–</w:t>
            </w:r>
          </w:p>
        </w:tc>
        <w:tc>
          <w:tcPr>
            <w:tcW w:w="6878" w:type="dxa"/>
            <w:shd w:val="clear" w:color="auto" w:fill="auto"/>
            <w:noWrap/>
          </w:tcPr>
          <w:p w14:paraId="5F14EEE2" w14:textId="77777777" w:rsidR="00772394" w:rsidRPr="0092774F" w:rsidRDefault="00772394" w:rsidP="00B50D34">
            <w:pPr>
              <w:tabs>
                <w:tab w:val="left" w:pos="0"/>
              </w:tabs>
              <w:spacing w:after="0"/>
              <w:ind w:firstLine="6"/>
              <w:jc w:val="left"/>
              <w:rPr>
                <w:rFonts w:ascii="Arial" w:hAnsi="Arial" w:cs="Arial"/>
                <w:kern w:val="0"/>
              </w:rPr>
            </w:pPr>
            <w:r>
              <w:rPr>
                <w:rFonts w:ascii="Arial" w:hAnsi="Arial" w:cs="Arial"/>
                <w:kern w:val="0"/>
              </w:rPr>
              <w:t>ООО «Алмаз-Антей управленческое консультирование»;</w:t>
            </w:r>
          </w:p>
        </w:tc>
      </w:tr>
      <w:tr w:rsidR="00992A91" w:rsidRPr="00992A91" w14:paraId="5DC4E904" w14:textId="77777777" w:rsidTr="009E7052">
        <w:trPr>
          <w:trHeight w:val="300"/>
        </w:trPr>
        <w:tc>
          <w:tcPr>
            <w:tcW w:w="1985" w:type="dxa"/>
            <w:shd w:val="clear" w:color="auto" w:fill="auto"/>
            <w:noWrap/>
            <w:hideMark/>
          </w:tcPr>
          <w:p w14:paraId="190873E0" w14:textId="03C9AE47" w:rsidR="00992A91" w:rsidRPr="00992A91" w:rsidRDefault="00992A91" w:rsidP="00B50D34">
            <w:pPr>
              <w:tabs>
                <w:tab w:val="left" w:pos="0"/>
              </w:tabs>
              <w:spacing w:after="0"/>
              <w:ind w:firstLine="6"/>
              <w:jc w:val="left"/>
              <w:rPr>
                <w:rFonts w:ascii="Arial" w:hAnsi="Arial" w:cs="Arial"/>
                <w:kern w:val="0"/>
              </w:rPr>
            </w:pPr>
            <w:r w:rsidRPr="00992A91">
              <w:rPr>
                <w:rFonts w:ascii="Arial" w:hAnsi="Arial" w:cs="Arial"/>
                <w:kern w:val="0"/>
              </w:rPr>
              <w:t>АС</w:t>
            </w:r>
          </w:p>
        </w:tc>
        <w:tc>
          <w:tcPr>
            <w:tcW w:w="350" w:type="dxa"/>
            <w:shd w:val="clear" w:color="auto" w:fill="auto"/>
            <w:noWrap/>
            <w:hideMark/>
          </w:tcPr>
          <w:p w14:paraId="74522A1E" w14:textId="1879B6B1" w:rsidR="00992A91" w:rsidRPr="00992A91" w:rsidRDefault="00992A91" w:rsidP="00B50D34">
            <w:pPr>
              <w:tabs>
                <w:tab w:val="left" w:pos="0"/>
              </w:tabs>
              <w:spacing w:after="0"/>
              <w:ind w:firstLine="6"/>
              <w:jc w:val="left"/>
              <w:rPr>
                <w:rFonts w:ascii="Arial" w:hAnsi="Arial" w:cs="Arial"/>
                <w:kern w:val="0"/>
              </w:rPr>
            </w:pPr>
            <w:r w:rsidRPr="00992A91">
              <w:rPr>
                <w:rFonts w:ascii="Arial" w:hAnsi="Arial" w:cs="Arial"/>
              </w:rPr>
              <w:t>–</w:t>
            </w:r>
          </w:p>
        </w:tc>
        <w:tc>
          <w:tcPr>
            <w:tcW w:w="6878" w:type="dxa"/>
            <w:shd w:val="clear" w:color="auto" w:fill="auto"/>
            <w:noWrap/>
            <w:hideMark/>
          </w:tcPr>
          <w:p w14:paraId="0F26C79F" w14:textId="2A0D251A" w:rsidR="00992A91" w:rsidRPr="00992A91" w:rsidRDefault="00992A91" w:rsidP="00B50D34">
            <w:pPr>
              <w:tabs>
                <w:tab w:val="left" w:pos="0"/>
              </w:tabs>
              <w:spacing w:after="0"/>
              <w:ind w:firstLine="6"/>
              <w:jc w:val="left"/>
              <w:rPr>
                <w:rFonts w:ascii="Arial" w:hAnsi="Arial" w:cs="Arial"/>
                <w:kern w:val="0"/>
              </w:rPr>
            </w:pPr>
            <w:r w:rsidRPr="00992A91">
              <w:rPr>
                <w:rFonts w:ascii="Arial" w:hAnsi="Arial" w:cs="Arial"/>
                <w:kern w:val="0"/>
              </w:rPr>
              <w:t>автоматизированная система;</w:t>
            </w:r>
          </w:p>
        </w:tc>
      </w:tr>
      <w:tr w:rsidR="00992A91" w:rsidRPr="00523714" w14:paraId="5BBA3DAC" w14:textId="77777777" w:rsidTr="009E7052">
        <w:trPr>
          <w:trHeight w:val="300"/>
        </w:trPr>
        <w:tc>
          <w:tcPr>
            <w:tcW w:w="1985" w:type="dxa"/>
            <w:shd w:val="clear" w:color="auto" w:fill="auto"/>
            <w:noWrap/>
            <w:hideMark/>
          </w:tcPr>
          <w:p w14:paraId="662C1884" w14:textId="3D50130A" w:rsidR="00992A91" w:rsidRPr="00523714" w:rsidRDefault="00992A91" w:rsidP="00B50D34">
            <w:pPr>
              <w:tabs>
                <w:tab w:val="left" w:pos="0"/>
              </w:tabs>
              <w:spacing w:after="0"/>
              <w:ind w:firstLine="6"/>
              <w:jc w:val="left"/>
              <w:rPr>
                <w:rFonts w:ascii="Arial" w:hAnsi="Arial" w:cs="Arial"/>
                <w:color w:val="FF0000"/>
                <w:kern w:val="0"/>
              </w:rPr>
            </w:pPr>
            <w:r w:rsidRPr="0092774F">
              <w:rPr>
                <w:rFonts w:ascii="Arial" w:hAnsi="Arial" w:cs="Arial"/>
                <w:kern w:val="0"/>
              </w:rPr>
              <w:t>АСУ</w:t>
            </w:r>
          </w:p>
        </w:tc>
        <w:tc>
          <w:tcPr>
            <w:tcW w:w="350" w:type="dxa"/>
            <w:shd w:val="clear" w:color="auto" w:fill="auto"/>
            <w:noWrap/>
            <w:hideMark/>
          </w:tcPr>
          <w:p w14:paraId="44B56688" w14:textId="0103A187" w:rsidR="00992A91" w:rsidRPr="00523714" w:rsidRDefault="00992A91" w:rsidP="00B50D34">
            <w:pPr>
              <w:tabs>
                <w:tab w:val="left" w:pos="0"/>
              </w:tabs>
              <w:spacing w:after="0"/>
              <w:ind w:firstLine="6"/>
              <w:jc w:val="left"/>
              <w:rPr>
                <w:rFonts w:ascii="Arial" w:hAnsi="Arial" w:cs="Arial"/>
                <w:color w:val="FF0000"/>
                <w:kern w:val="0"/>
              </w:rPr>
            </w:pPr>
            <w:r w:rsidRPr="0092774F">
              <w:rPr>
                <w:rFonts w:ascii="Arial" w:hAnsi="Arial" w:cs="Arial"/>
              </w:rPr>
              <w:t>–</w:t>
            </w:r>
          </w:p>
        </w:tc>
        <w:tc>
          <w:tcPr>
            <w:tcW w:w="6878" w:type="dxa"/>
            <w:shd w:val="clear" w:color="auto" w:fill="auto"/>
            <w:noWrap/>
            <w:hideMark/>
          </w:tcPr>
          <w:p w14:paraId="7E2B3C6E" w14:textId="71D6E259" w:rsidR="00992A91" w:rsidRPr="00523714" w:rsidRDefault="00992A91" w:rsidP="00B50D34">
            <w:pPr>
              <w:tabs>
                <w:tab w:val="left" w:pos="0"/>
              </w:tabs>
              <w:spacing w:after="0"/>
              <w:ind w:firstLine="6"/>
              <w:jc w:val="left"/>
              <w:rPr>
                <w:rFonts w:ascii="Arial" w:hAnsi="Arial" w:cs="Arial"/>
                <w:color w:val="FF0000"/>
                <w:kern w:val="0"/>
              </w:rPr>
            </w:pPr>
            <w:r w:rsidRPr="0092774F">
              <w:rPr>
                <w:rFonts w:ascii="Arial" w:hAnsi="Arial" w:cs="Arial"/>
                <w:kern w:val="0"/>
              </w:rPr>
              <w:t>автоматизированная система управления;</w:t>
            </w:r>
          </w:p>
        </w:tc>
      </w:tr>
      <w:tr w:rsidR="00992A91" w:rsidRPr="00523714" w14:paraId="6408A787" w14:textId="77777777" w:rsidTr="009E7052">
        <w:trPr>
          <w:trHeight w:val="300"/>
        </w:trPr>
        <w:tc>
          <w:tcPr>
            <w:tcW w:w="1985" w:type="dxa"/>
            <w:shd w:val="clear" w:color="auto" w:fill="auto"/>
            <w:noWrap/>
            <w:hideMark/>
          </w:tcPr>
          <w:p w14:paraId="12DCD71D" w14:textId="017F262F" w:rsidR="00992A91" w:rsidRPr="0092774F" w:rsidRDefault="00992A91" w:rsidP="00B50D34">
            <w:pPr>
              <w:tabs>
                <w:tab w:val="left" w:pos="0"/>
              </w:tabs>
              <w:spacing w:after="0"/>
              <w:ind w:firstLine="6"/>
              <w:jc w:val="left"/>
              <w:rPr>
                <w:rFonts w:ascii="Arial" w:hAnsi="Arial" w:cs="Arial"/>
                <w:kern w:val="0"/>
              </w:rPr>
            </w:pPr>
            <w:r w:rsidRPr="0092774F">
              <w:rPr>
                <w:rFonts w:ascii="Arial" w:hAnsi="Arial" w:cs="Arial"/>
                <w:kern w:val="0"/>
              </w:rPr>
              <w:t>АСУ НСИ</w:t>
            </w:r>
          </w:p>
        </w:tc>
        <w:tc>
          <w:tcPr>
            <w:tcW w:w="350" w:type="dxa"/>
            <w:shd w:val="clear" w:color="auto" w:fill="auto"/>
            <w:noWrap/>
            <w:hideMark/>
          </w:tcPr>
          <w:p w14:paraId="3D352F07" w14:textId="46FA1CA9" w:rsidR="00992A91" w:rsidRPr="0092774F" w:rsidRDefault="00992A91" w:rsidP="00B50D34">
            <w:pPr>
              <w:tabs>
                <w:tab w:val="left" w:pos="0"/>
              </w:tabs>
              <w:spacing w:after="0"/>
              <w:ind w:firstLine="6"/>
              <w:jc w:val="left"/>
              <w:rPr>
                <w:rFonts w:ascii="Arial" w:hAnsi="Arial" w:cs="Arial"/>
                <w:kern w:val="0"/>
              </w:rPr>
            </w:pPr>
            <w:r w:rsidRPr="0092774F">
              <w:rPr>
                <w:rFonts w:ascii="Arial" w:hAnsi="Arial" w:cs="Arial"/>
              </w:rPr>
              <w:t>–</w:t>
            </w:r>
          </w:p>
        </w:tc>
        <w:tc>
          <w:tcPr>
            <w:tcW w:w="6878" w:type="dxa"/>
            <w:shd w:val="clear" w:color="auto" w:fill="auto"/>
            <w:noWrap/>
            <w:hideMark/>
          </w:tcPr>
          <w:p w14:paraId="3C5A01ED" w14:textId="687E5D1F" w:rsidR="00992A91" w:rsidRPr="0092774F" w:rsidRDefault="00992A91" w:rsidP="00B50D34">
            <w:pPr>
              <w:tabs>
                <w:tab w:val="left" w:pos="0"/>
              </w:tabs>
              <w:spacing w:after="0"/>
              <w:ind w:firstLine="6"/>
              <w:jc w:val="left"/>
              <w:rPr>
                <w:rFonts w:ascii="Arial" w:hAnsi="Arial" w:cs="Arial"/>
                <w:kern w:val="0"/>
              </w:rPr>
            </w:pPr>
            <w:r w:rsidRPr="0092774F">
              <w:rPr>
                <w:rFonts w:ascii="Arial" w:hAnsi="Arial" w:cs="Arial"/>
                <w:kern w:val="0"/>
              </w:rPr>
              <w:t>автоматизированная система управления нормативно-справочной информацией;</w:t>
            </w:r>
          </w:p>
        </w:tc>
      </w:tr>
      <w:tr w:rsidR="00992A91" w:rsidRPr="00523714" w14:paraId="5E579A38" w14:textId="77777777" w:rsidTr="009E7052">
        <w:trPr>
          <w:trHeight w:val="300"/>
        </w:trPr>
        <w:tc>
          <w:tcPr>
            <w:tcW w:w="1985" w:type="dxa"/>
            <w:shd w:val="clear" w:color="auto" w:fill="auto"/>
            <w:noWrap/>
          </w:tcPr>
          <w:p w14:paraId="6EEDD851" w14:textId="716F4BEC" w:rsidR="00992A91" w:rsidRPr="0092774F" w:rsidRDefault="00772394" w:rsidP="00B50D34">
            <w:pPr>
              <w:tabs>
                <w:tab w:val="left" w:pos="0"/>
              </w:tabs>
              <w:spacing w:after="0"/>
              <w:ind w:firstLine="6"/>
              <w:jc w:val="left"/>
              <w:rPr>
                <w:rFonts w:ascii="Arial" w:hAnsi="Arial" w:cs="Arial"/>
                <w:kern w:val="0"/>
              </w:rPr>
            </w:pPr>
            <w:r>
              <w:rPr>
                <w:rFonts w:ascii="Arial" w:hAnsi="Arial" w:cs="Arial"/>
                <w:kern w:val="0"/>
              </w:rPr>
              <w:t>АУ</w:t>
            </w:r>
          </w:p>
        </w:tc>
        <w:tc>
          <w:tcPr>
            <w:tcW w:w="350" w:type="dxa"/>
            <w:shd w:val="clear" w:color="auto" w:fill="auto"/>
            <w:noWrap/>
          </w:tcPr>
          <w:p w14:paraId="35907CD5" w14:textId="55C07DFE" w:rsidR="00992A91" w:rsidRPr="0092774F" w:rsidRDefault="00772394" w:rsidP="00B50D34">
            <w:pPr>
              <w:tabs>
                <w:tab w:val="left" w:pos="0"/>
              </w:tabs>
              <w:spacing w:after="0"/>
              <w:ind w:firstLine="6"/>
              <w:jc w:val="left"/>
              <w:rPr>
                <w:rFonts w:ascii="Arial" w:hAnsi="Arial" w:cs="Arial"/>
              </w:rPr>
            </w:pPr>
            <w:r>
              <w:rPr>
                <w:rFonts w:ascii="Arial" w:hAnsi="Arial" w:cs="Arial"/>
              </w:rPr>
              <w:t>–</w:t>
            </w:r>
          </w:p>
        </w:tc>
        <w:tc>
          <w:tcPr>
            <w:tcW w:w="6878" w:type="dxa"/>
            <w:shd w:val="clear" w:color="auto" w:fill="auto"/>
            <w:noWrap/>
          </w:tcPr>
          <w:p w14:paraId="0311D651" w14:textId="54AE4A6B" w:rsidR="00992A91" w:rsidRPr="0092774F" w:rsidRDefault="004E47CE" w:rsidP="00B50D34">
            <w:pPr>
              <w:tabs>
                <w:tab w:val="left" w:pos="0"/>
              </w:tabs>
              <w:spacing w:after="0"/>
              <w:ind w:firstLine="6"/>
              <w:jc w:val="left"/>
              <w:rPr>
                <w:rFonts w:ascii="Arial" w:hAnsi="Arial" w:cs="Arial"/>
                <w:kern w:val="0"/>
              </w:rPr>
            </w:pPr>
            <w:r>
              <w:rPr>
                <w:rFonts w:ascii="Arial" w:hAnsi="Arial" w:cs="Arial"/>
                <w:kern w:val="0"/>
              </w:rPr>
              <w:t>а</w:t>
            </w:r>
            <w:r w:rsidR="00772394">
              <w:rPr>
                <w:rFonts w:ascii="Arial" w:hAnsi="Arial" w:cs="Arial"/>
                <w:kern w:val="0"/>
              </w:rPr>
              <w:t>втоматизированное управление;</w:t>
            </w:r>
          </w:p>
        </w:tc>
      </w:tr>
      <w:tr w:rsidR="00992A91" w:rsidRPr="00523714" w14:paraId="37A6252F" w14:textId="77777777" w:rsidTr="009E7052">
        <w:trPr>
          <w:trHeight w:val="300"/>
        </w:trPr>
        <w:tc>
          <w:tcPr>
            <w:tcW w:w="1985" w:type="dxa"/>
            <w:shd w:val="clear" w:color="auto" w:fill="auto"/>
            <w:noWrap/>
          </w:tcPr>
          <w:p w14:paraId="575233D8" w14:textId="4689CC8D" w:rsidR="00992A91" w:rsidRPr="0092774F" w:rsidRDefault="00992A91" w:rsidP="00B50D34">
            <w:pPr>
              <w:tabs>
                <w:tab w:val="left" w:pos="0"/>
              </w:tabs>
              <w:spacing w:after="0"/>
              <w:ind w:firstLine="6"/>
              <w:jc w:val="left"/>
              <w:rPr>
                <w:rFonts w:ascii="Arial" w:hAnsi="Arial" w:cs="Arial"/>
                <w:kern w:val="0"/>
              </w:rPr>
            </w:pPr>
            <w:r w:rsidRPr="0092774F">
              <w:rPr>
                <w:rFonts w:ascii="Arial" w:hAnsi="Arial" w:cs="Arial"/>
                <w:kern w:val="0"/>
              </w:rPr>
              <w:t>БД</w:t>
            </w:r>
          </w:p>
        </w:tc>
        <w:tc>
          <w:tcPr>
            <w:tcW w:w="350" w:type="dxa"/>
            <w:shd w:val="clear" w:color="auto" w:fill="auto"/>
            <w:noWrap/>
          </w:tcPr>
          <w:p w14:paraId="079BC1DC" w14:textId="53627364" w:rsidR="00992A91" w:rsidRPr="0092774F" w:rsidRDefault="00992A91" w:rsidP="00B50D34">
            <w:pPr>
              <w:tabs>
                <w:tab w:val="left" w:pos="0"/>
              </w:tabs>
              <w:spacing w:after="0"/>
              <w:ind w:firstLine="6"/>
              <w:jc w:val="left"/>
              <w:rPr>
                <w:rFonts w:ascii="Arial" w:hAnsi="Arial" w:cs="Arial"/>
              </w:rPr>
            </w:pPr>
            <w:r w:rsidRPr="0092774F">
              <w:rPr>
                <w:rFonts w:ascii="Arial" w:hAnsi="Arial" w:cs="Arial"/>
              </w:rPr>
              <w:t>–</w:t>
            </w:r>
          </w:p>
        </w:tc>
        <w:tc>
          <w:tcPr>
            <w:tcW w:w="6878" w:type="dxa"/>
            <w:shd w:val="clear" w:color="auto" w:fill="auto"/>
            <w:noWrap/>
          </w:tcPr>
          <w:p w14:paraId="7D68C6F8" w14:textId="08A8FD7F" w:rsidR="00992A91" w:rsidRPr="0092774F" w:rsidRDefault="00992A91" w:rsidP="00B50D34">
            <w:pPr>
              <w:tabs>
                <w:tab w:val="left" w:pos="0"/>
              </w:tabs>
              <w:spacing w:after="0"/>
              <w:ind w:firstLine="6"/>
              <w:jc w:val="left"/>
              <w:rPr>
                <w:rFonts w:ascii="Arial" w:hAnsi="Arial" w:cs="Arial"/>
                <w:kern w:val="0"/>
              </w:rPr>
            </w:pPr>
            <w:r w:rsidRPr="0092774F">
              <w:rPr>
                <w:rFonts w:ascii="Arial" w:hAnsi="Arial" w:cs="Arial"/>
                <w:kern w:val="0"/>
              </w:rPr>
              <w:t>база данных;</w:t>
            </w:r>
          </w:p>
        </w:tc>
      </w:tr>
      <w:tr w:rsidR="00F8657C" w:rsidRPr="00523714" w14:paraId="52DC658D" w14:textId="77777777" w:rsidTr="009E7052">
        <w:trPr>
          <w:trHeight w:val="300"/>
        </w:trPr>
        <w:tc>
          <w:tcPr>
            <w:tcW w:w="1985" w:type="dxa"/>
            <w:shd w:val="clear" w:color="auto" w:fill="auto"/>
            <w:noWrap/>
          </w:tcPr>
          <w:p w14:paraId="5B78B00B" w14:textId="17BD000C" w:rsidR="00F8657C" w:rsidRPr="00992A91" w:rsidRDefault="00F8657C" w:rsidP="00B50D34">
            <w:pPr>
              <w:tabs>
                <w:tab w:val="left" w:pos="0"/>
              </w:tabs>
              <w:spacing w:after="0"/>
              <w:ind w:firstLine="6"/>
              <w:jc w:val="left"/>
              <w:rPr>
                <w:rFonts w:ascii="Arial" w:hAnsi="Arial" w:cs="Arial"/>
                <w:kern w:val="0"/>
              </w:rPr>
            </w:pPr>
            <w:r>
              <w:rPr>
                <w:rFonts w:ascii="Arial" w:hAnsi="Arial" w:cs="Arial"/>
                <w:kern w:val="0"/>
              </w:rPr>
              <w:t>ГОЗ</w:t>
            </w:r>
          </w:p>
        </w:tc>
        <w:tc>
          <w:tcPr>
            <w:tcW w:w="350" w:type="dxa"/>
            <w:shd w:val="clear" w:color="auto" w:fill="auto"/>
            <w:noWrap/>
          </w:tcPr>
          <w:p w14:paraId="40066A97" w14:textId="0EFE1935" w:rsidR="00F8657C" w:rsidRPr="00992A91" w:rsidRDefault="00F8657C" w:rsidP="00B50D34">
            <w:pPr>
              <w:tabs>
                <w:tab w:val="left" w:pos="0"/>
              </w:tabs>
              <w:spacing w:after="0"/>
              <w:ind w:firstLine="6"/>
              <w:jc w:val="left"/>
              <w:rPr>
                <w:rFonts w:ascii="Arial" w:hAnsi="Arial" w:cs="Arial"/>
              </w:rPr>
            </w:pPr>
            <w:r>
              <w:rPr>
                <w:rFonts w:ascii="Arial" w:hAnsi="Arial" w:cs="Arial"/>
              </w:rPr>
              <w:t>–</w:t>
            </w:r>
          </w:p>
        </w:tc>
        <w:tc>
          <w:tcPr>
            <w:tcW w:w="6878" w:type="dxa"/>
            <w:shd w:val="clear" w:color="auto" w:fill="auto"/>
            <w:noWrap/>
          </w:tcPr>
          <w:p w14:paraId="5133FF77" w14:textId="56D291B3" w:rsidR="00F8657C" w:rsidRPr="00992A91" w:rsidRDefault="00F8657C" w:rsidP="00B50D34">
            <w:pPr>
              <w:tabs>
                <w:tab w:val="left" w:pos="0"/>
              </w:tabs>
              <w:spacing w:after="0"/>
              <w:ind w:firstLine="6"/>
              <w:jc w:val="left"/>
              <w:rPr>
                <w:rFonts w:ascii="Arial" w:hAnsi="Arial" w:cs="Arial"/>
              </w:rPr>
            </w:pPr>
            <w:r>
              <w:rPr>
                <w:rFonts w:ascii="Arial" w:hAnsi="Arial" w:cs="Arial"/>
              </w:rPr>
              <w:t>государственный оборонный заказ;</w:t>
            </w:r>
          </w:p>
        </w:tc>
      </w:tr>
      <w:tr w:rsidR="00F8657C" w:rsidRPr="00523714" w14:paraId="37314A8A" w14:textId="77777777" w:rsidTr="009E7052">
        <w:trPr>
          <w:trHeight w:val="300"/>
        </w:trPr>
        <w:tc>
          <w:tcPr>
            <w:tcW w:w="1985" w:type="dxa"/>
            <w:shd w:val="clear" w:color="auto" w:fill="auto"/>
            <w:noWrap/>
          </w:tcPr>
          <w:p w14:paraId="61A1241A" w14:textId="443A731F" w:rsidR="00F8657C" w:rsidRPr="00992A91" w:rsidRDefault="00F8657C" w:rsidP="00B50D34">
            <w:pPr>
              <w:tabs>
                <w:tab w:val="left" w:pos="0"/>
              </w:tabs>
              <w:spacing w:after="0"/>
              <w:ind w:firstLine="6"/>
              <w:jc w:val="left"/>
              <w:rPr>
                <w:rFonts w:ascii="Arial" w:hAnsi="Arial" w:cs="Arial"/>
                <w:kern w:val="0"/>
              </w:rPr>
            </w:pPr>
            <w:r>
              <w:rPr>
                <w:rFonts w:ascii="Arial" w:hAnsi="Arial" w:cs="Arial"/>
                <w:kern w:val="0"/>
              </w:rPr>
              <w:t>ГПВ</w:t>
            </w:r>
          </w:p>
        </w:tc>
        <w:tc>
          <w:tcPr>
            <w:tcW w:w="350" w:type="dxa"/>
            <w:shd w:val="clear" w:color="auto" w:fill="auto"/>
            <w:noWrap/>
          </w:tcPr>
          <w:p w14:paraId="7DF2D887" w14:textId="0AD4C8F1" w:rsidR="00F8657C" w:rsidRPr="00992A91" w:rsidRDefault="00F8657C" w:rsidP="00B50D34">
            <w:pPr>
              <w:tabs>
                <w:tab w:val="left" w:pos="0"/>
              </w:tabs>
              <w:spacing w:after="0"/>
              <w:ind w:firstLine="6"/>
              <w:jc w:val="left"/>
              <w:rPr>
                <w:rFonts w:ascii="Arial" w:hAnsi="Arial" w:cs="Arial"/>
              </w:rPr>
            </w:pPr>
            <w:r>
              <w:rPr>
                <w:rFonts w:ascii="Arial" w:hAnsi="Arial" w:cs="Arial"/>
              </w:rPr>
              <w:t>–</w:t>
            </w:r>
          </w:p>
        </w:tc>
        <w:tc>
          <w:tcPr>
            <w:tcW w:w="6878" w:type="dxa"/>
            <w:shd w:val="clear" w:color="auto" w:fill="auto"/>
            <w:noWrap/>
          </w:tcPr>
          <w:p w14:paraId="6869A023" w14:textId="63B28CBC" w:rsidR="00F8657C" w:rsidRPr="00992A91" w:rsidRDefault="00F8657C" w:rsidP="00B50D34">
            <w:pPr>
              <w:tabs>
                <w:tab w:val="left" w:pos="0"/>
              </w:tabs>
              <w:spacing w:after="0"/>
              <w:ind w:firstLine="6"/>
              <w:jc w:val="left"/>
              <w:rPr>
                <w:rFonts w:ascii="Arial" w:hAnsi="Arial" w:cs="Arial"/>
              </w:rPr>
            </w:pPr>
            <w:r>
              <w:rPr>
                <w:rFonts w:ascii="Arial" w:hAnsi="Arial" w:cs="Arial"/>
              </w:rPr>
              <w:t>государственная программа вооружения;</w:t>
            </w:r>
          </w:p>
        </w:tc>
      </w:tr>
      <w:tr w:rsidR="00422BBF" w:rsidRPr="00523714" w14:paraId="2787A2D4" w14:textId="77777777" w:rsidTr="009E7052">
        <w:trPr>
          <w:trHeight w:val="300"/>
        </w:trPr>
        <w:tc>
          <w:tcPr>
            <w:tcW w:w="1985" w:type="dxa"/>
            <w:shd w:val="clear" w:color="auto" w:fill="auto"/>
            <w:noWrap/>
          </w:tcPr>
          <w:p w14:paraId="66035336" w14:textId="6027CF20" w:rsidR="00422BBF" w:rsidRDefault="00422BBF" w:rsidP="00B50D34">
            <w:pPr>
              <w:tabs>
                <w:tab w:val="left" w:pos="0"/>
              </w:tabs>
              <w:spacing w:after="0"/>
              <w:ind w:firstLine="6"/>
              <w:jc w:val="left"/>
              <w:rPr>
                <w:rFonts w:ascii="Arial" w:hAnsi="Arial" w:cs="Arial"/>
                <w:kern w:val="0"/>
              </w:rPr>
            </w:pPr>
            <w:proofErr w:type="gramStart"/>
            <w:r>
              <w:rPr>
                <w:rFonts w:ascii="Arial" w:hAnsi="Arial" w:cs="Arial"/>
                <w:kern w:val="0"/>
              </w:rPr>
              <w:t>ДО</w:t>
            </w:r>
            <w:proofErr w:type="gramEnd"/>
          </w:p>
        </w:tc>
        <w:tc>
          <w:tcPr>
            <w:tcW w:w="350" w:type="dxa"/>
            <w:shd w:val="clear" w:color="auto" w:fill="auto"/>
            <w:noWrap/>
          </w:tcPr>
          <w:p w14:paraId="289C2F03" w14:textId="10AC3DEF" w:rsidR="00422BBF" w:rsidRDefault="00422BBF" w:rsidP="00B50D34">
            <w:pPr>
              <w:tabs>
                <w:tab w:val="left" w:pos="0"/>
              </w:tabs>
              <w:spacing w:after="0"/>
              <w:ind w:firstLine="6"/>
              <w:jc w:val="left"/>
              <w:rPr>
                <w:rFonts w:ascii="Arial" w:hAnsi="Arial" w:cs="Arial"/>
              </w:rPr>
            </w:pPr>
            <w:r>
              <w:rPr>
                <w:rFonts w:ascii="Arial" w:hAnsi="Arial" w:cs="Arial"/>
              </w:rPr>
              <w:t>–</w:t>
            </w:r>
          </w:p>
        </w:tc>
        <w:tc>
          <w:tcPr>
            <w:tcW w:w="6878" w:type="dxa"/>
            <w:shd w:val="clear" w:color="auto" w:fill="auto"/>
            <w:noWrap/>
          </w:tcPr>
          <w:p w14:paraId="0AC44B41" w14:textId="5AB94439" w:rsidR="00422BBF" w:rsidRDefault="00422BBF" w:rsidP="00B50D34">
            <w:pPr>
              <w:tabs>
                <w:tab w:val="left" w:pos="0"/>
              </w:tabs>
              <w:spacing w:after="0"/>
              <w:ind w:firstLine="6"/>
              <w:jc w:val="left"/>
              <w:rPr>
                <w:rFonts w:ascii="Arial" w:hAnsi="Arial" w:cs="Arial"/>
              </w:rPr>
            </w:pPr>
            <w:del w:id="64" w:author="Федин Никита Александрович" w:date="2019-12-26T10:17:00Z">
              <w:r w:rsidDel="000C0C78">
                <w:rPr>
                  <w:rFonts w:ascii="Arial" w:hAnsi="Arial" w:cs="Arial"/>
                </w:rPr>
                <w:delText xml:space="preserve">Дочернее </w:delText>
              </w:r>
            </w:del>
            <w:ins w:id="65" w:author="Федин Никита Александрович" w:date="2019-12-26T10:17:00Z">
              <w:r w:rsidR="000C0C78">
                <w:rPr>
                  <w:rFonts w:ascii="Arial" w:hAnsi="Arial" w:cs="Arial"/>
                </w:rPr>
                <w:t xml:space="preserve">дочернее </w:t>
              </w:r>
            </w:ins>
            <w:r>
              <w:rPr>
                <w:rFonts w:ascii="Arial" w:hAnsi="Arial" w:cs="Arial"/>
              </w:rPr>
              <w:t>общество</w:t>
            </w:r>
            <w:r w:rsidR="00772394">
              <w:rPr>
                <w:rFonts w:ascii="Arial" w:hAnsi="Arial" w:cs="Arial"/>
              </w:rPr>
              <w:t>;</w:t>
            </w:r>
          </w:p>
        </w:tc>
      </w:tr>
      <w:tr w:rsidR="00772394" w:rsidRPr="00523714" w14:paraId="2F9158A1" w14:textId="77777777" w:rsidTr="009E7052">
        <w:trPr>
          <w:trHeight w:val="300"/>
        </w:trPr>
        <w:tc>
          <w:tcPr>
            <w:tcW w:w="1985" w:type="dxa"/>
            <w:shd w:val="clear" w:color="auto" w:fill="auto"/>
            <w:noWrap/>
          </w:tcPr>
          <w:p w14:paraId="405F5011" w14:textId="1595F402" w:rsidR="00772394" w:rsidRDefault="00772394" w:rsidP="00B50D34">
            <w:pPr>
              <w:tabs>
                <w:tab w:val="left" w:pos="0"/>
              </w:tabs>
              <w:spacing w:after="0"/>
              <w:ind w:firstLine="6"/>
              <w:jc w:val="left"/>
              <w:rPr>
                <w:rFonts w:ascii="Arial" w:hAnsi="Arial" w:cs="Arial"/>
                <w:kern w:val="0"/>
              </w:rPr>
            </w:pPr>
            <w:proofErr w:type="gramStart"/>
            <w:r>
              <w:rPr>
                <w:rFonts w:ascii="Arial" w:hAnsi="Arial" w:cs="Arial"/>
                <w:kern w:val="0"/>
              </w:rPr>
              <w:t>ИТ</w:t>
            </w:r>
            <w:proofErr w:type="gramEnd"/>
          </w:p>
        </w:tc>
        <w:tc>
          <w:tcPr>
            <w:tcW w:w="350" w:type="dxa"/>
            <w:shd w:val="clear" w:color="auto" w:fill="auto"/>
            <w:noWrap/>
          </w:tcPr>
          <w:p w14:paraId="238F6109" w14:textId="696852E0" w:rsidR="00772394" w:rsidRDefault="00772394" w:rsidP="00B50D34">
            <w:pPr>
              <w:tabs>
                <w:tab w:val="left" w:pos="0"/>
              </w:tabs>
              <w:spacing w:after="0"/>
              <w:ind w:firstLine="6"/>
              <w:jc w:val="left"/>
              <w:rPr>
                <w:rFonts w:ascii="Arial" w:hAnsi="Arial" w:cs="Arial"/>
              </w:rPr>
            </w:pPr>
            <w:r>
              <w:rPr>
                <w:rFonts w:ascii="Arial" w:hAnsi="Arial" w:cs="Arial"/>
              </w:rPr>
              <w:t>–</w:t>
            </w:r>
          </w:p>
        </w:tc>
        <w:tc>
          <w:tcPr>
            <w:tcW w:w="6878" w:type="dxa"/>
            <w:shd w:val="clear" w:color="auto" w:fill="auto"/>
            <w:noWrap/>
          </w:tcPr>
          <w:p w14:paraId="4E8A6D56" w14:textId="34DB6B43" w:rsidR="00772394" w:rsidRDefault="00772394" w:rsidP="00B50D34">
            <w:pPr>
              <w:tabs>
                <w:tab w:val="left" w:pos="0"/>
              </w:tabs>
              <w:spacing w:after="0"/>
              <w:ind w:firstLine="6"/>
              <w:jc w:val="left"/>
              <w:rPr>
                <w:rFonts w:ascii="Arial" w:hAnsi="Arial" w:cs="Arial"/>
              </w:rPr>
            </w:pPr>
            <w:del w:id="66" w:author="Федин Никита Александрович" w:date="2019-12-26T10:18:00Z">
              <w:r w:rsidDel="000C0C78">
                <w:rPr>
                  <w:rFonts w:ascii="Arial" w:hAnsi="Arial" w:cs="Arial"/>
                </w:rPr>
                <w:delText xml:space="preserve">Информационные </w:delText>
              </w:r>
            </w:del>
            <w:ins w:id="67" w:author="Федин Никита Александрович" w:date="2019-12-26T10:18:00Z">
              <w:r w:rsidR="000C0C78">
                <w:rPr>
                  <w:rFonts w:ascii="Arial" w:hAnsi="Arial" w:cs="Arial"/>
                </w:rPr>
                <w:t xml:space="preserve">информационные </w:t>
              </w:r>
            </w:ins>
            <w:r>
              <w:rPr>
                <w:rFonts w:ascii="Arial" w:hAnsi="Arial" w:cs="Arial"/>
              </w:rPr>
              <w:t>технологии;</w:t>
            </w:r>
          </w:p>
        </w:tc>
      </w:tr>
      <w:tr w:rsidR="00992A91" w:rsidRPr="00523714" w14:paraId="773D556F" w14:textId="77777777" w:rsidTr="009E7052">
        <w:trPr>
          <w:trHeight w:val="300"/>
        </w:trPr>
        <w:tc>
          <w:tcPr>
            <w:tcW w:w="1985" w:type="dxa"/>
            <w:shd w:val="clear" w:color="auto" w:fill="auto"/>
            <w:noWrap/>
            <w:hideMark/>
          </w:tcPr>
          <w:p w14:paraId="6092EF35" w14:textId="3D69E036" w:rsidR="00992A91" w:rsidRPr="00992A91" w:rsidRDefault="00992A91" w:rsidP="00B50D34">
            <w:pPr>
              <w:tabs>
                <w:tab w:val="left" w:pos="0"/>
              </w:tabs>
              <w:spacing w:after="0"/>
              <w:ind w:firstLine="6"/>
              <w:jc w:val="left"/>
              <w:rPr>
                <w:rFonts w:ascii="Arial" w:hAnsi="Arial" w:cs="Arial"/>
                <w:color w:val="FF0000"/>
                <w:kern w:val="0"/>
              </w:rPr>
            </w:pPr>
            <w:r w:rsidRPr="0092774F">
              <w:rPr>
                <w:rFonts w:ascii="Arial" w:hAnsi="Arial" w:cs="Arial"/>
                <w:kern w:val="0"/>
              </w:rPr>
              <w:t>КАСУ</w:t>
            </w:r>
            <w:r>
              <w:rPr>
                <w:rFonts w:ascii="Arial" w:hAnsi="Arial" w:cs="Arial"/>
                <w:kern w:val="0"/>
                <w:lang w:val="en-US"/>
              </w:rPr>
              <w:t xml:space="preserve"> </w:t>
            </w:r>
            <w:r>
              <w:rPr>
                <w:rFonts w:ascii="Arial" w:hAnsi="Arial" w:cs="Arial"/>
                <w:kern w:val="0"/>
              </w:rPr>
              <w:t xml:space="preserve">НСИ </w:t>
            </w:r>
            <w:r w:rsidR="00353EA3">
              <w:rPr>
                <w:rFonts w:ascii="Arial" w:hAnsi="Arial" w:cs="Arial"/>
                <w:kern w:val="0"/>
              </w:rPr>
              <w:t>Концерна</w:t>
            </w:r>
          </w:p>
        </w:tc>
        <w:tc>
          <w:tcPr>
            <w:tcW w:w="350" w:type="dxa"/>
            <w:shd w:val="clear" w:color="auto" w:fill="auto"/>
            <w:noWrap/>
            <w:hideMark/>
          </w:tcPr>
          <w:p w14:paraId="7FEF9B8B" w14:textId="54E69784" w:rsidR="00992A91" w:rsidRPr="00523714" w:rsidRDefault="00992A91" w:rsidP="00B50D34">
            <w:pPr>
              <w:tabs>
                <w:tab w:val="left" w:pos="0"/>
              </w:tabs>
              <w:spacing w:after="0"/>
              <w:ind w:firstLine="6"/>
              <w:jc w:val="left"/>
              <w:rPr>
                <w:rFonts w:ascii="Arial" w:hAnsi="Arial" w:cs="Arial"/>
                <w:color w:val="FF0000"/>
                <w:kern w:val="0"/>
              </w:rPr>
            </w:pPr>
            <w:r w:rsidRPr="0092774F">
              <w:rPr>
                <w:rFonts w:ascii="Arial" w:hAnsi="Arial" w:cs="Arial"/>
              </w:rPr>
              <w:t>–</w:t>
            </w:r>
          </w:p>
        </w:tc>
        <w:tc>
          <w:tcPr>
            <w:tcW w:w="6878" w:type="dxa"/>
            <w:shd w:val="clear" w:color="auto" w:fill="auto"/>
            <w:noWrap/>
            <w:hideMark/>
          </w:tcPr>
          <w:p w14:paraId="262F14CA" w14:textId="21CB3C54" w:rsidR="00992A91" w:rsidRPr="00523714" w:rsidRDefault="00992A91" w:rsidP="00B50D34">
            <w:pPr>
              <w:tabs>
                <w:tab w:val="left" w:pos="0"/>
              </w:tabs>
              <w:spacing w:after="0"/>
              <w:ind w:firstLine="6"/>
              <w:jc w:val="left"/>
              <w:rPr>
                <w:rFonts w:ascii="Arial" w:hAnsi="Arial" w:cs="Arial"/>
                <w:color w:val="FF0000"/>
                <w:kern w:val="0"/>
              </w:rPr>
            </w:pPr>
            <w:r w:rsidRPr="0092774F">
              <w:rPr>
                <w:rFonts w:ascii="Arial" w:hAnsi="Arial" w:cs="Arial"/>
                <w:kern w:val="0"/>
              </w:rPr>
              <w:t>корпоративная автоматизированная система управления нормативно-справочной информацией</w:t>
            </w:r>
            <w:r w:rsidR="00A344F7">
              <w:rPr>
                <w:rFonts w:ascii="Arial" w:hAnsi="Arial" w:cs="Arial"/>
                <w:kern w:val="0"/>
              </w:rPr>
              <w:t xml:space="preserve"> </w:t>
            </w:r>
            <w:r w:rsidR="00353EA3">
              <w:rPr>
                <w:rFonts w:ascii="Arial" w:hAnsi="Arial" w:cs="Arial"/>
                <w:kern w:val="0"/>
              </w:rPr>
              <w:t>Концерна</w:t>
            </w:r>
            <w:r w:rsidRPr="0092774F">
              <w:rPr>
                <w:rFonts w:ascii="Arial" w:hAnsi="Arial" w:cs="Arial"/>
                <w:kern w:val="0"/>
              </w:rPr>
              <w:t>;</w:t>
            </w:r>
          </w:p>
        </w:tc>
      </w:tr>
      <w:tr w:rsidR="00A344F7" w:rsidRPr="00523714" w14:paraId="4F605DE1" w14:textId="77777777" w:rsidTr="009E7052">
        <w:trPr>
          <w:trHeight w:val="300"/>
        </w:trPr>
        <w:tc>
          <w:tcPr>
            <w:tcW w:w="1985" w:type="dxa"/>
            <w:shd w:val="clear" w:color="auto" w:fill="auto"/>
            <w:noWrap/>
          </w:tcPr>
          <w:p w14:paraId="6C034DD2" w14:textId="5DCBCEFA" w:rsidR="00A344F7" w:rsidRPr="0092774F" w:rsidRDefault="00A344F7" w:rsidP="00B50D34">
            <w:pPr>
              <w:tabs>
                <w:tab w:val="left" w:pos="0"/>
              </w:tabs>
              <w:spacing w:after="0"/>
              <w:ind w:firstLine="6"/>
              <w:jc w:val="left"/>
              <w:rPr>
                <w:rFonts w:ascii="Arial" w:hAnsi="Arial" w:cs="Arial"/>
                <w:kern w:val="0"/>
              </w:rPr>
            </w:pPr>
            <w:r>
              <w:rPr>
                <w:rFonts w:ascii="Arial" w:hAnsi="Arial" w:cs="Arial"/>
                <w:kern w:val="0"/>
              </w:rPr>
              <w:t>КБ</w:t>
            </w:r>
          </w:p>
        </w:tc>
        <w:tc>
          <w:tcPr>
            <w:tcW w:w="350" w:type="dxa"/>
            <w:shd w:val="clear" w:color="auto" w:fill="auto"/>
            <w:noWrap/>
          </w:tcPr>
          <w:p w14:paraId="55CD595D" w14:textId="697B9B69" w:rsidR="00A344F7" w:rsidRPr="0092774F" w:rsidRDefault="00A344F7" w:rsidP="00B50D34">
            <w:pPr>
              <w:tabs>
                <w:tab w:val="left" w:pos="0"/>
              </w:tabs>
              <w:spacing w:after="0"/>
              <w:ind w:firstLine="6"/>
              <w:jc w:val="left"/>
              <w:rPr>
                <w:rFonts w:ascii="Arial" w:hAnsi="Arial" w:cs="Arial"/>
              </w:rPr>
            </w:pPr>
            <w:r>
              <w:rPr>
                <w:rFonts w:ascii="Arial" w:hAnsi="Arial" w:cs="Arial"/>
              </w:rPr>
              <w:t>–</w:t>
            </w:r>
          </w:p>
        </w:tc>
        <w:tc>
          <w:tcPr>
            <w:tcW w:w="6878" w:type="dxa"/>
            <w:shd w:val="clear" w:color="auto" w:fill="auto"/>
            <w:noWrap/>
          </w:tcPr>
          <w:p w14:paraId="41EA2A2A" w14:textId="158F93F5" w:rsidR="00A344F7" w:rsidRPr="0092774F" w:rsidRDefault="00A344F7" w:rsidP="00B50D34">
            <w:pPr>
              <w:tabs>
                <w:tab w:val="left" w:pos="0"/>
              </w:tabs>
              <w:spacing w:after="0"/>
              <w:ind w:firstLine="6"/>
              <w:jc w:val="left"/>
              <w:rPr>
                <w:rFonts w:ascii="Arial" w:hAnsi="Arial" w:cs="Arial"/>
                <w:kern w:val="0"/>
              </w:rPr>
            </w:pPr>
            <w:r>
              <w:rPr>
                <w:rFonts w:ascii="Arial" w:hAnsi="Arial" w:cs="Arial"/>
                <w:kern w:val="0"/>
              </w:rPr>
              <w:t>конструкторское бюро;</w:t>
            </w:r>
          </w:p>
        </w:tc>
      </w:tr>
      <w:tr w:rsidR="00992A91" w:rsidRPr="00523714" w14:paraId="20F0471F" w14:textId="77777777" w:rsidTr="009E7052">
        <w:trPr>
          <w:trHeight w:val="300"/>
        </w:trPr>
        <w:tc>
          <w:tcPr>
            <w:tcW w:w="1985" w:type="dxa"/>
            <w:shd w:val="clear" w:color="auto" w:fill="auto"/>
            <w:noWrap/>
            <w:hideMark/>
          </w:tcPr>
          <w:p w14:paraId="07036B2E" w14:textId="2AC03CC2" w:rsidR="00992A91" w:rsidRPr="00523714" w:rsidRDefault="00992A91" w:rsidP="00B50D34">
            <w:pPr>
              <w:tabs>
                <w:tab w:val="left" w:pos="0"/>
              </w:tabs>
              <w:spacing w:after="0"/>
              <w:ind w:firstLine="6"/>
              <w:jc w:val="left"/>
              <w:rPr>
                <w:rFonts w:ascii="Arial" w:hAnsi="Arial" w:cs="Arial"/>
                <w:color w:val="FF0000"/>
                <w:kern w:val="0"/>
              </w:rPr>
            </w:pPr>
            <w:r w:rsidRPr="0092774F">
              <w:rPr>
                <w:rFonts w:ascii="Arial" w:hAnsi="Arial" w:cs="Arial"/>
                <w:kern w:val="0"/>
              </w:rPr>
              <w:t>НСИ</w:t>
            </w:r>
          </w:p>
        </w:tc>
        <w:tc>
          <w:tcPr>
            <w:tcW w:w="350" w:type="dxa"/>
            <w:shd w:val="clear" w:color="auto" w:fill="auto"/>
            <w:noWrap/>
            <w:hideMark/>
          </w:tcPr>
          <w:p w14:paraId="29336DE6" w14:textId="6E61091A" w:rsidR="00992A91" w:rsidRPr="00523714" w:rsidRDefault="00992A91" w:rsidP="00B50D34">
            <w:pPr>
              <w:tabs>
                <w:tab w:val="left" w:pos="0"/>
              </w:tabs>
              <w:spacing w:after="0"/>
              <w:ind w:firstLine="6"/>
              <w:jc w:val="left"/>
              <w:rPr>
                <w:rFonts w:ascii="Arial" w:hAnsi="Arial" w:cs="Arial"/>
                <w:color w:val="FF0000"/>
                <w:kern w:val="0"/>
              </w:rPr>
            </w:pPr>
            <w:r w:rsidRPr="0092774F">
              <w:rPr>
                <w:rFonts w:ascii="Arial" w:hAnsi="Arial" w:cs="Arial"/>
              </w:rPr>
              <w:t>–</w:t>
            </w:r>
          </w:p>
        </w:tc>
        <w:tc>
          <w:tcPr>
            <w:tcW w:w="6878" w:type="dxa"/>
            <w:shd w:val="clear" w:color="auto" w:fill="auto"/>
            <w:noWrap/>
            <w:hideMark/>
          </w:tcPr>
          <w:p w14:paraId="350BCE26" w14:textId="7624BF2C" w:rsidR="00992A91" w:rsidRPr="00523714" w:rsidRDefault="00992A91" w:rsidP="00B50D34">
            <w:pPr>
              <w:tabs>
                <w:tab w:val="left" w:pos="0"/>
              </w:tabs>
              <w:spacing w:after="0"/>
              <w:ind w:firstLine="6"/>
              <w:jc w:val="left"/>
              <w:rPr>
                <w:rFonts w:ascii="Arial" w:hAnsi="Arial" w:cs="Arial"/>
                <w:color w:val="FF0000"/>
                <w:kern w:val="0"/>
              </w:rPr>
            </w:pPr>
            <w:r w:rsidRPr="0092774F">
              <w:rPr>
                <w:rFonts w:ascii="Arial" w:hAnsi="Arial" w:cs="Arial"/>
                <w:kern w:val="0"/>
              </w:rPr>
              <w:t>нормативно-справочная информация;</w:t>
            </w:r>
          </w:p>
        </w:tc>
      </w:tr>
      <w:tr w:rsidR="00992A91" w:rsidRPr="00523714" w14:paraId="109398C9" w14:textId="77777777" w:rsidTr="009E7052">
        <w:trPr>
          <w:trHeight w:val="300"/>
        </w:trPr>
        <w:tc>
          <w:tcPr>
            <w:tcW w:w="1985" w:type="dxa"/>
            <w:shd w:val="clear" w:color="auto" w:fill="auto"/>
            <w:noWrap/>
            <w:hideMark/>
          </w:tcPr>
          <w:p w14:paraId="3CE53665" w14:textId="3B38394C" w:rsidR="00992A91" w:rsidRPr="00992A91" w:rsidRDefault="00992A91" w:rsidP="00B50D34">
            <w:pPr>
              <w:tabs>
                <w:tab w:val="left" w:pos="0"/>
              </w:tabs>
              <w:spacing w:after="0"/>
              <w:ind w:firstLine="6"/>
              <w:jc w:val="left"/>
              <w:rPr>
                <w:rFonts w:ascii="Arial" w:hAnsi="Arial" w:cs="Arial"/>
                <w:kern w:val="0"/>
              </w:rPr>
            </w:pPr>
            <w:r w:rsidRPr="00992A91">
              <w:rPr>
                <w:rFonts w:ascii="Arial" w:hAnsi="Arial" w:cs="Arial"/>
                <w:kern w:val="0"/>
              </w:rPr>
              <w:t>НТД</w:t>
            </w:r>
          </w:p>
        </w:tc>
        <w:tc>
          <w:tcPr>
            <w:tcW w:w="350" w:type="dxa"/>
            <w:shd w:val="clear" w:color="auto" w:fill="auto"/>
            <w:noWrap/>
            <w:hideMark/>
          </w:tcPr>
          <w:p w14:paraId="40649B21" w14:textId="118D95F9" w:rsidR="00992A91" w:rsidRPr="00992A91" w:rsidRDefault="00992A91" w:rsidP="00B50D34">
            <w:pPr>
              <w:tabs>
                <w:tab w:val="left" w:pos="0"/>
              </w:tabs>
              <w:spacing w:after="0"/>
              <w:ind w:firstLine="6"/>
              <w:jc w:val="left"/>
              <w:rPr>
                <w:rFonts w:ascii="Arial" w:hAnsi="Arial" w:cs="Arial"/>
                <w:kern w:val="0"/>
              </w:rPr>
            </w:pPr>
            <w:r w:rsidRPr="00992A91">
              <w:rPr>
                <w:rFonts w:ascii="Arial" w:hAnsi="Arial" w:cs="Arial"/>
              </w:rPr>
              <w:t>–</w:t>
            </w:r>
          </w:p>
        </w:tc>
        <w:tc>
          <w:tcPr>
            <w:tcW w:w="6878" w:type="dxa"/>
            <w:shd w:val="clear" w:color="auto" w:fill="auto"/>
            <w:noWrap/>
            <w:hideMark/>
          </w:tcPr>
          <w:p w14:paraId="6EA0240A" w14:textId="64F29FBC" w:rsidR="00992A91" w:rsidRPr="00992A91" w:rsidRDefault="00992A91" w:rsidP="00B50D34">
            <w:pPr>
              <w:tabs>
                <w:tab w:val="left" w:pos="0"/>
              </w:tabs>
              <w:spacing w:after="0"/>
              <w:ind w:firstLine="6"/>
              <w:jc w:val="left"/>
              <w:rPr>
                <w:rFonts w:ascii="Arial" w:hAnsi="Arial" w:cs="Arial"/>
                <w:kern w:val="0"/>
              </w:rPr>
            </w:pPr>
            <w:r w:rsidRPr="00992A91">
              <w:rPr>
                <w:rFonts w:ascii="Arial" w:hAnsi="Arial" w:cs="Arial"/>
                <w:kern w:val="0"/>
              </w:rPr>
              <w:t>нормативно-технический документ;</w:t>
            </w:r>
          </w:p>
        </w:tc>
      </w:tr>
      <w:tr w:rsidR="00F5378D" w:rsidRPr="00523714" w14:paraId="257B1F97" w14:textId="77777777" w:rsidTr="009E7052">
        <w:trPr>
          <w:trHeight w:val="300"/>
        </w:trPr>
        <w:tc>
          <w:tcPr>
            <w:tcW w:w="1985" w:type="dxa"/>
            <w:shd w:val="clear" w:color="auto" w:fill="auto"/>
            <w:noWrap/>
          </w:tcPr>
          <w:p w14:paraId="26950652" w14:textId="2F0626B2" w:rsidR="00F5378D" w:rsidRDefault="00F5378D" w:rsidP="00B50D34">
            <w:pPr>
              <w:tabs>
                <w:tab w:val="left" w:pos="0"/>
              </w:tabs>
              <w:spacing w:after="0"/>
              <w:ind w:firstLine="6"/>
              <w:jc w:val="left"/>
              <w:rPr>
                <w:rFonts w:ascii="Arial" w:hAnsi="Arial" w:cs="Arial"/>
                <w:kern w:val="0"/>
              </w:rPr>
            </w:pPr>
            <w:r>
              <w:rPr>
                <w:rFonts w:ascii="Arial" w:hAnsi="Arial" w:cs="Arial"/>
                <w:kern w:val="0"/>
              </w:rPr>
              <w:t>ПКИ</w:t>
            </w:r>
          </w:p>
        </w:tc>
        <w:tc>
          <w:tcPr>
            <w:tcW w:w="350" w:type="dxa"/>
            <w:shd w:val="clear" w:color="auto" w:fill="auto"/>
            <w:noWrap/>
          </w:tcPr>
          <w:p w14:paraId="3E204258" w14:textId="6744F318" w:rsidR="00F5378D" w:rsidRDefault="00F5378D" w:rsidP="00B50D34">
            <w:pPr>
              <w:tabs>
                <w:tab w:val="left" w:pos="0"/>
              </w:tabs>
              <w:spacing w:after="0"/>
              <w:ind w:firstLine="6"/>
              <w:jc w:val="left"/>
              <w:rPr>
                <w:rFonts w:ascii="Arial" w:hAnsi="Arial" w:cs="Arial"/>
              </w:rPr>
            </w:pPr>
            <w:r>
              <w:rPr>
                <w:rFonts w:ascii="Arial" w:hAnsi="Arial" w:cs="Arial"/>
              </w:rPr>
              <w:t>–</w:t>
            </w:r>
          </w:p>
        </w:tc>
        <w:tc>
          <w:tcPr>
            <w:tcW w:w="6878" w:type="dxa"/>
            <w:shd w:val="clear" w:color="auto" w:fill="auto"/>
            <w:noWrap/>
          </w:tcPr>
          <w:p w14:paraId="769DF98A" w14:textId="53E941FD" w:rsidR="00F5378D" w:rsidRDefault="00F5378D" w:rsidP="00B50D34">
            <w:pPr>
              <w:tabs>
                <w:tab w:val="left" w:pos="0"/>
              </w:tabs>
              <w:spacing w:after="0"/>
              <w:ind w:firstLine="6"/>
              <w:jc w:val="left"/>
              <w:rPr>
                <w:rFonts w:ascii="Arial" w:hAnsi="Arial" w:cs="Arial"/>
                <w:kern w:val="0"/>
              </w:rPr>
            </w:pPr>
            <w:r>
              <w:rPr>
                <w:rFonts w:ascii="Arial" w:hAnsi="Arial" w:cs="Arial"/>
                <w:kern w:val="0"/>
              </w:rPr>
              <w:t>покупные комплектующие изделия;</w:t>
            </w:r>
          </w:p>
        </w:tc>
      </w:tr>
      <w:tr w:rsidR="00422BBF" w:rsidRPr="00523714" w14:paraId="674AFF97" w14:textId="77777777" w:rsidTr="009E7052">
        <w:trPr>
          <w:trHeight w:val="300"/>
        </w:trPr>
        <w:tc>
          <w:tcPr>
            <w:tcW w:w="1985" w:type="dxa"/>
            <w:shd w:val="clear" w:color="auto" w:fill="auto"/>
            <w:noWrap/>
          </w:tcPr>
          <w:p w14:paraId="6EB85B73" w14:textId="02AB0A91" w:rsidR="00422BBF" w:rsidRDefault="00422BBF" w:rsidP="00B50D34">
            <w:pPr>
              <w:tabs>
                <w:tab w:val="left" w:pos="0"/>
              </w:tabs>
              <w:spacing w:after="0"/>
              <w:ind w:firstLine="6"/>
              <w:jc w:val="left"/>
              <w:rPr>
                <w:rFonts w:ascii="Arial" w:hAnsi="Arial" w:cs="Arial"/>
                <w:kern w:val="0"/>
              </w:rPr>
            </w:pPr>
            <w:r>
              <w:rPr>
                <w:rFonts w:ascii="Arial" w:hAnsi="Arial" w:cs="Arial"/>
                <w:kern w:val="0"/>
              </w:rPr>
              <w:t>РЭА</w:t>
            </w:r>
          </w:p>
        </w:tc>
        <w:tc>
          <w:tcPr>
            <w:tcW w:w="350" w:type="dxa"/>
            <w:shd w:val="clear" w:color="auto" w:fill="auto"/>
            <w:noWrap/>
          </w:tcPr>
          <w:p w14:paraId="31994EA7" w14:textId="2685AA0B" w:rsidR="00422BBF" w:rsidRDefault="00422BBF" w:rsidP="00B50D34">
            <w:pPr>
              <w:tabs>
                <w:tab w:val="left" w:pos="0"/>
              </w:tabs>
              <w:spacing w:after="0"/>
              <w:ind w:firstLine="6"/>
              <w:jc w:val="left"/>
              <w:rPr>
                <w:rFonts w:ascii="Arial" w:hAnsi="Arial" w:cs="Arial"/>
              </w:rPr>
            </w:pPr>
            <w:r>
              <w:rPr>
                <w:rFonts w:ascii="Arial" w:hAnsi="Arial" w:cs="Arial"/>
              </w:rPr>
              <w:t>–</w:t>
            </w:r>
          </w:p>
        </w:tc>
        <w:tc>
          <w:tcPr>
            <w:tcW w:w="6878" w:type="dxa"/>
            <w:shd w:val="clear" w:color="auto" w:fill="auto"/>
            <w:noWrap/>
          </w:tcPr>
          <w:p w14:paraId="616B2A84" w14:textId="10F5B403" w:rsidR="00422BBF" w:rsidRDefault="00422BBF" w:rsidP="00B50D34">
            <w:pPr>
              <w:tabs>
                <w:tab w:val="left" w:pos="0"/>
              </w:tabs>
              <w:spacing w:after="0"/>
              <w:ind w:firstLine="6"/>
              <w:jc w:val="left"/>
              <w:rPr>
                <w:rFonts w:ascii="Arial" w:hAnsi="Arial" w:cs="Arial"/>
                <w:kern w:val="0"/>
              </w:rPr>
            </w:pPr>
            <w:r>
              <w:rPr>
                <w:rFonts w:ascii="Arial" w:hAnsi="Arial" w:cs="Arial"/>
                <w:kern w:val="0"/>
              </w:rPr>
              <w:t>радиоэлектронная аппаратура</w:t>
            </w:r>
          </w:p>
        </w:tc>
      </w:tr>
      <w:tr w:rsidR="00992A91" w:rsidRPr="00523714" w14:paraId="42003997" w14:textId="77777777" w:rsidTr="009E7052">
        <w:trPr>
          <w:trHeight w:val="300"/>
        </w:trPr>
        <w:tc>
          <w:tcPr>
            <w:tcW w:w="1985" w:type="dxa"/>
            <w:shd w:val="clear" w:color="auto" w:fill="auto"/>
            <w:noWrap/>
            <w:hideMark/>
          </w:tcPr>
          <w:p w14:paraId="18FF1152" w14:textId="62B79A4F" w:rsidR="00992A91" w:rsidRPr="00992A91" w:rsidRDefault="00992A91" w:rsidP="00B50D34">
            <w:pPr>
              <w:tabs>
                <w:tab w:val="left" w:pos="0"/>
              </w:tabs>
              <w:spacing w:after="0"/>
              <w:ind w:firstLine="6"/>
              <w:jc w:val="left"/>
              <w:rPr>
                <w:rFonts w:ascii="Arial" w:hAnsi="Arial" w:cs="Arial"/>
                <w:kern w:val="0"/>
              </w:rPr>
            </w:pPr>
            <w:r w:rsidRPr="00992A91">
              <w:rPr>
                <w:rFonts w:ascii="Arial" w:hAnsi="Arial" w:cs="Arial"/>
                <w:kern w:val="0"/>
              </w:rPr>
              <w:t>ЦОД</w:t>
            </w:r>
          </w:p>
        </w:tc>
        <w:tc>
          <w:tcPr>
            <w:tcW w:w="350" w:type="dxa"/>
            <w:shd w:val="clear" w:color="auto" w:fill="auto"/>
            <w:noWrap/>
            <w:hideMark/>
          </w:tcPr>
          <w:p w14:paraId="0C482540" w14:textId="16B68465" w:rsidR="00992A91" w:rsidRPr="00992A91" w:rsidRDefault="00992A91" w:rsidP="00B50D34">
            <w:pPr>
              <w:tabs>
                <w:tab w:val="left" w:pos="0"/>
              </w:tabs>
              <w:spacing w:after="0"/>
              <w:ind w:firstLine="6"/>
              <w:jc w:val="left"/>
              <w:rPr>
                <w:rFonts w:ascii="Arial" w:hAnsi="Arial" w:cs="Arial"/>
                <w:kern w:val="0"/>
              </w:rPr>
            </w:pPr>
            <w:r w:rsidRPr="00992A91">
              <w:rPr>
                <w:rFonts w:ascii="Arial" w:hAnsi="Arial" w:cs="Arial"/>
              </w:rPr>
              <w:t>–</w:t>
            </w:r>
          </w:p>
        </w:tc>
        <w:tc>
          <w:tcPr>
            <w:tcW w:w="6878" w:type="dxa"/>
            <w:shd w:val="clear" w:color="auto" w:fill="auto"/>
            <w:noWrap/>
            <w:hideMark/>
          </w:tcPr>
          <w:p w14:paraId="46C9AD0A" w14:textId="5A64639A" w:rsidR="00992A91" w:rsidRPr="00992A91" w:rsidRDefault="00992A91" w:rsidP="00B50D34">
            <w:pPr>
              <w:tabs>
                <w:tab w:val="left" w:pos="0"/>
              </w:tabs>
              <w:spacing w:after="0"/>
              <w:ind w:firstLine="6"/>
              <w:jc w:val="left"/>
              <w:rPr>
                <w:rFonts w:ascii="Arial" w:hAnsi="Arial" w:cs="Arial"/>
                <w:kern w:val="0"/>
              </w:rPr>
            </w:pPr>
            <w:r>
              <w:rPr>
                <w:rFonts w:ascii="Arial" w:hAnsi="Arial" w:cs="Arial"/>
                <w:kern w:val="0"/>
              </w:rPr>
              <w:t>ц</w:t>
            </w:r>
            <w:r w:rsidRPr="00992A91">
              <w:rPr>
                <w:rFonts w:ascii="Arial" w:hAnsi="Arial" w:cs="Arial"/>
                <w:kern w:val="0"/>
              </w:rPr>
              <w:t>ентр обработки данных</w:t>
            </w:r>
            <w:r w:rsidR="00F5378D">
              <w:rPr>
                <w:rFonts w:ascii="Arial" w:hAnsi="Arial" w:cs="Arial"/>
                <w:kern w:val="0"/>
              </w:rPr>
              <w:t>;</w:t>
            </w:r>
          </w:p>
        </w:tc>
      </w:tr>
      <w:tr w:rsidR="00F5378D" w:rsidRPr="00523714" w14:paraId="25804B93" w14:textId="77777777" w:rsidTr="009E7052">
        <w:trPr>
          <w:trHeight w:val="300"/>
        </w:trPr>
        <w:tc>
          <w:tcPr>
            <w:tcW w:w="1985" w:type="dxa"/>
            <w:shd w:val="clear" w:color="auto" w:fill="auto"/>
            <w:noWrap/>
          </w:tcPr>
          <w:p w14:paraId="2F29273F" w14:textId="0F44CD8D" w:rsidR="00F5378D" w:rsidRPr="00992A91" w:rsidRDefault="00F5378D" w:rsidP="00B50D34">
            <w:pPr>
              <w:tabs>
                <w:tab w:val="left" w:pos="0"/>
              </w:tabs>
              <w:spacing w:after="0"/>
              <w:ind w:firstLine="6"/>
              <w:jc w:val="left"/>
              <w:rPr>
                <w:rFonts w:ascii="Arial" w:hAnsi="Arial" w:cs="Arial"/>
                <w:kern w:val="0"/>
              </w:rPr>
            </w:pPr>
            <w:r>
              <w:rPr>
                <w:rFonts w:ascii="Arial" w:hAnsi="Arial" w:cs="Arial"/>
                <w:kern w:val="0"/>
              </w:rPr>
              <w:t>ЭКБ</w:t>
            </w:r>
          </w:p>
        </w:tc>
        <w:tc>
          <w:tcPr>
            <w:tcW w:w="350" w:type="dxa"/>
            <w:shd w:val="clear" w:color="auto" w:fill="auto"/>
            <w:noWrap/>
          </w:tcPr>
          <w:p w14:paraId="58D37A12" w14:textId="380379C7" w:rsidR="00F5378D" w:rsidRPr="00992A91" w:rsidRDefault="00F5378D" w:rsidP="00B50D34">
            <w:pPr>
              <w:tabs>
                <w:tab w:val="left" w:pos="0"/>
              </w:tabs>
              <w:spacing w:after="0"/>
              <w:ind w:firstLine="6"/>
              <w:jc w:val="left"/>
              <w:rPr>
                <w:rFonts w:ascii="Arial" w:hAnsi="Arial" w:cs="Arial"/>
              </w:rPr>
            </w:pPr>
            <w:r>
              <w:rPr>
                <w:rFonts w:ascii="Arial" w:hAnsi="Arial" w:cs="Arial"/>
              </w:rPr>
              <w:t>–</w:t>
            </w:r>
          </w:p>
        </w:tc>
        <w:tc>
          <w:tcPr>
            <w:tcW w:w="6878" w:type="dxa"/>
            <w:shd w:val="clear" w:color="auto" w:fill="auto"/>
            <w:noWrap/>
          </w:tcPr>
          <w:p w14:paraId="43FEEABE" w14:textId="519419CC" w:rsidR="00F5378D" w:rsidRDefault="00F5378D" w:rsidP="00B50D34">
            <w:pPr>
              <w:tabs>
                <w:tab w:val="left" w:pos="0"/>
              </w:tabs>
              <w:spacing w:after="0"/>
              <w:ind w:firstLine="6"/>
              <w:jc w:val="left"/>
              <w:rPr>
                <w:rFonts w:ascii="Arial" w:hAnsi="Arial" w:cs="Arial"/>
                <w:kern w:val="0"/>
              </w:rPr>
            </w:pPr>
            <w:r>
              <w:rPr>
                <w:rFonts w:ascii="Arial" w:hAnsi="Arial" w:cs="Arial"/>
                <w:kern w:val="0"/>
              </w:rPr>
              <w:t>электронная компонентная база;</w:t>
            </w:r>
          </w:p>
        </w:tc>
      </w:tr>
      <w:tr w:rsidR="00F5378D" w:rsidRPr="00523714" w14:paraId="3816D2AE" w14:textId="77777777" w:rsidTr="009E7052">
        <w:trPr>
          <w:trHeight w:val="300"/>
        </w:trPr>
        <w:tc>
          <w:tcPr>
            <w:tcW w:w="1985" w:type="dxa"/>
            <w:shd w:val="clear" w:color="auto" w:fill="auto"/>
            <w:noWrap/>
          </w:tcPr>
          <w:p w14:paraId="4BCD4B04" w14:textId="059BFE75" w:rsidR="00F5378D" w:rsidRPr="00992A91" w:rsidRDefault="00F5378D" w:rsidP="00B50D34">
            <w:pPr>
              <w:tabs>
                <w:tab w:val="left" w:pos="0"/>
              </w:tabs>
              <w:spacing w:after="0"/>
              <w:ind w:firstLine="6"/>
              <w:jc w:val="left"/>
              <w:rPr>
                <w:rFonts w:ascii="Arial" w:hAnsi="Arial" w:cs="Arial"/>
                <w:kern w:val="0"/>
              </w:rPr>
            </w:pPr>
            <w:r>
              <w:rPr>
                <w:rFonts w:ascii="Arial" w:hAnsi="Arial" w:cs="Arial"/>
                <w:kern w:val="0"/>
              </w:rPr>
              <w:t>ЭРИ</w:t>
            </w:r>
          </w:p>
        </w:tc>
        <w:tc>
          <w:tcPr>
            <w:tcW w:w="350" w:type="dxa"/>
            <w:shd w:val="clear" w:color="auto" w:fill="auto"/>
            <w:noWrap/>
          </w:tcPr>
          <w:p w14:paraId="1DC3AA21" w14:textId="2F0FFEE1" w:rsidR="00F5378D" w:rsidRPr="00992A91" w:rsidRDefault="00F5378D" w:rsidP="00B50D34">
            <w:pPr>
              <w:tabs>
                <w:tab w:val="left" w:pos="0"/>
              </w:tabs>
              <w:spacing w:after="0"/>
              <w:ind w:firstLine="6"/>
              <w:jc w:val="left"/>
              <w:rPr>
                <w:rFonts w:ascii="Arial" w:hAnsi="Arial" w:cs="Arial"/>
              </w:rPr>
            </w:pPr>
            <w:r>
              <w:rPr>
                <w:rFonts w:ascii="Arial" w:hAnsi="Arial" w:cs="Arial"/>
              </w:rPr>
              <w:t>–</w:t>
            </w:r>
          </w:p>
        </w:tc>
        <w:tc>
          <w:tcPr>
            <w:tcW w:w="6878" w:type="dxa"/>
            <w:shd w:val="clear" w:color="auto" w:fill="auto"/>
            <w:noWrap/>
          </w:tcPr>
          <w:p w14:paraId="76626703" w14:textId="0CD62BA6" w:rsidR="00F5378D" w:rsidRDefault="00F5378D" w:rsidP="00B50D34">
            <w:pPr>
              <w:tabs>
                <w:tab w:val="left" w:pos="0"/>
              </w:tabs>
              <w:spacing w:after="0"/>
              <w:ind w:firstLine="6"/>
              <w:jc w:val="left"/>
              <w:rPr>
                <w:rFonts w:ascii="Arial" w:hAnsi="Arial" w:cs="Arial"/>
                <w:kern w:val="0"/>
              </w:rPr>
            </w:pPr>
            <w:r>
              <w:rPr>
                <w:rFonts w:ascii="Arial" w:hAnsi="Arial" w:cs="Arial"/>
                <w:kern w:val="0"/>
              </w:rPr>
              <w:t>электро-радио изделия</w:t>
            </w:r>
            <w:r w:rsidR="00772394">
              <w:rPr>
                <w:rFonts w:ascii="Arial" w:hAnsi="Arial" w:cs="Arial"/>
                <w:kern w:val="0"/>
              </w:rPr>
              <w:t>;</w:t>
            </w:r>
          </w:p>
        </w:tc>
      </w:tr>
      <w:tr w:rsidR="00422BBF" w:rsidRPr="00523714" w14:paraId="15374D01" w14:textId="77777777" w:rsidTr="009E7052">
        <w:trPr>
          <w:trHeight w:val="300"/>
        </w:trPr>
        <w:tc>
          <w:tcPr>
            <w:tcW w:w="1985" w:type="dxa"/>
            <w:shd w:val="clear" w:color="auto" w:fill="auto"/>
            <w:noWrap/>
          </w:tcPr>
          <w:p w14:paraId="663D7694" w14:textId="08728A2A" w:rsidR="00422BBF" w:rsidRPr="00B50D34" w:rsidRDefault="00166E87" w:rsidP="00B50D34">
            <w:pPr>
              <w:tabs>
                <w:tab w:val="left" w:pos="0"/>
              </w:tabs>
              <w:spacing w:after="0"/>
              <w:ind w:firstLine="6"/>
              <w:jc w:val="left"/>
              <w:rPr>
                <w:rFonts w:ascii="Arial" w:hAnsi="Arial" w:cs="Arial"/>
                <w:kern w:val="0"/>
                <w:lang w:val="en-US"/>
              </w:rPr>
            </w:pPr>
            <w:r>
              <w:rPr>
                <w:rFonts w:ascii="Arial" w:hAnsi="Arial" w:cs="Arial"/>
                <w:kern w:val="0"/>
                <w:lang w:val="en-US"/>
              </w:rPr>
              <w:t>CAD</w:t>
            </w:r>
          </w:p>
        </w:tc>
        <w:tc>
          <w:tcPr>
            <w:tcW w:w="350" w:type="dxa"/>
            <w:shd w:val="clear" w:color="auto" w:fill="auto"/>
            <w:noWrap/>
          </w:tcPr>
          <w:p w14:paraId="5EFAF304" w14:textId="57AF2FEC" w:rsidR="00422BBF" w:rsidRPr="00B50D34" w:rsidRDefault="00166E87" w:rsidP="00B50D34">
            <w:pPr>
              <w:tabs>
                <w:tab w:val="left" w:pos="0"/>
              </w:tabs>
              <w:spacing w:after="0"/>
              <w:ind w:firstLine="6"/>
              <w:jc w:val="left"/>
              <w:rPr>
                <w:rFonts w:ascii="Arial" w:hAnsi="Arial" w:cs="Arial"/>
                <w:lang w:val="en-US"/>
              </w:rPr>
            </w:pPr>
            <w:r>
              <w:rPr>
                <w:rFonts w:ascii="Arial" w:hAnsi="Arial" w:cs="Arial"/>
                <w:lang w:val="en-US"/>
              </w:rPr>
              <w:t>–</w:t>
            </w:r>
          </w:p>
        </w:tc>
        <w:tc>
          <w:tcPr>
            <w:tcW w:w="6878" w:type="dxa"/>
            <w:shd w:val="clear" w:color="auto" w:fill="auto"/>
            <w:noWrap/>
          </w:tcPr>
          <w:p w14:paraId="5C49C5D4" w14:textId="470E2251" w:rsidR="00422BBF" w:rsidRDefault="00166E87" w:rsidP="00B50D34">
            <w:pPr>
              <w:tabs>
                <w:tab w:val="left" w:pos="0"/>
              </w:tabs>
              <w:spacing w:after="0"/>
              <w:ind w:firstLine="6"/>
              <w:jc w:val="left"/>
              <w:rPr>
                <w:rFonts w:ascii="Arial" w:hAnsi="Arial" w:cs="Arial"/>
                <w:kern w:val="0"/>
              </w:rPr>
            </w:pPr>
            <w:r>
              <w:rPr>
                <w:rFonts w:ascii="Arial" w:hAnsi="Arial" w:cs="Arial"/>
                <w:kern w:val="0"/>
                <w:lang w:val="en-US"/>
              </w:rPr>
              <w:t>c</w:t>
            </w:r>
            <w:proofErr w:type="spellStart"/>
            <w:r>
              <w:rPr>
                <w:rFonts w:ascii="Arial" w:hAnsi="Arial" w:cs="Arial"/>
                <w:kern w:val="0"/>
              </w:rPr>
              <w:t>omputer-aided</w:t>
            </w:r>
            <w:proofErr w:type="spellEnd"/>
            <w:r>
              <w:rPr>
                <w:rFonts w:ascii="Arial" w:hAnsi="Arial" w:cs="Arial"/>
                <w:kern w:val="0"/>
              </w:rPr>
              <w:t xml:space="preserve"> </w:t>
            </w:r>
            <w:proofErr w:type="spellStart"/>
            <w:r>
              <w:rPr>
                <w:rFonts w:ascii="Arial" w:hAnsi="Arial" w:cs="Arial"/>
                <w:kern w:val="0"/>
              </w:rPr>
              <w:t>design</w:t>
            </w:r>
            <w:proofErr w:type="spellEnd"/>
            <w:r>
              <w:rPr>
                <w:rFonts w:ascii="Arial" w:hAnsi="Arial" w:cs="Arial"/>
                <w:kern w:val="0"/>
              </w:rPr>
              <w:t xml:space="preserve"> </w:t>
            </w:r>
            <w:r w:rsidRPr="00166E87">
              <w:rPr>
                <w:rFonts w:ascii="Arial" w:hAnsi="Arial" w:cs="Arial"/>
                <w:kern w:val="0"/>
              </w:rPr>
              <w:t xml:space="preserve">-  </w:t>
            </w:r>
            <w:r>
              <w:rPr>
                <w:rFonts w:ascii="Arial" w:hAnsi="Arial" w:cs="Arial"/>
                <w:kern w:val="0"/>
                <w:lang w:val="en-US"/>
              </w:rPr>
              <w:t>c</w:t>
            </w:r>
            <w:proofErr w:type="spellStart"/>
            <w:r w:rsidRPr="00166E87">
              <w:rPr>
                <w:rFonts w:ascii="Arial" w:hAnsi="Arial" w:cs="Arial"/>
                <w:kern w:val="0"/>
              </w:rPr>
              <w:t>истема</w:t>
            </w:r>
            <w:proofErr w:type="spellEnd"/>
            <w:r w:rsidRPr="00166E87">
              <w:rPr>
                <w:rFonts w:ascii="Arial" w:hAnsi="Arial" w:cs="Arial"/>
                <w:kern w:val="0"/>
              </w:rPr>
              <w:t xml:space="preserve"> автоматизированного проектирования, предназначенная для выполнения пр</w:t>
            </w:r>
            <w:r w:rsidRPr="00166E87">
              <w:rPr>
                <w:rFonts w:ascii="Arial" w:hAnsi="Arial" w:cs="Arial"/>
                <w:kern w:val="0"/>
              </w:rPr>
              <w:t>о</w:t>
            </w:r>
            <w:r w:rsidRPr="00166E87">
              <w:rPr>
                <w:rFonts w:ascii="Arial" w:hAnsi="Arial" w:cs="Arial"/>
                <w:kern w:val="0"/>
              </w:rPr>
              <w:t>ектных работ с применением компьютерной техники, а также позволяющая создавать конструкторскую и технол</w:t>
            </w:r>
            <w:r w:rsidRPr="00166E87">
              <w:rPr>
                <w:rFonts w:ascii="Arial" w:hAnsi="Arial" w:cs="Arial"/>
                <w:kern w:val="0"/>
              </w:rPr>
              <w:t>о</w:t>
            </w:r>
            <w:r w:rsidRPr="00166E87">
              <w:rPr>
                <w:rFonts w:ascii="Arial" w:hAnsi="Arial" w:cs="Arial"/>
                <w:kern w:val="0"/>
              </w:rPr>
              <w:t>гическую документацию на отдельн</w:t>
            </w:r>
            <w:r w:rsidR="00772394">
              <w:rPr>
                <w:rFonts w:ascii="Arial" w:hAnsi="Arial" w:cs="Arial"/>
                <w:kern w:val="0"/>
              </w:rPr>
              <w:t>ые изделия, здания и сооружения;</w:t>
            </w:r>
          </w:p>
        </w:tc>
      </w:tr>
      <w:tr w:rsidR="00166E87" w:rsidRPr="00523714" w14:paraId="069F1D7B" w14:textId="77777777" w:rsidTr="009E7052">
        <w:trPr>
          <w:trHeight w:val="300"/>
        </w:trPr>
        <w:tc>
          <w:tcPr>
            <w:tcW w:w="1985" w:type="dxa"/>
            <w:shd w:val="clear" w:color="auto" w:fill="auto"/>
            <w:noWrap/>
          </w:tcPr>
          <w:p w14:paraId="1AE8334E" w14:textId="33CCF64D" w:rsidR="00166E87" w:rsidRDefault="00166E87" w:rsidP="00B50D34">
            <w:pPr>
              <w:tabs>
                <w:tab w:val="left" w:pos="0"/>
              </w:tabs>
              <w:spacing w:after="0"/>
              <w:ind w:firstLine="6"/>
              <w:jc w:val="left"/>
              <w:rPr>
                <w:rFonts w:ascii="Arial" w:hAnsi="Arial" w:cs="Arial"/>
                <w:kern w:val="0"/>
                <w:lang w:val="en-US"/>
              </w:rPr>
            </w:pPr>
            <w:r>
              <w:rPr>
                <w:rFonts w:ascii="Arial" w:hAnsi="Arial" w:cs="Arial"/>
                <w:kern w:val="0"/>
                <w:lang w:val="en-US"/>
              </w:rPr>
              <w:t>EDA</w:t>
            </w:r>
          </w:p>
        </w:tc>
        <w:tc>
          <w:tcPr>
            <w:tcW w:w="350" w:type="dxa"/>
            <w:shd w:val="clear" w:color="auto" w:fill="auto"/>
            <w:noWrap/>
          </w:tcPr>
          <w:p w14:paraId="5904FD52" w14:textId="036C3482" w:rsidR="00166E87" w:rsidRDefault="00166E87" w:rsidP="00B50D34">
            <w:pPr>
              <w:tabs>
                <w:tab w:val="left" w:pos="0"/>
              </w:tabs>
              <w:spacing w:after="0"/>
              <w:ind w:firstLine="6"/>
              <w:jc w:val="left"/>
              <w:rPr>
                <w:rFonts w:ascii="Arial" w:hAnsi="Arial" w:cs="Arial"/>
                <w:lang w:val="en-US"/>
              </w:rPr>
            </w:pPr>
            <w:r>
              <w:rPr>
                <w:rFonts w:ascii="Arial" w:hAnsi="Arial" w:cs="Arial"/>
                <w:lang w:val="en-US"/>
              </w:rPr>
              <w:t>–</w:t>
            </w:r>
          </w:p>
        </w:tc>
        <w:tc>
          <w:tcPr>
            <w:tcW w:w="6878" w:type="dxa"/>
            <w:shd w:val="clear" w:color="auto" w:fill="auto"/>
            <w:noWrap/>
          </w:tcPr>
          <w:p w14:paraId="2F77164C" w14:textId="5AF47678" w:rsidR="00166E87" w:rsidRPr="00B50D34" w:rsidRDefault="00166E87" w:rsidP="00B50D34">
            <w:pPr>
              <w:tabs>
                <w:tab w:val="left" w:pos="0"/>
              </w:tabs>
              <w:spacing w:after="0"/>
              <w:ind w:firstLine="6"/>
              <w:jc w:val="left"/>
              <w:rPr>
                <w:rFonts w:ascii="Arial" w:hAnsi="Arial" w:cs="Arial"/>
                <w:kern w:val="0"/>
              </w:rPr>
            </w:pPr>
            <w:r>
              <w:rPr>
                <w:rFonts w:ascii="Arial" w:hAnsi="Arial" w:cs="Arial"/>
                <w:kern w:val="0"/>
                <w:lang w:val="en-US"/>
              </w:rPr>
              <w:t>e</w:t>
            </w:r>
            <w:r w:rsidRPr="00166E87">
              <w:rPr>
                <w:rFonts w:ascii="Arial" w:hAnsi="Arial" w:cs="Arial"/>
                <w:kern w:val="0"/>
                <w:lang w:val="en-US"/>
              </w:rPr>
              <w:t>lectronic</w:t>
            </w:r>
            <w:r w:rsidRPr="00B50D34">
              <w:rPr>
                <w:rFonts w:ascii="Arial" w:hAnsi="Arial" w:cs="Arial"/>
                <w:kern w:val="0"/>
              </w:rPr>
              <w:t xml:space="preserve"> </w:t>
            </w:r>
            <w:r>
              <w:rPr>
                <w:rFonts w:ascii="Arial" w:hAnsi="Arial" w:cs="Arial"/>
                <w:kern w:val="0"/>
                <w:lang w:val="en-US"/>
              </w:rPr>
              <w:t>d</w:t>
            </w:r>
            <w:r w:rsidRPr="00166E87">
              <w:rPr>
                <w:rFonts w:ascii="Arial" w:hAnsi="Arial" w:cs="Arial"/>
                <w:kern w:val="0"/>
                <w:lang w:val="en-US"/>
              </w:rPr>
              <w:t>esign</w:t>
            </w:r>
            <w:r w:rsidRPr="00B50D34">
              <w:rPr>
                <w:rFonts w:ascii="Arial" w:hAnsi="Arial" w:cs="Arial"/>
                <w:kern w:val="0"/>
              </w:rPr>
              <w:t xml:space="preserve"> </w:t>
            </w:r>
            <w:r>
              <w:rPr>
                <w:rFonts w:ascii="Arial" w:hAnsi="Arial" w:cs="Arial"/>
                <w:kern w:val="0"/>
                <w:lang w:val="en-US"/>
              </w:rPr>
              <w:t>a</w:t>
            </w:r>
            <w:r w:rsidRPr="00166E87">
              <w:rPr>
                <w:rFonts w:ascii="Arial" w:hAnsi="Arial" w:cs="Arial"/>
                <w:kern w:val="0"/>
                <w:lang w:val="en-US"/>
              </w:rPr>
              <w:t>utomation</w:t>
            </w:r>
            <w:r w:rsidRPr="00166E87">
              <w:rPr>
                <w:rFonts w:ascii="Arial" w:hAnsi="Arial" w:cs="Arial"/>
                <w:kern w:val="0"/>
              </w:rPr>
              <w:t xml:space="preserve"> </w:t>
            </w:r>
            <w:r w:rsidRPr="00B50D34">
              <w:rPr>
                <w:rFonts w:ascii="Arial" w:hAnsi="Arial" w:cs="Arial"/>
                <w:kern w:val="0"/>
              </w:rPr>
              <w:t>- комплекс программных средств для облегчения разработки электронных устройств, создания микросхем и печатных плат</w:t>
            </w:r>
            <w:r w:rsidR="00772394">
              <w:rPr>
                <w:rFonts w:ascii="Arial" w:hAnsi="Arial" w:cs="Arial"/>
                <w:kern w:val="0"/>
              </w:rPr>
              <w:t>;</w:t>
            </w:r>
          </w:p>
        </w:tc>
      </w:tr>
      <w:tr w:rsidR="00166E87" w:rsidRPr="00523714" w14:paraId="181FB70C" w14:textId="77777777" w:rsidTr="009E7052">
        <w:trPr>
          <w:trHeight w:val="300"/>
        </w:trPr>
        <w:tc>
          <w:tcPr>
            <w:tcW w:w="1985" w:type="dxa"/>
            <w:shd w:val="clear" w:color="auto" w:fill="auto"/>
            <w:noWrap/>
          </w:tcPr>
          <w:p w14:paraId="3A33031A" w14:textId="645D267F" w:rsidR="00166E87" w:rsidRDefault="00166E87" w:rsidP="00B50D34">
            <w:pPr>
              <w:tabs>
                <w:tab w:val="left" w:pos="0"/>
              </w:tabs>
              <w:spacing w:after="0"/>
              <w:ind w:firstLine="6"/>
              <w:jc w:val="left"/>
              <w:rPr>
                <w:rFonts w:ascii="Arial" w:hAnsi="Arial" w:cs="Arial"/>
                <w:kern w:val="0"/>
                <w:lang w:val="en-US"/>
              </w:rPr>
            </w:pPr>
            <w:r>
              <w:rPr>
                <w:rFonts w:ascii="Arial" w:hAnsi="Arial" w:cs="Arial"/>
                <w:kern w:val="0"/>
                <w:lang w:val="en-US"/>
              </w:rPr>
              <w:t>ERP</w:t>
            </w:r>
          </w:p>
        </w:tc>
        <w:tc>
          <w:tcPr>
            <w:tcW w:w="350" w:type="dxa"/>
            <w:shd w:val="clear" w:color="auto" w:fill="auto"/>
            <w:noWrap/>
          </w:tcPr>
          <w:p w14:paraId="520ACB6B" w14:textId="43627120" w:rsidR="00166E87" w:rsidRDefault="00166E87" w:rsidP="00B50D34">
            <w:pPr>
              <w:tabs>
                <w:tab w:val="left" w:pos="0"/>
              </w:tabs>
              <w:spacing w:after="0"/>
              <w:ind w:firstLine="6"/>
              <w:jc w:val="left"/>
              <w:rPr>
                <w:rFonts w:ascii="Arial" w:hAnsi="Arial" w:cs="Arial"/>
                <w:lang w:val="en-US"/>
              </w:rPr>
            </w:pPr>
            <w:r>
              <w:rPr>
                <w:rFonts w:ascii="Arial" w:hAnsi="Arial" w:cs="Arial"/>
                <w:lang w:val="en-US"/>
              </w:rPr>
              <w:t>–</w:t>
            </w:r>
          </w:p>
        </w:tc>
        <w:tc>
          <w:tcPr>
            <w:tcW w:w="6878" w:type="dxa"/>
            <w:shd w:val="clear" w:color="auto" w:fill="auto"/>
            <w:noWrap/>
          </w:tcPr>
          <w:p w14:paraId="032AB2F3" w14:textId="7D507840" w:rsidR="00166E87" w:rsidRPr="00B50D34" w:rsidRDefault="00166E87" w:rsidP="00B50D34">
            <w:pPr>
              <w:tabs>
                <w:tab w:val="left" w:pos="0"/>
              </w:tabs>
              <w:spacing w:after="0"/>
              <w:ind w:firstLine="6"/>
              <w:jc w:val="left"/>
              <w:rPr>
                <w:rFonts w:ascii="Arial" w:hAnsi="Arial" w:cs="Arial"/>
                <w:kern w:val="0"/>
              </w:rPr>
            </w:pPr>
            <w:r>
              <w:rPr>
                <w:rFonts w:ascii="Arial" w:hAnsi="Arial" w:cs="Arial"/>
                <w:kern w:val="0"/>
                <w:lang w:val="en-US"/>
              </w:rPr>
              <w:t>e</w:t>
            </w:r>
            <w:r w:rsidRPr="00166E87">
              <w:rPr>
                <w:rFonts w:ascii="Arial" w:hAnsi="Arial" w:cs="Arial"/>
                <w:kern w:val="0"/>
                <w:lang w:val="en-US"/>
              </w:rPr>
              <w:t>nterprise</w:t>
            </w:r>
            <w:r w:rsidRPr="00B50D34">
              <w:rPr>
                <w:rFonts w:ascii="Arial" w:hAnsi="Arial" w:cs="Arial"/>
                <w:kern w:val="0"/>
              </w:rPr>
              <w:t xml:space="preserve"> </w:t>
            </w:r>
            <w:r>
              <w:rPr>
                <w:rFonts w:ascii="Arial" w:hAnsi="Arial" w:cs="Arial"/>
                <w:kern w:val="0"/>
                <w:lang w:val="en-US"/>
              </w:rPr>
              <w:t>r</w:t>
            </w:r>
            <w:r w:rsidRPr="00166E87">
              <w:rPr>
                <w:rFonts w:ascii="Arial" w:hAnsi="Arial" w:cs="Arial"/>
                <w:kern w:val="0"/>
                <w:lang w:val="en-US"/>
              </w:rPr>
              <w:t>esource</w:t>
            </w:r>
            <w:r w:rsidRPr="00B50D34">
              <w:rPr>
                <w:rFonts w:ascii="Arial" w:hAnsi="Arial" w:cs="Arial"/>
                <w:kern w:val="0"/>
              </w:rPr>
              <w:t xml:space="preserve"> </w:t>
            </w:r>
            <w:r>
              <w:rPr>
                <w:rFonts w:ascii="Arial" w:hAnsi="Arial" w:cs="Arial"/>
                <w:kern w:val="0"/>
                <w:lang w:val="en-US"/>
              </w:rPr>
              <w:t>p</w:t>
            </w:r>
            <w:r w:rsidRPr="00166E87">
              <w:rPr>
                <w:rFonts w:ascii="Arial" w:hAnsi="Arial" w:cs="Arial"/>
                <w:kern w:val="0"/>
                <w:lang w:val="en-US"/>
              </w:rPr>
              <w:t>lanning</w:t>
            </w:r>
            <w:r w:rsidRPr="00B50D34">
              <w:rPr>
                <w:rFonts w:ascii="Arial" w:hAnsi="Arial" w:cs="Arial"/>
                <w:kern w:val="0"/>
              </w:rPr>
              <w:t xml:space="preserve"> - организационная стратегия </w:t>
            </w:r>
            <w:r w:rsidRPr="00B50D34">
              <w:rPr>
                <w:rFonts w:ascii="Arial" w:hAnsi="Arial" w:cs="Arial"/>
                <w:kern w:val="0"/>
              </w:rPr>
              <w:lastRenderedPageBreak/>
              <w:t>интеграции производства и операций, управления труд</w:t>
            </w:r>
            <w:r w:rsidRPr="00B50D34">
              <w:rPr>
                <w:rFonts w:ascii="Arial" w:hAnsi="Arial" w:cs="Arial"/>
                <w:kern w:val="0"/>
              </w:rPr>
              <w:t>о</w:t>
            </w:r>
            <w:r w:rsidRPr="00B50D34">
              <w:rPr>
                <w:rFonts w:ascii="Arial" w:hAnsi="Arial" w:cs="Arial"/>
                <w:kern w:val="0"/>
              </w:rPr>
              <w:t>выми ресурсами, финансового менеджмента и управления активами, ориентированная на непрерывную балансиро</w:t>
            </w:r>
            <w:r w:rsidRPr="00B50D34">
              <w:rPr>
                <w:rFonts w:ascii="Arial" w:hAnsi="Arial" w:cs="Arial"/>
                <w:kern w:val="0"/>
              </w:rPr>
              <w:t>в</w:t>
            </w:r>
            <w:r w:rsidRPr="00B50D34">
              <w:rPr>
                <w:rFonts w:ascii="Arial" w:hAnsi="Arial" w:cs="Arial"/>
                <w:kern w:val="0"/>
              </w:rPr>
              <w:t>ку и оптимизацию ресурсов предприятия посредством специализированного интегрированного пакета прикла</w:t>
            </w:r>
            <w:r w:rsidRPr="00B50D34">
              <w:rPr>
                <w:rFonts w:ascii="Arial" w:hAnsi="Arial" w:cs="Arial"/>
                <w:kern w:val="0"/>
              </w:rPr>
              <w:t>д</w:t>
            </w:r>
            <w:r w:rsidRPr="00B50D34">
              <w:rPr>
                <w:rFonts w:ascii="Arial" w:hAnsi="Arial" w:cs="Arial"/>
                <w:kern w:val="0"/>
              </w:rPr>
              <w:t>ного программного обеспечения, обеспечивающего общую модель данных и процессов для всех сфер деятельности</w:t>
            </w:r>
            <w:r w:rsidR="00772394">
              <w:rPr>
                <w:rFonts w:ascii="Arial" w:hAnsi="Arial" w:cs="Arial"/>
                <w:kern w:val="0"/>
              </w:rPr>
              <w:t>;</w:t>
            </w:r>
          </w:p>
        </w:tc>
      </w:tr>
      <w:tr w:rsidR="00166E87" w:rsidRPr="00523714" w14:paraId="7DFB9DFB" w14:textId="77777777" w:rsidTr="009E7052">
        <w:trPr>
          <w:trHeight w:val="300"/>
        </w:trPr>
        <w:tc>
          <w:tcPr>
            <w:tcW w:w="1985" w:type="dxa"/>
            <w:shd w:val="clear" w:color="auto" w:fill="auto"/>
            <w:noWrap/>
          </w:tcPr>
          <w:p w14:paraId="41F11DE7" w14:textId="7D929BD1" w:rsidR="00166E87" w:rsidRDefault="00166E87" w:rsidP="00B50D34">
            <w:pPr>
              <w:tabs>
                <w:tab w:val="left" w:pos="0"/>
              </w:tabs>
              <w:spacing w:after="0"/>
              <w:ind w:firstLine="6"/>
              <w:jc w:val="left"/>
              <w:rPr>
                <w:rFonts w:ascii="Arial" w:hAnsi="Arial" w:cs="Arial"/>
                <w:kern w:val="0"/>
                <w:lang w:val="en-US"/>
              </w:rPr>
            </w:pPr>
            <w:r>
              <w:rPr>
                <w:rFonts w:ascii="Arial" w:hAnsi="Arial" w:cs="Arial"/>
                <w:kern w:val="0"/>
                <w:lang w:val="en-US"/>
              </w:rPr>
              <w:lastRenderedPageBreak/>
              <w:t>MDM</w:t>
            </w:r>
          </w:p>
        </w:tc>
        <w:tc>
          <w:tcPr>
            <w:tcW w:w="350" w:type="dxa"/>
            <w:shd w:val="clear" w:color="auto" w:fill="auto"/>
            <w:noWrap/>
          </w:tcPr>
          <w:p w14:paraId="5A150F4B" w14:textId="16CEE9AD" w:rsidR="00166E87" w:rsidRDefault="00166E87" w:rsidP="00B50D34">
            <w:pPr>
              <w:tabs>
                <w:tab w:val="left" w:pos="0"/>
              </w:tabs>
              <w:spacing w:after="0"/>
              <w:ind w:firstLine="6"/>
              <w:jc w:val="left"/>
              <w:rPr>
                <w:rFonts w:ascii="Arial" w:hAnsi="Arial" w:cs="Arial"/>
                <w:lang w:val="en-US"/>
              </w:rPr>
            </w:pPr>
            <w:r>
              <w:rPr>
                <w:rFonts w:ascii="Arial" w:hAnsi="Arial" w:cs="Arial"/>
                <w:lang w:val="en-US"/>
              </w:rPr>
              <w:t>–</w:t>
            </w:r>
          </w:p>
        </w:tc>
        <w:tc>
          <w:tcPr>
            <w:tcW w:w="6878" w:type="dxa"/>
            <w:shd w:val="clear" w:color="auto" w:fill="auto"/>
            <w:noWrap/>
          </w:tcPr>
          <w:p w14:paraId="74F88B0E" w14:textId="17953F63" w:rsidR="00166E87" w:rsidRPr="00B50D34" w:rsidRDefault="00166E87" w:rsidP="00B50D34">
            <w:pPr>
              <w:tabs>
                <w:tab w:val="left" w:pos="0"/>
              </w:tabs>
              <w:spacing w:after="0"/>
              <w:ind w:firstLine="6"/>
              <w:jc w:val="left"/>
              <w:rPr>
                <w:rFonts w:ascii="Arial" w:hAnsi="Arial" w:cs="Arial"/>
                <w:kern w:val="0"/>
              </w:rPr>
            </w:pPr>
            <w:proofErr w:type="gramStart"/>
            <w:r>
              <w:rPr>
                <w:rFonts w:ascii="Arial" w:hAnsi="Arial" w:cs="Arial"/>
                <w:kern w:val="0"/>
                <w:lang w:val="en-US"/>
              </w:rPr>
              <w:t>m</w:t>
            </w:r>
            <w:r w:rsidRPr="00166E87">
              <w:rPr>
                <w:rFonts w:ascii="Arial" w:hAnsi="Arial" w:cs="Arial"/>
                <w:kern w:val="0"/>
                <w:lang w:val="en-US"/>
              </w:rPr>
              <w:t>aster</w:t>
            </w:r>
            <w:proofErr w:type="gramEnd"/>
            <w:r w:rsidRPr="00B50D34">
              <w:rPr>
                <w:rFonts w:ascii="Arial" w:hAnsi="Arial" w:cs="Arial"/>
                <w:kern w:val="0"/>
              </w:rPr>
              <w:t xml:space="preserve"> </w:t>
            </w:r>
            <w:r>
              <w:rPr>
                <w:rFonts w:ascii="Arial" w:hAnsi="Arial" w:cs="Arial"/>
                <w:kern w:val="0"/>
                <w:lang w:val="en-US"/>
              </w:rPr>
              <w:t>d</w:t>
            </w:r>
            <w:r w:rsidRPr="00166E87">
              <w:rPr>
                <w:rFonts w:ascii="Arial" w:hAnsi="Arial" w:cs="Arial"/>
                <w:kern w:val="0"/>
                <w:lang w:val="en-US"/>
              </w:rPr>
              <w:t>ata</w:t>
            </w:r>
            <w:r w:rsidRPr="00B50D34">
              <w:rPr>
                <w:rFonts w:ascii="Arial" w:hAnsi="Arial" w:cs="Arial"/>
                <w:kern w:val="0"/>
              </w:rPr>
              <w:t xml:space="preserve"> </w:t>
            </w:r>
            <w:r>
              <w:rPr>
                <w:rFonts w:ascii="Arial" w:hAnsi="Arial" w:cs="Arial"/>
                <w:kern w:val="0"/>
                <w:lang w:val="en-US"/>
              </w:rPr>
              <w:t>m</w:t>
            </w:r>
            <w:r w:rsidRPr="00166E87">
              <w:rPr>
                <w:rFonts w:ascii="Arial" w:hAnsi="Arial" w:cs="Arial"/>
                <w:kern w:val="0"/>
                <w:lang w:val="en-US"/>
              </w:rPr>
              <w:t>anagement</w:t>
            </w:r>
            <w:r w:rsidRPr="00B50D34">
              <w:rPr>
                <w:rFonts w:ascii="Arial" w:hAnsi="Arial" w:cs="Arial"/>
                <w:kern w:val="0"/>
              </w:rPr>
              <w:t xml:space="preserve"> - </w:t>
            </w:r>
            <w:r>
              <w:rPr>
                <w:rFonts w:ascii="Arial" w:hAnsi="Arial" w:cs="Arial"/>
                <w:kern w:val="0"/>
                <w:lang w:val="en-US"/>
              </w:rPr>
              <w:t>c</w:t>
            </w:r>
            <w:proofErr w:type="spellStart"/>
            <w:r w:rsidRPr="00B50D34">
              <w:rPr>
                <w:rFonts w:ascii="Arial" w:hAnsi="Arial" w:cs="Arial"/>
                <w:kern w:val="0"/>
              </w:rPr>
              <w:t>ерия</w:t>
            </w:r>
            <w:proofErr w:type="spellEnd"/>
            <w:r w:rsidRPr="00B50D34">
              <w:rPr>
                <w:rFonts w:ascii="Arial" w:hAnsi="Arial" w:cs="Arial"/>
                <w:kern w:val="0"/>
              </w:rPr>
              <w:t xml:space="preserve"> технологий и програм</w:t>
            </w:r>
            <w:r w:rsidRPr="00B50D34">
              <w:rPr>
                <w:rFonts w:ascii="Arial" w:hAnsi="Arial" w:cs="Arial"/>
                <w:kern w:val="0"/>
              </w:rPr>
              <w:t>м</w:t>
            </w:r>
            <w:r w:rsidRPr="00B50D34">
              <w:rPr>
                <w:rFonts w:ascii="Arial" w:hAnsi="Arial" w:cs="Arial"/>
                <w:kern w:val="0"/>
              </w:rPr>
              <w:t xml:space="preserve">ных инструментов для управления основными данными (англ. </w:t>
            </w:r>
            <w:r w:rsidRPr="00166E87">
              <w:rPr>
                <w:rFonts w:ascii="Arial" w:hAnsi="Arial" w:cs="Arial"/>
                <w:kern w:val="0"/>
                <w:lang w:val="en-US"/>
              </w:rPr>
              <w:t>master</w:t>
            </w:r>
            <w:r w:rsidRPr="00B50D34">
              <w:rPr>
                <w:rFonts w:ascii="Arial" w:hAnsi="Arial" w:cs="Arial"/>
                <w:kern w:val="0"/>
              </w:rPr>
              <w:t xml:space="preserve"> </w:t>
            </w:r>
            <w:r w:rsidRPr="00166E87">
              <w:rPr>
                <w:rFonts w:ascii="Arial" w:hAnsi="Arial" w:cs="Arial"/>
                <w:kern w:val="0"/>
                <w:lang w:val="en-US"/>
              </w:rPr>
              <w:t>data</w:t>
            </w:r>
            <w:r w:rsidRPr="00B50D34">
              <w:rPr>
                <w:rFonts w:ascii="Arial" w:hAnsi="Arial" w:cs="Arial"/>
                <w:kern w:val="0"/>
              </w:rPr>
              <w:t xml:space="preserve"> </w:t>
            </w:r>
            <w:r w:rsidR="004751D3" w:rsidRPr="00B50D34">
              <w:rPr>
                <w:rFonts w:ascii="Arial" w:hAnsi="Arial" w:cs="Arial"/>
                <w:kern w:val="0"/>
              </w:rPr>
              <w:t>-</w:t>
            </w:r>
            <w:r w:rsidRPr="00B50D34">
              <w:rPr>
                <w:rFonts w:ascii="Arial" w:hAnsi="Arial" w:cs="Arial"/>
                <w:kern w:val="0"/>
              </w:rPr>
              <w:t xml:space="preserve"> условно-постоянными (</w:t>
            </w:r>
            <w:proofErr w:type="spellStart"/>
            <w:r w:rsidRPr="00B50D34">
              <w:rPr>
                <w:rFonts w:ascii="Arial" w:hAnsi="Arial" w:cs="Arial"/>
                <w:kern w:val="0"/>
              </w:rPr>
              <w:t>нетранзакцио</w:t>
            </w:r>
            <w:r w:rsidRPr="00B50D34">
              <w:rPr>
                <w:rFonts w:ascii="Arial" w:hAnsi="Arial" w:cs="Arial"/>
                <w:kern w:val="0"/>
              </w:rPr>
              <w:t>н</w:t>
            </w:r>
            <w:r w:rsidRPr="00B50D34">
              <w:rPr>
                <w:rFonts w:ascii="Arial" w:hAnsi="Arial" w:cs="Arial"/>
                <w:kern w:val="0"/>
              </w:rPr>
              <w:t>ными</w:t>
            </w:r>
            <w:proofErr w:type="spellEnd"/>
            <w:r w:rsidRPr="00B50D34">
              <w:rPr>
                <w:rFonts w:ascii="Arial" w:hAnsi="Arial" w:cs="Arial"/>
                <w:kern w:val="0"/>
              </w:rPr>
              <w:t xml:space="preserve">) данными в информационных системах организаций (как правило </w:t>
            </w:r>
            <w:r w:rsidR="004751D3" w:rsidRPr="00B50D34">
              <w:rPr>
                <w:rFonts w:ascii="Arial" w:hAnsi="Arial" w:cs="Arial"/>
                <w:kern w:val="0"/>
              </w:rPr>
              <w:t>-</w:t>
            </w:r>
            <w:r w:rsidRPr="00B50D34">
              <w:rPr>
                <w:rFonts w:ascii="Arial" w:hAnsi="Arial" w:cs="Arial"/>
                <w:kern w:val="0"/>
              </w:rPr>
              <w:t xml:space="preserve"> в условиях нескольких информационных систем). В рамках настоящего документа преимуществе</w:t>
            </w:r>
            <w:r w:rsidRPr="00B50D34">
              <w:rPr>
                <w:rFonts w:ascii="Arial" w:hAnsi="Arial" w:cs="Arial"/>
                <w:kern w:val="0"/>
              </w:rPr>
              <w:t>н</w:t>
            </w:r>
            <w:r w:rsidRPr="00B50D34">
              <w:rPr>
                <w:rFonts w:ascii="Arial" w:hAnsi="Arial" w:cs="Arial"/>
                <w:kern w:val="0"/>
              </w:rPr>
              <w:t>но буд</w:t>
            </w:r>
            <w:r w:rsidR="004751D3" w:rsidRPr="004751D3">
              <w:rPr>
                <w:rFonts w:ascii="Arial" w:hAnsi="Arial" w:cs="Arial"/>
                <w:kern w:val="0"/>
              </w:rPr>
              <w:t>ет использоваться его синоним -</w:t>
            </w:r>
            <w:r w:rsidRPr="00B50D34">
              <w:rPr>
                <w:rFonts w:ascii="Arial" w:hAnsi="Arial" w:cs="Arial"/>
                <w:kern w:val="0"/>
              </w:rPr>
              <w:t xml:space="preserve"> АСУ НСИ</w:t>
            </w:r>
            <w:r w:rsidR="00772394">
              <w:rPr>
                <w:rFonts w:ascii="Arial" w:hAnsi="Arial" w:cs="Arial"/>
                <w:kern w:val="0"/>
              </w:rPr>
              <w:t>;</w:t>
            </w:r>
          </w:p>
        </w:tc>
      </w:tr>
      <w:tr w:rsidR="004751D3" w:rsidRPr="00523714" w14:paraId="5F9FA524" w14:textId="77777777" w:rsidTr="009E7052">
        <w:trPr>
          <w:trHeight w:val="300"/>
        </w:trPr>
        <w:tc>
          <w:tcPr>
            <w:tcW w:w="1985" w:type="dxa"/>
            <w:shd w:val="clear" w:color="auto" w:fill="auto"/>
            <w:noWrap/>
          </w:tcPr>
          <w:p w14:paraId="42B86A48" w14:textId="1C3514F1" w:rsidR="004751D3" w:rsidRDefault="004751D3" w:rsidP="00B50D34">
            <w:pPr>
              <w:tabs>
                <w:tab w:val="left" w:pos="0"/>
              </w:tabs>
              <w:spacing w:after="0"/>
              <w:ind w:firstLine="6"/>
              <w:jc w:val="left"/>
              <w:rPr>
                <w:rFonts w:ascii="Arial" w:hAnsi="Arial" w:cs="Arial"/>
                <w:kern w:val="0"/>
                <w:lang w:val="en-US"/>
              </w:rPr>
            </w:pPr>
            <w:r>
              <w:rPr>
                <w:rFonts w:ascii="Arial" w:hAnsi="Arial" w:cs="Arial"/>
                <w:kern w:val="0"/>
                <w:lang w:val="en-US"/>
              </w:rPr>
              <w:t>MES</w:t>
            </w:r>
          </w:p>
        </w:tc>
        <w:tc>
          <w:tcPr>
            <w:tcW w:w="350" w:type="dxa"/>
            <w:shd w:val="clear" w:color="auto" w:fill="auto"/>
            <w:noWrap/>
          </w:tcPr>
          <w:p w14:paraId="37D21583" w14:textId="0BA91E58" w:rsidR="004751D3" w:rsidRDefault="004751D3" w:rsidP="00B50D34">
            <w:pPr>
              <w:tabs>
                <w:tab w:val="left" w:pos="0"/>
              </w:tabs>
              <w:spacing w:after="0"/>
              <w:ind w:firstLine="6"/>
              <w:jc w:val="left"/>
              <w:rPr>
                <w:rFonts w:ascii="Arial" w:hAnsi="Arial" w:cs="Arial"/>
                <w:lang w:val="en-US"/>
              </w:rPr>
            </w:pPr>
            <w:r>
              <w:rPr>
                <w:rFonts w:ascii="Arial" w:hAnsi="Arial" w:cs="Arial"/>
                <w:lang w:val="en-US"/>
              </w:rPr>
              <w:t>–</w:t>
            </w:r>
          </w:p>
        </w:tc>
        <w:tc>
          <w:tcPr>
            <w:tcW w:w="6878" w:type="dxa"/>
            <w:shd w:val="clear" w:color="auto" w:fill="auto"/>
            <w:noWrap/>
          </w:tcPr>
          <w:p w14:paraId="119015C3" w14:textId="2F7BBA10" w:rsidR="004751D3" w:rsidRPr="00B50D34" w:rsidRDefault="004751D3" w:rsidP="00B50D34">
            <w:pPr>
              <w:tabs>
                <w:tab w:val="left" w:pos="0"/>
              </w:tabs>
              <w:spacing w:after="0"/>
              <w:ind w:firstLine="6"/>
              <w:jc w:val="left"/>
              <w:rPr>
                <w:rFonts w:ascii="Arial" w:hAnsi="Arial" w:cs="Arial"/>
                <w:kern w:val="0"/>
              </w:rPr>
            </w:pPr>
            <w:r>
              <w:rPr>
                <w:rFonts w:ascii="Arial" w:hAnsi="Arial" w:cs="Arial"/>
                <w:kern w:val="0"/>
                <w:lang w:val="en-US"/>
              </w:rPr>
              <w:t>m</w:t>
            </w:r>
            <w:r w:rsidRPr="004751D3">
              <w:rPr>
                <w:rFonts w:ascii="Arial" w:hAnsi="Arial" w:cs="Arial"/>
                <w:kern w:val="0"/>
                <w:lang w:val="en-US"/>
              </w:rPr>
              <w:t>anufacturing</w:t>
            </w:r>
            <w:r w:rsidRPr="00B50D34">
              <w:rPr>
                <w:rFonts w:ascii="Arial" w:hAnsi="Arial" w:cs="Arial"/>
                <w:kern w:val="0"/>
              </w:rPr>
              <w:t xml:space="preserve"> </w:t>
            </w:r>
            <w:r>
              <w:rPr>
                <w:rFonts w:ascii="Arial" w:hAnsi="Arial" w:cs="Arial"/>
                <w:kern w:val="0"/>
                <w:lang w:val="en-US"/>
              </w:rPr>
              <w:t>e</w:t>
            </w:r>
            <w:r w:rsidRPr="004751D3">
              <w:rPr>
                <w:rFonts w:ascii="Arial" w:hAnsi="Arial" w:cs="Arial"/>
                <w:kern w:val="0"/>
                <w:lang w:val="en-US"/>
              </w:rPr>
              <w:t>xecution</w:t>
            </w:r>
            <w:r w:rsidRPr="00B50D34">
              <w:rPr>
                <w:rFonts w:ascii="Arial" w:hAnsi="Arial" w:cs="Arial"/>
                <w:kern w:val="0"/>
              </w:rPr>
              <w:t xml:space="preserve"> </w:t>
            </w:r>
            <w:r>
              <w:rPr>
                <w:rFonts w:ascii="Arial" w:hAnsi="Arial" w:cs="Arial"/>
                <w:kern w:val="0"/>
                <w:lang w:val="en-US"/>
              </w:rPr>
              <w:t>s</w:t>
            </w:r>
            <w:r w:rsidRPr="004751D3">
              <w:rPr>
                <w:rFonts w:ascii="Arial" w:hAnsi="Arial" w:cs="Arial"/>
                <w:kern w:val="0"/>
                <w:lang w:val="en-US"/>
              </w:rPr>
              <w:t>ystem</w:t>
            </w:r>
            <w:r w:rsidRPr="00B50D34">
              <w:rPr>
                <w:rFonts w:ascii="Arial" w:hAnsi="Arial" w:cs="Arial"/>
                <w:kern w:val="0"/>
              </w:rPr>
              <w:t xml:space="preserve"> - </w:t>
            </w:r>
            <w:r>
              <w:rPr>
                <w:rFonts w:ascii="Arial" w:hAnsi="Arial" w:cs="Arial"/>
                <w:kern w:val="0"/>
              </w:rPr>
              <w:t>а</w:t>
            </w:r>
            <w:r w:rsidRPr="00B50D34">
              <w:rPr>
                <w:rFonts w:ascii="Arial" w:hAnsi="Arial" w:cs="Arial"/>
                <w:kern w:val="0"/>
              </w:rPr>
              <w:t>втоматизированная по</w:t>
            </w:r>
            <w:r w:rsidRPr="00B50D34">
              <w:rPr>
                <w:rFonts w:ascii="Arial" w:hAnsi="Arial" w:cs="Arial"/>
                <w:kern w:val="0"/>
              </w:rPr>
              <w:t>д</w:t>
            </w:r>
            <w:r w:rsidRPr="00B50D34">
              <w:rPr>
                <w:rFonts w:ascii="Arial" w:hAnsi="Arial" w:cs="Arial"/>
                <w:kern w:val="0"/>
              </w:rPr>
              <w:t xml:space="preserve">система оперативного производственного планирования и </w:t>
            </w:r>
            <w:proofErr w:type="spellStart"/>
            <w:r w:rsidRPr="00B50D34">
              <w:rPr>
                <w:rFonts w:ascii="Arial" w:hAnsi="Arial" w:cs="Arial"/>
                <w:kern w:val="0"/>
              </w:rPr>
              <w:t>диспетчирования</w:t>
            </w:r>
            <w:proofErr w:type="spellEnd"/>
            <w:r w:rsidR="00772394">
              <w:rPr>
                <w:rFonts w:ascii="Arial" w:hAnsi="Arial" w:cs="Arial"/>
                <w:kern w:val="0"/>
              </w:rPr>
              <w:t>;</w:t>
            </w:r>
          </w:p>
        </w:tc>
      </w:tr>
      <w:tr w:rsidR="004751D3" w:rsidRPr="00523714" w14:paraId="7C9F62D9" w14:textId="77777777" w:rsidTr="009E7052">
        <w:trPr>
          <w:trHeight w:val="300"/>
        </w:trPr>
        <w:tc>
          <w:tcPr>
            <w:tcW w:w="1985" w:type="dxa"/>
            <w:shd w:val="clear" w:color="auto" w:fill="auto"/>
            <w:noWrap/>
          </w:tcPr>
          <w:p w14:paraId="2080D0E8" w14:textId="5A8614FF" w:rsidR="004751D3" w:rsidRDefault="004751D3" w:rsidP="00B50D34">
            <w:pPr>
              <w:tabs>
                <w:tab w:val="left" w:pos="0"/>
              </w:tabs>
              <w:spacing w:after="0"/>
              <w:ind w:firstLine="6"/>
              <w:jc w:val="left"/>
              <w:rPr>
                <w:rFonts w:ascii="Arial" w:hAnsi="Arial" w:cs="Arial"/>
                <w:kern w:val="0"/>
                <w:lang w:val="en-US"/>
              </w:rPr>
            </w:pPr>
            <w:r>
              <w:rPr>
                <w:rFonts w:ascii="Arial" w:hAnsi="Arial" w:cs="Arial"/>
                <w:kern w:val="0"/>
                <w:lang w:val="en-US"/>
              </w:rPr>
              <w:t>PDM</w:t>
            </w:r>
          </w:p>
        </w:tc>
        <w:tc>
          <w:tcPr>
            <w:tcW w:w="350" w:type="dxa"/>
            <w:shd w:val="clear" w:color="auto" w:fill="auto"/>
            <w:noWrap/>
          </w:tcPr>
          <w:p w14:paraId="08DB0750" w14:textId="0210798A" w:rsidR="004751D3" w:rsidRDefault="004751D3" w:rsidP="00B50D34">
            <w:pPr>
              <w:tabs>
                <w:tab w:val="left" w:pos="0"/>
              </w:tabs>
              <w:spacing w:after="0"/>
              <w:ind w:firstLine="6"/>
              <w:jc w:val="left"/>
              <w:rPr>
                <w:rFonts w:ascii="Arial" w:hAnsi="Arial" w:cs="Arial"/>
                <w:lang w:val="en-US"/>
              </w:rPr>
            </w:pPr>
            <w:r>
              <w:rPr>
                <w:rFonts w:ascii="Arial" w:hAnsi="Arial" w:cs="Arial"/>
                <w:lang w:val="en-US"/>
              </w:rPr>
              <w:t>–</w:t>
            </w:r>
          </w:p>
        </w:tc>
        <w:tc>
          <w:tcPr>
            <w:tcW w:w="6878" w:type="dxa"/>
            <w:shd w:val="clear" w:color="auto" w:fill="auto"/>
            <w:noWrap/>
          </w:tcPr>
          <w:p w14:paraId="55B42FEC" w14:textId="7DB3AAEA" w:rsidR="004751D3" w:rsidRPr="00B50D34" w:rsidRDefault="004751D3" w:rsidP="00B50D34">
            <w:pPr>
              <w:tabs>
                <w:tab w:val="left" w:pos="0"/>
              </w:tabs>
              <w:spacing w:after="0"/>
              <w:ind w:firstLine="6"/>
              <w:jc w:val="left"/>
              <w:rPr>
                <w:rFonts w:ascii="Arial" w:hAnsi="Arial" w:cs="Arial"/>
                <w:kern w:val="0"/>
              </w:rPr>
            </w:pPr>
            <w:proofErr w:type="gramStart"/>
            <w:r>
              <w:rPr>
                <w:rFonts w:ascii="Arial" w:hAnsi="Arial" w:cs="Arial"/>
                <w:kern w:val="0"/>
                <w:lang w:val="en-US"/>
              </w:rPr>
              <w:t>p</w:t>
            </w:r>
            <w:r w:rsidRPr="004751D3">
              <w:rPr>
                <w:rFonts w:ascii="Arial" w:hAnsi="Arial" w:cs="Arial"/>
                <w:kern w:val="0"/>
                <w:lang w:val="en-US"/>
              </w:rPr>
              <w:t>roduct</w:t>
            </w:r>
            <w:proofErr w:type="gramEnd"/>
            <w:r w:rsidRPr="00B50D34">
              <w:rPr>
                <w:rFonts w:ascii="Arial" w:hAnsi="Arial" w:cs="Arial"/>
                <w:kern w:val="0"/>
              </w:rPr>
              <w:t xml:space="preserve"> </w:t>
            </w:r>
            <w:r>
              <w:rPr>
                <w:rFonts w:ascii="Arial" w:hAnsi="Arial" w:cs="Arial"/>
                <w:kern w:val="0"/>
                <w:lang w:val="en-US"/>
              </w:rPr>
              <w:t>d</w:t>
            </w:r>
            <w:r w:rsidRPr="004751D3">
              <w:rPr>
                <w:rFonts w:ascii="Arial" w:hAnsi="Arial" w:cs="Arial"/>
                <w:kern w:val="0"/>
                <w:lang w:val="en-US"/>
              </w:rPr>
              <w:t>ata</w:t>
            </w:r>
            <w:r w:rsidRPr="00B50D34">
              <w:rPr>
                <w:rFonts w:ascii="Arial" w:hAnsi="Arial" w:cs="Arial"/>
                <w:kern w:val="0"/>
              </w:rPr>
              <w:t xml:space="preserve"> </w:t>
            </w:r>
            <w:r>
              <w:rPr>
                <w:rFonts w:ascii="Arial" w:hAnsi="Arial" w:cs="Arial"/>
                <w:kern w:val="0"/>
                <w:lang w:val="en-US"/>
              </w:rPr>
              <w:t>m</w:t>
            </w:r>
            <w:r w:rsidRPr="004751D3">
              <w:rPr>
                <w:rFonts w:ascii="Arial" w:hAnsi="Arial" w:cs="Arial"/>
                <w:kern w:val="0"/>
                <w:lang w:val="en-US"/>
              </w:rPr>
              <w:t>anagement</w:t>
            </w:r>
            <w:r w:rsidRPr="00B50D34">
              <w:rPr>
                <w:rFonts w:ascii="Arial" w:hAnsi="Arial" w:cs="Arial"/>
                <w:kern w:val="0"/>
              </w:rPr>
              <w:t xml:space="preserve"> - программные комплексы, ос</w:t>
            </w:r>
            <w:r w:rsidRPr="00B50D34">
              <w:rPr>
                <w:rFonts w:ascii="Arial" w:hAnsi="Arial" w:cs="Arial"/>
                <w:kern w:val="0"/>
              </w:rPr>
              <w:t>у</w:t>
            </w:r>
            <w:r w:rsidRPr="00B50D34">
              <w:rPr>
                <w:rFonts w:ascii="Arial" w:hAnsi="Arial" w:cs="Arial"/>
                <w:kern w:val="0"/>
              </w:rPr>
              <w:t>ществляющие управление конструкторско-технологическими документами и данными</w:t>
            </w:r>
            <w:r w:rsidR="00772394">
              <w:rPr>
                <w:rFonts w:ascii="Arial" w:hAnsi="Arial" w:cs="Arial"/>
                <w:kern w:val="0"/>
              </w:rPr>
              <w:t>.</w:t>
            </w:r>
          </w:p>
        </w:tc>
      </w:tr>
    </w:tbl>
    <w:p w14:paraId="44F0A9E7" w14:textId="77777777" w:rsidR="005E34C3" w:rsidRPr="0006739B" w:rsidRDefault="005E34C3" w:rsidP="00B40BD6">
      <w:pPr>
        <w:pStyle w:val="1"/>
        <w:numPr>
          <w:ilvl w:val="0"/>
          <w:numId w:val="28"/>
        </w:numPr>
        <w:tabs>
          <w:tab w:val="left" w:pos="0"/>
        </w:tabs>
        <w:suppressAutoHyphens w:val="0"/>
        <w:spacing w:after="240"/>
        <w:ind w:left="0" w:firstLine="709"/>
        <w:rPr>
          <w:rFonts w:ascii="Arial" w:hAnsi="Arial"/>
          <w:sz w:val="28"/>
          <w:szCs w:val="28"/>
        </w:rPr>
      </w:pPr>
      <w:bookmarkStart w:id="68" w:name="_Toc524981348"/>
      <w:bookmarkStart w:id="69" w:name="_Toc1380298"/>
      <w:r w:rsidRPr="0006739B">
        <w:rPr>
          <w:rFonts w:ascii="Arial" w:hAnsi="Arial"/>
          <w:sz w:val="28"/>
          <w:szCs w:val="28"/>
        </w:rPr>
        <w:t>Ответственность</w:t>
      </w:r>
      <w:bookmarkEnd w:id="68"/>
      <w:bookmarkEnd w:id="69"/>
    </w:p>
    <w:p w14:paraId="5FB2DC28" w14:textId="0F553D93" w:rsidR="005E34C3" w:rsidRPr="00F80CAA" w:rsidRDefault="005E34C3" w:rsidP="00B40BD6">
      <w:pPr>
        <w:tabs>
          <w:tab w:val="left" w:pos="0"/>
        </w:tabs>
        <w:spacing w:after="0"/>
        <w:rPr>
          <w:rFonts w:ascii="Arial" w:hAnsi="Arial" w:cs="Arial"/>
        </w:rPr>
      </w:pPr>
      <w:r>
        <w:rPr>
          <w:rFonts w:ascii="Arial" w:hAnsi="Arial" w:cs="Arial"/>
        </w:rPr>
        <w:t>4</w:t>
      </w:r>
      <w:r w:rsidRPr="0006739B">
        <w:rPr>
          <w:rFonts w:ascii="Arial" w:hAnsi="Arial" w:cs="Arial"/>
        </w:rPr>
        <w:t xml:space="preserve">.1 Ответственность за </w:t>
      </w:r>
      <w:r w:rsidRPr="001F0117">
        <w:rPr>
          <w:rFonts w:ascii="Arial" w:hAnsi="Arial" w:cs="Arial"/>
        </w:rPr>
        <w:t xml:space="preserve">установление требований </w:t>
      </w:r>
      <w:r w:rsidR="00D20B1B" w:rsidRPr="001F0117">
        <w:rPr>
          <w:rFonts w:ascii="Arial" w:hAnsi="Arial" w:cs="Arial"/>
        </w:rPr>
        <w:t xml:space="preserve">настоящего стандарта </w:t>
      </w:r>
      <w:r w:rsidRPr="001F0117">
        <w:rPr>
          <w:rFonts w:ascii="Arial" w:hAnsi="Arial" w:cs="Arial"/>
        </w:rPr>
        <w:t>и контроль их выполнения</w:t>
      </w:r>
      <w:r w:rsidR="00D20B1B" w:rsidRPr="001F0117">
        <w:rPr>
          <w:rFonts w:ascii="Arial" w:hAnsi="Arial" w:cs="Arial"/>
        </w:rPr>
        <w:t xml:space="preserve"> </w:t>
      </w:r>
      <w:r w:rsidRPr="001F0117">
        <w:rPr>
          <w:rFonts w:ascii="Arial" w:hAnsi="Arial" w:cs="Arial"/>
        </w:rPr>
        <w:t xml:space="preserve">возлагается на </w:t>
      </w:r>
      <w:r w:rsidR="004C2667" w:rsidRPr="00AD2A62">
        <w:rPr>
          <w:rFonts w:ascii="Arial" w:hAnsi="Arial" w:cs="Arial"/>
          <w:rPrChange w:id="70" w:author="Федин Никита Александрович" w:date="2019-12-26T10:20:00Z">
            <w:rPr>
              <w:rFonts w:ascii="Arial" w:hAnsi="Arial" w:cs="Arial"/>
              <w:highlight w:val="yellow"/>
            </w:rPr>
          </w:rPrChange>
        </w:rPr>
        <w:t>З</w:t>
      </w:r>
      <w:r w:rsidRPr="00AD2A62">
        <w:rPr>
          <w:rFonts w:ascii="Arial" w:hAnsi="Arial" w:cs="Arial"/>
          <w:rPrChange w:id="71" w:author="Федин Никита Александрович" w:date="2019-12-26T10:20:00Z">
            <w:rPr>
              <w:rFonts w:ascii="Arial" w:hAnsi="Arial" w:cs="Arial"/>
              <w:highlight w:val="yellow"/>
            </w:rPr>
          </w:rPrChange>
        </w:rPr>
        <w:t xml:space="preserve">аместителя генерального директора по стратегическому развитию </w:t>
      </w:r>
      <w:r w:rsidR="00353EA3" w:rsidRPr="00AD2A62">
        <w:rPr>
          <w:rFonts w:ascii="Arial" w:hAnsi="Arial" w:cs="Arial"/>
          <w:rPrChange w:id="72" w:author="Федин Никита Александрович" w:date="2019-12-26T10:20:00Z">
            <w:rPr>
              <w:rFonts w:ascii="Arial" w:hAnsi="Arial" w:cs="Arial"/>
              <w:highlight w:val="yellow"/>
            </w:rPr>
          </w:rPrChange>
        </w:rPr>
        <w:t>Концерна</w:t>
      </w:r>
      <w:r w:rsidRPr="00AD2A62">
        <w:rPr>
          <w:rFonts w:ascii="Arial" w:hAnsi="Arial" w:cs="Arial"/>
          <w:rPrChange w:id="73" w:author="Федин Никита Александрович" w:date="2019-12-26T10:20:00Z">
            <w:rPr>
              <w:rFonts w:ascii="Arial" w:hAnsi="Arial" w:cs="Arial"/>
              <w:highlight w:val="yellow"/>
            </w:rPr>
          </w:rPrChange>
        </w:rPr>
        <w:t>.</w:t>
      </w:r>
      <w:r w:rsidR="004C2667">
        <w:rPr>
          <w:rFonts w:ascii="Arial" w:hAnsi="Arial" w:cs="Arial"/>
        </w:rPr>
        <w:t xml:space="preserve"> </w:t>
      </w:r>
    </w:p>
    <w:p w14:paraId="6BB4D12E" w14:textId="5427E1B4" w:rsidR="005E34C3" w:rsidRPr="00F80CAA" w:rsidRDefault="005E34C3" w:rsidP="00B40BD6">
      <w:pPr>
        <w:tabs>
          <w:tab w:val="left" w:pos="0"/>
        </w:tabs>
        <w:spacing w:after="0"/>
        <w:rPr>
          <w:rFonts w:ascii="Arial" w:hAnsi="Arial" w:cs="Arial"/>
        </w:rPr>
      </w:pPr>
      <w:r w:rsidRPr="00F80CAA">
        <w:rPr>
          <w:rFonts w:ascii="Arial" w:hAnsi="Arial" w:cs="Arial"/>
        </w:rPr>
        <w:t>4.2 Ответственность за построение, изложение, оформление, содержание</w:t>
      </w:r>
      <w:r w:rsidR="00D20B1B" w:rsidRPr="00F80CAA">
        <w:rPr>
          <w:rFonts w:ascii="Arial" w:hAnsi="Arial" w:cs="Arial"/>
        </w:rPr>
        <w:t xml:space="preserve"> и актуализацию </w:t>
      </w:r>
      <w:r w:rsidRPr="00F80CAA">
        <w:rPr>
          <w:rFonts w:ascii="Arial" w:hAnsi="Arial" w:cs="Arial"/>
        </w:rPr>
        <w:t xml:space="preserve">настоящего стандарта возлагается на </w:t>
      </w:r>
      <w:r w:rsidR="004C2667" w:rsidRPr="00AD2A62">
        <w:rPr>
          <w:rFonts w:ascii="Arial" w:hAnsi="Arial" w:cs="Arial"/>
          <w:rPrChange w:id="74" w:author="Федин Никита Александрович" w:date="2019-12-26T10:20:00Z">
            <w:rPr>
              <w:rFonts w:ascii="Arial" w:hAnsi="Arial" w:cs="Arial"/>
              <w:highlight w:val="yellow"/>
            </w:rPr>
          </w:rPrChange>
        </w:rPr>
        <w:t>Д</w:t>
      </w:r>
      <w:r w:rsidRPr="00AD2A62">
        <w:rPr>
          <w:rFonts w:ascii="Arial" w:hAnsi="Arial" w:cs="Arial"/>
          <w:rPrChange w:id="75" w:author="Федин Никита Александрович" w:date="2019-12-26T10:20:00Z">
            <w:rPr>
              <w:rFonts w:ascii="Arial" w:hAnsi="Arial" w:cs="Arial"/>
              <w:highlight w:val="yellow"/>
            </w:rPr>
          </w:rPrChange>
        </w:rPr>
        <w:t xml:space="preserve">епартамент </w:t>
      </w:r>
      <w:r w:rsidR="00D20B1B" w:rsidRPr="00AD2A62">
        <w:rPr>
          <w:rFonts w:ascii="Arial" w:hAnsi="Arial" w:cs="Arial"/>
          <w:rPrChange w:id="76" w:author="Федин Никита Александрович" w:date="2019-12-26T10:20:00Z">
            <w:rPr>
              <w:rFonts w:ascii="Arial" w:hAnsi="Arial" w:cs="Arial"/>
              <w:highlight w:val="yellow"/>
            </w:rPr>
          </w:rPrChange>
        </w:rPr>
        <w:t>стратегического развития</w:t>
      </w:r>
      <w:r w:rsidRPr="00AD2A62">
        <w:rPr>
          <w:rFonts w:ascii="Arial" w:hAnsi="Arial" w:cs="Arial"/>
          <w:rPrChange w:id="77" w:author="Федин Никита Александрович" w:date="2019-12-26T10:20:00Z">
            <w:rPr>
              <w:rFonts w:ascii="Arial" w:hAnsi="Arial" w:cs="Arial"/>
              <w:highlight w:val="yellow"/>
            </w:rPr>
          </w:rPrChange>
        </w:rPr>
        <w:t xml:space="preserve"> </w:t>
      </w:r>
      <w:r w:rsidR="00353EA3" w:rsidRPr="00AD2A62">
        <w:rPr>
          <w:rFonts w:ascii="Arial" w:hAnsi="Arial" w:cs="Arial"/>
          <w:rPrChange w:id="78" w:author="Федин Никита Александрович" w:date="2019-12-26T10:20:00Z">
            <w:rPr>
              <w:rFonts w:ascii="Arial" w:hAnsi="Arial" w:cs="Arial"/>
              <w:highlight w:val="yellow"/>
            </w:rPr>
          </w:rPrChange>
        </w:rPr>
        <w:t>Концерна</w:t>
      </w:r>
      <w:r w:rsidRPr="00AD2A62">
        <w:rPr>
          <w:rFonts w:ascii="Arial" w:hAnsi="Arial" w:cs="Arial"/>
          <w:rPrChange w:id="79" w:author="Федин Никита Александрович" w:date="2019-12-26T10:20:00Z">
            <w:rPr>
              <w:rFonts w:ascii="Arial" w:hAnsi="Arial" w:cs="Arial"/>
              <w:highlight w:val="yellow"/>
            </w:rPr>
          </w:rPrChange>
        </w:rPr>
        <w:t>.</w:t>
      </w:r>
    </w:p>
    <w:p w14:paraId="12C9CC12" w14:textId="190AA42A" w:rsidR="005E34C3" w:rsidRPr="0006739B" w:rsidRDefault="005E34C3" w:rsidP="00B40BD6">
      <w:pPr>
        <w:tabs>
          <w:tab w:val="left" w:pos="0"/>
        </w:tabs>
        <w:spacing w:after="0"/>
        <w:rPr>
          <w:rFonts w:ascii="Arial" w:hAnsi="Arial" w:cs="Arial"/>
        </w:rPr>
      </w:pPr>
      <w:r w:rsidRPr="00F80CAA">
        <w:rPr>
          <w:rFonts w:ascii="Arial" w:hAnsi="Arial" w:cs="Arial"/>
        </w:rPr>
        <w:t>4.3 Ответственность за соблюдение</w:t>
      </w:r>
      <w:r w:rsidRPr="0006739B">
        <w:rPr>
          <w:rFonts w:ascii="Arial" w:hAnsi="Arial" w:cs="Arial"/>
        </w:rPr>
        <w:t xml:space="preserve"> требований настоящего стандарта возл</w:t>
      </w:r>
      <w:r w:rsidRPr="0006739B">
        <w:rPr>
          <w:rFonts w:ascii="Arial" w:hAnsi="Arial" w:cs="Arial"/>
        </w:rPr>
        <w:t>а</w:t>
      </w:r>
      <w:r w:rsidRPr="0006739B">
        <w:rPr>
          <w:rFonts w:ascii="Arial" w:hAnsi="Arial" w:cs="Arial"/>
        </w:rPr>
        <w:t xml:space="preserve">гается на должностных лиц, вовлеченных в процесс </w:t>
      </w:r>
      <w:r w:rsidR="003B73C5">
        <w:rPr>
          <w:rFonts w:ascii="Arial" w:hAnsi="Arial" w:cs="Arial"/>
        </w:rPr>
        <w:t>управления данными НСИ</w:t>
      </w:r>
      <w:r w:rsidRPr="0006739B">
        <w:rPr>
          <w:rFonts w:ascii="Arial" w:hAnsi="Arial" w:cs="Arial"/>
        </w:rPr>
        <w:t xml:space="preserve"> </w:t>
      </w:r>
      <w:r w:rsidR="003B73C5">
        <w:rPr>
          <w:rFonts w:ascii="Arial" w:hAnsi="Arial" w:cs="Arial"/>
        </w:rPr>
        <w:t>в</w:t>
      </w:r>
      <w:r w:rsidRPr="0006739B">
        <w:rPr>
          <w:rFonts w:ascii="Arial" w:hAnsi="Arial" w:cs="Arial"/>
        </w:rPr>
        <w:t xml:space="preserve"> о</w:t>
      </w:r>
      <w:r w:rsidRPr="0006739B">
        <w:rPr>
          <w:rFonts w:ascii="Arial" w:hAnsi="Arial" w:cs="Arial"/>
        </w:rPr>
        <w:t>р</w:t>
      </w:r>
      <w:r w:rsidRPr="0006739B">
        <w:rPr>
          <w:rFonts w:ascii="Arial" w:hAnsi="Arial" w:cs="Arial"/>
        </w:rPr>
        <w:t>ганизация</w:t>
      </w:r>
      <w:r w:rsidR="003B73C5">
        <w:rPr>
          <w:rFonts w:ascii="Arial" w:hAnsi="Arial" w:cs="Arial"/>
        </w:rPr>
        <w:t>х</w:t>
      </w:r>
      <w:r w:rsidRPr="0006739B">
        <w:rPr>
          <w:rFonts w:ascii="Arial" w:hAnsi="Arial" w:cs="Arial"/>
        </w:rPr>
        <w:t xml:space="preserve"> ИС </w:t>
      </w:r>
      <w:r w:rsidR="00353EA3">
        <w:rPr>
          <w:rFonts w:ascii="Arial" w:hAnsi="Arial" w:cs="Arial"/>
        </w:rPr>
        <w:t>Концерна</w:t>
      </w:r>
      <w:r w:rsidRPr="0006739B">
        <w:rPr>
          <w:rFonts w:ascii="Arial" w:hAnsi="Arial" w:cs="Arial"/>
        </w:rPr>
        <w:t>.</w:t>
      </w:r>
    </w:p>
    <w:p w14:paraId="62A699D7" w14:textId="484896B4" w:rsidR="005E34C3" w:rsidRDefault="005E34C3" w:rsidP="00B40BD6">
      <w:pPr>
        <w:tabs>
          <w:tab w:val="left" w:pos="0"/>
        </w:tabs>
        <w:spacing w:after="0"/>
        <w:rPr>
          <w:rFonts w:ascii="Arial" w:hAnsi="Arial" w:cs="Arial"/>
        </w:rPr>
      </w:pPr>
      <w:r>
        <w:rPr>
          <w:rFonts w:ascii="Arial" w:hAnsi="Arial" w:cs="Arial"/>
        </w:rPr>
        <w:t>4</w:t>
      </w:r>
      <w:r w:rsidRPr="0006739B">
        <w:rPr>
          <w:rFonts w:ascii="Arial" w:hAnsi="Arial" w:cs="Arial"/>
        </w:rPr>
        <w:t xml:space="preserve">.4 Настоящий стандарт и изменения к нему утверждает </w:t>
      </w:r>
      <w:r w:rsidR="007B3D26">
        <w:rPr>
          <w:rFonts w:ascii="Arial" w:hAnsi="Arial" w:cs="Arial"/>
        </w:rPr>
        <w:t>Г</w:t>
      </w:r>
      <w:r w:rsidRPr="0006739B">
        <w:rPr>
          <w:rFonts w:ascii="Arial" w:hAnsi="Arial" w:cs="Arial"/>
        </w:rPr>
        <w:t>енеральный дире</w:t>
      </w:r>
      <w:r w:rsidRPr="0006739B">
        <w:rPr>
          <w:rFonts w:ascii="Arial" w:hAnsi="Arial" w:cs="Arial"/>
        </w:rPr>
        <w:t>к</w:t>
      </w:r>
      <w:r w:rsidRPr="0006739B">
        <w:rPr>
          <w:rFonts w:ascii="Arial" w:hAnsi="Arial" w:cs="Arial"/>
        </w:rPr>
        <w:t xml:space="preserve">тор </w:t>
      </w:r>
      <w:r w:rsidR="00353EA3">
        <w:rPr>
          <w:rFonts w:ascii="Arial" w:hAnsi="Arial" w:cs="Arial"/>
        </w:rPr>
        <w:t>Концерна</w:t>
      </w:r>
      <w:r w:rsidRPr="0006739B">
        <w:rPr>
          <w:rFonts w:ascii="Arial" w:hAnsi="Arial" w:cs="Arial"/>
        </w:rPr>
        <w:t>.</w:t>
      </w:r>
    </w:p>
    <w:p w14:paraId="12309566" w14:textId="23CA611E" w:rsidR="00D20B1B" w:rsidRPr="0006739B" w:rsidRDefault="00D20B1B" w:rsidP="00B40BD6">
      <w:pPr>
        <w:tabs>
          <w:tab w:val="left" w:pos="0"/>
        </w:tabs>
        <w:spacing w:after="0"/>
        <w:rPr>
          <w:rFonts w:ascii="Arial" w:hAnsi="Arial" w:cs="Arial"/>
        </w:rPr>
      </w:pPr>
      <w:r>
        <w:rPr>
          <w:rFonts w:ascii="Arial" w:hAnsi="Arial" w:cs="Arial"/>
        </w:rPr>
        <w:t>4.5 </w:t>
      </w:r>
      <w:r w:rsidRPr="002E622F">
        <w:rPr>
          <w:rFonts w:ascii="Arial" w:hAnsi="Arial" w:cs="Arial"/>
        </w:rPr>
        <w:t>Ответственность за внесение изменений в настоящий стандарт возлагае</w:t>
      </w:r>
      <w:r w:rsidRPr="002E622F">
        <w:rPr>
          <w:rFonts w:ascii="Arial" w:hAnsi="Arial" w:cs="Arial"/>
        </w:rPr>
        <w:t>т</w:t>
      </w:r>
      <w:r w:rsidRPr="002E622F">
        <w:rPr>
          <w:rFonts w:ascii="Arial" w:hAnsi="Arial" w:cs="Arial"/>
        </w:rPr>
        <w:t xml:space="preserve">ся на </w:t>
      </w:r>
      <w:r w:rsidR="007B3D26" w:rsidRPr="00AD2A62">
        <w:rPr>
          <w:rFonts w:ascii="Arial" w:hAnsi="Arial" w:cs="Arial"/>
          <w:rPrChange w:id="80" w:author="Федин Никита Александрович" w:date="2019-12-26T10:21:00Z">
            <w:rPr>
              <w:rFonts w:ascii="Arial" w:hAnsi="Arial" w:cs="Arial"/>
              <w:highlight w:val="yellow"/>
            </w:rPr>
          </w:rPrChange>
        </w:rPr>
        <w:t>Д</w:t>
      </w:r>
      <w:r w:rsidRPr="00AD2A62">
        <w:rPr>
          <w:rFonts w:ascii="Arial" w:hAnsi="Arial" w:cs="Arial"/>
          <w:rPrChange w:id="81" w:author="Федин Никита Александрович" w:date="2019-12-26T10:21:00Z">
            <w:rPr>
              <w:rFonts w:ascii="Arial" w:hAnsi="Arial" w:cs="Arial"/>
              <w:highlight w:val="yellow"/>
            </w:rPr>
          </w:rPrChange>
        </w:rPr>
        <w:t xml:space="preserve">иректора департамента управления качеством </w:t>
      </w:r>
      <w:r w:rsidR="00353EA3" w:rsidRPr="00AD2A62">
        <w:rPr>
          <w:rFonts w:ascii="Arial" w:hAnsi="Arial" w:cs="Arial"/>
          <w:rPrChange w:id="82" w:author="Федин Никита Александрович" w:date="2019-12-26T10:21:00Z">
            <w:rPr>
              <w:rFonts w:ascii="Arial" w:hAnsi="Arial" w:cs="Arial"/>
              <w:highlight w:val="yellow"/>
            </w:rPr>
          </w:rPrChange>
        </w:rPr>
        <w:t>Концерна</w:t>
      </w:r>
      <w:r w:rsidRPr="00AD2A62">
        <w:rPr>
          <w:rFonts w:ascii="Arial" w:hAnsi="Arial" w:cs="Arial"/>
          <w:rPrChange w:id="83" w:author="Федин Никита Александрович" w:date="2019-12-26T10:21:00Z">
            <w:rPr>
              <w:rFonts w:ascii="Arial" w:hAnsi="Arial" w:cs="Arial"/>
              <w:highlight w:val="yellow"/>
            </w:rPr>
          </w:rPrChange>
        </w:rPr>
        <w:t>.</w:t>
      </w:r>
    </w:p>
    <w:p w14:paraId="59B3DB78" w14:textId="25FC7AB1" w:rsidR="005E34C3" w:rsidRDefault="005E34C3">
      <w:pPr>
        <w:tabs>
          <w:tab w:val="left" w:pos="0"/>
        </w:tabs>
        <w:spacing w:after="0"/>
        <w:rPr>
          <w:rFonts w:ascii="Arial" w:hAnsi="Arial" w:cs="Arial"/>
        </w:rPr>
      </w:pPr>
      <w:r>
        <w:rPr>
          <w:rFonts w:ascii="Arial" w:hAnsi="Arial" w:cs="Arial"/>
        </w:rPr>
        <w:t>4</w:t>
      </w:r>
      <w:r w:rsidRPr="0006739B">
        <w:rPr>
          <w:rFonts w:ascii="Arial" w:hAnsi="Arial" w:cs="Arial"/>
        </w:rPr>
        <w:t>.</w:t>
      </w:r>
      <w:r w:rsidR="00D20B1B">
        <w:rPr>
          <w:rFonts w:ascii="Arial" w:hAnsi="Arial" w:cs="Arial"/>
        </w:rPr>
        <w:t>6</w:t>
      </w:r>
      <w:r w:rsidRPr="0006739B">
        <w:rPr>
          <w:rFonts w:ascii="Arial" w:hAnsi="Arial" w:cs="Arial"/>
        </w:rPr>
        <w:t> Управление настоящим стандартом осуществляется в соответствии с тр</w:t>
      </w:r>
      <w:r w:rsidRPr="0006739B">
        <w:rPr>
          <w:rFonts w:ascii="Arial" w:hAnsi="Arial" w:cs="Arial"/>
        </w:rPr>
        <w:t>е</w:t>
      </w:r>
      <w:r w:rsidRPr="0006739B">
        <w:rPr>
          <w:rFonts w:ascii="Arial" w:hAnsi="Arial" w:cs="Arial"/>
        </w:rPr>
        <w:t>бованиями СТ ИС КОНЦЕРН ВКО 00–003</w:t>
      </w:r>
      <w:r w:rsidR="00881EEA">
        <w:rPr>
          <w:rFonts w:ascii="Arial" w:hAnsi="Arial" w:cs="Arial"/>
        </w:rPr>
        <w:t>.</w:t>
      </w:r>
    </w:p>
    <w:p w14:paraId="6DE59A6F" w14:textId="044C5D92" w:rsidR="007A1A4E" w:rsidDel="000C0C78" w:rsidRDefault="007A1A4E" w:rsidP="00B40BD6">
      <w:pPr>
        <w:tabs>
          <w:tab w:val="left" w:pos="0"/>
        </w:tabs>
        <w:spacing w:after="0"/>
        <w:rPr>
          <w:del w:id="84" w:author="Федин Никита Александрович" w:date="2019-12-26T10:16:00Z"/>
          <w:rFonts w:ascii="Arial" w:hAnsi="Arial" w:cs="Arial"/>
        </w:rPr>
      </w:pPr>
    </w:p>
    <w:p w14:paraId="605EBB87" w14:textId="4A1A951B" w:rsidR="00881EEA" w:rsidDel="000C0C78" w:rsidRDefault="00881EEA" w:rsidP="00B40BD6">
      <w:pPr>
        <w:tabs>
          <w:tab w:val="left" w:pos="0"/>
        </w:tabs>
        <w:spacing w:after="0"/>
        <w:rPr>
          <w:del w:id="85" w:author="Федин Никита Александрович" w:date="2019-12-26T10:16:00Z"/>
          <w:rFonts w:ascii="Arial" w:hAnsi="Arial" w:cs="Arial"/>
        </w:rPr>
      </w:pPr>
    </w:p>
    <w:p w14:paraId="564DA8FE" w14:textId="78D70525" w:rsidR="00881EEA" w:rsidDel="000C0C78" w:rsidRDefault="00881EEA" w:rsidP="00B40BD6">
      <w:pPr>
        <w:tabs>
          <w:tab w:val="left" w:pos="0"/>
        </w:tabs>
        <w:spacing w:after="0"/>
        <w:rPr>
          <w:del w:id="86" w:author="Федин Никита Александрович" w:date="2019-12-26T10:16:00Z"/>
          <w:rFonts w:ascii="Arial" w:hAnsi="Arial" w:cs="Arial"/>
        </w:rPr>
      </w:pPr>
    </w:p>
    <w:p w14:paraId="6553AE1C" w14:textId="00BF03AD" w:rsidR="00881EEA" w:rsidRPr="005E34C3" w:rsidDel="00AA298D" w:rsidRDefault="00881EEA" w:rsidP="00B40BD6">
      <w:pPr>
        <w:tabs>
          <w:tab w:val="left" w:pos="0"/>
        </w:tabs>
        <w:spacing w:after="0"/>
        <w:rPr>
          <w:del w:id="87" w:author="Федин Никита Александрович" w:date="2019-12-26T10:32:00Z"/>
          <w:rFonts w:ascii="Arial" w:hAnsi="Arial" w:cs="Arial"/>
        </w:rPr>
      </w:pPr>
    </w:p>
    <w:bookmarkEnd w:id="48"/>
    <w:p w14:paraId="368D51B8" w14:textId="26FB52BC" w:rsidR="00AA298D" w:rsidRDefault="00AA298D" w:rsidP="00AA298D">
      <w:pPr>
        <w:pStyle w:val="1"/>
        <w:numPr>
          <w:ilvl w:val="0"/>
          <w:numId w:val="28"/>
        </w:numPr>
        <w:tabs>
          <w:tab w:val="left" w:pos="0"/>
        </w:tabs>
        <w:suppressAutoHyphens w:val="0"/>
        <w:spacing w:after="240"/>
        <w:ind w:left="0" w:firstLine="709"/>
        <w:rPr>
          <w:ins w:id="88" w:author="Федин Никита Александрович" w:date="2019-12-26T10:32:00Z"/>
          <w:rFonts w:ascii="Arial" w:hAnsi="Arial"/>
          <w:sz w:val="28"/>
          <w:szCs w:val="28"/>
        </w:rPr>
        <w:pPrChange w:id="89" w:author="Федин Никита Александрович" w:date="2019-12-26T10:32:00Z">
          <w:pPr>
            <w:pStyle w:val="1"/>
            <w:numPr>
              <w:numId w:val="28"/>
            </w:numPr>
            <w:tabs>
              <w:tab w:val="left" w:pos="0"/>
            </w:tabs>
            <w:suppressAutoHyphens w:val="0"/>
            <w:spacing w:before="0"/>
            <w:ind w:left="0" w:firstLine="709"/>
          </w:pPr>
        </w:pPrChange>
      </w:pPr>
      <w:ins w:id="90" w:author="Федин Никита Александрович" w:date="2019-12-26T10:32:00Z">
        <w:r>
          <w:rPr>
            <w:rFonts w:ascii="Arial" w:hAnsi="Arial"/>
            <w:sz w:val="28"/>
            <w:szCs w:val="28"/>
          </w:rPr>
          <w:t>Требования</w:t>
        </w:r>
      </w:ins>
    </w:p>
    <w:p w14:paraId="438BAE57" w14:textId="4369F24C" w:rsidR="007A1A4E" w:rsidRDefault="007A1A4E" w:rsidP="00AA298D">
      <w:pPr>
        <w:pStyle w:val="22"/>
        <w:keepLines/>
        <w:numPr>
          <w:ilvl w:val="1"/>
          <w:numId w:val="28"/>
        </w:numPr>
        <w:tabs>
          <w:tab w:val="left" w:pos="0"/>
          <w:tab w:val="left" w:pos="1134"/>
        </w:tabs>
        <w:spacing w:before="280" w:after="280"/>
        <w:ind w:left="0" w:firstLine="709"/>
        <w:rPr>
          <w:rFonts w:ascii="Arial" w:hAnsi="Arial"/>
          <w:sz w:val="28"/>
          <w:szCs w:val="28"/>
        </w:rPr>
        <w:pPrChange w:id="91" w:author="Федин Никита Александрович" w:date="2019-12-26T10:33:00Z">
          <w:pPr>
            <w:pStyle w:val="1"/>
            <w:numPr>
              <w:numId w:val="28"/>
            </w:numPr>
            <w:tabs>
              <w:tab w:val="left" w:pos="0"/>
            </w:tabs>
            <w:suppressAutoHyphens w:val="0"/>
            <w:spacing w:before="0"/>
            <w:ind w:left="0" w:firstLine="709"/>
          </w:pPr>
        </w:pPrChange>
      </w:pPr>
      <w:del w:id="92" w:author="Федин Никита Александрович" w:date="2019-12-26T10:34:00Z">
        <w:r w:rsidRPr="00AA298D" w:rsidDel="00AA298D">
          <w:rPr>
            <w:rFonts w:ascii="Arial" w:hAnsi="Arial" w:cs="Arial"/>
            <w:bCs w:val="0"/>
            <w:rPrChange w:id="93" w:author="Федин Никита Александрович" w:date="2019-12-26T10:32:00Z">
              <w:rPr>
                <w:rFonts w:ascii="Arial" w:hAnsi="Arial"/>
                <w:sz w:val="28"/>
                <w:szCs w:val="28"/>
              </w:rPr>
            </w:rPrChange>
          </w:rPr>
          <w:delText>Участники и их фун</w:delText>
        </w:r>
        <w:r w:rsidRPr="00AA298D" w:rsidDel="00AA298D">
          <w:rPr>
            <w:rFonts w:ascii="Arial" w:hAnsi="Arial" w:cs="Arial"/>
            <w:bCs w:val="0"/>
            <w:rPrChange w:id="94" w:author="Федин Никита Александрович" w:date="2019-12-26T10:32:00Z">
              <w:rPr>
                <w:rFonts w:ascii="Arial" w:hAnsi="Arial"/>
                <w:sz w:val="28"/>
                <w:szCs w:val="28"/>
              </w:rPr>
            </w:rPrChange>
          </w:rPr>
          <w:delText>к</w:delText>
        </w:r>
        <w:r w:rsidRPr="00AA298D" w:rsidDel="00AA298D">
          <w:rPr>
            <w:rFonts w:ascii="Arial" w:hAnsi="Arial" w:cs="Arial"/>
            <w:bCs w:val="0"/>
            <w:rPrChange w:id="95" w:author="Федин Никита Александрович" w:date="2019-12-26T10:32:00Z">
              <w:rPr>
                <w:rFonts w:ascii="Arial" w:hAnsi="Arial"/>
                <w:sz w:val="28"/>
                <w:szCs w:val="28"/>
              </w:rPr>
            </w:rPrChange>
          </w:rPr>
          <w:delText>ции</w:delText>
        </w:r>
      </w:del>
      <w:ins w:id="96" w:author="Федин Никита Александрович" w:date="2019-12-26T10:34:00Z">
        <w:r w:rsidR="00AA298D">
          <w:rPr>
            <w:rFonts w:ascii="Arial" w:hAnsi="Arial" w:cs="Arial"/>
            <w:bCs w:val="0"/>
          </w:rPr>
          <w:t>Общие положения</w:t>
        </w:r>
      </w:ins>
    </w:p>
    <w:p w14:paraId="42FDD883" w14:textId="74080CF2" w:rsidR="00881632" w:rsidRDefault="00CD0B32" w:rsidP="00D75255">
      <w:pPr>
        <w:pStyle w:val="a9"/>
        <w:numPr>
          <w:ilvl w:val="0"/>
          <w:numId w:val="67"/>
        </w:numPr>
        <w:spacing w:before="0" w:after="0"/>
        <w:ind w:left="0" w:firstLine="567"/>
        <w:rPr>
          <w:ins w:id="97" w:author="Федин Никита Александрович" w:date="2019-12-26T10:51:00Z"/>
          <w:rFonts w:ascii="Arial" w:hAnsi="Arial" w:cs="Arial"/>
          <w:lang w:val="ru-RU"/>
        </w:rPr>
        <w:pPrChange w:id="98" w:author="Федин Никита Александрович" w:date="2019-12-26T10:37:00Z">
          <w:pPr>
            <w:spacing w:after="0"/>
          </w:pPr>
        </w:pPrChange>
      </w:pPr>
      <w:ins w:id="99" w:author="Федин Никита Александрович" w:date="2019-12-26T10:37:00Z">
        <w:r w:rsidRPr="001F0117">
          <w:rPr>
            <w:rFonts w:ascii="Arial" w:hAnsi="Arial" w:cs="Arial"/>
          </w:rPr>
          <w:t>Участник</w:t>
        </w:r>
      </w:ins>
      <w:ins w:id="100" w:author="Федин Никита Александрович" w:date="2019-12-26T10:43:00Z">
        <w:r>
          <w:rPr>
            <w:rFonts w:ascii="Arial" w:hAnsi="Arial" w:cs="Arial"/>
            <w:lang w:val="ru-RU"/>
          </w:rPr>
          <w:t>ами</w:t>
        </w:r>
      </w:ins>
      <w:ins w:id="101" w:author="Федин Никита Александрович" w:date="2019-12-26T10:37:00Z">
        <w:r w:rsidRPr="001F0117">
          <w:rPr>
            <w:rFonts w:ascii="Arial" w:hAnsi="Arial" w:cs="Arial"/>
          </w:rPr>
          <w:t>, описанны</w:t>
        </w:r>
      </w:ins>
      <w:ins w:id="102" w:author="Федин Никита Александрович" w:date="2019-12-26T10:43:00Z">
        <w:r>
          <w:rPr>
            <w:rFonts w:ascii="Arial" w:hAnsi="Arial" w:cs="Arial"/>
            <w:lang w:val="ru-RU"/>
          </w:rPr>
          <w:t>ми</w:t>
        </w:r>
      </w:ins>
      <w:ins w:id="103" w:author="Федин Никита Александрович" w:date="2019-12-26T10:37:00Z">
        <w:r w:rsidR="00D75255" w:rsidRPr="00D75255">
          <w:rPr>
            <w:rFonts w:ascii="Arial" w:hAnsi="Arial" w:cs="Arial"/>
            <w:rPrChange w:id="104" w:author="Федин Никита Александрович" w:date="2019-12-26T10:37:00Z">
              <w:rPr/>
            </w:rPrChange>
          </w:rPr>
          <w:t xml:space="preserve"> в настоящем разделе, </w:t>
        </w:r>
      </w:ins>
      <w:ins w:id="105" w:author="Федин Никита Александрович" w:date="2019-12-26T10:43:00Z">
        <w:r>
          <w:rPr>
            <w:rFonts w:ascii="Arial" w:hAnsi="Arial" w:cs="Arial"/>
            <w:lang w:val="ru-RU"/>
          </w:rPr>
          <w:t xml:space="preserve">являются </w:t>
        </w:r>
      </w:ins>
      <w:ins w:id="106" w:author="Федин Никита Александрович" w:date="2019-12-26T10:44:00Z">
        <w:r w:rsidR="004A039F">
          <w:rPr>
            <w:rFonts w:ascii="Arial" w:hAnsi="Arial" w:cs="Arial"/>
            <w:lang w:val="ru-RU"/>
          </w:rPr>
          <w:t xml:space="preserve">работники </w:t>
        </w:r>
      </w:ins>
      <w:ins w:id="107" w:author="Федин Никита Александрович" w:date="2019-12-26T10:57:00Z">
        <w:r w:rsidR="00ED4030">
          <w:rPr>
            <w:rFonts w:ascii="Arial" w:hAnsi="Arial" w:cs="Arial"/>
            <w:lang w:val="ru-RU"/>
          </w:rPr>
          <w:t xml:space="preserve">организаций </w:t>
        </w:r>
      </w:ins>
      <w:ins w:id="108" w:author="Федин Никита Александрович" w:date="2019-12-26T10:44:00Z">
        <w:r w:rsidR="004A039F">
          <w:rPr>
            <w:rFonts w:ascii="Arial" w:hAnsi="Arial" w:cs="Arial"/>
            <w:lang w:val="ru-RU"/>
          </w:rPr>
          <w:t>ИС Концерна</w:t>
        </w:r>
      </w:ins>
      <w:ins w:id="109" w:author="Федин Никита Александрович" w:date="2019-12-26T10:37:00Z">
        <w:r w:rsidR="00D75255" w:rsidRPr="00D75255">
          <w:rPr>
            <w:rFonts w:ascii="Arial" w:hAnsi="Arial" w:cs="Arial"/>
            <w:rPrChange w:id="110" w:author="Федин Никита Александрович" w:date="2019-12-26T10:37:00Z">
              <w:rPr/>
            </w:rPrChange>
          </w:rPr>
          <w:t xml:space="preserve"> </w:t>
        </w:r>
      </w:ins>
      <w:ins w:id="111" w:author="Федин Никита Александрович" w:date="2019-12-26T10:50:00Z">
        <w:r w:rsidR="00881632">
          <w:rPr>
            <w:rFonts w:ascii="Arial" w:hAnsi="Arial" w:cs="Arial"/>
            <w:lang w:val="ru-RU"/>
          </w:rPr>
          <w:t>выделенные</w:t>
        </w:r>
      </w:ins>
      <w:ins w:id="112" w:author="Федин Никита Александрович" w:date="2019-12-26T10:44:00Z">
        <w:r w:rsidR="004A039F" w:rsidRPr="004A039F">
          <w:rPr>
            <w:rFonts w:ascii="Arial" w:hAnsi="Arial" w:cs="Arial"/>
            <w:rPrChange w:id="113" w:author="Федин Никита Александрович" w:date="2019-12-26T10:45:00Z">
              <w:rPr/>
            </w:rPrChange>
          </w:rPr>
          <w:t xml:space="preserve"> по функциональному или другому признаку для </w:t>
        </w:r>
      </w:ins>
      <w:ins w:id="114" w:author="Федин Никита Александрович" w:date="2019-12-26T10:49:00Z">
        <w:r w:rsidR="001C0713">
          <w:rPr>
            <w:rFonts w:ascii="Arial" w:hAnsi="Arial" w:cs="Arial"/>
            <w:lang w:val="ru-RU"/>
          </w:rPr>
          <w:t xml:space="preserve">работы в КАСУ </w:t>
        </w:r>
      </w:ins>
      <w:ins w:id="115" w:author="Федин Никита Александрович" w:date="2019-12-26T10:45:00Z">
        <w:r w:rsidR="004A039F" w:rsidRPr="00DA1403">
          <w:rPr>
            <w:rFonts w:ascii="Arial" w:hAnsi="Arial" w:cs="Arial"/>
          </w:rPr>
          <w:t>НСИ</w:t>
        </w:r>
      </w:ins>
      <w:ins w:id="116" w:author="Федин Никита Александрович" w:date="2019-12-26T10:49:00Z">
        <w:r w:rsidR="001C0713">
          <w:rPr>
            <w:rFonts w:ascii="Arial" w:hAnsi="Arial" w:cs="Arial"/>
            <w:lang w:val="ru-RU"/>
          </w:rPr>
          <w:t xml:space="preserve"> Концерна.</w:t>
        </w:r>
      </w:ins>
    </w:p>
    <w:p w14:paraId="7379830B" w14:textId="0022E055" w:rsidR="00881632" w:rsidRDefault="00D75255" w:rsidP="00D75255">
      <w:pPr>
        <w:pStyle w:val="a9"/>
        <w:numPr>
          <w:ilvl w:val="0"/>
          <w:numId w:val="67"/>
        </w:numPr>
        <w:spacing w:before="0" w:after="0"/>
        <w:ind w:left="0" w:firstLine="567"/>
        <w:rPr>
          <w:ins w:id="117" w:author="Федин Никита Александрович" w:date="2019-12-26T10:51:00Z"/>
          <w:rFonts w:ascii="Arial" w:hAnsi="Arial" w:cs="Arial"/>
          <w:lang w:val="ru-RU"/>
        </w:rPr>
        <w:pPrChange w:id="118" w:author="Федин Никита Александрович" w:date="2019-12-26T10:37:00Z">
          <w:pPr>
            <w:spacing w:after="0"/>
          </w:pPr>
        </w:pPrChange>
      </w:pPr>
      <w:ins w:id="119" w:author="Федин Никита Александрович" w:date="2019-12-26T10:37:00Z">
        <w:r w:rsidRPr="00D75255">
          <w:rPr>
            <w:rFonts w:ascii="Arial" w:hAnsi="Arial" w:cs="Arial"/>
            <w:rPrChange w:id="120" w:author="Федин Никита Александрович" w:date="2019-12-26T10:37:00Z">
              <w:rPr/>
            </w:rPrChange>
          </w:rPr>
          <w:t xml:space="preserve">Функциональные обязанности </w:t>
        </w:r>
      </w:ins>
      <w:ins w:id="121" w:author="Федин Никита Александрович" w:date="2019-12-26T10:51:00Z">
        <w:r w:rsidR="00881632">
          <w:rPr>
            <w:rFonts w:ascii="Arial" w:hAnsi="Arial" w:cs="Arial"/>
            <w:lang w:val="ru-RU"/>
          </w:rPr>
          <w:t xml:space="preserve">участников </w:t>
        </w:r>
      </w:ins>
      <w:ins w:id="122" w:author="Федин Никита Александрович" w:date="2019-12-26T10:53:00Z">
        <w:r w:rsidR="006F6182">
          <w:rPr>
            <w:rFonts w:ascii="Arial" w:hAnsi="Arial" w:cs="Arial"/>
            <w:lang w:val="ru-RU"/>
          </w:rPr>
          <w:t>определяются</w:t>
        </w:r>
      </w:ins>
      <w:ins w:id="123" w:author="Федин Никита Александрович" w:date="2019-12-26T10:51:00Z">
        <w:r w:rsidR="00881632">
          <w:rPr>
            <w:rFonts w:ascii="Arial" w:hAnsi="Arial" w:cs="Arial"/>
            <w:lang w:val="ru-RU"/>
          </w:rPr>
          <w:t xml:space="preserve"> </w:t>
        </w:r>
      </w:ins>
      <w:ins w:id="124" w:author="Федин Никита Александрович" w:date="2019-12-26T10:54:00Z">
        <w:r w:rsidR="006F6182">
          <w:rPr>
            <w:rFonts w:ascii="Arial" w:hAnsi="Arial" w:cs="Arial"/>
            <w:lang w:val="ru-RU"/>
          </w:rPr>
          <w:t>соответству</w:t>
        </w:r>
        <w:r w:rsidR="006F6182">
          <w:rPr>
            <w:rFonts w:ascii="Arial" w:hAnsi="Arial" w:cs="Arial"/>
            <w:lang w:val="ru-RU"/>
          </w:rPr>
          <w:t>ю</w:t>
        </w:r>
        <w:r w:rsidR="006F6182">
          <w:rPr>
            <w:rFonts w:ascii="Arial" w:hAnsi="Arial" w:cs="Arial"/>
            <w:lang w:val="ru-RU"/>
          </w:rPr>
          <w:t>щими</w:t>
        </w:r>
      </w:ins>
      <w:ins w:id="125" w:author="Федин Никита Александрович" w:date="2019-12-26T10:53:00Z">
        <w:r w:rsidR="006F6182">
          <w:rPr>
            <w:rFonts w:ascii="Arial" w:hAnsi="Arial" w:cs="Arial"/>
            <w:lang w:val="ru-RU"/>
          </w:rPr>
          <w:t xml:space="preserve"> должностными инструкциями, либо иными организационно-распорядительными документами организации ИС Концерна</w:t>
        </w:r>
      </w:ins>
      <w:ins w:id="126" w:author="Федин Никита Александрович" w:date="2019-12-26T10:37:00Z">
        <w:r w:rsidRPr="00D75255">
          <w:rPr>
            <w:rFonts w:ascii="Arial" w:hAnsi="Arial" w:cs="Arial"/>
            <w:rPrChange w:id="127" w:author="Федин Никита Александрович" w:date="2019-12-26T10:37:00Z">
              <w:rPr/>
            </w:rPrChange>
          </w:rPr>
          <w:t>.</w:t>
        </w:r>
      </w:ins>
    </w:p>
    <w:p w14:paraId="1855E313" w14:textId="30852D2D" w:rsidR="00953170" w:rsidRPr="00D75255" w:rsidDel="00D75255" w:rsidRDefault="00953170" w:rsidP="00D75255">
      <w:pPr>
        <w:pStyle w:val="a9"/>
        <w:spacing w:before="0" w:after="0"/>
        <w:ind w:left="0" w:firstLine="567"/>
        <w:rPr>
          <w:del w:id="128" w:author="Федин Никита Александрович" w:date="2019-12-26T10:33:00Z"/>
          <w:rFonts w:ascii="Arial" w:hAnsi="Arial" w:cs="Arial"/>
          <w:lang w:val="ru-RU"/>
          <w:rPrChange w:id="129" w:author="Федин Никита Александрович" w:date="2019-12-26T10:37:00Z">
            <w:rPr>
              <w:del w:id="130" w:author="Федин Никита Александрович" w:date="2019-12-26T10:33:00Z"/>
            </w:rPr>
          </w:rPrChange>
        </w:rPr>
        <w:pPrChange w:id="131" w:author="Федин Никита Александрович" w:date="2019-12-26T10:37:00Z">
          <w:pPr>
            <w:spacing w:after="0"/>
          </w:pPr>
        </w:pPrChange>
      </w:pPr>
    </w:p>
    <w:p w14:paraId="4EEA57A7" w14:textId="56C44E4C" w:rsidR="00881EEA" w:rsidDel="00D75255" w:rsidRDefault="00953170" w:rsidP="00D75255">
      <w:pPr>
        <w:pStyle w:val="a9"/>
        <w:spacing w:before="280" w:after="280"/>
        <w:rPr>
          <w:del w:id="132" w:author="Федин Никита Александрович" w:date="2019-12-26T10:37:00Z"/>
        </w:rPr>
        <w:pPrChange w:id="133" w:author="Федин Никита Александрович" w:date="2019-12-26T10:37:00Z">
          <w:pPr>
            <w:spacing w:after="0"/>
          </w:pPr>
        </w:pPrChange>
      </w:pPr>
      <w:del w:id="134" w:author="Федин Никита Александрович" w:date="2019-12-26T10:37:00Z">
        <w:r w:rsidRPr="001F0117" w:rsidDel="00D75255">
          <w:delText xml:space="preserve">Участники, описанные </w:delText>
        </w:r>
      </w:del>
      <w:del w:id="135" w:author="Федин Никита Александрович" w:date="2019-12-26T10:26:00Z">
        <w:r w:rsidRPr="001F0117" w:rsidDel="003025E8">
          <w:delText>ниже</w:delText>
        </w:r>
      </w:del>
      <w:del w:id="136" w:author="Федин Никита Александрович" w:date="2019-12-26T10:37:00Z">
        <w:r w:rsidRPr="001F0117" w:rsidDel="00D75255">
          <w:delText>, это наборы функциональных обязанностей, которые распределяются между реальными подразделениями пре</w:delText>
        </w:r>
        <w:r w:rsidRPr="009A290D" w:rsidDel="00D75255">
          <w:delText>д</w:delText>
        </w:r>
        <w:r w:rsidRPr="001F0117" w:rsidDel="00D75255">
          <w:delText xml:space="preserve">приятия в процессе управления НСИ. </w:delText>
        </w:r>
        <w:r w:rsidR="00E86FBF" w:rsidRPr="001F0117" w:rsidDel="00D75255">
          <w:delText>Функциональные обязанности сотрудников описаны в п</w:delText>
        </w:r>
        <w:r w:rsidR="00E86FBF" w:rsidRPr="009A290D" w:rsidDel="00D75255">
          <w:delText>о</w:delText>
        </w:r>
        <w:r w:rsidR="00E86FBF" w:rsidRPr="001F0117" w:rsidDel="00D75255">
          <w:delText>л</w:delText>
        </w:r>
        <w:r w:rsidR="00E86FBF" w:rsidRPr="009A290D" w:rsidDel="00D75255">
          <w:delText>о</w:delText>
        </w:r>
        <w:r w:rsidR="00E86FBF" w:rsidRPr="001F0117" w:rsidDel="00D75255">
          <w:delText>жениях о подразделении.</w:delText>
        </w:r>
      </w:del>
    </w:p>
    <w:p w14:paraId="35B871FB" w14:textId="43FC8B0E" w:rsidR="00953170" w:rsidRPr="00953170" w:rsidDel="00D75255" w:rsidRDefault="00953170" w:rsidP="00D75255">
      <w:pPr>
        <w:pStyle w:val="a9"/>
        <w:spacing w:before="280" w:after="280"/>
        <w:rPr>
          <w:del w:id="137" w:author="Федин Никита Александрович" w:date="2019-12-26T10:37:00Z"/>
          <w:rFonts w:ascii="Arial" w:hAnsi="Arial" w:cs="Arial"/>
          <w:highlight w:val="yellow"/>
        </w:rPr>
        <w:pPrChange w:id="138" w:author="Федин Никита Александрович" w:date="2019-12-26T10:37:00Z">
          <w:pPr>
            <w:spacing w:after="0"/>
          </w:pPr>
        </w:pPrChange>
      </w:pPr>
    </w:p>
    <w:p w14:paraId="2AFE76B7" w14:textId="0918AA8A" w:rsidR="00A62208" w:rsidRPr="001F0117" w:rsidRDefault="00AA298D" w:rsidP="00D75255">
      <w:pPr>
        <w:pStyle w:val="a9"/>
        <w:numPr>
          <w:ilvl w:val="1"/>
          <w:numId w:val="28"/>
        </w:numPr>
        <w:tabs>
          <w:tab w:val="left" w:pos="0"/>
        </w:tabs>
        <w:spacing w:before="280" w:after="280"/>
        <w:ind w:left="0" w:firstLine="709"/>
        <w:rPr>
          <w:rFonts w:ascii="Arial" w:hAnsi="Arial" w:cs="Arial"/>
          <w:b/>
        </w:rPr>
        <w:pPrChange w:id="139" w:author="Федин Никита Александрович" w:date="2019-12-26T10:37:00Z">
          <w:pPr>
            <w:pStyle w:val="a9"/>
            <w:numPr>
              <w:ilvl w:val="1"/>
              <w:numId w:val="28"/>
            </w:numPr>
            <w:tabs>
              <w:tab w:val="left" w:pos="0"/>
            </w:tabs>
            <w:spacing w:before="0" w:after="0"/>
            <w:ind w:left="0" w:firstLine="709"/>
          </w:pPr>
        </w:pPrChange>
      </w:pPr>
      <w:ins w:id="140" w:author="Федин Никита Александрович" w:date="2019-12-26T10:33:00Z">
        <w:r w:rsidRPr="00AA298D">
          <w:rPr>
            <w:rFonts w:ascii="Arial" w:hAnsi="Arial" w:cs="Arial"/>
            <w:b/>
            <w:rPrChange w:id="141" w:author="Федин Никита Александрович" w:date="2019-12-26T10:34:00Z">
              <w:rPr>
                <w:rFonts w:ascii="Arial" w:hAnsi="Arial" w:cs="Arial"/>
              </w:rPr>
            </w:rPrChange>
          </w:rPr>
          <w:t>Участники корпоративной автоматизированной системы управления нормативно-справочной информацией и их фун</w:t>
        </w:r>
        <w:r w:rsidRPr="00AA298D">
          <w:rPr>
            <w:rFonts w:ascii="Arial" w:hAnsi="Arial" w:cs="Arial"/>
            <w:b/>
            <w:rPrChange w:id="142" w:author="Федин Никита Александрович" w:date="2019-12-26T10:34:00Z">
              <w:rPr>
                <w:rFonts w:ascii="Arial" w:hAnsi="Arial" w:cs="Arial"/>
              </w:rPr>
            </w:rPrChange>
          </w:rPr>
          <w:t>к</w:t>
        </w:r>
        <w:r w:rsidRPr="00AA298D">
          <w:rPr>
            <w:rFonts w:ascii="Arial" w:hAnsi="Arial" w:cs="Arial"/>
            <w:b/>
            <w:rPrChange w:id="143" w:author="Федин Никита Александрович" w:date="2019-12-26T10:34:00Z">
              <w:rPr>
                <w:rFonts w:ascii="Arial" w:hAnsi="Arial" w:cs="Arial"/>
              </w:rPr>
            </w:rPrChange>
          </w:rPr>
          <w:t>ции</w:t>
        </w:r>
      </w:ins>
      <w:del w:id="144" w:author="Федин Никита Александрович" w:date="2019-12-26T10:33:00Z">
        <w:r w:rsidR="00A62208" w:rsidRPr="001F0117" w:rsidDel="00AA298D">
          <w:rPr>
            <w:rFonts w:ascii="Arial" w:hAnsi="Arial" w:cs="Arial"/>
            <w:b/>
          </w:rPr>
          <w:delText>Участники</w:delText>
        </w:r>
      </w:del>
    </w:p>
    <w:p w14:paraId="325209F1" w14:textId="7EC4D2AD" w:rsidR="00881EEA" w:rsidRPr="006F6182" w:rsidDel="006F6182" w:rsidRDefault="006F6182" w:rsidP="006F6182">
      <w:pPr>
        <w:pStyle w:val="a9"/>
        <w:ind w:left="0" w:firstLine="567"/>
        <w:rPr>
          <w:del w:id="145" w:author="Федин Никита Александрович" w:date="2019-12-26T10:37:00Z"/>
          <w:rFonts w:ascii="Arial" w:hAnsi="Arial" w:cs="Arial"/>
          <w:rPrChange w:id="146" w:author="Федин Никита Александрович" w:date="2019-12-26T10:55:00Z">
            <w:rPr>
              <w:del w:id="147" w:author="Федин Никита Александрович" w:date="2019-12-26T10:37:00Z"/>
              <w:rFonts w:ascii="Arial" w:hAnsi="Arial" w:cs="Arial"/>
              <w:b/>
            </w:rPr>
          </w:rPrChange>
        </w:rPr>
        <w:pPrChange w:id="148" w:author="Федин Никита Александрович" w:date="2019-12-26T10:55:00Z">
          <w:pPr>
            <w:tabs>
              <w:tab w:val="left" w:pos="0"/>
            </w:tabs>
            <w:spacing w:after="0"/>
          </w:pPr>
        </w:pPrChange>
      </w:pPr>
      <w:ins w:id="149" w:author="Федин Никита Александрович" w:date="2019-12-26T10:56:00Z">
        <w:r>
          <w:rPr>
            <w:rFonts w:ascii="Arial" w:hAnsi="Arial" w:cs="Arial"/>
            <w:lang w:val="ru-RU"/>
          </w:rPr>
          <w:t xml:space="preserve">Основными </w:t>
        </w:r>
      </w:ins>
    </w:p>
    <w:p w14:paraId="1ADEA106" w14:textId="0143FFF7" w:rsidR="006F6182" w:rsidRPr="006F6182" w:rsidRDefault="006F6182" w:rsidP="006F6182">
      <w:pPr>
        <w:pStyle w:val="a9"/>
        <w:numPr>
          <w:ilvl w:val="0"/>
          <w:numId w:val="68"/>
        </w:numPr>
        <w:tabs>
          <w:tab w:val="left" w:pos="0"/>
        </w:tabs>
        <w:spacing w:before="0" w:after="0"/>
        <w:ind w:left="0" w:firstLine="567"/>
        <w:rPr>
          <w:ins w:id="150" w:author="Федин Никита Александрович" w:date="2019-12-26T10:55:00Z"/>
          <w:rFonts w:ascii="Arial" w:hAnsi="Arial" w:cs="Arial"/>
          <w:lang w:val="ru-RU"/>
          <w:rPrChange w:id="151" w:author="Федин Никита Александрович" w:date="2019-12-26T10:55:00Z">
            <w:rPr>
              <w:ins w:id="152" w:author="Федин Никита Александрович" w:date="2019-12-26T10:55:00Z"/>
            </w:rPr>
          </w:rPrChange>
        </w:rPr>
        <w:pPrChange w:id="153" w:author="Федин Никита Александрович" w:date="2019-12-26T10:55:00Z">
          <w:pPr>
            <w:pStyle w:val="a9"/>
            <w:tabs>
              <w:tab w:val="left" w:pos="0"/>
            </w:tabs>
            <w:spacing w:before="0" w:after="0"/>
            <w:ind w:left="496"/>
          </w:pPr>
        </w:pPrChange>
      </w:pPr>
      <w:ins w:id="154" w:author="Федин Никита Александрович" w:date="2019-12-26T10:56:00Z">
        <w:r>
          <w:rPr>
            <w:rFonts w:ascii="Arial" w:hAnsi="Arial" w:cs="Arial"/>
            <w:lang w:val="ru-RU"/>
          </w:rPr>
          <w:t>у</w:t>
        </w:r>
      </w:ins>
      <w:ins w:id="155" w:author="Федин Никита Александрович" w:date="2019-12-26T10:55:00Z">
        <w:r w:rsidRPr="006F6182">
          <w:rPr>
            <w:rFonts w:ascii="Arial" w:hAnsi="Arial" w:cs="Arial"/>
            <w:rPrChange w:id="156" w:author="Федин Никита Александрович" w:date="2019-12-26T10:55:00Z">
              <w:rPr>
                <w:rFonts w:ascii="Arial" w:hAnsi="Arial" w:cs="Arial"/>
                <w:b/>
              </w:rPr>
            </w:rPrChange>
          </w:rPr>
          <w:t>частник</w:t>
        </w:r>
      </w:ins>
      <w:ins w:id="157" w:author="Федин Никита Александрович" w:date="2019-12-26T10:56:00Z">
        <w:r>
          <w:rPr>
            <w:rFonts w:ascii="Arial" w:hAnsi="Arial" w:cs="Arial"/>
            <w:lang w:val="ru-RU"/>
          </w:rPr>
          <w:t>ами</w:t>
        </w:r>
      </w:ins>
      <w:ins w:id="158" w:author="Федин Никита Александрович" w:date="2019-12-26T10:55:00Z">
        <w:r w:rsidRPr="006F6182">
          <w:rPr>
            <w:rFonts w:ascii="Arial" w:hAnsi="Arial" w:cs="Arial"/>
            <w:rPrChange w:id="159" w:author="Федин Никита Александрович" w:date="2019-12-26T10:55:00Z">
              <w:rPr>
                <w:rFonts w:ascii="Arial" w:hAnsi="Arial" w:cs="Arial"/>
                <w:b/>
              </w:rPr>
            </w:rPrChange>
          </w:rPr>
          <w:t xml:space="preserve"> корпоративной автоматизированной системы управления нормативно-справочной информацией</w:t>
        </w:r>
        <w:r w:rsidRPr="006F6182">
          <w:rPr>
            <w:rFonts w:ascii="Arial" w:hAnsi="Arial" w:cs="Arial"/>
            <w:rPrChange w:id="160" w:author="Федин Никита Александрович" w:date="2019-12-26T10:55:00Z">
              <w:rPr>
                <w:rFonts w:ascii="Arial" w:hAnsi="Arial" w:cs="Arial"/>
                <w:b/>
                <w:lang w:val="ru-RU"/>
              </w:rPr>
            </w:rPrChange>
          </w:rPr>
          <w:t xml:space="preserve"> являются:</w:t>
        </w:r>
      </w:ins>
    </w:p>
    <w:p w14:paraId="6DAB4BB4" w14:textId="28BF5E7B" w:rsidR="00A62208" w:rsidDel="006F6182" w:rsidRDefault="006F6182" w:rsidP="00ED4030">
      <w:pPr>
        <w:pStyle w:val="a9"/>
        <w:rPr>
          <w:del w:id="161" w:author="Федин Никита Александрович" w:date="2019-12-26T10:55:00Z"/>
        </w:rPr>
        <w:pPrChange w:id="162" w:author="Федин Никита Александрович" w:date="2019-12-26T10:56:00Z">
          <w:pPr>
            <w:tabs>
              <w:tab w:val="left" w:pos="0"/>
            </w:tabs>
            <w:spacing w:after="0"/>
          </w:pPr>
        </w:pPrChange>
      </w:pPr>
      <w:ins w:id="163" w:author="Федин Никита Александрович" w:date="2019-12-26T10:56:00Z">
        <w:r>
          <w:rPr>
            <w:lang w:val="ru-RU"/>
          </w:rPr>
          <w:t xml:space="preserve"> </w:t>
        </w:r>
      </w:ins>
      <w:del w:id="164" w:author="Федин Никита Александрович" w:date="2019-12-26T10:55:00Z">
        <w:r w:rsidR="00953170" w:rsidDel="006F6182">
          <w:delText>Основные участники</w:delText>
        </w:r>
        <w:r w:rsidR="00A62208" w:rsidDel="006F6182">
          <w:delText>:</w:delText>
        </w:r>
      </w:del>
    </w:p>
    <w:p w14:paraId="23430CF1" w14:textId="02D162D8" w:rsidR="00A62208" w:rsidRPr="00B50D34" w:rsidRDefault="00C81BFC" w:rsidP="001F0117">
      <w:pPr>
        <w:pStyle w:val="a9"/>
        <w:numPr>
          <w:ilvl w:val="0"/>
          <w:numId w:val="54"/>
        </w:numPr>
        <w:tabs>
          <w:tab w:val="left" w:pos="0"/>
        </w:tabs>
        <w:spacing w:before="0" w:after="0"/>
        <w:ind w:left="0" w:firstLine="567"/>
        <w:rPr>
          <w:rFonts w:ascii="Arial" w:hAnsi="Arial" w:cs="Arial"/>
        </w:rPr>
      </w:pPr>
      <w:r>
        <w:rPr>
          <w:rFonts w:ascii="Arial" w:hAnsi="Arial" w:cs="Arial"/>
          <w:lang w:val="ru-RU"/>
        </w:rPr>
        <w:t>Э</w:t>
      </w:r>
      <w:r w:rsidR="00A62208">
        <w:rPr>
          <w:rFonts w:ascii="Arial" w:hAnsi="Arial" w:cs="Arial"/>
          <w:lang w:val="ru-RU"/>
        </w:rPr>
        <w:t>ксперт НСИ;</w:t>
      </w:r>
    </w:p>
    <w:p w14:paraId="23BB8FFB" w14:textId="41D0E387" w:rsidR="00A62208" w:rsidRPr="00B50D34" w:rsidRDefault="006F6182" w:rsidP="001F0117">
      <w:pPr>
        <w:pStyle w:val="a9"/>
        <w:numPr>
          <w:ilvl w:val="0"/>
          <w:numId w:val="54"/>
        </w:numPr>
        <w:tabs>
          <w:tab w:val="left" w:pos="0"/>
        </w:tabs>
        <w:spacing w:before="0" w:after="0"/>
        <w:ind w:left="0" w:firstLine="567"/>
        <w:rPr>
          <w:rFonts w:ascii="Arial" w:hAnsi="Arial" w:cs="Arial"/>
        </w:rPr>
      </w:pPr>
      <w:ins w:id="165" w:author="Федин Никита Александрович" w:date="2019-12-26T10:56:00Z">
        <w:r>
          <w:rPr>
            <w:rFonts w:ascii="Arial" w:hAnsi="Arial" w:cs="Arial"/>
            <w:lang w:val="ru-RU"/>
          </w:rPr>
          <w:t xml:space="preserve"> </w:t>
        </w:r>
      </w:ins>
      <w:del w:id="166" w:author="Федин Никита Александрович" w:date="2019-12-26T10:56:00Z">
        <w:r w:rsidR="00A62208" w:rsidDel="006F6182">
          <w:rPr>
            <w:rFonts w:ascii="Arial" w:hAnsi="Arial" w:cs="Arial"/>
            <w:lang w:val="ru-RU"/>
          </w:rPr>
          <w:delText>пользователь</w:delText>
        </w:r>
      </w:del>
      <w:ins w:id="167" w:author="Федин Никита Александрович" w:date="2019-12-26T10:56:00Z">
        <w:r>
          <w:rPr>
            <w:rFonts w:ascii="Arial" w:hAnsi="Arial" w:cs="Arial"/>
            <w:lang w:val="ru-RU"/>
          </w:rPr>
          <w:t>П</w:t>
        </w:r>
        <w:r>
          <w:rPr>
            <w:rFonts w:ascii="Arial" w:hAnsi="Arial" w:cs="Arial"/>
            <w:lang w:val="ru-RU"/>
          </w:rPr>
          <w:t>ользователь</w:t>
        </w:r>
      </w:ins>
      <w:r w:rsidR="00A62208">
        <w:rPr>
          <w:rFonts w:ascii="Arial" w:hAnsi="Arial" w:cs="Arial"/>
          <w:lang w:val="ru-RU"/>
        </w:rPr>
        <w:t>;</w:t>
      </w:r>
    </w:p>
    <w:p w14:paraId="25FAEF6A" w14:textId="3E7006F5" w:rsidR="00A62208" w:rsidRPr="00B50D34" w:rsidRDefault="006F6182" w:rsidP="001F0117">
      <w:pPr>
        <w:pStyle w:val="a9"/>
        <w:numPr>
          <w:ilvl w:val="0"/>
          <w:numId w:val="54"/>
        </w:numPr>
        <w:tabs>
          <w:tab w:val="left" w:pos="0"/>
        </w:tabs>
        <w:spacing w:before="0" w:after="0"/>
        <w:ind w:left="0" w:firstLine="567"/>
        <w:rPr>
          <w:rFonts w:ascii="Arial" w:hAnsi="Arial" w:cs="Arial"/>
        </w:rPr>
      </w:pPr>
      <w:ins w:id="168" w:author="Федин Никита Александрович" w:date="2019-12-26T10:56:00Z">
        <w:r>
          <w:rPr>
            <w:rFonts w:ascii="Arial" w:hAnsi="Arial" w:cs="Arial"/>
            <w:lang w:val="ru-RU"/>
          </w:rPr>
          <w:t xml:space="preserve"> </w:t>
        </w:r>
      </w:ins>
      <w:del w:id="169" w:author="Федин Никита Александрович" w:date="2019-12-26T10:56:00Z">
        <w:r w:rsidR="00A62208" w:rsidDel="006F6182">
          <w:rPr>
            <w:rFonts w:ascii="Arial" w:hAnsi="Arial" w:cs="Arial"/>
            <w:lang w:val="ru-RU"/>
          </w:rPr>
          <w:delText>куратор</w:delText>
        </w:r>
      </w:del>
      <w:ins w:id="170" w:author="Федин Никита Александрович" w:date="2019-12-26T10:56:00Z">
        <w:r>
          <w:rPr>
            <w:rFonts w:ascii="Arial" w:hAnsi="Arial" w:cs="Arial"/>
            <w:lang w:val="ru-RU"/>
          </w:rPr>
          <w:t>К</w:t>
        </w:r>
        <w:r>
          <w:rPr>
            <w:rFonts w:ascii="Arial" w:hAnsi="Arial" w:cs="Arial"/>
            <w:lang w:val="ru-RU"/>
          </w:rPr>
          <w:t>уратор</w:t>
        </w:r>
      </w:ins>
      <w:r w:rsidR="00A62208">
        <w:rPr>
          <w:rFonts w:ascii="Arial" w:hAnsi="Arial" w:cs="Arial"/>
          <w:lang w:val="ru-RU"/>
        </w:rPr>
        <w:t>;</w:t>
      </w:r>
    </w:p>
    <w:p w14:paraId="2C956BCC" w14:textId="6FE5BDDA" w:rsidR="00A62208" w:rsidRPr="00B50D34" w:rsidRDefault="006F6182" w:rsidP="001F0117">
      <w:pPr>
        <w:pStyle w:val="a9"/>
        <w:numPr>
          <w:ilvl w:val="0"/>
          <w:numId w:val="54"/>
        </w:numPr>
        <w:tabs>
          <w:tab w:val="left" w:pos="0"/>
        </w:tabs>
        <w:spacing w:before="0" w:after="0"/>
        <w:ind w:left="0" w:firstLine="567"/>
        <w:rPr>
          <w:rFonts w:ascii="Arial" w:hAnsi="Arial" w:cs="Arial"/>
        </w:rPr>
      </w:pPr>
      <w:ins w:id="171" w:author="Федин Никита Александрович" w:date="2019-12-26T10:56:00Z">
        <w:r>
          <w:rPr>
            <w:rFonts w:ascii="Arial" w:hAnsi="Arial" w:cs="Arial"/>
            <w:lang w:val="ru-RU"/>
          </w:rPr>
          <w:t xml:space="preserve"> </w:t>
        </w:r>
      </w:ins>
      <w:del w:id="172" w:author="Федин Никита Александрович" w:date="2019-12-26T10:56:00Z">
        <w:r w:rsidR="00A62208" w:rsidDel="006F6182">
          <w:rPr>
            <w:rFonts w:ascii="Arial" w:hAnsi="Arial" w:cs="Arial"/>
            <w:lang w:val="ru-RU"/>
          </w:rPr>
          <w:delText xml:space="preserve">эксперт </w:delText>
        </w:r>
      </w:del>
      <w:ins w:id="173" w:author="Федин Никита Александрович" w:date="2019-12-26T10:56:00Z">
        <w:r>
          <w:rPr>
            <w:rFonts w:ascii="Arial" w:hAnsi="Arial" w:cs="Arial"/>
            <w:lang w:val="ru-RU"/>
          </w:rPr>
          <w:t>Э</w:t>
        </w:r>
        <w:r>
          <w:rPr>
            <w:rFonts w:ascii="Arial" w:hAnsi="Arial" w:cs="Arial"/>
            <w:lang w:val="ru-RU"/>
          </w:rPr>
          <w:t xml:space="preserve">ксперт </w:t>
        </w:r>
      </w:ins>
      <w:r w:rsidR="00A62208">
        <w:rPr>
          <w:rFonts w:ascii="Arial" w:hAnsi="Arial" w:cs="Arial"/>
          <w:lang w:val="ru-RU"/>
        </w:rPr>
        <w:t>локальной НСИ.</w:t>
      </w:r>
    </w:p>
    <w:p w14:paraId="180D1966" w14:textId="3BD512C2" w:rsidR="002C43B7" w:rsidRPr="00B50D34" w:rsidDel="0070740F" w:rsidRDefault="002C43B7" w:rsidP="0070740F">
      <w:pPr>
        <w:pStyle w:val="a9"/>
        <w:tabs>
          <w:tab w:val="left" w:pos="0"/>
        </w:tabs>
        <w:spacing w:before="0" w:after="0"/>
        <w:ind w:left="0" w:firstLine="567"/>
        <w:rPr>
          <w:del w:id="174" w:author="Федин Никита Александрович" w:date="2019-12-26T10:58:00Z"/>
          <w:rFonts w:ascii="Arial" w:hAnsi="Arial" w:cs="Arial"/>
        </w:rPr>
        <w:pPrChange w:id="175" w:author="Федин Никита Александрович" w:date="2019-12-26T10:59:00Z">
          <w:pPr>
            <w:pStyle w:val="a9"/>
            <w:tabs>
              <w:tab w:val="left" w:pos="0"/>
            </w:tabs>
            <w:spacing w:before="0" w:after="0"/>
            <w:ind w:left="0" w:firstLine="709"/>
          </w:pPr>
        </w:pPrChange>
      </w:pPr>
    </w:p>
    <w:p w14:paraId="1E8D9836" w14:textId="30E961B3" w:rsidR="00A62208" w:rsidDel="00AA298D" w:rsidRDefault="00A62208" w:rsidP="0070740F">
      <w:pPr>
        <w:pStyle w:val="a9"/>
        <w:tabs>
          <w:tab w:val="left" w:pos="0"/>
        </w:tabs>
        <w:spacing w:before="0" w:after="0"/>
        <w:ind w:left="0" w:firstLine="567"/>
        <w:rPr>
          <w:del w:id="176" w:author="Федин Никита Александрович" w:date="2019-12-26T10:34:00Z"/>
          <w:rFonts w:ascii="Arial" w:hAnsi="Arial" w:cs="Arial"/>
          <w:b/>
        </w:rPr>
        <w:pPrChange w:id="177" w:author="Федин Никита Александрович" w:date="2019-12-26T10:59:00Z">
          <w:pPr>
            <w:pStyle w:val="a9"/>
            <w:tabs>
              <w:tab w:val="left" w:pos="0"/>
            </w:tabs>
            <w:spacing w:before="0" w:after="0"/>
            <w:ind w:left="0" w:firstLine="709"/>
          </w:pPr>
        </w:pPrChange>
      </w:pPr>
      <w:del w:id="178" w:author="Федин Никита Александрович" w:date="2019-12-26T10:34:00Z">
        <w:r w:rsidRPr="00B50D34" w:rsidDel="00AA298D">
          <w:rPr>
            <w:rFonts w:ascii="Arial" w:hAnsi="Arial" w:cs="Arial"/>
            <w:b/>
            <w:lang w:val="ru-RU"/>
          </w:rPr>
          <w:delText>5.2 Функции участников</w:delText>
        </w:r>
      </w:del>
    </w:p>
    <w:p w14:paraId="78772ACB" w14:textId="783D793C" w:rsidR="002C43B7" w:rsidRPr="00B50D34" w:rsidDel="0070740F" w:rsidRDefault="002C43B7" w:rsidP="0070740F">
      <w:pPr>
        <w:pStyle w:val="a9"/>
        <w:tabs>
          <w:tab w:val="left" w:pos="0"/>
        </w:tabs>
        <w:spacing w:before="0" w:after="0"/>
        <w:ind w:left="0" w:firstLine="567"/>
        <w:rPr>
          <w:del w:id="179" w:author="Федин Никита Александрович" w:date="2019-12-26T10:58:00Z"/>
          <w:rFonts w:ascii="Arial" w:hAnsi="Arial" w:cs="Arial"/>
          <w:b/>
        </w:rPr>
        <w:pPrChange w:id="180" w:author="Федин Никита Александрович" w:date="2019-12-26T10:59:00Z">
          <w:pPr>
            <w:pStyle w:val="a9"/>
            <w:tabs>
              <w:tab w:val="left" w:pos="0"/>
            </w:tabs>
            <w:spacing w:before="0" w:after="0"/>
            <w:ind w:left="0" w:firstLine="709"/>
          </w:pPr>
        </w:pPrChange>
      </w:pPr>
    </w:p>
    <w:p w14:paraId="26598E53" w14:textId="4A8B9E65" w:rsidR="002C43B7" w:rsidRPr="0070740F" w:rsidRDefault="00A62208" w:rsidP="0070740F">
      <w:pPr>
        <w:pStyle w:val="a9"/>
        <w:numPr>
          <w:ilvl w:val="0"/>
          <w:numId w:val="68"/>
        </w:numPr>
        <w:tabs>
          <w:tab w:val="left" w:pos="0"/>
        </w:tabs>
        <w:spacing w:after="0"/>
        <w:ind w:left="0" w:firstLine="567"/>
        <w:rPr>
          <w:rFonts w:ascii="Arial" w:hAnsi="Arial" w:cs="Arial"/>
          <w:rPrChange w:id="181" w:author="Федин Никита Александрович" w:date="2019-12-26T10:58:00Z">
            <w:rPr/>
          </w:rPrChange>
        </w:rPr>
        <w:pPrChange w:id="182" w:author="Федин Никита Александрович" w:date="2019-12-26T10:59:00Z">
          <w:pPr>
            <w:pStyle w:val="a9"/>
            <w:tabs>
              <w:tab w:val="left" w:pos="0"/>
            </w:tabs>
            <w:spacing w:before="0" w:after="0"/>
            <w:ind w:left="0" w:firstLine="709"/>
          </w:pPr>
        </w:pPrChange>
      </w:pPr>
      <w:del w:id="183" w:author="Федин Никита Александрович" w:date="2019-12-26T10:58:00Z">
        <w:r w:rsidRPr="0070740F" w:rsidDel="0070740F">
          <w:rPr>
            <w:rFonts w:ascii="Arial" w:hAnsi="Arial" w:cs="Arial"/>
            <w:rPrChange w:id="184" w:author="Федин Никита Александрович" w:date="2019-12-26T10:58:00Z">
              <w:rPr>
                <w:lang w:val="ru-RU"/>
              </w:rPr>
            </w:rPrChange>
          </w:rPr>
          <w:delText xml:space="preserve">5.2.1 </w:delText>
        </w:r>
      </w:del>
      <w:r w:rsidR="002C43B7" w:rsidRPr="0070740F">
        <w:rPr>
          <w:rFonts w:ascii="Arial" w:hAnsi="Arial" w:cs="Arial"/>
          <w:rPrChange w:id="185" w:author="Федин Никита Александрович" w:date="2019-12-26T10:58:00Z">
            <w:rPr>
              <w:lang w:val="ru-RU"/>
            </w:rPr>
          </w:rPrChange>
        </w:rPr>
        <w:t>Функци</w:t>
      </w:r>
      <w:del w:id="186" w:author="Федин Никита Александрович" w:date="2019-12-26T13:24:00Z">
        <w:r w:rsidR="002C43B7" w:rsidRPr="0070740F" w:rsidDel="00AE323D">
          <w:rPr>
            <w:rFonts w:ascii="Arial" w:hAnsi="Arial" w:cs="Arial"/>
            <w:rPrChange w:id="187" w:author="Федин Никита Александрович" w:date="2019-12-26T10:58:00Z">
              <w:rPr>
                <w:lang w:val="ru-RU"/>
              </w:rPr>
            </w:rPrChange>
          </w:rPr>
          <w:delText>и</w:delText>
        </w:r>
      </w:del>
      <w:ins w:id="188" w:author="Федин Никита Александрович" w:date="2019-12-26T13:24:00Z">
        <w:r w:rsidR="00AE323D">
          <w:rPr>
            <w:rFonts w:ascii="Arial" w:hAnsi="Arial" w:cs="Arial"/>
            <w:lang w:val="ru-RU"/>
          </w:rPr>
          <w:t>ями</w:t>
        </w:r>
      </w:ins>
      <w:r w:rsidR="002C43B7" w:rsidRPr="0070740F">
        <w:rPr>
          <w:rFonts w:ascii="Arial" w:hAnsi="Arial" w:cs="Arial"/>
          <w:rPrChange w:id="189" w:author="Федин Никита Александрович" w:date="2019-12-26T10:58:00Z">
            <w:rPr>
              <w:lang w:val="ru-RU"/>
            </w:rPr>
          </w:rPrChange>
        </w:rPr>
        <w:t xml:space="preserve"> эксперта НСИ</w:t>
      </w:r>
      <w:ins w:id="190" w:author="Федин Никита Александрович" w:date="2019-12-26T10:58:00Z">
        <w:r w:rsidR="0070740F" w:rsidRPr="0070740F">
          <w:rPr>
            <w:rFonts w:ascii="Arial" w:hAnsi="Arial" w:cs="Arial"/>
            <w:rPrChange w:id="191" w:author="Федин Никита Александрович" w:date="2019-12-26T10:58:00Z">
              <w:rPr>
                <w:lang w:val="ru-RU"/>
              </w:rPr>
            </w:rPrChange>
          </w:rPr>
          <w:t xml:space="preserve"> являются</w:t>
        </w:r>
      </w:ins>
      <w:r w:rsidR="002C43B7" w:rsidRPr="0070740F">
        <w:rPr>
          <w:rFonts w:ascii="Arial" w:hAnsi="Arial" w:cs="Arial"/>
          <w:rPrChange w:id="192" w:author="Федин Никита Александрович" w:date="2019-12-26T10:58:00Z">
            <w:rPr>
              <w:lang w:val="ru-RU"/>
            </w:rPr>
          </w:rPrChange>
        </w:rPr>
        <w:t>:</w:t>
      </w:r>
    </w:p>
    <w:p w14:paraId="47693509" w14:textId="6FD35BB7" w:rsidR="002C43B7" w:rsidRPr="00B50D34" w:rsidRDefault="00AE323D" w:rsidP="001F0117">
      <w:pPr>
        <w:pStyle w:val="a9"/>
        <w:numPr>
          <w:ilvl w:val="0"/>
          <w:numId w:val="55"/>
        </w:numPr>
        <w:tabs>
          <w:tab w:val="left" w:pos="0"/>
        </w:tabs>
        <w:spacing w:before="0" w:after="0"/>
        <w:ind w:left="0" w:firstLine="567"/>
        <w:rPr>
          <w:rFonts w:ascii="Arial" w:hAnsi="Arial" w:cs="Arial"/>
        </w:rPr>
      </w:pPr>
      <w:ins w:id="193" w:author="Федин Никита Александрович" w:date="2019-12-26T13:24:00Z">
        <w:r>
          <w:rPr>
            <w:rFonts w:ascii="Arial" w:hAnsi="Arial" w:cs="Arial"/>
            <w:lang w:val="ru-RU"/>
          </w:rPr>
          <w:t xml:space="preserve"> </w:t>
        </w:r>
      </w:ins>
      <w:r w:rsidR="002C43B7">
        <w:rPr>
          <w:rFonts w:ascii="Arial" w:hAnsi="Arial" w:cs="Arial"/>
          <w:lang w:val="ru-RU"/>
        </w:rPr>
        <w:t>первичная обработка заявок;</w:t>
      </w:r>
    </w:p>
    <w:p w14:paraId="01F3C7D3" w14:textId="2BFC5109" w:rsidR="00881EEA" w:rsidRPr="00B50D34" w:rsidRDefault="00AE323D" w:rsidP="001F0117">
      <w:pPr>
        <w:pStyle w:val="a9"/>
        <w:numPr>
          <w:ilvl w:val="0"/>
          <w:numId w:val="55"/>
        </w:numPr>
        <w:tabs>
          <w:tab w:val="left" w:pos="0"/>
        </w:tabs>
        <w:spacing w:before="0" w:after="0"/>
        <w:ind w:left="0" w:firstLine="567"/>
        <w:rPr>
          <w:rFonts w:ascii="Arial" w:hAnsi="Arial" w:cs="Arial"/>
        </w:rPr>
      </w:pPr>
      <w:ins w:id="194" w:author="Федин Никита Александрович" w:date="2019-12-26T13:24:00Z">
        <w:r>
          <w:rPr>
            <w:rFonts w:ascii="Arial" w:hAnsi="Arial" w:cs="Arial"/>
            <w:lang w:val="ru-RU"/>
          </w:rPr>
          <w:t xml:space="preserve"> </w:t>
        </w:r>
      </w:ins>
      <w:r w:rsidR="002C43B7">
        <w:rPr>
          <w:rFonts w:ascii="Arial" w:hAnsi="Arial" w:cs="Arial"/>
          <w:lang w:val="ru-RU"/>
        </w:rPr>
        <w:t>настройка правил верификации.</w:t>
      </w:r>
    </w:p>
    <w:p w14:paraId="3CAFD3C2" w14:textId="43F05674" w:rsidR="002C43B7" w:rsidRPr="0070740F" w:rsidRDefault="002C43B7" w:rsidP="0070740F">
      <w:pPr>
        <w:pStyle w:val="a9"/>
        <w:numPr>
          <w:ilvl w:val="0"/>
          <w:numId w:val="68"/>
        </w:numPr>
        <w:tabs>
          <w:tab w:val="left" w:pos="0"/>
        </w:tabs>
        <w:spacing w:after="0"/>
        <w:ind w:left="0" w:firstLine="567"/>
        <w:rPr>
          <w:rFonts w:ascii="Arial" w:hAnsi="Arial" w:cs="Arial"/>
          <w:rPrChange w:id="195" w:author="Федин Никита Александрович" w:date="2019-12-26T10:58:00Z">
            <w:rPr/>
          </w:rPrChange>
        </w:rPr>
        <w:pPrChange w:id="196" w:author="Федин Никита Александрович" w:date="2019-12-26T10:59:00Z">
          <w:pPr>
            <w:tabs>
              <w:tab w:val="left" w:pos="0"/>
            </w:tabs>
            <w:spacing w:after="0"/>
          </w:pPr>
        </w:pPrChange>
      </w:pPr>
      <w:del w:id="197" w:author="Федин Никита Александрович" w:date="2019-12-26T10:58:00Z">
        <w:r w:rsidRPr="0070740F" w:rsidDel="0070740F">
          <w:rPr>
            <w:rFonts w:ascii="Arial" w:hAnsi="Arial" w:cs="Arial"/>
            <w:rPrChange w:id="198" w:author="Федин Никита Александрович" w:date="2019-12-26T10:58:00Z">
              <w:rPr/>
            </w:rPrChange>
          </w:rPr>
          <w:delText xml:space="preserve">5.2.2 </w:delText>
        </w:r>
      </w:del>
      <w:r w:rsidRPr="0070740F">
        <w:rPr>
          <w:rFonts w:ascii="Arial" w:hAnsi="Arial" w:cs="Arial"/>
          <w:rPrChange w:id="199" w:author="Федин Никита Александрович" w:date="2019-12-26T10:58:00Z">
            <w:rPr/>
          </w:rPrChange>
        </w:rPr>
        <w:t>Функци</w:t>
      </w:r>
      <w:del w:id="200" w:author="Федин Никита Александрович" w:date="2019-12-26T13:24:00Z">
        <w:r w:rsidRPr="0070740F" w:rsidDel="00AE323D">
          <w:rPr>
            <w:rFonts w:ascii="Arial" w:hAnsi="Arial" w:cs="Arial"/>
            <w:rPrChange w:id="201" w:author="Федин Никита Александрович" w:date="2019-12-26T10:58:00Z">
              <w:rPr/>
            </w:rPrChange>
          </w:rPr>
          <w:delText>и</w:delText>
        </w:r>
      </w:del>
      <w:ins w:id="202" w:author="Федин Никита Александрович" w:date="2019-12-26T13:24:00Z">
        <w:r w:rsidR="00AE323D">
          <w:rPr>
            <w:rFonts w:ascii="Arial" w:hAnsi="Arial" w:cs="Arial"/>
            <w:lang w:val="ru-RU"/>
          </w:rPr>
          <w:t>ями</w:t>
        </w:r>
      </w:ins>
      <w:r w:rsidRPr="0070740F">
        <w:rPr>
          <w:rFonts w:ascii="Arial" w:hAnsi="Arial" w:cs="Arial"/>
          <w:rPrChange w:id="203" w:author="Федин Никита Александрович" w:date="2019-12-26T10:58:00Z">
            <w:rPr/>
          </w:rPrChange>
        </w:rPr>
        <w:t xml:space="preserve"> пользователя</w:t>
      </w:r>
      <w:ins w:id="204" w:author="Федин Никита Александрович" w:date="2019-12-26T10:59:00Z">
        <w:r w:rsidR="0070740F">
          <w:rPr>
            <w:rFonts w:ascii="Arial" w:hAnsi="Arial" w:cs="Arial"/>
            <w:lang w:val="ru-RU"/>
          </w:rPr>
          <w:t xml:space="preserve"> являются</w:t>
        </w:r>
      </w:ins>
      <w:r w:rsidRPr="0070740F">
        <w:rPr>
          <w:rFonts w:ascii="Arial" w:hAnsi="Arial" w:cs="Arial"/>
          <w:rPrChange w:id="205" w:author="Федин Никита Александрович" w:date="2019-12-26T10:58:00Z">
            <w:rPr/>
          </w:rPrChange>
        </w:rPr>
        <w:t>:</w:t>
      </w:r>
    </w:p>
    <w:p w14:paraId="5F5DCE2E" w14:textId="4D27C07B" w:rsidR="002C43B7" w:rsidRPr="00B50D34" w:rsidRDefault="00AE323D" w:rsidP="001F0117">
      <w:pPr>
        <w:pStyle w:val="a9"/>
        <w:numPr>
          <w:ilvl w:val="0"/>
          <w:numId w:val="56"/>
        </w:numPr>
        <w:tabs>
          <w:tab w:val="left" w:pos="0"/>
        </w:tabs>
        <w:spacing w:before="0" w:after="0"/>
        <w:ind w:left="0" w:firstLine="567"/>
        <w:rPr>
          <w:rFonts w:ascii="Arial" w:hAnsi="Arial" w:cs="Arial"/>
        </w:rPr>
      </w:pPr>
      <w:ins w:id="206" w:author="Федин Никита Александрович" w:date="2019-12-26T13:24:00Z">
        <w:r>
          <w:rPr>
            <w:rFonts w:ascii="Arial" w:hAnsi="Arial" w:cs="Arial"/>
            <w:lang w:val="ru-RU"/>
          </w:rPr>
          <w:t xml:space="preserve"> </w:t>
        </w:r>
      </w:ins>
      <w:r w:rsidR="002C43B7">
        <w:rPr>
          <w:rFonts w:ascii="Arial" w:hAnsi="Arial" w:cs="Arial"/>
          <w:lang w:val="ru-RU"/>
        </w:rPr>
        <w:t>работа с НСИ;</w:t>
      </w:r>
    </w:p>
    <w:p w14:paraId="0E52DAA0" w14:textId="0EC35D9A" w:rsidR="002C43B7" w:rsidRPr="00B50D34" w:rsidRDefault="00AE323D" w:rsidP="001F0117">
      <w:pPr>
        <w:pStyle w:val="a9"/>
        <w:numPr>
          <w:ilvl w:val="0"/>
          <w:numId w:val="56"/>
        </w:numPr>
        <w:tabs>
          <w:tab w:val="left" w:pos="0"/>
        </w:tabs>
        <w:spacing w:before="0" w:after="0"/>
        <w:ind w:left="0" w:firstLine="567"/>
        <w:rPr>
          <w:rFonts w:ascii="Arial" w:hAnsi="Arial" w:cs="Arial"/>
        </w:rPr>
      </w:pPr>
      <w:ins w:id="207" w:author="Федин Никита Александрович" w:date="2019-12-26T13:24:00Z">
        <w:r>
          <w:rPr>
            <w:rFonts w:ascii="Arial" w:hAnsi="Arial" w:cs="Arial"/>
            <w:lang w:val="ru-RU"/>
          </w:rPr>
          <w:t xml:space="preserve"> </w:t>
        </w:r>
      </w:ins>
      <w:r w:rsidR="002C43B7">
        <w:rPr>
          <w:rFonts w:ascii="Arial" w:hAnsi="Arial" w:cs="Arial"/>
          <w:lang w:val="ru-RU"/>
        </w:rPr>
        <w:t xml:space="preserve">поиск объектов </w:t>
      </w:r>
      <w:proofErr w:type="gramStart"/>
      <w:r w:rsidR="002C43B7">
        <w:rPr>
          <w:rFonts w:ascii="Arial" w:hAnsi="Arial" w:cs="Arial"/>
          <w:lang w:val="ru-RU"/>
        </w:rPr>
        <w:t>в</w:t>
      </w:r>
      <w:proofErr w:type="gramEnd"/>
      <w:r w:rsidR="002C43B7">
        <w:rPr>
          <w:rFonts w:ascii="Arial" w:hAnsi="Arial" w:cs="Arial"/>
          <w:lang w:val="ru-RU"/>
        </w:rPr>
        <w:t xml:space="preserve"> АС;</w:t>
      </w:r>
    </w:p>
    <w:p w14:paraId="67625B17" w14:textId="7C8BFF09" w:rsidR="00881EEA" w:rsidRPr="00B50D34" w:rsidRDefault="00AE323D" w:rsidP="001F0117">
      <w:pPr>
        <w:pStyle w:val="a9"/>
        <w:numPr>
          <w:ilvl w:val="0"/>
          <w:numId w:val="56"/>
        </w:numPr>
        <w:tabs>
          <w:tab w:val="left" w:pos="0"/>
        </w:tabs>
        <w:spacing w:before="0" w:after="0"/>
        <w:ind w:left="0" w:firstLine="567"/>
        <w:rPr>
          <w:rFonts w:ascii="Arial" w:hAnsi="Arial" w:cs="Arial"/>
        </w:rPr>
      </w:pPr>
      <w:ins w:id="208" w:author="Федин Никита Александрович" w:date="2019-12-26T13:24:00Z">
        <w:r>
          <w:rPr>
            <w:rFonts w:ascii="Arial" w:hAnsi="Arial" w:cs="Arial"/>
            <w:lang w:val="ru-RU"/>
          </w:rPr>
          <w:t xml:space="preserve"> </w:t>
        </w:r>
      </w:ins>
      <w:r w:rsidR="002C43B7">
        <w:rPr>
          <w:rFonts w:ascii="Arial" w:hAnsi="Arial" w:cs="Arial"/>
          <w:lang w:val="ru-RU"/>
        </w:rPr>
        <w:t>формирование запросов на добавление или изменение объектов НСИ.</w:t>
      </w:r>
    </w:p>
    <w:p w14:paraId="71261CBB" w14:textId="78A2C941" w:rsidR="002C43B7" w:rsidRPr="0070740F" w:rsidRDefault="002C43B7" w:rsidP="0070740F">
      <w:pPr>
        <w:pStyle w:val="a9"/>
        <w:numPr>
          <w:ilvl w:val="0"/>
          <w:numId w:val="68"/>
        </w:numPr>
        <w:tabs>
          <w:tab w:val="left" w:pos="0"/>
        </w:tabs>
        <w:spacing w:after="0"/>
        <w:ind w:left="0" w:firstLine="567"/>
        <w:rPr>
          <w:rFonts w:ascii="Arial" w:hAnsi="Arial" w:cs="Arial"/>
          <w:rPrChange w:id="209" w:author="Федин Никита Александрович" w:date="2019-12-26T10:59:00Z">
            <w:rPr/>
          </w:rPrChange>
        </w:rPr>
        <w:pPrChange w:id="210" w:author="Федин Никита Александрович" w:date="2019-12-26T10:59:00Z">
          <w:pPr>
            <w:tabs>
              <w:tab w:val="left" w:pos="0"/>
            </w:tabs>
            <w:spacing w:after="0"/>
          </w:pPr>
        </w:pPrChange>
      </w:pPr>
      <w:del w:id="211" w:author="Федин Никита Александрович" w:date="2019-12-26T10:58:00Z">
        <w:r w:rsidRPr="0070740F" w:rsidDel="0070740F">
          <w:rPr>
            <w:rFonts w:ascii="Arial" w:hAnsi="Arial" w:cs="Arial"/>
            <w:rPrChange w:id="212" w:author="Федин Никита Александрович" w:date="2019-12-26T10:59:00Z">
              <w:rPr/>
            </w:rPrChange>
          </w:rPr>
          <w:delText xml:space="preserve">5.2.3 </w:delText>
        </w:r>
      </w:del>
      <w:r w:rsidRPr="0070740F">
        <w:rPr>
          <w:rFonts w:ascii="Arial" w:hAnsi="Arial" w:cs="Arial"/>
          <w:rPrChange w:id="213" w:author="Федин Никита Александрович" w:date="2019-12-26T10:59:00Z">
            <w:rPr/>
          </w:rPrChange>
        </w:rPr>
        <w:t>Функци</w:t>
      </w:r>
      <w:del w:id="214" w:author="Федин Никита Александрович" w:date="2019-12-26T13:24:00Z">
        <w:r w:rsidRPr="0070740F" w:rsidDel="00AE323D">
          <w:rPr>
            <w:rFonts w:ascii="Arial" w:hAnsi="Arial" w:cs="Arial"/>
            <w:rPrChange w:id="215" w:author="Федин Никита Александрович" w:date="2019-12-26T10:59:00Z">
              <w:rPr/>
            </w:rPrChange>
          </w:rPr>
          <w:delText>и</w:delText>
        </w:r>
      </w:del>
      <w:ins w:id="216" w:author="Федин Никита Александрович" w:date="2019-12-26T13:24:00Z">
        <w:r w:rsidR="00AE323D">
          <w:rPr>
            <w:rFonts w:ascii="Arial" w:hAnsi="Arial" w:cs="Arial"/>
            <w:lang w:val="ru-RU"/>
          </w:rPr>
          <w:t>ями</w:t>
        </w:r>
      </w:ins>
      <w:r w:rsidRPr="0070740F">
        <w:rPr>
          <w:rFonts w:ascii="Arial" w:hAnsi="Arial" w:cs="Arial"/>
          <w:rPrChange w:id="217" w:author="Федин Никита Александрович" w:date="2019-12-26T10:59:00Z">
            <w:rPr/>
          </w:rPrChange>
        </w:rPr>
        <w:t xml:space="preserve"> куратора</w:t>
      </w:r>
      <w:ins w:id="218" w:author="Федин Никита Александрович" w:date="2019-12-26T10:59:00Z">
        <w:r w:rsidR="0070740F">
          <w:rPr>
            <w:rFonts w:ascii="Arial" w:hAnsi="Arial" w:cs="Arial"/>
            <w:lang w:val="ru-RU"/>
          </w:rPr>
          <w:t xml:space="preserve"> являются</w:t>
        </w:r>
      </w:ins>
      <w:r w:rsidRPr="0070740F">
        <w:rPr>
          <w:rFonts w:ascii="Arial" w:hAnsi="Arial" w:cs="Arial"/>
          <w:rPrChange w:id="219" w:author="Федин Никита Александрович" w:date="2019-12-26T10:59:00Z">
            <w:rPr/>
          </w:rPrChange>
        </w:rPr>
        <w:t>:</w:t>
      </w:r>
    </w:p>
    <w:p w14:paraId="611F23C9" w14:textId="55FCCB57" w:rsidR="00881EEA" w:rsidRPr="00B50D34" w:rsidRDefault="00AE323D" w:rsidP="001F0117">
      <w:pPr>
        <w:pStyle w:val="a9"/>
        <w:numPr>
          <w:ilvl w:val="0"/>
          <w:numId w:val="57"/>
        </w:numPr>
        <w:tabs>
          <w:tab w:val="left" w:pos="0"/>
        </w:tabs>
        <w:spacing w:before="0" w:after="0"/>
        <w:ind w:left="0" w:firstLine="567"/>
        <w:rPr>
          <w:rFonts w:ascii="Arial" w:hAnsi="Arial" w:cs="Arial"/>
        </w:rPr>
      </w:pPr>
      <w:ins w:id="220" w:author="Федин Никита Александрович" w:date="2019-12-26T13:24:00Z">
        <w:r>
          <w:rPr>
            <w:rFonts w:ascii="Arial" w:hAnsi="Arial" w:cs="Arial"/>
            <w:lang w:val="ru-RU"/>
          </w:rPr>
          <w:t xml:space="preserve"> </w:t>
        </w:r>
      </w:ins>
      <w:r w:rsidR="002C43B7">
        <w:rPr>
          <w:rFonts w:ascii="Arial" w:hAnsi="Arial" w:cs="Arial"/>
          <w:lang w:val="ru-RU"/>
        </w:rPr>
        <w:t>согласование изменений НСИ.</w:t>
      </w:r>
    </w:p>
    <w:p w14:paraId="1A74C2E9" w14:textId="726DCBA1" w:rsidR="002C43B7" w:rsidRPr="0070740F" w:rsidRDefault="002C43B7" w:rsidP="0070740F">
      <w:pPr>
        <w:pStyle w:val="a9"/>
        <w:numPr>
          <w:ilvl w:val="0"/>
          <w:numId w:val="68"/>
        </w:numPr>
        <w:tabs>
          <w:tab w:val="left" w:pos="0"/>
        </w:tabs>
        <w:spacing w:after="0"/>
        <w:ind w:left="0" w:firstLine="567"/>
        <w:rPr>
          <w:rFonts w:ascii="Arial" w:hAnsi="Arial" w:cs="Arial"/>
          <w:rPrChange w:id="221" w:author="Федин Никита Александрович" w:date="2019-12-26T10:59:00Z">
            <w:rPr/>
          </w:rPrChange>
        </w:rPr>
        <w:pPrChange w:id="222" w:author="Федин Никита Александрович" w:date="2019-12-26T10:59:00Z">
          <w:pPr>
            <w:tabs>
              <w:tab w:val="left" w:pos="0"/>
            </w:tabs>
            <w:spacing w:after="0"/>
          </w:pPr>
        </w:pPrChange>
      </w:pPr>
      <w:del w:id="223" w:author="Федин Никита Александрович" w:date="2019-12-26T10:59:00Z">
        <w:r w:rsidRPr="0070740F" w:rsidDel="0070740F">
          <w:rPr>
            <w:rFonts w:ascii="Arial" w:hAnsi="Arial" w:cs="Arial"/>
            <w:rPrChange w:id="224" w:author="Федин Никита Александрович" w:date="2019-12-26T10:59:00Z">
              <w:rPr/>
            </w:rPrChange>
          </w:rPr>
          <w:delText xml:space="preserve">5.2.4 </w:delText>
        </w:r>
      </w:del>
      <w:r w:rsidRPr="0070740F">
        <w:rPr>
          <w:rFonts w:ascii="Arial" w:hAnsi="Arial" w:cs="Arial"/>
          <w:rPrChange w:id="225" w:author="Федин Никита Александрович" w:date="2019-12-26T10:59:00Z">
            <w:rPr/>
          </w:rPrChange>
        </w:rPr>
        <w:t>Функци</w:t>
      </w:r>
      <w:del w:id="226" w:author="Федин Никита Александрович" w:date="2019-12-26T13:24:00Z">
        <w:r w:rsidRPr="0070740F" w:rsidDel="00AE323D">
          <w:rPr>
            <w:rFonts w:ascii="Arial" w:hAnsi="Arial" w:cs="Arial"/>
            <w:rPrChange w:id="227" w:author="Федин Никита Александрович" w:date="2019-12-26T10:59:00Z">
              <w:rPr/>
            </w:rPrChange>
          </w:rPr>
          <w:delText>и</w:delText>
        </w:r>
      </w:del>
      <w:ins w:id="228" w:author="Федин Никита Александрович" w:date="2019-12-26T13:24:00Z">
        <w:r w:rsidR="00AE323D">
          <w:rPr>
            <w:rFonts w:ascii="Arial" w:hAnsi="Arial" w:cs="Arial"/>
            <w:lang w:val="ru-RU"/>
          </w:rPr>
          <w:t>ями</w:t>
        </w:r>
      </w:ins>
      <w:r w:rsidRPr="0070740F">
        <w:rPr>
          <w:rFonts w:ascii="Arial" w:hAnsi="Arial" w:cs="Arial"/>
          <w:rPrChange w:id="229" w:author="Федин Никита Александрович" w:date="2019-12-26T10:59:00Z">
            <w:rPr/>
          </w:rPrChange>
        </w:rPr>
        <w:t xml:space="preserve"> эксперта локальной НСИ</w:t>
      </w:r>
      <w:ins w:id="230" w:author="Федин Никита Александрович" w:date="2019-12-26T10:59:00Z">
        <w:r w:rsidR="0070740F">
          <w:rPr>
            <w:rFonts w:ascii="Arial" w:hAnsi="Arial" w:cs="Arial"/>
            <w:lang w:val="ru-RU"/>
          </w:rPr>
          <w:t xml:space="preserve"> являются</w:t>
        </w:r>
      </w:ins>
      <w:r w:rsidRPr="0070740F">
        <w:rPr>
          <w:rFonts w:ascii="Arial" w:hAnsi="Arial" w:cs="Arial"/>
          <w:rPrChange w:id="231" w:author="Федин Никита Александрович" w:date="2019-12-26T10:59:00Z">
            <w:rPr/>
          </w:rPrChange>
        </w:rPr>
        <w:t>:</w:t>
      </w:r>
    </w:p>
    <w:p w14:paraId="2DCEC5F1" w14:textId="38E73EA9" w:rsidR="002C43B7" w:rsidRPr="00B50D34" w:rsidRDefault="00AE323D" w:rsidP="001F0117">
      <w:pPr>
        <w:pStyle w:val="a9"/>
        <w:numPr>
          <w:ilvl w:val="0"/>
          <w:numId w:val="57"/>
        </w:numPr>
        <w:tabs>
          <w:tab w:val="left" w:pos="0"/>
        </w:tabs>
        <w:spacing w:before="0" w:after="0"/>
        <w:ind w:left="0" w:firstLine="567"/>
        <w:rPr>
          <w:rFonts w:ascii="Arial" w:hAnsi="Arial" w:cs="Arial"/>
        </w:rPr>
      </w:pPr>
      <w:ins w:id="232" w:author="Федин Никита Александрович" w:date="2019-12-26T13:24:00Z">
        <w:r>
          <w:rPr>
            <w:rFonts w:ascii="Arial" w:hAnsi="Arial" w:cs="Arial"/>
            <w:lang w:val="ru-RU"/>
          </w:rPr>
          <w:t xml:space="preserve"> </w:t>
        </w:r>
      </w:ins>
      <w:r w:rsidR="002C43B7">
        <w:rPr>
          <w:rFonts w:ascii="Arial" w:hAnsi="Arial" w:cs="Arial"/>
          <w:lang w:val="ru-RU"/>
        </w:rPr>
        <w:t xml:space="preserve">передача заявок в службу ведения НСИ </w:t>
      </w:r>
      <w:r w:rsidR="00353EA3">
        <w:rPr>
          <w:rFonts w:ascii="Arial" w:hAnsi="Arial" w:cs="Arial"/>
          <w:lang w:val="ru-RU"/>
        </w:rPr>
        <w:t>Концерна</w:t>
      </w:r>
      <w:r w:rsidR="002C43B7">
        <w:rPr>
          <w:rFonts w:ascii="Arial" w:hAnsi="Arial" w:cs="Arial"/>
          <w:lang w:val="ru-RU"/>
        </w:rPr>
        <w:t>;</w:t>
      </w:r>
    </w:p>
    <w:p w14:paraId="493DD102" w14:textId="74A67B07" w:rsidR="002C43B7" w:rsidRPr="00B50D34" w:rsidRDefault="00AE323D" w:rsidP="001F0117">
      <w:pPr>
        <w:pStyle w:val="a9"/>
        <w:numPr>
          <w:ilvl w:val="0"/>
          <w:numId w:val="57"/>
        </w:numPr>
        <w:tabs>
          <w:tab w:val="left" w:pos="0"/>
        </w:tabs>
        <w:spacing w:before="0" w:after="0"/>
        <w:ind w:left="0" w:firstLine="567"/>
        <w:rPr>
          <w:rFonts w:ascii="Arial" w:hAnsi="Arial" w:cs="Arial"/>
        </w:rPr>
      </w:pPr>
      <w:ins w:id="233" w:author="Федин Никита Александрович" w:date="2019-12-26T13:24:00Z">
        <w:r>
          <w:rPr>
            <w:rFonts w:ascii="Arial" w:hAnsi="Arial" w:cs="Arial"/>
            <w:lang w:val="ru-RU"/>
          </w:rPr>
          <w:t xml:space="preserve"> </w:t>
        </w:r>
      </w:ins>
      <w:r w:rsidR="002C43B7">
        <w:rPr>
          <w:rFonts w:ascii="Arial" w:hAnsi="Arial" w:cs="Arial"/>
          <w:lang w:val="ru-RU"/>
        </w:rPr>
        <w:t>оценка корректности вносимых изменений;</w:t>
      </w:r>
    </w:p>
    <w:p w14:paraId="017128D2" w14:textId="3501609A" w:rsidR="00B40BD6" w:rsidRPr="00B50D34" w:rsidRDefault="00AE323D" w:rsidP="001F0117">
      <w:pPr>
        <w:pStyle w:val="a9"/>
        <w:numPr>
          <w:ilvl w:val="0"/>
          <w:numId w:val="57"/>
        </w:numPr>
        <w:tabs>
          <w:tab w:val="left" w:pos="0"/>
        </w:tabs>
        <w:spacing w:before="0" w:after="0"/>
        <w:ind w:left="0" w:firstLine="567"/>
        <w:rPr>
          <w:rFonts w:ascii="Arial" w:hAnsi="Arial" w:cs="Arial"/>
        </w:rPr>
      </w:pPr>
      <w:ins w:id="234" w:author="Федин Никита Александрович" w:date="2019-12-26T13:24:00Z">
        <w:r>
          <w:rPr>
            <w:rFonts w:ascii="Arial" w:hAnsi="Arial" w:cs="Arial"/>
            <w:lang w:val="ru-RU"/>
          </w:rPr>
          <w:t xml:space="preserve"> </w:t>
        </w:r>
      </w:ins>
      <w:r w:rsidR="002C43B7">
        <w:rPr>
          <w:rFonts w:ascii="Arial" w:hAnsi="Arial" w:cs="Arial"/>
          <w:lang w:val="ru-RU"/>
        </w:rPr>
        <w:t>работа с конструкторами и технологами.</w:t>
      </w:r>
    </w:p>
    <w:p w14:paraId="59B7495F" w14:textId="3AABF89F" w:rsidR="001A2B18" w:rsidRPr="00B50D34" w:rsidDel="00464978" w:rsidRDefault="001A2B18" w:rsidP="00464978">
      <w:pPr>
        <w:pStyle w:val="a9"/>
        <w:tabs>
          <w:tab w:val="left" w:pos="0"/>
        </w:tabs>
        <w:spacing w:before="240" w:after="240"/>
        <w:ind w:left="567"/>
        <w:rPr>
          <w:del w:id="235" w:author="Федин Никита Александрович" w:date="2019-12-26T11:00:00Z"/>
          <w:rFonts w:ascii="Arial" w:hAnsi="Arial" w:cs="Arial"/>
        </w:rPr>
        <w:pPrChange w:id="236" w:author="Федин Никита Александрович" w:date="2019-12-26T11:00:00Z">
          <w:pPr>
            <w:pStyle w:val="a9"/>
            <w:tabs>
              <w:tab w:val="left" w:pos="0"/>
            </w:tabs>
            <w:spacing w:before="0" w:after="0"/>
            <w:ind w:left="567"/>
          </w:pPr>
        </w:pPrChange>
      </w:pPr>
    </w:p>
    <w:p w14:paraId="722008DF" w14:textId="279E6BF7" w:rsidR="00DC514A" w:rsidRDefault="0028002D" w:rsidP="00464978">
      <w:pPr>
        <w:pStyle w:val="1"/>
        <w:numPr>
          <w:ilvl w:val="0"/>
          <w:numId w:val="28"/>
        </w:numPr>
        <w:tabs>
          <w:tab w:val="left" w:pos="0"/>
        </w:tabs>
        <w:suppressAutoHyphens w:val="0"/>
        <w:spacing w:after="240"/>
        <w:ind w:left="0" w:firstLine="709"/>
        <w:rPr>
          <w:rFonts w:ascii="Arial" w:hAnsi="Arial"/>
          <w:sz w:val="28"/>
          <w:szCs w:val="28"/>
        </w:rPr>
        <w:pPrChange w:id="237" w:author="Федин Никита Александрович" w:date="2019-12-26T11:00:00Z">
          <w:pPr>
            <w:pStyle w:val="1"/>
            <w:numPr>
              <w:numId w:val="28"/>
            </w:numPr>
            <w:tabs>
              <w:tab w:val="left" w:pos="0"/>
            </w:tabs>
            <w:suppressAutoHyphens w:val="0"/>
            <w:spacing w:before="0"/>
            <w:ind w:left="0" w:firstLine="709"/>
          </w:pPr>
        </w:pPrChange>
      </w:pPr>
      <w:del w:id="238" w:author="Федин Никита Александрович" w:date="2019-12-26T11:03:00Z">
        <w:r w:rsidDel="00D52DA1">
          <w:rPr>
            <w:rFonts w:ascii="Arial" w:hAnsi="Arial"/>
            <w:sz w:val="28"/>
            <w:szCs w:val="28"/>
          </w:rPr>
          <w:delText>Общие положения</w:delText>
        </w:r>
      </w:del>
      <w:ins w:id="239" w:author="Федин Никита Александрович" w:date="2019-12-26T11:03:00Z">
        <w:r w:rsidR="00D52DA1">
          <w:rPr>
            <w:rFonts w:ascii="Arial" w:hAnsi="Arial"/>
            <w:sz w:val="28"/>
            <w:szCs w:val="28"/>
          </w:rPr>
          <w:t>Описание АСУ НСИ Концерна</w:t>
        </w:r>
      </w:ins>
      <w:del w:id="240" w:author="Федин Никита Александрович" w:date="2019-12-26T10:32:00Z">
        <w:r w:rsidDel="00AA298D">
          <w:rPr>
            <w:rFonts w:ascii="Arial" w:hAnsi="Arial"/>
            <w:sz w:val="28"/>
            <w:szCs w:val="28"/>
          </w:rPr>
          <w:delText>. Требов</w:delText>
        </w:r>
        <w:r w:rsidDel="00AA298D">
          <w:rPr>
            <w:rFonts w:ascii="Arial" w:hAnsi="Arial"/>
            <w:sz w:val="28"/>
            <w:szCs w:val="28"/>
          </w:rPr>
          <w:delText>а</w:delText>
        </w:r>
        <w:r w:rsidDel="00AA298D">
          <w:rPr>
            <w:rFonts w:ascii="Arial" w:hAnsi="Arial"/>
            <w:sz w:val="28"/>
            <w:szCs w:val="28"/>
          </w:rPr>
          <w:delText>ния</w:delText>
        </w:r>
      </w:del>
    </w:p>
    <w:p w14:paraId="02E6248A" w14:textId="726DC8F8" w:rsidR="00B40BD6" w:rsidRPr="00B50D34" w:rsidDel="00464978" w:rsidRDefault="00B40BD6" w:rsidP="00B50D34">
      <w:pPr>
        <w:pStyle w:val="22"/>
        <w:numPr>
          <w:ilvl w:val="0"/>
          <w:numId w:val="0"/>
        </w:numPr>
        <w:spacing w:before="0"/>
        <w:ind w:left="432"/>
        <w:rPr>
          <w:del w:id="241" w:author="Федин Никита Александрович" w:date="2019-12-26T11:00:00Z"/>
        </w:rPr>
      </w:pPr>
    </w:p>
    <w:bookmarkEnd w:id="49"/>
    <w:p w14:paraId="21EE9729" w14:textId="6F9032A6" w:rsidR="0045702A" w:rsidRPr="00523714" w:rsidRDefault="0045702A">
      <w:pPr>
        <w:tabs>
          <w:tab w:val="left" w:pos="0"/>
        </w:tabs>
        <w:spacing w:after="0"/>
        <w:rPr>
          <w:rFonts w:ascii="Arial" w:hAnsi="Arial" w:cs="Arial"/>
        </w:rPr>
      </w:pPr>
      <w:r w:rsidRPr="00523714">
        <w:rPr>
          <w:rFonts w:ascii="Arial" w:hAnsi="Arial" w:cs="Arial"/>
        </w:rPr>
        <w:t xml:space="preserve">Интегрированная АСУ НСИ </w:t>
      </w:r>
      <w:r w:rsidR="00353EA3">
        <w:rPr>
          <w:rFonts w:ascii="Arial" w:hAnsi="Arial" w:cs="Arial"/>
        </w:rPr>
        <w:t>Концерна</w:t>
      </w:r>
      <w:r w:rsidRPr="00523714">
        <w:rPr>
          <w:rFonts w:ascii="Arial" w:hAnsi="Arial" w:cs="Arial"/>
        </w:rPr>
        <w:t xml:space="preserve"> состоит из КАСУ НСИ </w:t>
      </w:r>
      <w:r w:rsidR="00353EA3">
        <w:rPr>
          <w:rFonts w:ascii="Arial" w:hAnsi="Arial" w:cs="Arial"/>
        </w:rPr>
        <w:t>Концерна</w:t>
      </w:r>
      <w:r w:rsidRPr="00523714">
        <w:rPr>
          <w:rFonts w:ascii="Arial" w:hAnsi="Arial" w:cs="Arial"/>
        </w:rPr>
        <w:t xml:space="preserve"> (це</w:t>
      </w:r>
      <w:r w:rsidRPr="00523714">
        <w:rPr>
          <w:rFonts w:ascii="Arial" w:hAnsi="Arial" w:cs="Arial"/>
        </w:rPr>
        <w:t>н</w:t>
      </w:r>
      <w:r w:rsidRPr="00523714">
        <w:rPr>
          <w:rFonts w:ascii="Arial" w:hAnsi="Arial" w:cs="Arial"/>
        </w:rPr>
        <w:t>тральный узел) и тиражируемых АСУ НСИ (рис</w:t>
      </w:r>
      <w:r w:rsidR="00523714">
        <w:rPr>
          <w:rFonts w:ascii="Arial" w:hAnsi="Arial" w:cs="Arial"/>
        </w:rPr>
        <w:t>. 1</w:t>
      </w:r>
      <w:r w:rsidRPr="00523714">
        <w:rPr>
          <w:rFonts w:ascii="Arial" w:hAnsi="Arial" w:cs="Arial"/>
        </w:rPr>
        <w:t xml:space="preserve">). </w:t>
      </w:r>
    </w:p>
    <w:p w14:paraId="5929C2A8" w14:textId="2035AF93" w:rsidR="0045702A" w:rsidRPr="00523714" w:rsidRDefault="0045702A">
      <w:pPr>
        <w:tabs>
          <w:tab w:val="left" w:pos="0"/>
        </w:tabs>
        <w:spacing w:after="0"/>
        <w:rPr>
          <w:rFonts w:ascii="Arial" w:hAnsi="Arial" w:cs="Arial"/>
        </w:rPr>
      </w:pPr>
      <w:r w:rsidRPr="00523714">
        <w:rPr>
          <w:rFonts w:ascii="Arial" w:hAnsi="Arial" w:cs="Arial"/>
        </w:rPr>
        <w:t>Технически</w:t>
      </w:r>
      <w:r w:rsidR="00A344F7">
        <w:rPr>
          <w:rFonts w:ascii="Arial" w:hAnsi="Arial" w:cs="Arial"/>
        </w:rPr>
        <w:t>,</w:t>
      </w:r>
      <w:r w:rsidRPr="00523714">
        <w:rPr>
          <w:rFonts w:ascii="Arial" w:hAnsi="Arial" w:cs="Arial"/>
        </w:rPr>
        <w:t xml:space="preserve"> БД КАСУ НСИ </w:t>
      </w:r>
      <w:r w:rsidR="00353EA3">
        <w:rPr>
          <w:rFonts w:ascii="Arial" w:hAnsi="Arial" w:cs="Arial"/>
        </w:rPr>
        <w:t>Концерна</w:t>
      </w:r>
      <w:r w:rsidRPr="00523714">
        <w:rPr>
          <w:rFonts w:ascii="Arial" w:hAnsi="Arial" w:cs="Arial"/>
        </w:rPr>
        <w:t xml:space="preserve"> располагается в </w:t>
      </w:r>
      <w:proofErr w:type="spellStart"/>
      <w:r w:rsidRPr="00523714">
        <w:rPr>
          <w:rFonts w:ascii="Arial" w:hAnsi="Arial" w:cs="Arial"/>
        </w:rPr>
        <w:t>ЦОДе</w:t>
      </w:r>
      <w:proofErr w:type="spellEnd"/>
      <w:r w:rsidRPr="00523714">
        <w:rPr>
          <w:rFonts w:ascii="Arial" w:hAnsi="Arial" w:cs="Arial"/>
        </w:rPr>
        <w:t xml:space="preserve"> </w:t>
      </w:r>
      <w:r w:rsidR="00353EA3">
        <w:rPr>
          <w:rFonts w:ascii="Arial" w:hAnsi="Arial" w:cs="Arial"/>
        </w:rPr>
        <w:t>Концерна</w:t>
      </w:r>
      <w:r w:rsidRPr="00523714">
        <w:rPr>
          <w:rFonts w:ascii="Arial" w:hAnsi="Arial" w:cs="Arial"/>
        </w:rPr>
        <w:t xml:space="preserve">, а БД </w:t>
      </w:r>
      <w:r w:rsidR="00353EA3">
        <w:rPr>
          <w:rFonts w:ascii="Arial" w:hAnsi="Arial" w:cs="Arial"/>
        </w:rPr>
        <w:t xml:space="preserve">АСУ НСИ </w:t>
      </w:r>
      <w:proofErr w:type="gramStart"/>
      <w:r w:rsidR="00EE4085">
        <w:rPr>
          <w:rFonts w:ascii="Arial" w:hAnsi="Arial" w:cs="Arial"/>
        </w:rPr>
        <w:t>ДО</w:t>
      </w:r>
      <w:proofErr w:type="gramEnd"/>
      <w:r w:rsidRPr="00523714">
        <w:rPr>
          <w:rFonts w:ascii="Arial" w:hAnsi="Arial" w:cs="Arial"/>
        </w:rPr>
        <w:t xml:space="preserve"> располагаются на вычислительных мощностях ДО.</w:t>
      </w:r>
    </w:p>
    <w:p w14:paraId="2FFCE729" w14:textId="2AE37812" w:rsidR="0045702A" w:rsidRPr="00523714" w:rsidRDefault="0045702A">
      <w:pPr>
        <w:tabs>
          <w:tab w:val="left" w:pos="0"/>
        </w:tabs>
        <w:spacing w:after="0"/>
        <w:rPr>
          <w:rFonts w:ascii="Arial" w:hAnsi="Arial" w:cs="Arial"/>
        </w:rPr>
      </w:pPr>
      <w:r w:rsidRPr="00523714">
        <w:rPr>
          <w:rFonts w:ascii="Arial" w:hAnsi="Arial" w:cs="Arial"/>
        </w:rPr>
        <w:t xml:space="preserve">Таким образом, интегрированная АСУ НСИ </w:t>
      </w:r>
      <w:r w:rsidR="00353EA3">
        <w:rPr>
          <w:rFonts w:ascii="Arial" w:hAnsi="Arial" w:cs="Arial"/>
        </w:rPr>
        <w:t>Концерна</w:t>
      </w:r>
      <w:r w:rsidRPr="00523714">
        <w:rPr>
          <w:rFonts w:ascii="Arial" w:hAnsi="Arial" w:cs="Arial"/>
        </w:rPr>
        <w:t xml:space="preserve"> строится по территор</w:t>
      </w:r>
      <w:r w:rsidRPr="00523714">
        <w:rPr>
          <w:rFonts w:ascii="Arial" w:hAnsi="Arial" w:cs="Arial"/>
        </w:rPr>
        <w:t>и</w:t>
      </w:r>
      <w:r w:rsidRPr="00523714">
        <w:rPr>
          <w:rFonts w:ascii="Arial" w:hAnsi="Arial" w:cs="Arial"/>
        </w:rPr>
        <w:t xml:space="preserve">ально-распределенному принципу в соответствии с инфраструктурой </w:t>
      </w:r>
      <w:r w:rsidR="00353EA3">
        <w:rPr>
          <w:rFonts w:ascii="Arial" w:hAnsi="Arial" w:cs="Arial"/>
        </w:rPr>
        <w:t>Концерна</w:t>
      </w:r>
      <w:r w:rsidRPr="00523714">
        <w:rPr>
          <w:rFonts w:ascii="Arial" w:hAnsi="Arial" w:cs="Arial"/>
        </w:rPr>
        <w:t xml:space="preserve"> и снижается зависимость от надежности каналов связи между </w:t>
      </w:r>
      <w:r w:rsidR="00E05DE6" w:rsidRPr="00B50D34">
        <w:rPr>
          <w:rFonts w:ascii="Arial" w:hAnsi="Arial" w:cs="Arial"/>
        </w:rPr>
        <w:t>ДО</w:t>
      </w:r>
      <w:r w:rsidRPr="00B50D34">
        <w:rPr>
          <w:rFonts w:ascii="Arial" w:hAnsi="Arial" w:cs="Arial"/>
        </w:rPr>
        <w:t>.</w:t>
      </w:r>
    </w:p>
    <w:p w14:paraId="7E169787" w14:textId="283FFEA4" w:rsidR="0045702A" w:rsidRDefault="0045702A">
      <w:pPr>
        <w:tabs>
          <w:tab w:val="left" w:pos="0"/>
        </w:tabs>
        <w:spacing w:after="0"/>
        <w:rPr>
          <w:rFonts w:ascii="Arial" w:hAnsi="Arial" w:cs="Arial"/>
        </w:rPr>
      </w:pPr>
      <w:r w:rsidRPr="00523714">
        <w:rPr>
          <w:rFonts w:ascii="Arial" w:hAnsi="Arial" w:cs="Arial"/>
        </w:rPr>
        <w:t>Организация</w:t>
      </w:r>
      <w:r w:rsidR="002C13F7">
        <w:rPr>
          <w:rFonts w:ascii="Arial" w:hAnsi="Arial" w:cs="Arial"/>
        </w:rPr>
        <w:t xml:space="preserve"> </w:t>
      </w:r>
      <w:proofErr w:type="spellStart"/>
      <w:r w:rsidRPr="00523714">
        <w:rPr>
          <w:rFonts w:ascii="Arial" w:hAnsi="Arial" w:cs="Arial"/>
        </w:rPr>
        <w:t>многоузловой</w:t>
      </w:r>
      <w:proofErr w:type="spellEnd"/>
      <w:r w:rsidRPr="00523714">
        <w:rPr>
          <w:rFonts w:ascii="Arial" w:hAnsi="Arial" w:cs="Arial"/>
        </w:rPr>
        <w:t xml:space="preserve"> структуры интегрированной АСУ НСИ </w:t>
      </w:r>
      <w:r w:rsidR="00353EA3">
        <w:rPr>
          <w:rFonts w:ascii="Arial" w:hAnsi="Arial" w:cs="Arial"/>
        </w:rPr>
        <w:t>Концерна</w:t>
      </w:r>
      <w:r w:rsidRPr="00523714">
        <w:rPr>
          <w:rFonts w:ascii="Arial" w:hAnsi="Arial" w:cs="Arial"/>
        </w:rPr>
        <w:t xml:space="preserve"> обеспечивает повышение оперативности доступа к актуальной информации со ст</w:t>
      </w:r>
      <w:r w:rsidRPr="00523714">
        <w:rPr>
          <w:rFonts w:ascii="Arial" w:hAnsi="Arial" w:cs="Arial"/>
        </w:rPr>
        <w:t>о</w:t>
      </w:r>
      <w:r w:rsidRPr="00523714">
        <w:rPr>
          <w:rFonts w:ascii="Arial" w:hAnsi="Arial" w:cs="Arial"/>
        </w:rPr>
        <w:t xml:space="preserve">роны потребителей НСИ. </w:t>
      </w:r>
      <w:r w:rsidR="00353EA3">
        <w:rPr>
          <w:rFonts w:ascii="Arial" w:hAnsi="Arial" w:cs="Arial"/>
        </w:rPr>
        <w:t xml:space="preserve">АСУ НСИ </w:t>
      </w:r>
      <w:r w:rsidR="00C81BFC">
        <w:rPr>
          <w:rFonts w:ascii="Arial" w:hAnsi="Arial" w:cs="Arial"/>
        </w:rPr>
        <w:t>ДО</w:t>
      </w:r>
      <w:r w:rsidRPr="00523714">
        <w:rPr>
          <w:rFonts w:ascii="Arial" w:hAnsi="Arial" w:cs="Arial"/>
        </w:rPr>
        <w:t xml:space="preserve"> обеспечивает самостоятельное ведение д</w:t>
      </w:r>
      <w:r w:rsidRPr="00523714">
        <w:rPr>
          <w:rFonts w:ascii="Arial" w:hAnsi="Arial" w:cs="Arial"/>
        </w:rPr>
        <w:t>е</w:t>
      </w:r>
      <w:r w:rsidRPr="00523714">
        <w:rPr>
          <w:rFonts w:ascii="Arial" w:hAnsi="Arial" w:cs="Arial"/>
        </w:rPr>
        <w:t xml:space="preserve">централизованных справочников, а также плавный переход от децентрализованного ведения справочников </w:t>
      </w:r>
      <w:proofErr w:type="gramStart"/>
      <w:r w:rsidRPr="00523714">
        <w:rPr>
          <w:rFonts w:ascii="Arial" w:hAnsi="Arial" w:cs="Arial"/>
        </w:rPr>
        <w:t>в</w:t>
      </w:r>
      <w:proofErr w:type="gramEnd"/>
      <w:r w:rsidRPr="00523714">
        <w:rPr>
          <w:rFonts w:ascii="Arial" w:hAnsi="Arial" w:cs="Arial"/>
        </w:rPr>
        <w:t xml:space="preserve"> ДО к централизованному ведению справочников </w:t>
      </w:r>
      <w:del w:id="242" w:author="Федин Никита Александрович" w:date="2019-12-26T13:37:00Z">
        <w:r w:rsidRPr="00464978" w:rsidDel="009A290D">
          <w:rPr>
            <w:rFonts w:ascii="Arial" w:hAnsi="Arial" w:cs="Arial"/>
            <w:highlight w:val="red"/>
            <w:rPrChange w:id="243" w:author="Федин Никита Александрович" w:date="2019-12-26T11:02:00Z">
              <w:rPr>
                <w:rFonts w:ascii="Arial" w:hAnsi="Arial" w:cs="Arial"/>
              </w:rPr>
            </w:rPrChange>
          </w:rPr>
          <w:delText>специал</w:delText>
        </w:r>
        <w:r w:rsidRPr="00464978" w:rsidDel="009A290D">
          <w:rPr>
            <w:rFonts w:ascii="Arial" w:hAnsi="Arial" w:cs="Arial"/>
            <w:highlight w:val="red"/>
            <w:rPrChange w:id="244" w:author="Федин Никита Александрович" w:date="2019-12-26T11:02:00Z">
              <w:rPr>
                <w:rFonts w:ascii="Arial" w:hAnsi="Arial" w:cs="Arial"/>
              </w:rPr>
            </w:rPrChange>
          </w:rPr>
          <w:delText>ь</w:delText>
        </w:r>
        <w:r w:rsidRPr="00464978" w:rsidDel="009A290D">
          <w:rPr>
            <w:rFonts w:ascii="Arial" w:hAnsi="Arial" w:cs="Arial"/>
            <w:highlight w:val="red"/>
            <w:rPrChange w:id="245" w:author="Федин Никита Александрович" w:date="2019-12-26T11:02:00Z">
              <w:rPr>
                <w:rFonts w:ascii="Arial" w:hAnsi="Arial" w:cs="Arial"/>
              </w:rPr>
            </w:rPrChange>
          </w:rPr>
          <w:delText>ными</w:delText>
        </w:r>
        <w:r w:rsidRPr="00523714" w:rsidDel="009A290D">
          <w:rPr>
            <w:rFonts w:ascii="Arial" w:hAnsi="Arial" w:cs="Arial"/>
          </w:rPr>
          <w:delText xml:space="preserve"> подразделениями в Концерне</w:delText>
        </w:r>
      </w:del>
      <w:ins w:id="246" w:author="Федин Никита Александрович" w:date="2019-12-26T13:37:00Z">
        <w:r w:rsidR="009A290D">
          <w:rPr>
            <w:rFonts w:ascii="Arial" w:hAnsi="Arial" w:cs="Arial"/>
          </w:rPr>
          <w:t>Конце</w:t>
        </w:r>
        <w:r w:rsidR="009A290D">
          <w:rPr>
            <w:rFonts w:ascii="Arial" w:hAnsi="Arial" w:cs="Arial"/>
          </w:rPr>
          <w:t>р</w:t>
        </w:r>
        <w:r w:rsidR="009A290D">
          <w:rPr>
            <w:rFonts w:ascii="Arial" w:hAnsi="Arial" w:cs="Arial"/>
          </w:rPr>
          <w:t>ном</w:t>
        </w:r>
      </w:ins>
      <w:r w:rsidRPr="00523714">
        <w:rPr>
          <w:rFonts w:ascii="Arial" w:hAnsi="Arial" w:cs="Arial"/>
        </w:rPr>
        <w:t>.</w:t>
      </w:r>
    </w:p>
    <w:p w14:paraId="5509EFF7" w14:textId="34297AF4" w:rsidR="0045702A" w:rsidRDefault="00C81BFC" w:rsidP="00C81BFC">
      <w:pPr>
        <w:tabs>
          <w:tab w:val="left" w:pos="0"/>
        </w:tabs>
        <w:spacing w:after="0"/>
        <w:jc w:val="left"/>
        <w:rPr>
          <w:rFonts w:ascii="Arial" w:hAnsi="Arial" w:cs="Arial"/>
        </w:rPr>
      </w:pPr>
      <w:r>
        <w:rPr>
          <w:rFonts w:ascii="Arial" w:hAnsi="Arial" w:cs="Arial"/>
        </w:rPr>
        <w:t>К</w:t>
      </w:r>
      <w:r w:rsidR="00353EA3">
        <w:rPr>
          <w:rFonts w:ascii="Arial" w:hAnsi="Arial" w:cs="Arial"/>
        </w:rPr>
        <w:t>АСУ НСИ Концерна</w:t>
      </w:r>
      <w:r w:rsidR="0045702A" w:rsidRPr="00523714">
        <w:rPr>
          <w:rFonts w:ascii="Arial" w:hAnsi="Arial" w:cs="Arial"/>
        </w:rPr>
        <w:t xml:space="preserve"> обеспечивает единое информационное пространство в части НСИ </w:t>
      </w:r>
      <w:r>
        <w:rPr>
          <w:rFonts w:ascii="Arial" w:hAnsi="Arial" w:cs="Arial"/>
        </w:rPr>
        <w:t>ИС Концерна</w:t>
      </w:r>
      <w:r w:rsidR="0045702A" w:rsidRPr="00523714">
        <w:rPr>
          <w:rFonts w:ascii="Arial" w:hAnsi="Arial" w:cs="Arial"/>
        </w:rPr>
        <w:t xml:space="preserve">. Интеграция прикладных АС, функционирующих </w:t>
      </w:r>
      <w:r w:rsidR="00914F22">
        <w:rPr>
          <w:rFonts w:ascii="Arial" w:hAnsi="Arial" w:cs="Arial"/>
        </w:rPr>
        <w:t>в</w:t>
      </w:r>
      <w:r w:rsidR="00914F22" w:rsidRPr="00523714">
        <w:rPr>
          <w:rFonts w:ascii="Arial" w:hAnsi="Arial" w:cs="Arial"/>
        </w:rPr>
        <w:t xml:space="preserve"> </w:t>
      </w:r>
      <w:proofErr w:type="gramStart"/>
      <w:r w:rsidR="0045702A" w:rsidRPr="00523714">
        <w:rPr>
          <w:rFonts w:ascii="Arial" w:hAnsi="Arial" w:cs="Arial"/>
        </w:rPr>
        <w:t>ДО</w:t>
      </w:r>
      <w:proofErr w:type="gramEnd"/>
      <w:r w:rsidR="0045702A" w:rsidRPr="00523714">
        <w:rPr>
          <w:rFonts w:ascii="Arial" w:hAnsi="Arial" w:cs="Arial"/>
        </w:rPr>
        <w:t>, в ч</w:t>
      </w:r>
      <w:r w:rsidR="0045702A" w:rsidRPr="00523714">
        <w:rPr>
          <w:rFonts w:ascii="Arial" w:hAnsi="Arial" w:cs="Arial"/>
        </w:rPr>
        <w:t>а</w:t>
      </w:r>
      <w:r w:rsidR="0045702A" w:rsidRPr="00523714">
        <w:rPr>
          <w:rFonts w:ascii="Arial" w:hAnsi="Arial" w:cs="Arial"/>
        </w:rPr>
        <w:t xml:space="preserve">сти НСИ обеспечивается через </w:t>
      </w:r>
      <w:r w:rsidR="00353EA3">
        <w:rPr>
          <w:rFonts w:ascii="Arial" w:hAnsi="Arial" w:cs="Arial"/>
        </w:rPr>
        <w:t xml:space="preserve">АСУ НСИ </w:t>
      </w:r>
      <w:r>
        <w:rPr>
          <w:rFonts w:ascii="Arial" w:hAnsi="Arial" w:cs="Arial"/>
        </w:rPr>
        <w:t>ДО</w:t>
      </w:r>
      <w:r w:rsidR="0045702A" w:rsidRPr="00523714">
        <w:rPr>
          <w:rFonts w:ascii="Arial" w:hAnsi="Arial" w:cs="Arial"/>
        </w:rPr>
        <w:t>.</w:t>
      </w:r>
    </w:p>
    <w:p w14:paraId="7E08C596" w14:textId="44495F26" w:rsidR="00523714" w:rsidRDefault="00523714" w:rsidP="00B40BD6">
      <w:pPr>
        <w:tabs>
          <w:tab w:val="left" w:pos="0"/>
        </w:tabs>
        <w:spacing w:after="0"/>
        <w:ind w:firstLine="0"/>
        <w:rPr>
          <w:rFonts w:ascii="Arial" w:hAnsi="Arial" w:cs="Arial"/>
        </w:rPr>
      </w:pPr>
      <w:r>
        <w:rPr>
          <w:rFonts w:ascii="Arial" w:hAnsi="Arial" w:cs="Arial"/>
          <w:noProof/>
        </w:rPr>
        <w:lastRenderedPageBreak/>
        <w:drawing>
          <wp:inline distT="0" distB="0" distL="0" distR="0" wp14:anchorId="2351A0DD" wp14:editId="40B03E0D">
            <wp:extent cx="6115050" cy="3038475"/>
            <wp:effectExtent l="0" t="0" r="0" b="9525"/>
            <wp:docPr id="5" name="Рисунок 5" descr="C:\Users\5\AppData\Local\Microsoft\Windows\INetCache\Content.Word\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5\AppData\Local\Microsoft\Windows\INetCache\Content.Word\5.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5050" cy="3038475"/>
                    </a:xfrm>
                    <a:prstGeom prst="rect">
                      <a:avLst/>
                    </a:prstGeom>
                    <a:noFill/>
                    <a:ln>
                      <a:noFill/>
                    </a:ln>
                  </pic:spPr>
                </pic:pic>
              </a:graphicData>
            </a:graphic>
          </wp:inline>
        </w:drawing>
      </w:r>
    </w:p>
    <w:p w14:paraId="6AE0FA7A" w14:textId="21D46565" w:rsidR="00523714" w:rsidRPr="00523714" w:rsidRDefault="00523714" w:rsidP="00B40BD6">
      <w:pPr>
        <w:tabs>
          <w:tab w:val="left" w:pos="0"/>
        </w:tabs>
        <w:spacing w:after="0"/>
        <w:jc w:val="center"/>
        <w:rPr>
          <w:rFonts w:ascii="Arial" w:hAnsi="Arial" w:cs="Arial"/>
        </w:rPr>
      </w:pPr>
      <w:r>
        <w:rPr>
          <w:rFonts w:ascii="Arial" w:hAnsi="Arial" w:cs="Arial"/>
        </w:rPr>
        <w:t xml:space="preserve">Рисунок 1 – Архитектура интегрированной АСУ НСИ </w:t>
      </w:r>
      <w:r w:rsidR="00353EA3">
        <w:rPr>
          <w:rFonts w:ascii="Arial" w:hAnsi="Arial" w:cs="Arial"/>
        </w:rPr>
        <w:t>Концерна</w:t>
      </w:r>
    </w:p>
    <w:p w14:paraId="1203CFFA" w14:textId="2DC28601" w:rsidR="00523714" w:rsidDel="00F06A6A" w:rsidRDefault="00523714" w:rsidP="00F06A6A">
      <w:pPr>
        <w:tabs>
          <w:tab w:val="left" w:pos="0"/>
        </w:tabs>
        <w:spacing w:before="280" w:after="280"/>
        <w:rPr>
          <w:del w:id="247" w:author="Федин Никита Александрович" w:date="2019-12-26T11:08:00Z"/>
          <w:rFonts w:ascii="Arial" w:hAnsi="Arial" w:cs="Arial"/>
        </w:rPr>
        <w:pPrChange w:id="248" w:author="Федин Никита Александрович" w:date="2019-12-26T11:08:00Z">
          <w:pPr>
            <w:tabs>
              <w:tab w:val="left" w:pos="0"/>
            </w:tabs>
            <w:spacing w:after="0"/>
          </w:pPr>
        </w:pPrChange>
      </w:pPr>
    </w:p>
    <w:p w14:paraId="2FD2158A" w14:textId="6C429D1E" w:rsidR="002C13F7" w:rsidRDefault="002C13F7" w:rsidP="00F06A6A">
      <w:pPr>
        <w:pStyle w:val="22"/>
        <w:keepLines/>
        <w:numPr>
          <w:ilvl w:val="1"/>
          <w:numId w:val="28"/>
        </w:numPr>
        <w:tabs>
          <w:tab w:val="left" w:pos="0"/>
          <w:tab w:val="left" w:pos="1134"/>
        </w:tabs>
        <w:spacing w:before="280" w:after="280"/>
        <w:ind w:left="0" w:firstLine="709"/>
        <w:rPr>
          <w:rFonts w:ascii="Arial" w:hAnsi="Arial" w:cs="Arial"/>
          <w:bCs w:val="0"/>
        </w:rPr>
        <w:pPrChange w:id="249" w:author="Федин Никита Александрович" w:date="2019-12-26T11:08:00Z">
          <w:pPr>
            <w:pStyle w:val="22"/>
            <w:keepLines/>
            <w:numPr>
              <w:numId w:val="28"/>
            </w:numPr>
            <w:tabs>
              <w:tab w:val="left" w:pos="0"/>
              <w:tab w:val="left" w:pos="1134"/>
            </w:tabs>
            <w:spacing w:before="0"/>
            <w:ind w:left="0" w:firstLine="709"/>
          </w:pPr>
        </w:pPrChange>
      </w:pPr>
      <w:r>
        <w:rPr>
          <w:rFonts w:ascii="Arial" w:hAnsi="Arial" w:cs="Arial"/>
          <w:bCs w:val="0"/>
        </w:rPr>
        <w:t xml:space="preserve">Уровень </w:t>
      </w:r>
      <w:r w:rsidR="002A622C" w:rsidRPr="00B50D34">
        <w:rPr>
          <w:rFonts w:ascii="Arial" w:hAnsi="Arial" w:cs="Arial"/>
          <w:bCs w:val="0"/>
        </w:rPr>
        <w:t xml:space="preserve">ИС </w:t>
      </w:r>
      <w:r w:rsidR="00353EA3">
        <w:rPr>
          <w:rFonts w:ascii="Arial" w:hAnsi="Arial" w:cs="Arial"/>
          <w:bCs w:val="0"/>
        </w:rPr>
        <w:t>Концерна</w:t>
      </w:r>
    </w:p>
    <w:p w14:paraId="02AEF887" w14:textId="1A9B9CE5" w:rsidR="00881EEA" w:rsidRPr="00B50D34" w:rsidDel="00F06A6A" w:rsidRDefault="00881EEA" w:rsidP="00B50D34">
      <w:pPr>
        <w:pStyle w:val="31"/>
        <w:spacing w:before="0"/>
        <w:rPr>
          <w:del w:id="250" w:author="Федин Никита Александрович" w:date="2019-12-26T11:08:00Z"/>
        </w:rPr>
      </w:pPr>
    </w:p>
    <w:p w14:paraId="4652E287" w14:textId="52928866" w:rsidR="002C13F7" w:rsidRPr="002C13F7" w:rsidRDefault="002C13F7">
      <w:pPr>
        <w:tabs>
          <w:tab w:val="left" w:pos="0"/>
        </w:tabs>
        <w:spacing w:after="0"/>
        <w:rPr>
          <w:rFonts w:ascii="Arial" w:hAnsi="Arial" w:cs="Arial"/>
        </w:rPr>
      </w:pPr>
      <w:r w:rsidRPr="002C13F7">
        <w:rPr>
          <w:rFonts w:ascii="Arial" w:hAnsi="Arial" w:cs="Arial"/>
        </w:rPr>
        <w:t xml:space="preserve">На 1-ом уровне управления (уровень управляющей компании) создается КАСУ НСИ </w:t>
      </w:r>
      <w:r w:rsidR="00353EA3">
        <w:rPr>
          <w:rFonts w:ascii="Arial" w:hAnsi="Arial" w:cs="Arial"/>
        </w:rPr>
        <w:t>Концерна</w:t>
      </w:r>
      <w:r w:rsidR="00A344F7">
        <w:rPr>
          <w:rFonts w:ascii="Arial" w:hAnsi="Arial" w:cs="Arial"/>
        </w:rPr>
        <w:t xml:space="preserve"> </w:t>
      </w:r>
      <w:r w:rsidRPr="002C13F7">
        <w:rPr>
          <w:rFonts w:ascii="Arial" w:hAnsi="Arial" w:cs="Arial"/>
        </w:rPr>
        <w:t>для централизованного ведения НСИ.</w:t>
      </w:r>
    </w:p>
    <w:p w14:paraId="6980FCB9" w14:textId="1FDF22B9" w:rsidR="002C13F7" w:rsidRPr="002C13F7" w:rsidRDefault="002C13F7">
      <w:pPr>
        <w:tabs>
          <w:tab w:val="left" w:pos="0"/>
        </w:tabs>
        <w:spacing w:after="0"/>
        <w:rPr>
          <w:rFonts w:ascii="Arial" w:hAnsi="Arial" w:cs="Arial"/>
        </w:rPr>
      </w:pPr>
      <w:r w:rsidRPr="002C13F7">
        <w:rPr>
          <w:rFonts w:ascii="Arial" w:hAnsi="Arial" w:cs="Arial"/>
        </w:rPr>
        <w:t xml:space="preserve">КАСУ НСИ </w:t>
      </w:r>
      <w:r w:rsidR="00353EA3">
        <w:rPr>
          <w:rFonts w:ascii="Arial" w:hAnsi="Arial" w:cs="Arial"/>
        </w:rPr>
        <w:t>Концерна</w:t>
      </w:r>
      <w:r w:rsidR="00A344F7">
        <w:rPr>
          <w:rFonts w:ascii="Arial" w:hAnsi="Arial" w:cs="Arial"/>
        </w:rPr>
        <w:t xml:space="preserve"> </w:t>
      </w:r>
      <w:r w:rsidRPr="002C13F7">
        <w:rPr>
          <w:rFonts w:ascii="Arial" w:hAnsi="Arial" w:cs="Arial"/>
        </w:rPr>
        <w:t xml:space="preserve">включает </w:t>
      </w:r>
      <w:proofErr w:type="gramStart"/>
      <w:r w:rsidRPr="002C13F7">
        <w:rPr>
          <w:rFonts w:ascii="Arial" w:hAnsi="Arial" w:cs="Arial"/>
        </w:rPr>
        <w:t>центральный</w:t>
      </w:r>
      <w:proofErr w:type="gramEnd"/>
      <w:r w:rsidRPr="002C13F7">
        <w:rPr>
          <w:rFonts w:ascii="Arial" w:hAnsi="Arial" w:cs="Arial"/>
        </w:rPr>
        <w:t xml:space="preserve"> и периферийные узлы. Периф</w:t>
      </w:r>
      <w:r w:rsidRPr="002C13F7">
        <w:rPr>
          <w:rFonts w:ascii="Arial" w:hAnsi="Arial" w:cs="Arial"/>
        </w:rPr>
        <w:t>е</w:t>
      </w:r>
      <w:r w:rsidRPr="002C13F7">
        <w:rPr>
          <w:rFonts w:ascii="Arial" w:hAnsi="Arial" w:cs="Arial"/>
        </w:rPr>
        <w:t xml:space="preserve">рийные узлы обеспечивают взаимодействие </w:t>
      </w:r>
      <w:proofErr w:type="gramStart"/>
      <w:r w:rsidRPr="002C13F7">
        <w:rPr>
          <w:rFonts w:ascii="Arial" w:hAnsi="Arial" w:cs="Arial"/>
        </w:rPr>
        <w:t>ДО</w:t>
      </w:r>
      <w:proofErr w:type="gramEnd"/>
      <w:r w:rsidRPr="002C13F7">
        <w:rPr>
          <w:rFonts w:ascii="Arial" w:hAnsi="Arial" w:cs="Arial"/>
        </w:rPr>
        <w:t xml:space="preserve"> с центральным узлом. Центральный узел КАСУ НСИ</w:t>
      </w:r>
      <w:r w:rsidR="00A344F7">
        <w:rPr>
          <w:rFonts w:ascii="Arial" w:hAnsi="Arial" w:cs="Arial"/>
        </w:rPr>
        <w:t xml:space="preserve"> </w:t>
      </w:r>
      <w:r w:rsidR="00353EA3">
        <w:rPr>
          <w:rFonts w:ascii="Arial" w:hAnsi="Arial" w:cs="Arial"/>
        </w:rPr>
        <w:t>Концерна</w:t>
      </w:r>
      <w:r w:rsidRPr="002C13F7">
        <w:rPr>
          <w:rFonts w:ascii="Arial" w:hAnsi="Arial" w:cs="Arial"/>
        </w:rPr>
        <w:t xml:space="preserve"> обеспечивает основную функциональность системы:</w:t>
      </w:r>
    </w:p>
    <w:p w14:paraId="6D992CA0" w14:textId="1A7C0BC3" w:rsidR="002C13F7" w:rsidRPr="002C13F7" w:rsidRDefault="00F06A6A" w:rsidP="00B50D34">
      <w:pPr>
        <w:pStyle w:val="a9"/>
        <w:numPr>
          <w:ilvl w:val="0"/>
          <w:numId w:val="29"/>
        </w:numPr>
        <w:tabs>
          <w:tab w:val="left" w:pos="0"/>
        </w:tabs>
        <w:spacing w:before="0" w:after="0"/>
        <w:ind w:left="0" w:firstLine="567"/>
        <w:rPr>
          <w:rFonts w:ascii="Arial" w:hAnsi="Arial" w:cs="Arial"/>
        </w:rPr>
      </w:pPr>
      <w:ins w:id="251" w:author="Федин Никита Александрович" w:date="2019-12-26T11:08:00Z">
        <w:r>
          <w:rPr>
            <w:rFonts w:ascii="Arial" w:hAnsi="Arial" w:cs="Arial"/>
            <w:lang w:val="ru-RU"/>
          </w:rPr>
          <w:t xml:space="preserve"> </w:t>
        </w:r>
      </w:ins>
      <w:r w:rsidR="00E6040A">
        <w:rPr>
          <w:rFonts w:ascii="Arial" w:hAnsi="Arial" w:cs="Arial"/>
        </w:rPr>
        <w:t>консолидаци</w:t>
      </w:r>
      <w:r w:rsidR="00A344F7">
        <w:rPr>
          <w:rFonts w:ascii="Arial" w:hAnsi="Arial" w:cs="Arial"/>
          <w:lang w:val="ru-RU"/>
        </w:rPr>
        <w:t>ю</w:t>
      </w:r>
      <w:r w:rsidR="00E6040A">
        <w:rPr>
          <w:rFonts w:ascii="Arial" w:hAnsi="Arial" w:cs="Arial"/>
        </w:rPr>
        <w:t xml:space="preserve"> -</w:t>
      </w:r>
      <w:r w:rsidR="002C13F7" w:rsidRPr="002C13F7">
        <w:rPr>
          <w:rFonts w:ascii="Arial" w:hAnsi="Arial" w:cs="Arial"/>
        </w:rPr>
        <w:t xml:space="preserve"> сбор используемых массивов НСИ из ДО и их классификация для удобства дальнейшей обработки. Сбор данных с ДО необходим для дальнейшей постановки на </w:t>
      </w:r>
      <w:proofErr w:type="spellStart"/>
      <w:r w:rsidR="002C13F7" w:rsidRPr="002C13F7">
        <w:rPr>
          <w:rFonts w:ascii="Arial" w:hAnsi="Arial" w:cs="Arial"/>
        </w:rPr>
        <w:t>абонен</w:t>
      </w:r>
      <w:r w:rsidR="002C13F7">
        <w:rPr>
          <w:rFonts w:ascii="Arial" w:hAnsi="Arial" w:cs="Arial"/>
          <w:lang w:val="ru-RU"/>
        </w:rPr>
        <w:t>тс</w:t>
      </w:r>
      <w:proofErr w:type="spellEnd"/>
      <w:r w:rsidR="002C13F7" w:rsidRPr="002C13F7">
        <w:rPr>
          <w:rFonts w:ascii="Arial" w:hAnsi="Arial" w:cs="Arial"/>
        </w:rPr>
        <w:t xml:space="preserve">кий учет только тех информационных объектов, которые используются </w:t>
      </w:r>
      <w:r w:rsidR="00914F22">
        <w:rPr>
          <w:rFonts w:ascii="Arial" w:hAnsi="Arial" w:cs="Arial"/>
          <w:lang w:val="ru-RU"/>
        </w:rPr>
        <w:t>в</w:t>
      </w:r>
      <w:r w:rsidR="00914F22" w:rsidRPr="002C13F7">
        <w:rPr>
          <w:rFonts w:ascii="Arial" w:hAnsi="Arial" w:cs="Arial"/>
        </w:rPr>
        <w:t xml:space="preserve"> </w:t>
      </w:r>
      <w:r w:rsidR="002C13F7" w:rsidRPr="002C13F7">
        <w:rPr>
          <w:rFonts w:ascii="Arial" w:hAnsi="Arial" w:cs="Arial"/>
        </w:rPr>
        <w:t xml:space="preserve">ДО. </w:t>
      </w:r>
    </w:p>
    <w:p w14:paraId="2851E3E6" w14:textId="23DBE7A5" w:rsidR="002C13F7" w:rsidRPr="002C13F7" w:rsidRDefault="00F06A6A" w:rsidP="00B50D34">
      <w:pPr>
        <w:pStyle w:val="a9"/>
        <w:numPr>
          <w:ilvl w:val="0"/>
          <w:numId w:val="29"/>
        </w:numPr>
        <w:tabs>
          <w:tab w:val="left" w:pos="0"/>
        </w:tabs>
        <w:spacing w:before="0" w:after="0"/>
        <w:ind w:left="0" w:firstLine="567"/>
        <w:rPr>
          <w:rFonts w:ascii="Arial" w:hAnsi="Arial" w:cs="Arial"/>
        </w:rPr>
      </w:pPr>
      <w:ins w:id="252" w:author="Федин Никита Александрович" w:date="2019-12-26T11:08:00Z">
        <w:r>
          <w:rPr>
            <w:rFonts w:ascii="Arial" w:hAnsi="Arial" w:cs="Arial"/>
            <w:lang w:val="ru-RU"/>
          </w:rPr>
          <w:t xml:space="preserve"> </w:t>
        </w:r>
      </w:ins>
      <w:r w:rsidR="00E6040A">
        <w:rPr>
          <w:rFonts w:ascii="Arial" w:hAnsi="Arial" w:cs="Arial"/>
        </w:rPr>
        <w:t>нормализаци</w:t>
      </w:r>
      <w:r w:rsidR="00A344F7">
        <w:rPr>
          <w:rFonts w:ascii="Arial" w:hAnsi="Arial" w:cs="Arial"/>
          <w:lang w:val="ru-RU"/>
        </w:rPr>
        <w:t>ю</w:t>
      </w:r>
      <w:r w:rsidR="00E6040A">
        <w:rPr>
          <w:rFonts w:ascii="Arial" w:hAnsi="Arial" w:cs="Arial"/>
        </w:rPr>
        <w:t xml:space="preserve"> -</w:t>
      </w:r>
      <w:r w:rsidR="002C13F7" w:rsidRPr="002C13F7">
        <w:rPr>
          <w:rFonts w:ascii="Arial" w:hAnsi="Arial" w:cs="Arial"/>
        </w:rPr>
        <w:t xml:space="preserve"> приведение наименований и обозначений консолидированных объектов НСИ в соответствие нормативно-техническим документам (ГОСТы, ОСТы, ТУ). Эта операция позволяет создать "золотую запись" в системе НСИ.</w:t>
      </w:r>
    </w:p>
    <w:p w14:paraId="68A0A613" w14:textId="46527A6F" w:rsidR="002C13F7" w:rsidRPr="002C13F7" w:rsidRDefault="00F06A6A" w:rsidP="00B50D34">
      <w:pPr>
        <w:pStyle w:val="a9"/>
        <w:numPr>
          <w:ilvl w:val="0"/>
          <w:numId w:val="29"/>
        </w:numPr>
        <w:tabs>
          <w:tab w:val="left" w:pos="0"/>
        </w:tabs>
        <w:spacing w:before="0" w:after="0"/>
        <w:ind w:left="0" w:firstLine="567"/>
        <w:rPr>
          <w:rFonts w:ascii="Arial" w:hAnsi="Arial" w:cs="Arial"/>
        </w:rPr>
      </w:pPr>
      <w:ins w:id="253" w:author="Федин Никита Александрович" w:date="2019-12-26T11:08:00Z">
        <w:r>
          <w:rPr>
            <w:rFonts w:ascii="Arial" w:hAnsi="Arial" w:cs="Arial"/>
            <w:lang w:val="ru-RU"/>
          </w:rPr>
          <w:t xml:space="preserve"> </w:t>
        </w:r>
      </w:ins>
      <w:proofErr w:type="spellStart"/>
      <w:r w:rsidR="00E6040A">
        <w:rPr>
          <w:rFonts w:ascii="Arial" w:hAnsi="Arial" w:cs="Arial"/>
        </w:rPr>
        <w:t>дедублирование</w:t>
      </w:r>
      <w:proofErr w:type="spellEnd"/>
      <w:r w:rsidR="00E6040A">
        <w:rPr>
          <w:rFonts w:ascii="Arial" w:hAnsi="Arial" w:cs="Arial"/>
        </w:rPr>
        <w:t xml:space="preserve"> </w:t>
      </w:r>
      <w:r w:rsidR="002C13F7" w:rsidRPr="002C13F7">
        <w:rPr>
          <w:rFonts w:ascii="Arial" w:hAnsi="Arial" w:cs="Arial"/>
        </w:rPr>
        <w:t xml:space="preserve">- удаление выявленных дублей по </w:t>
      </w:r>
      <w:r w:rsidR="00C81BFC">
        <w:rPr>
          <w:rFonts w:ascii="Arial" w:hAnsi="Arial" w:cs="Arial"/>
          <w:lang w:val="ru-RU"/>
        </w:rPr>
        <w:t>О</w:t>
      </w:r>
      <w:proofErr w:type="spellStart"/>
      <w:r w:rsidR="002C13F7" w:rsidRPr="002C13F7">
        <w:rPr>
          <w:rFonts w:ascii="Arial" w:hAnsi="Arial" w:cs="Arial"/>
        </w:rPr>
        <w:t>бъектам</w:t>
      </w:r>
      <w:proofErr w:type="spellEnd"/>
      <w:r w:rsidR="002C13F7" w:rsidRPr="002C13F7">
        <w:rPr>
          <w:rFonts w:ascii="Arial" w:hAnsi="Arial" w:cs="Arial"/>
        </w:rPr>
        <w:t xml:space="preserve"> НСИ с переносом всех взаимосвязей с удаляемого </w:t>
      </w:r>
      <w:r w:rsidR="00C81BFC">
        <w:rPr>
          <w:rFonts w:ascii="Arial" w:hAnsi="Arial" w:cs="Arial"/>
          <w:lang w:val="ru-RU"/>
        </w:rPr>
        <w:t>О</w:t>
      </w:r>
      <w:proofErr w:type="spellStart"/>
      <w:r w:rsidR="002C13F7" w:rsidRPr="002C13F7">
        <w:rPr>
          <w:rFonts w:ascii="Arial" w:hAnsi="Arial" w:cs="Arial"/>
        </w:rPr>
        <w:t>бъекта</w:t>
      </w:r>
      <w:proofErr w:type="spellEnd"/>
      <w:r w:rsidR="002C13F7" w:rsidRPr="002C13F7">
        <w:rPr>
          <w:rFonts w:ascii="Arial" w:hAnsi="Arial" w:cs="Arial"/>
        </w:rPr>
        <w:t xml:space="preserve"> НСИ на "золотую запись". В результате выполнения операции </w:t>
      </w:r>
      <w:proofErr w:type="spellStart"/>
      <w:r w:rsidR="002C13F7" w:rsidRPr="002C13F7">
        <w:rPr>
          <w:rFonts w:ascii="Arial" w:hAnsi="Arial" w:cs="Arial"/>
        </w:rPr>
        <w:t>дедублирования</w:t>
      </w:r>
      <w:proofErr w:type="spellEnd"/>
      <w:r w:rsidR="002C13F7" w:rsidRPr="002C13F7">
        <w:rPr>
          <w:rFonts w:ascii="Arial" w:hAnsi="Arial" w:cs="Arial"/>
        </w:rPr>
        <w:t xml:space="preserve"> различные по синтаксису, но одинаковые по смыслу </w:t>
      </w:r>
      <w:r w:rsidR="00C81BFC">
        <w:rPr>
          <w:rFonts w:ascii="Arial" w:hAnsi="Arial" w:cs="Arial"/>
          <w:lang w:val="ru-RU"/>
        </w:rPr>
        <w:t>Объекты</w:t>
      </w:r>
      <w:r w:rsidR="002C13F7" w:rsidRPr="002C13F7">
        <w:rPr>
          <w:rFonts w:ascii="Arial" w:hAnsi="Arial" w:cs="Arial"/>
        </w:rPr>
        <w:t xml:space="preserve"> Н</w:t>
      </w:r>
      <w:r w:rsidR="00C81BFC">
        <w:rPr>
          <w:rFonts w:ascii="Arial" w:hAnsi="Arial" w:cs="Arial"/>
        </w:rPr>
        <w:t xml:space="preserve">СИ получают единый код КАСУ НСИ </w:t>
      </w:r>
      <w:r w:rsidR="00C81BFC">
        <w:rPr>
          <w:rFonts w:ascii="Arial" w:hAnsi="Arial" w:cs="Arial"/>
          <w:lang w:val="ru-RU"/>
        </w:rPr>
        <w:t>Концерна.</w:t>
      </w:r>
      <w:r w:rsidR="002C13F7" w:rsidRPr="002C13F7">
        <w:rPr>
          <w:rFonts w:ascii="Arial" w:hAnsi="Arial" w:cs="Arial"/>
        </w:rPr>
        <w:t xml:space="preserve"> </w:t>
      </w:r>
    </w:p>
    <w:p w14:paraId="76101797" w14:textId="652FD7D4" w:rsidR="002C13F7" w:rsidRPr="002C13F7" w:rsidRDefault="00F06A6A" w:rsidP="00B50D34">
      <w:pPr>
        <w:pStyle w:val="a9"/>
        <w:numPr>
          <w:ilvl w:val="0"/>
          <w:numId w:val="29"/>
        </w:numPr>
        <w:tabs>
          <w:tab w:val="left" w:pos="0"/>
        </w:tabs>
        <w:spacing w:before="0" w:after="0"/>
        <w:ind w:left="0" w:firstLine="567"/>
        <w:rPr>
          <w:rFonts w:ascii="Arial" w:hAnsi="Arial" w:cs="Arial"/>
        </w:rPr>
      </w:pPr>
      <w:ins w:id="254" w:author="Федин Никита Александрович" w:date="2019-12-26T11:08:00Z">
        <w:r>
          <w:rPr>
            <w:rFonts w:ascii="Arial" w:hAnsi="Arial" w:cs="Arial"/>
            <w:lang w:val="ru-RU"/>
          </w:rPr>
          <w:t xml:space="preserve"> </w:t>
        </w:r>
      </w:ins>
      <w:r w:rsidR="00E6040A">
        <w:rPr>
          <w:rFonts w:ascii="Arial" w:hAnsi="Arial" w:cs="Arial"/>
        </w:rPr>
        <w:t>верификаци</w:t>
      </w:r>
      <w:r w:rsidR="00A344F7">
        <w:rPr>
          <w:rFonts w:ascii="Arial" w:hAnsi="Arial" w:cs="Arial"/>
          <w:lang w:val="ru-RU"/>
        </w:rPr>
        <w:t>ю</w:t>
      </w:r>
      <w:r w:rsidR="00E6040A">
        <w:rPr>
          <w:rFonts w:ascii="Arial" w:hAnsi="Arial" w:cs="Arial"/>
        </w:rPr>
        <w:t xml:space="preserve"> данных -</w:t>
      </w:r>
      <w:r w:rsidR="002C13F7" w:rsidRPr="002C13F7">
        <w:rPr>
          <w:rFonts w:ascii="Arial" w:hAnsi="Arial" w:cs="Arial"/>
        </w:rPr>
        <w:t xml:space="preserve"> проверка соответствия заполненных технических характеристик </w:t>
      </w:r>
      <w:r w:rsidR="00D430B8">
        <w:rPr>
          <w:rFonts w:ascii="Arial" w:hAnsi="Arial" w:cs="Arial"/>
          <w:lang w:val="ru-RU"/>
        </w:rPr>
        <w:t>О</w:t>
      </w:r>
      <w:proofErr w:type="spellStart"/>
      <w:r w:rsidR="002C13F7" w:rsidRPr="002C13F7">
        <w:rPr>
          <w:rFonts w:ascii="Arial" w:hAnsi="Arial" w:cs="Arial"/>
        </w:rPr>
        <w:t>бъекта</w:t>
      </w:r>
      <w:proofErr w:type="spellEnd"/>
      <w:r w:rsidR="002C13F7" w:rsidRPr="002C13F7">
        <w:rPr>
          <w:rFonts w:ascii="Arial" w:hAnsi="Arial" w:cs="Arial"/>
        </w:rPr>
        <w:t xml:space="preserve"> НСИ параметрам указанным в НТД. Позволяет выявить "скрытые" ошибки свя</w:t>
      </w:r>
      <w:r w:rsidR="00C81BFC">
        <w:rPr>
          <w:rFonts w:ascii="Arial" w:hAnsi="Arial" w:cs="Arial"/>
        </w:rPr>
        <w:t xml:space="preserve">занные с человеческим фактором </w:t>
      </w:r>
      <w:r w:rsidR="002C13F7" w:rsidRPr="002C13F7">
        <w:rPr>
          <w:rFonts w:ascii="Arial" w:hAnsi="Arial" w:cs="Arial"/>
        </w:rPr>
        <w:t xml:space="preserve">- невнимательность при выборе характеристик, опечатки при вводе, </w:t>
      </w:r>
      <w:r w:rsidR="00905D50" w:rsidRPr="002C13F7">
        <w:rPr>
          <w:rFonts w:ascii="Arial" w:hAnsi="Arial" w:cs="Arial"/>
        </w:rPr>
        <w:t>не отслеживаемые</w:t>
      </w:r>
      <w:r w:rsidR="002C13F7" w:rsidRPr="002C13F7">
        <w:rPr>
          <w:rFonts w:ascii="Arial" w:hAnsi="Arial" w:cs="Arial"/>
        </w:rPr>
        <w:t xml:space="preserve"> изменения НТД. </w:t>
      </w:r>
    </w:p>
    <w:p w14:paraId="2809E63E" w14:textId="7777C23E" w:rsidR="00523714" w:rsidRDefault="00F06A6A" w:rsidP="00B50D34">
      <w:pPr>
        <w:pStyle w:val="a9"/>
        <w:numPr>
          <w:ilvl w:val="0"/>
          <w:numId w:val="29"/>
        </w:numPr>
        <w:tabs>
          <w:tab w:val="left" w:pos="0"/>
        </w:tabs>
        <w:spacing w:before="0" w:after="0"/>
        <w:ind w:left="0" w:firstLine="567"/>
        <w:rPr>
          <w:rFonts w:ascii="Arial" w:hAnsi="Arial" w:cs="Arial"/>
        </w:rPr>
      </w:pPr>
      <w:ins w:id="255" w:author="Федин Никита Александрович" w:date="2019-12-26T11:08:00Z">
        <w:r>
          <w:rPr>
            <w:rFonts w:ascii="Arial" w:hAnsi="Arial" w:cs="Arial"/>
            <w:lang w:val="ru-RU"/>
          </w:rPr>
          <w:t xml:space="preserve"> </w:t>
        </w:r>
      </w:ins>
      <w:r w:rsidR="00E6040A">
        <w:rPr>
          <w:rFonts w:ascii="Arial" w:hAnsi="Arial" w:cs="Arial"/>
        </w:rPr>
        <w:t>абонентский учет -</w:t>
      </w:r>
      <w:r w:rsidR="002C13F7" w:rsidRPr="002C13F7">
        <w:rPr>
          <w:rFonts w:ascii="Arial" w:hAnsi="Arial" w:cs="Arial"/>
        </w:rPr>
        <w:t xml:space="preserve"> позволяет гарантированно доставлять до периферийных узлов любые изменения, которые могут произойти с объектом НСИ после первоначальной отправки из центрального узла КАСУ НСИ</w:t>
      </w:r>
      <w:r w:rsidR="00D430B8">
        <w:rPr>
          <w:rFonts w:ascii="Arial" w:hAnsi="Arial" w:cs="Arial"/>
          <w:lang w:val="ru-RU"/>
        </w:rPr>
        <w:t xml:space="preserve"> Концерна</w:t>
      </w:r>
      <w:r w:rsidR="002C13F7" w:rsidRPr="002C13F7">
        <w:rPr>
          <w:rFonts w:ascii="Arial" w:hAnsi="Arial" w:cs="Arial"/>
        </w:rPr>
        <w:t>.</w:t>
      </w:r>
    </w:p>
    <w:p w14:paraId="7C3E3842" w14:textId="38830ACC" w:rsidR="00523714" w:rsidRDefault="002C13F7">
      <w:pPr>
        <w:tabs>
          <w:tab w:val="left" w:pos="0"/>
        </w:tabs>
        <w:spacing w:after="0"/>
        <w:rPr>
          <w:rFonts w:ascii="Arial" w:hAnsi="Arial" w:cs="Arial"/>
        </w:rPr>
      </w:pPr>
      <w:del w:id="256" w:author="Федин Никита Александрович" w:date="2019-12-26T13:39:00Z">
        <w:r w:rsidRPr="002C13F7" w:rsidDel="009A290D">
          <w:rPr>
            <w:rFonts w:ascii="Arial" w:hAnsi="Arial" w:cs="Arial"/>
          </w:rPr>
          <w:delText>Для эффективной работы потребители НСИ должны иметь постоянно де</w:delText>
        </w:r>
        <w:r w:rsidRPr="002C13F7" w:rsidDel="009A290D">
          <w:rPr>
            <w:rFonts w:ascii="Arial" w:hAnsi="Arial" w:cs="Arial"/>
          </w:rPr>
          <w:delText>й</w:delText>
        </w:r>
        <w:r w:rsidRPr="002C13F7" w:rsidDel="009A290D">
          <w:rPr>
            <w:rFonts w:ascii="Arial" w:hAnsi="Arial" w:cs="Arial"/>
          </w:rPr>
          <w:delText xml:space="preserve">ствующую обратную связь со </w:delText>
        </w:r>
        <w:commentRangeStart w:id="257"/>
        <w:r w:rsidRPr="00F06A6A" w:rsidDel="009A290D">
          <w:rPr>
            <w:rFonts w:ascii="Arial" w:hAnsi="Arial" w:cs="Arial"/>
            <w:highlight w:val="red"/>
            <w:rPrChange w:id="258" w:author="Федин Никита Александрович" w:date="2019-12-26T11:09:00Z">
              <w:rPr>
                <w:rFonts w:ascii="Arial" w:hAnsi="Arial" w:cs="Arial"/>
              </w:rPr>
            </w:rPrChange>
          </w:rPr>
          <w:delText>Службой ведения НСИ</w:delText>
        </w:r>
        <w:commentRangeEnd w:id="257"/>
        <w:r w:rsidR="009A290D" w:rsidDel="009A290D">
          <w:rPr>
            <w:rStyle w:val="afb"/>
            <w:rFonts w:ascii="Tahoma" w:hAnsi="Tahoma"/>
          </w:rPr>
          <w:commentReference w:id="257"/>
        </w:r>
        <w:r w:rsidRPr="002C13F7" w:rsidDel="009A290D">
          <w:rPr>
            <w:rFonts w:ascii="Arial" w:hAnsi="Arial" w:cs="Arial"/>
          </w:rPr>
          <w:delText xml:space="preserve">. </w:delText>
        </w:r>
      </w:del>
      <w:r w:rsidRPr="002C13F7">
        <w:rPr>
          <w:rFonts w:ascii="Arial" w:hAnsi="Arial" w:cs="Arial"/>
        </w:rPr>
        <w:t>Основной бизнес-проце</w:t>
      </w:r>
      <w:r w:rsidR="00905D50">
        <w:rPr>
          <w:rFonts w:ascii="Arial" w:hAnsi="Arial" w:cs="Arial"/>
        </w:rPr>
        <w:t>сс и</w:t>
      </w:r>
      <w:r w:rsidR="00905D50">
        <w:rPr>
          <w:rFonts w:ascii="Arial" w:hAnsi="Arial" w:cs="Arial"/>
        </w:rPr>
        <w:t>з</w:t>
      </w:r>
      <w:r w:rsidR="00905D50">
        <w:rPr>
          <w:rFonts w:ascii="Arial" w:hAnsi="Arial" w:cs="Arial"/>
        </w:rPr>
        <w:t xml:space="preserve">менения данных НСИ </w:t>
      </w:r>
      <w:r w:rsidR="00843104">
        <w:rPr>
          <w:rFonts w:ascii="Arial" w:hAnsi="Arial" w:cs="Arial"/>
        </w:rPr>
        <w:t>представлен в приложении А</w:t>
      </w:r>
      <w:r w:rsidRPr="002C13F7">
        <w:rPr>
          <w:rFonts w:ascii="Arial" w:hAnsi="Arial" w:cs="Arial"/>
        </w:rPr>
        <w:t>.</w:t>
      </w:r>
    </w:p>
    <w:p w14:paraId="0473967A" w14:textId="1CC78F9B" w:rsidR="00E6040A" w:rsidRDefault="00E6040A">
      <w:pPr>
        <w:tabs>
          <w:tab w:val="left" w:pos="0"/>
        </w:tabs>
        <w:spacing w:after="0"/>
        <w:rPr>
          <w:rFonts w:ascii="Arial" w:hAnsi="Arial" w:cs="Arial"/>
        </w:rPr>
      </w:pPr>
      <w:r w:rsidRPr="00E6040A">
        <w:rPr>
          <w:rFonts w:ascii="Arial" w:hAnsi="Arial" w:cs="Arial"/>
        </w:rPr>
        <w:t>Основной бизнес-процесс изменения данных НСИ состоит из 13-ти процессов. Зеленым цветом выделены процессы, преимущественно выполняющиеся</w:t>
      </w:r>
      <w:r w:rsidR="00610152">
        <w:rPr>
          <w:rFonts w:ascii="Arial" w:hAnsi="Arial" w:cs="Arial"/>
        </w:rPr>
        <w:t xml:space="preserve"> </w:t>
      </w:r>
      <w:r w:rsidRPr="00E6040A">
        <w:rPr>
          <w:rFonts w:ascii="Arial" w:hAnsi="Arial" w:cs="Arial"/>
        </w:rPr>
        <w:t>с испол</w:t>
      </w:r>
      <w:r w:rsidRPr="00E6040A">
        <w:rPr>
          <w:rFonts w:ascii="Arial" w:hAnsi="Arial" w:cs="Arial"/>
        </w:rPr>
        <w:t>ь</w:t>
      </w:r>
      <w:r w:rsidRPr="00E6040A">
        <w:rPr>
          <w:rFonts w:ascii="Arial" w:hAnsi="Arial" w:cs="Arial"/>
        </w:rPr>
        <w:lastRenderedPageBreak/>
        <w:t>зованием АСУ НСИ 2-го или 3-го уровня управления НСИ. Желтым цветом выдел</w:t>
      </w:r>
      <w:r w:rsidRPr="00E6040A">
        <w:rPr>
          <w:rFonts w:ascii="Arial" w:hAnsi="Arial" w:cs="Arial"/>
        </w:rPr>
        <w:t>е</w:t>
      </w:r>
      <w:r w:rsidRPr="00E6040A">
        <w:rPr>
          <w:rFonts w:ascii="Arial" w:hAnsi="Arial" w:cs="Arial"/>
        </w:rPr>
        <w:t>ны процессы</w:t>
      </w:r>
      <w:r w:rsidR="00610152">
        <w:rPr>
          <w:rFonts w:ascii="Arial" w:hAnsi="Arial" w:cs="Arial"/>
        </w:rPr>
        <w:t xml:space="preserve">, </w:t>
      </w:r>
      <w:r w:rsidRPr="00E6040A">
        <w:rPr>
          <w:rFonts w:ascii="Arial" w:hAnsi="Arial" w:cs="Arial"/>
        </w:rPr>
        <w:t xml:space="preserve">выполняющиеся с использованием функционала КАСУ НСИ </w:t>
      </w:r>
      <w:r w:rsidR="00353EA3">
        <w:rPr>
          <w:rFonts w:ascii="Arial" w:hAnsi="Arial" w:cs="Arial"/>
        </w:rPr>
        <w:t>Концерна</w:t>
      </w:r>
      <w:r w:rsidR="00864EF8">
        <w:rPr>
          <w:rFonts w:ascii="Arial" w:hAnsi="Arial" w:cs="Arial"/>
        </w:rPr>
        <w:t xml:space="preserve"> </w:t>
      </w:r>
      <w:r w:rsidRPr="00E6040A">
        <w:rPr>
          <w:rFonts w:ascii="Arial" w:hAnsi="Arial" w:cs="Arial"/>
        </w:rPr>
        <w:t>(1-й уровень управления НСИ).</w:t>
      </w:r>
      <w:del w:id="259" w:author="Федин Никита Александрович" w:date="2019-12-26T13:38:00Z">
        <w:r w:rsidRPr="00E6040A" w:rsidDel="009A290D">
          <w:rPr>
            <w:rFonts w:ascii="Arial" w:hAnsi="Arial" w:cs="Arial"/>
          </w:rPr>
          <w:delText xml:space="preserve">  </w:delText>
        </w:r>
      </w:del>
    </w:p>
    <w:p w14:paraId="61606A6F" w14:textId="072F5BD8" w:rsidR="00E6040A" w:rsidDel="00BD0BDE" w:rsidRDefault="00E6040A" w:rsidP="00BD0BDE">
      <w:pPr>
        <w:tabs>
          <w:tab w:val="left" w:pos="0"/>
        </w:tabs>
        <w:spacing w:before="280" w:after="280"/>
        <w:rPr>
          <w:del w:id="260" w:author="Федин Никита Александрович" w:date="2019-12-26T11:10:00Z"/>
          <w:rFonts w:ascii="Arial" w:hAnsi="Arial" w:cs="Arial"/>
        </w:rPr>
        <w:pPrChange w:id="261" w:author="Федин Никита Александрович" w:date="2019-12-26T11:10:00Z">
          <w:pPr>
            <w:tabs>
              <w:tab w:val="left" w:pos="0"/>
            </w:tabs>
            <w:spacing w:after="0"/>
          </w:pPr>
        </w:pPrChange>
      </w:pPr>
    </w:p>
    <w:p w14:paraId="4AE0134B" w14:textId="01DE8CBC" w:rsidR="00E6040A" w:rsidRDefault="00E2777F" w:rsidP="00BD0BDE">
      <w:pPr>
        <w:tabs>
          <w:tab w:val="left" w:pos="0"/>
        </w:tabs>
        <w:spacing w:before="280" w:after="280"/>
        <w:rPr>
          <w:rFonts w:ascii="Arial" w:hAnsi="Arial" w:cs="Arial"/>
        </w:rPr>
        <w:pPrChange w:id="262" w:author="Федин Никита Александрович" w:date="2019-12-26T11:10:00Z">
          <w:pPr>
            <w:tabs>
              <w:tab w:val="left" w:pos="0"/>
            </w:tabs>
            <w:spacing w:after="0"/>
          </w:pPr>
        </w:pPrChange>
      </w:pPr>
      <w:r>
        <w:rPr>
          <w:rFonts w:ascii="Arial" w:hAnsi="Arial" w:cs="Arial"/>
          <w:b/>
        </w:rPr>
        <w:t>6</w:t>
      </w:r>
      <w:r w:rsidR="00423AA7">
        <w:rPr>
          <w:rFonts w:ascii="Arial" w:hAnsi="Arial" w:cs="Arial"/>
          <w:b/>
        </w:rPr>
        <w:t xml:space="preserve">.1.1 </w:t>
      </w:r>
      <w:r w:rsidR="00610152" w:rsidRPr="00610152">
        <w:rPr>
          <w:rFonts w:ascii="Arial" w:hAnsi="Arial" w:cs="Arial"/>
          <w:b/>
        </w:rPr>
        <w:t>Поиск объекта НСИ в АСУ НСИ для решения текущих бизнес-зада</w:t>
      </w:r>
      <w:r w:rsidR="00610152" w:rsidRPr="00F06A6A">
        <w:rPr>
          <w:rFonts w:ascii="Arial" w:hAnsi="Arial" w:cs="Arial"/>
          <w:b/>
          <w:rPrChange w:id="263" w:author="Федин Никита Александрович" w:date="2019-12-26T11:08:00Z">
            <w:rPr>
              <w:rFonts w:ascii="Arial" w:hAnsi="Arial" w:cs="Arial"/>
            </w:rPr>
          </w:rPrChange>
        </w:rPr>
        <w:t>ч</w:t>
      </w:r>
    </w:p>
    <w:p w14:paraId="6F53304E" w14:textId="3EE3273D" w:rsidR="00610152" w:rsidDel="00BD0BDE" w:rsidRDefault="00610152">
      <w:pPr>
        <w:tabs>
          <w:tab w:val="left" w:pos="0"/>
        </w:tabs>
        <w:spacing w:after="0"/>
        <w:rPr>
          <w:del w:id="264" w:author="Федин Никита Александрович" w:date="2019-12-26T11:10:00Z"/>
          <w:rFonts w:ascii="Arial" w:hAnsi="Arial" w:cs="Arial"/>
        </w:rPr>
      </w:pPr>
    </w:p>
    <w:p w14:paraId="5E735047" w14:textId="545C13B0" w:rsidR="00610152" w:rsidRPr="001A2B18" w:rsidRDefault="00610152">
      <w:pPr>
        <w:tabs>
          <w:tab w:val="left" w:pos="0"/>
        </w:tabs>
        <w:spacing w:after="0"/>
        <w:rPr>
          <w:rFonts w:ascii="Arial" w:hAnsi="Arial" w:cs="Arial"/>
        </w:rPr>
      </w:pPr>
      <w:r w:rsidRPr="00610152">
        <w:rPr>
          <w:rFonts w:ascii="Arial" w:hAnsi="Arial" w:cs="Arial"/>
        </w:rPr>
        <w:t>Поиск объекта осуществляет пользователь в АСУ НСИ или в той прикладной АС (в зависимости от внедренного процесса управления НСИ), в которой он</w:t>
      </w:r>
      <w:r>
        <w:rPr>
          <w:rFonts w:ascii="Arial" w:hAnsi="Arial" w:cs="Arial"/>
        </w:rPr>
        <w:t xml:space="preserve"> </w:t>
      </w:r>
      <w:r w:rsidRPr="00610152">
        <w:rPr>
          <w:rFonts w:ascii="Arial" w:hAnsi="Arial" w:cs="Arial"/>
        </w:rPr>
        <w:t>работ</w:t>
      </w:r>
      <w:r w:rsidRPr="00610152">
        <w:rPr>
          <w:rFonts w:ascii="Arial" w:hAnsi="Arial" w:cs="Arial"/>
        </w:rPr>
        <w:t>а</w:t>
      </w:r>
      <w:r w:rsidRPr="00610152">
        <w:rPr>
          <w:rFonts w:ascii="Arial" w:hAnsi="Arial" w:cs="Arial"/>
        </w:rPr>
        <w:t xml:space="preserve">ет, решая текущие производственные задачи. </w:t>
      </w:r>
    </w:p>
    <w:p w14:paraId="768A6305" w14:textId="77777777" w:rsidR="00864EF8" w:rsidRDefault="00610152">
      <w:pPr>
        <w:tabs>
          <w:tab w:val="left" w:pos="0"/>
        </w:tabs>
        <w:spacing w:after="0"/>
        <w:rPr>
          <w:rFonts w:ascii="Arial" w:hAnsi="Arial" w:cs="Arial"/>
        </w:rPr>
      </w:pPr>
      <w:r w:rsidRPr="00610152">
        <w:rPr>
          <w:rFonts w:ascii="Arial" w:hAnsi="Arial" w:cs="Arial"/>
        </w:rPr>
        <w:t>Возможны два варианта</w:t>
      </w:r>
      <w:r w:rsidR="00864EF8">
        <w:rPr>
          <w:rFonts w:ascii="Arial" w:hAnsi="Arial" w:cs="Arial"/>
        </w:rPr>
        <w:t>:</w:t>
      </w:r>
      <w:r w:rsidRPr="00610152">
        <w:rPr>
          <w:rFonts w:ascii="Arial" w:hAnsi="Arial" w:cs="Arial"/>
        </w:rPr>
        <w:t xml:space="preserve"> </w:t>
      </w:r>
    </w:p>
    <w:p w14:paraId="0056CD46" w14:textId="2EDCF012" w:rsidR="00864EF8" w:rsidRDefault="00610152">
      <w:pPr>
        <w:pStyle w:val="a9"/>
        <w:numPr>
          <w:ilvl w:val="0"/>
          <w:numId w:val="45"/>
        </w:numPr>
        <w:tabs>
          <w:tab w:val="left" w:pos="0"/>
        </w:tabs>
        <w:spacing w:before="0" w:after="0"/>
        <w:ind w:left="0" w:firstLine="709"/>
        <w:rPr>
          <w:rFonts w:ascii="Arial" w:hAnsi="Arial" w:cs="Arial"/>
        </w:rPr>
      </w:pPr>
      <w:r w:rsidRPr="00864EF8">
        <w:rPr>
          <w:rFonts w:ascii="Arial" w:hAnsi="Arial" w:cs="Arial"/>
        </w:rPr>
        <w:t>объект НСИ найден и тогда переходим к процессу №6 «Проверка полноты и корректности заполненных свойств объекта НСИ для решения текущих бизнес-задач»</w:t>
      </w:r>
      <w:r w:rsidR="00864EF8">
        <w:rPr>
          <w:rFonts w:ascii="Arial" w:hAnsi="Arial" w:cs="Arial"/>
          <w:lang w:val="ru-RU"/>
        </w:rPr>
        <w:t xml:space="preserve"> (см. п. </w:t>
      </w:r>
      <w:r w:rsidR="00E2777F">
        <w:rPr>
          <w:rFonts w:ascii="Arial" w:hAnsi="Arial" w:cs="Arial"/>
          <w:lang w:val="ru-RU"/>
        </w:rPr>
        <w:t>6</w:t>
      </w:r>
      <w:r w:rsidR="00864EF8">
        <w:rPr>
          <w:rFonts w:ascii="Arial" w:hAnsi="Arial" w:cs="Arial"/>
          <w:lang w:val="ru-RU"/>
        </w:rPr>
        <w:t>.1.6);</w:t>
      </w:r>
    </w:p>
    <w:p w14:paraId="26D92197" w14:textId="6A540474" w:rsidR="00610152" w:rsidRPr="00864EF8" w:rsidRDefault="00610152">
      <w:pPr>
        <w:pStyle w:val="a9"/>
        <w:numPr>
          <w:ilvl w:val="0"/>
          <w:numId w:val="45"/>
        </w:numPr>
        <w:tabs>
          <w:tab w:val="left" w:pos="0"/>
        </w:tabs>
        <w:spacing w:before="0" w:after="0"/>
        <w:ind w:left="0" w:firstLine="709"/>
        <w:rPr>
          <w:rFonts w:ascii="Arial" w:hAnsi="Arial" w:cs="Arial"/>
        </w:rPr>
      </w:pPr>
      <w:r w:rsidRPr="00864EF8">
        <w:rPr>
          <w:rFonts w:ascii="Arial" w:hAnsi="Arial" w:cs="Arial"/>
        </w:rPr>
        <w:t>объект НСИ не найден, в этом случае переходим к</w:t>
      </w:r>
      <w:r w:rsidR="00864EF8">
        <w:rPr>
          <w:rFonts w:ascii="Arial" w:hAnsi="Arial" w:cs="Arial"/>
          <w:lang w:val="ru-RU"/>
        </w:rPr>
        <w:t xml:space="preserve"> процессу №2</w:t>
      </w:r>
      <w:r w:rsidRPr="00864EF8">
        <w:rPr>
          <w:rFonts w:ascii="Arial" w:hAnsi="Arial" w:cs="Arial"/>
        </w:rPr>
        <w:t xml:space="preserve"> </w:t>
      </w:r>
      <w:r w:rsidR="00864EF8">
        <w:rPr>
          <w:rFonts w:ascii="Arial" w:hAnsi="Arial" w:cs="Arial"/>
          <w:lang w:val="ru-RU"/>
        </w:rPr>
        <w:t>«</w:t>
      </w:r>
      <w:del w:id="265" w:author="Федин Никита Александрович" w:date="2019-12-26T11:11:00Z">
        <w:r w:rsidRPr="00864EF8" w:rsidDel="00BD0BDE">
          <w:rPr>
            <w:rFonts w:ascii="Arial" w:hAnsi="Arial" w:cs="Arial"/>
          </w:rPr>
          <w:delText>формировани</w:delText>
        </w:r>
        <w:r w:rsidR="00864EF8" w:rsidDel="00BD0BDE">
          <w:rPr>
            <w:rFonts w:ascii="Arial" w:hAnsi="Arial" w:cs="Arial"/>
            <w:lang w:val="ru-RU"/>
          </w:rPr>
          <w:delText>е</w:delText>
        </w:r>
        <w:r w:rsidRPr="00864EF8" w:rsidDel="00BD0BDE">
          <w:rPr>
            <w:rFonts w:ascii="Arial" w:hAnsi="Arial" w:cs="Arial"/>
          </w:rPr>
          <w:delText xml:space="preserve"> </w:delText>
        </w:r>
      </w:del>
      <w:ins w:id="266" w:author="Федин Никита Александрович" w:date="2019-12-26T11:11:00Z">
        <w:r w:rsidR="00BD0BDE">
          <w:rPr>
            <w:rFonts w:ascii="Arial" w:hAnsi="Arial" w:cs="Arial"/>
            <w:lang w:val="ru-RU"/>
          </w:rPr>
          <w:t>Формирование</w:t>
        </w:r>
        <w:r w:rsidR="00BD0BDE" w:rsidRPr="00864EF8">
          <w:rPr>
            <w:rFonts w:ascii="Arial" w:hAnsi="Arial" w:cs="Arial"/>
          </w:rPr>
          <w:t xml:space="preserve"> </w:t>
        </w:r>
      </w:ins>
      <w:r w:rsidRPr="00864EF8">
        <w:rPr>
          <w:rFonts w:ascii="Arial" w:hAnsi="Arial" w:cs="Arial"/>
        </w:rPr>
        <w:t>запроса на добавление объекта НСИ</w:t>
      </w:r>
      <w:r w:rsidR="00864EF8">
        <w:rPr>
          <w:rFonts w:ascii="Arial" w:hAnsi="Arial" w:cs="Arial"/>
          <w:lang w:val="ru-RU"/>
        </w:rPr>
        <w:t>»</w:t>
      </w:r>
      <w:r w:rsidRPr="00864EF8">
        <w:rPr>
          <w:rFonts w:ascii="Arial" w:hAnsi="Arial" w:cs="Arial"/>
        </w:rPr>
        <w:t xml:space="preserve"> (</w:t>
      </w:r>
      <w:r w:rsidR="00864EF8">
        <w:rPr>
          <w:rFonts w:ascii="Arial" w:hAnsi="Arial" w:cs="Arial"/>
          <w:lang w:val="ru-RU"/>
        </w:rPr>
        <w:t xml:space="preserve">см. п. </w:t>
      </w:r>
      <w:r w:rsidR="00E2777F">
        <w:rPr>
          <w:rFonts w:ascii="Arial" w:hAnsi="Arial" w:cs="Arial"/>
          <w:lang w:val="ru-RU"/>
        </w:rPr>
        <w:t>6</w:t>
      </w:r>
      <w:r w:rsidR="00864EF8">
        <w:rPr>
          <w:rFonts w:ascii="Arial" w:hAnsi="Arial" w:cs="Arial"/>
          <w:lang w:val="ru-RU"/>
        </w:rPr>
        <w:t>.1.2</w:t>
      </w:r>
      <w:r w:rsidRPr="00864EF8">
        <w:rPr>
          <w:rFonts w:ascii="Arial" w:hAnsi="Arial" w:cs="Arial"/>
        </w:rPr>
        <w:t xml:space="preserve">). </w:t>
      </w:r>
    </w:p>
    <w:p w14:paraId="46541188" w14:textId="6CF2B64E" w:rsidR="006E38F7" w:rsidRDefault="00610152">
      <w:pPr>
        <w:tabs>
          <w:tab w:val="left" w:pos="0"/>
        </w:tabs>
        <w:spacing w:after="0"/>
        <w:rPr>
          <w:rFonts w:ascii="Arial" w:hAnsi="Arial" w:cs="Arial"/>
        </w:rPr>
      </w:pPr>
      <w:r w:rsidRPr="00B50D34">
        <w:rPr>
          <w:rFonts w:ascii="Arial" w:hAnsi="Arial" w:cs="Arial"/>
        </w:rPr>
        <w:t xml:space="preserve">В </w:t>
      </w:r>
      <w:r w:rsidR="00692B70" w:rsidRPr="00B50D34">
        <w:rPr>
          <w:rFonts w:ascii="Arial" w:hAnsi="Arial" w:cs="Arial"/>
        </w:rPr>
        <w:t>случае</w:t>
      </w:r>
      <w:r w:rsidRPr="00B50D34">
        <w:rPr>
          <w:rFonts w:ascii="Arial" w:hAnsi="Arial" w:cs="Arial"/>
        </w:rPr>
        <w:t xml:space="preserve"> передач</w:t>
      </w:r>
      <w:r w:rsidR="00692B70" w:rsidRPr="00B50D34">
        <w:rPr>
          <w:rFonts w:ascii="Arial" w:hAnsi="Arial" w:cs="Arial"/>
        </w:rPr>
        <w:t>и</w:t>
      </w:r>
      <w:r w:rsidRPr="00B50D34">
        <w:rPr>
          <w:rFonts w:ascii="Arial" w:hAnsi="Arial" w:cs="Arial"/>
        </w:rPr>
        <w:t xml:space="preserve"> транзакционных данных из одной АС в другую</w:t>
      </w:r>
      <w:r w:rsidR="00692B70" w:rsidRPr="00B50D34">
        <w:rPr>
          <w:rFonts w:ascii="Arial" w:hAnsi="Arial" w:cs="Arial"/>
        </w:rPr>
        <w:t xml:space="preserve">, </w:t>
      </w:r>
      <w:r w:rsidRPr="00B50D34">
        <w:rPr>
          <w:rFonts w:ascii="Arial" w:hAnsi="Arial" w:cs="Arial"/>
        </w:rPr>
        <w:t xml:space="preserve">необходимо проверить в </w:t>
      </w:r>
      <w:proofErr w:type="gramStart"/>
      <w:r w:rsidRPr="00B50D34">
        <w:rPr>
          <w:rFonts w:ascii="Arial" w:hAnsi="Arial" w:cs="Arial"/>
        </w:rPr>
        <w:t>АС-получателе</w:t>
      </w:r>
      <w:proofErr w:type="gramEnd"/>
      <w:r w:rsidRPr="00B50D34">
        <w:rPr>
          <w:rFonts w:ascii="Arial" w:hAnsi="Arial" w:cs="Arial"/>
        </w:rPr>
        <w:t xml:space="preserve"> полноту, целостность используемых в АС-источнике объектов НСИ, а также актуальность разрешения на применение. Такая задача р</w:t>
      </w:r>
      <w:r w:rsidRPr="00B50D34">
        <w:rPr>
          <w:rFonts w:ascii="Arial" w:hAnsi="Arial" w:cs="Arial"/>
        </w:rPr>
        <w:t>е</w:t>
      </w:r>
      <w:r w:rsidRPr="00B50D34">
        <w:rPr>
          <w:rFonts w:ascii="Arial" w:hAnsi="Arial" w:cs="Arial"/>
        </w:rPr>
        <w:t xml:space="preserve">шается путем автоматизированной проверки данных на целостность перед загрузкой их </w:t>
      </w:r>
      <w:proofErr w:type="gramStart"/>
      <w:r w:rsidRPr="00B50D34">
        <w:rPr>
          <w:rFonts w:ascii="Arial" w:hAnsi="Arial" w:cs="Arial"/>
        </w:rPr>
        <w:t>в</w:t>
      </w:r>
      <w:proofErr w:type="gramEnd"/>
      <w:r w:rsidRPr="00B50D34">
        <w:rPr>
          <w:rFonts w:ascii="Arial" w:hAnsi="Arial" w:cs="Arial"/>
        </w:rPr>
        <w:t xml:space="preserve"> АС-получатель. В случае нарушения целостности должен быть сформирован протокол загрузки, передача транзакционных данных должна быть приостановлена и, возможно, сформирован запрос на добавление необходимых объектов НСИ (пр</w:t>
      </w:r>
      <w:r w:rsidRPr="00B50D34">
        <w:rPr>
          <w:rFonts w:ascii="Arial" w:hAnsi="Arial" w:cs="Arial"/>
        </w:rPr>
        <w:t>о</w:t>
      </w:r>
      <w:r w:rsidRPr="00B50D34">
        <w:rPr>
          <w:rFonts w:ascii="Arial" w:hAnsi="Arial" w:cs="Arial"/>
        </w:rPr>
        <w:t>цесс №2</w:t>
      </w:r>
      <w:r w:rsidR="00883B05" w:rsidRPr="00B50D34">
        <w:rPr>
          <w:rFonts w:ascii="Arial" w:hAnsi="Arial" w:cs="Arial"/>
        </w:rPr>
        <w:t xml:space="preserve">, см. п. </w:t>
      </w:r>
      <w:r w:rsidR="007148D9" w:rsidRPr="00B50D34">
        <w:rPr>
          <w:rFonts w:ascii="Arial" w:hAnsi="Arial" w:cs="Arial"/>
        </w:rPr>
        <w:t>6</w:t>
      </w:r>
      <w:r w:rsidR="00883B05" w:rsidRPr="00B50D34">
        <w:rPr>
          <w:rFonts w:ascii="Arial" w:hAnsi="Arial" w:cs="Arial"/>
        </w:rPr>
        <w:t>.1.2)</w:t>
      </w:r>
      <w:r w:rsidRPr="00B50D34">
        <w:rPr>
          <w:rFonts w:ascii="Arial" w:hAnsi="Arial" w:cs="Arial"/>
        </w:rPr>
        <w:t xml:space="preserve">. </w:t>
      </w:r>
      <w:r w:rsidR="00883B05" w:rsidRPr="00B50D34">
        <w:rPr>
          <w:rFonts w:ascii="Arial" w:hAnsi="Arial" w:cs="Arial"/>
        </w:rPr>
        <w:t xml:space="preserve">Пользователь прикладной АС, который инициировал передачу транзакционных данных, </w:t>
      </w:r>
      <w:r w:rsidRPr="00B50D34">
        <w:rPr>
          <w:rFonts w:ascii="Arial" w:hAnsi="Arial" w:cs="Arial"/>
        </w:rPr>
        <w:t xml:space="preserve">о результатах </w:t>
      </w:r>
      <w:r w:rsidR="00883B05" w:rsidRPr="00B50D34">
        <w:rPr>
          <w:rFonts w:ascii="Arial" w:hAnsi="Arial" w:cs="Arial"/>
        </w:rPr>
        <w:t>процедуры проверки</w:t>
      </w:r>
      <w:r w:rsidR="00423AA7" w:rsidRPr="00B50D34">
        <w:rPr>
          <w:rFonts w:ascii="Arial" w:hAnsi="Arial" w:cs="Arial"/>
        </w:rPr>
        <w:t xml:space="preserve"> будет </w:t>
      </w:r>
      <w:r w:rsidR="00883B05" w:rsidRPr="00B50D34">
        <w:rPr>
          <w:rFonts w:ascii="Arial" w:hAnsi="Arial" w:cs="Arial"/>
        </w:rPr>
        <w:t>уведомл</w:t>
      </w:r>
      <w:r w:rsidR="00423AA7" w:rsidRPr="00B50D34">
        <w:rPr>
          <w:rFonts w:ascii="Arial" w:hAnsi="Arial" w:cs="Arial"/>
        </w:rPr>
        <w:t>ен</w:t>
      </w:r>
      <w:r w:rsidR="00883B05" w:rsidRPr="00B50D34">
        <w:rPr>
          <w:rFonts w:ascii="Arial" w:hAnsi="Arial" w:cs="Arial"/>
        </w:rPr>
        <w:t>, так же он</w:t>
      </w:r>
      <w:r w:rsidRPr="00B50D34">
        <w:rPr>
          <w:rFonts w:ascii="Arial" w:hAnsi="Arial" w:cs="Arial"/>
        </w:rPr>
        <w:t xml:space="preserve"> принимает решение о формировании запроса на добавление необходимых объектов НСИ (процесс №2</w:t>
      </w:r>
      <w:r w:rsidR="00883B05" w:rsidRPr="00B50D34">
        <w:rPr>
          <w:rFonts w:ascii="Arial" w:hAnsi="Arial" w:cs="Arial"/>
        </w:rPr>
        <w:t xml:space="preserve">, см. п. </w:t>
      </w:r>
      <w:r w:rsidR="007148D9" w:rsidRPr="00B50D34">
        <w:rPr>
          <w:rFonts w:ascii="Arial" w:hAnsi="Arial" w:cs="Arial"/>
        </w:rPr>
        <w:t>6</w:t>
      </w:r>
      <w:r w:rsidR="00883B05" w:rsidRPr="00B50D34">
        <w:rPr>
          <w:rFonts w:ascii="Arial" w:hAnsi="Arial" w:cs="Arial"/>
        </w:rPr>
        <w:t>.1.2</w:t>
      </w:r>
      <w:r w:rsidRPr="00B50D34">
        <w:rPr>
          <w:rFonts w:ascii="Arial" w:hAnsi="Arial" w:cs="Arial"/>
        </w:rPr>
        <w:t>)</w:t>
      </w:r>
      <w:r w:rsidR="00883B05" w:rsidRPr="00B50D34">
        <w:rPr>
          <w:rFonts w:ascii="Arial" w:hAnsi="Arial" w:cs="Arial"/>
        </w:rPr>
        <w:t>,</w:t>
      </w:r>
      <w:r w:rsidRPr="00B50D34">
        <w:rPr>
          <w:rFonts w:ascii="Arial" w:hAnsi="Arial" w:cs="Arial"/>
        </w:rPr>
        <w:t xml:space="preserve"> либо</w:t>
      </w:r>
      <w:r w:rsidR="00883B05" w:rsidRPr="00B50D34">
        <w:rPr>
          <w:rFonts w:ascii="Arial" w:hAnsi="Arial" w:cs="Arial"/>
        </w:rPr>
        <w:t xml:space="preserve"> о</w:t>
      </w:r>
      <w:r w:rsidRPr="00B50D34">
        <w:rPr>
          <w:rFonts w:ascii="Arial" w:hAnsi="Arial" w:cs="Arial"/>
        </w:rPr>
        <w:t xml:space="preserve"> корректировке транзакционных да</w:t>
      </w:r>
      <w:r w:rsidRPr="00B50D34">
        <w:rPr>
          <w:rFonts w:ascii="Arial" w:hAnsi="Arial" w:cs="Arial"/>
        </w:rPr>
        <w:t>н</w:t>
      </w:r>
      <w:r w:rsidRPr="00B50D34">
        <w:rPr>
          <w:rFonts w:ascii="Arial" w:hAnsi="Arial" w:cs="Arial"/>
        </w:rPr>
        <w:t>ных с целью устранения несоответствия.</w:t>
      </w:r>
    </w:p>
    <w:p w14:paraId="6B3EC304" w14:textId="548894CA" w:rsidR="00E6040A" w:rsidDel="009641B4" w:rsidRDefault="00E6040A">
      <w:pPr>
        <w:tabs>
          <w:tab w:val="left" w:pos="0"/>
        </w:tabs>
        <w:spacing w:after="0"/>
        <w:rPr>
          <w:del w:id="267" w:author="Федин Никита Александрович" w:date="2019-12-26T11:12:00Z"/>
          <w:rFonts w:ascii="Arial" w:hAnsi="Arial" w:cs="Arial"/>
        </w:rPr>
      </w:pPr>
    </w:p>
    <w:p w14:paraId="61CC5B99" w14:textId="571351EA" w:rsidR="00E6040A" w:rsidRPr="00610152" w:rsidRDefault="00E2777F" w:rsidP="009641B4">
      <w:pPr>
        <w:tabs>
          <w:tab w:val="left" w:pos="0"/>
        </w:tabs>
        <w:spacing w:before="280" w:after="280"/>
        <w:rPr>
          <w:rFonts w:ascii="Arial" w:hAnsi="Arial" w:cs="Arial"/>
          <w:b/>
        </w:rPr>
        <w:pPrChange w:id="268" w:author="Федин Никита Александрович" w:date="2019-12-26T11:12:00Z">
          <w:pPr>
            <w:tabs>
              <w:tab w:val="left" w:pos="0"/>
            </w:tabs>
            <w:spacing w:after="0"/>
          </w:pPr>
        </w:pPrChange>
      </w:pPr>
      <w:r>
        <w:rPr>
          <w:rFonts w:ascii="Arial" w:hAnsi="Arial" w:cs="Arial"/>
          <w:b/>
        </w:rPr>
        <w:t>6</w:t>
      </w:r>
      <w:r w:rsidR="00423AA7">
        <w:rPr>
          <w:rFonts w:ascii="Arial" w:hAnsi="Arial" w:cs="Arial"/>
          <w:b/>
        </w:rPr>
        <w:t xml:space="preserve">.1.2 </w:t>
      </w:r>
      <w:r w:rsidR="00610152" w:rsidRPr="00610152">
        <w:rPr>
          <w:rFonts w:ascii="Arial" w:hAnsi="Arial" w:cs="Arial"/>
          <w:b/>
        </w:rPr>
        <w:t>Формирование запроса на добавление объекта НСИ</w:t>
      </w:r>
    </w:p>
    <w:p w14:paraId="77E2F331" w14:textId="16C0FE6C" w:rsidR="00E6040A" w:rsidDel="009641B4" w:rsidRDefault="00E6040A">
      <w:pPr>
        <w:tabs>
          <w:tab w:val="left" w:pos="0"/>
        </w:tabs>
        <w:spacing w:after="0"/>
        <w:rPr>
          <w:del w:id="269" w:author="Федин Никита Александрович" w:date="2019-12-26T11:12:00Z"/>
          <w:rFonts w:ascii="Arial" w:hAnsi="Arial" w:cs="Arial"/>
        </w:rPr>
      </w:pPr>
    </w:p>
    <w:p w14:paraId="436AB0AD" w14:textId="6C2AD1D1" w:rsidR="00610152" w:rsidRPr="00610152" w:rsidRDefault="00610152">
      <w:pPr>
        <w:tabs>
          <w:tab w:val="left" w:pos="0"/>
        </w:tabs>
        <w:spacing w:after="0"/>
        <w:rPr>
          <w:rFonts w:ascii="Arial" w:hAnsi="Arial" w:cs="Arial"/>
        </w:rPr>
      </w:pPr>
      <w:r w:rsidRPr="00610152">
        <w:rPr>
          <w:rFonts w:ascii="Arial" w:hAnsi="Arial" w:cs="Arial"/>
        </w:rPr>
        <w:t>Запрос</w:t>
      </w:r>
      <w:r w:rsidR="00423AA7">
        <w:rPr>
          <w:rFonts w:ascii="Arial" w:hAnsi="Arial" w:cs="Arial"/>
        </w:rPr>
        <w:t xml:space="preserve"> на добавление объекта НСИ</w:t>
      </w:r>
      <w:r w:rsidRPr="00610152">
        <w:rPr>
          <w:rFonts w:ascii="Arial" w:hAnsi="Arial" w:cs="Arial"/>
        </w:rPr>
        <w:t xml:space="preserve"> формируется пользователем в </w:t>
      </w:r>
      <w:r w:rsidR="00353EA3">
        <w:rPr>
          <w:rFonts w:ascii="Arial" w:hAnsi="Arial" w:cs="Arial"/>
        </w:rPr>
        <w:t xml:space="preserve">АСУ НСИ </w:t>
      </w:r>
      <w:r w:rsidR="00D430B8">
        <w:rPr>
          <w:rFonts w:ascii="Arial" w:hAnsi="Arial" w:cs="Arial"/>
        </w:rPr>
        <w:t>ДО</w:t>
      </w:r>
      <w:r w:rsidR="00D430B8" w:rsidRPr="00610152">
        <w:rPr>
          <w:rFonts w:ascii="Arial" w:hAnsi="Arial" w:cs="Arial"/>
        </w:rPr>
        <w:t xml:space="preserve"> пут</w:t>
      </w:r>
      <w:r w:rsidR="00D430B8">
        <w:rPr>
          <w:rFonts w:ascii="Arial" w:hAnsi="Arial" w:cs="Arial"/>
        </w:rPr>
        <w:t>ем</w:t>
      </w:r>
      <w:r w:rsidRPr="00610152">
        <w:rPr>
          <w:rFonts w:ascii="Arial" w:hAnsi="Arial" w:cs="Arial"/>
        </w:rPr>
        <w:t xml:space="preserve"> заполнения карточки</w:t>
      </w:r>
      <w:r>
        <w:rPr>
          <w:rFonts w:ascii="Arial" w:hAnsi="Arial" w:cs="Arial"/>
        </w:rPr>
        <w:t xml:space="preserve"> </w:t>
      </w:r>
      <w:r w:rsidRPr="00610152">
        <w:rPr>
          <w:rFonts w:ascii="Arial" w:hAnsi="Arial" w:cs="Arial"/>
        </w:rPr>
        <w:t xml:space="preserve">нового объекта НСИ. Пользователь должен выбрать группу классификатора, </w:t>
      </w:r>
      <w:r w:rsidR="00423AA7" w:rsidRPr="00610152">
        <w:rPr>
          <w:rFonts w:ascii="Arial" w:hAnsi="Arial" w:cs="Arial"/>
        </w:rPr>
        <w:t>куда, по его мнению,</w:t>
      </w:r>
      <w:r w:rsidRPr="00610152">
        <w:rPr>
          <w:rFonts w:ascii="Arial" w:hAnsi="Arial" w:cs="Arial"/>
        </w:rPr>
        <w:t xml:space="preserve"> необходимо отнести новый объект, указать наименование, обозначение объекта,</w:t>
      </w:r>
      <w:r>
        <w:rPr>
          <w:rFonts w:ascii="Arial" w:hAnsi="Arial" w:cs="Arial"/>
        </w:rPr>
        <w:t xml:space="preserve"> </w:t>
      </w:r>
      <w:r w:rsidRPr="00610152">
        <w:rPr>
          <w:rFonts w:ascii="Arial" w:hAnsi="Arial" w:cs="Arial"/>
        </w:rPr>
        <w:t xml:space="preserve">ссылку на </w:t>
      </w:r>
      <w:del w:id="270" w:author="Федин Никита Александрович" w:date="2019-12-26T11:13:00Z">
        <w:r w:rsidRPr="00610152" w:rsidDel="009641B4">
          <w:rPr>
            <w:rFonts w:ascii="Arial" w:hAnsi="Arial" w:cs="Arial"/>
          </w:rPr>
          <w:delText>нормативно-технический д</w:delText>
        </w:r>
        <w:r w:rsidRPr="00610152" w:rsidDel="009641B4">
          <w:rPr>
            <w:rFonts w:ascii="Arial" w:hAnsi="Arial" w:cs="Arial"/>
          </w:rPr>
          <w:delText>о</w:delText>
        </w:r>
        <w:r w:rsidRPr="00610152" w:rsidDel="009641B4">
          <w:rPr>
            <w:rFonts w:ascii="Arial" w:hAnsi="Arial" w:cs="Arial"/>
          </w:rPr>
          <w:delText>кумент</w:delText>
        </w:r>
      </w:del>
      <w:ins w:id="271" w:author="Федин Никита Александрович" w:date="2019-12-26T11:13:00Z">
        <w:r w:rsidR="009641B4">
          <w:rPr>
            <w:rFonts w:ascii="Arial" w:hAnsi="Arial" w:cs="Arial"/>
          </w:rPr>
          <w:t>НТД</w:t>
        </w:r>
      </w:ins>
      <w:r w:rsidRPr="00610152">
        <w:rPr>
          <w:rFonts w:ascii="Arial" w:hAnsi="Arial" w:cs="Arial"/>
        </w:rPr>
        <w:t>, а также прикладную подсистему где</w:t>
      </w:r>
      <w:r>
        <w:rPr>
          <w:rFonts w:ascii="Arial" w:hAnsi="Arial" w:cs="Arial"/>
        </w:rPr>
        <w:t xml:space="preserve"> </w:t>
      </w:r>
      <w:r w:rsidRPr="00610152">
        <w:rPr>
          <w:rFonts w:ascii="Arial" w:hAnsi="Arial" w:cs="Arial"/>
        </w:rPr>
        <w:t xml:space="preserve">объект НСИ </w:t>
      </w:r>
      <w:ins w:id="272" w:author="Федин Никита Александрович" w:date="2019-12-26T11:13:00Z">
        <w:r w:rsidR="009641B4">
          <w:rPr>
            <w:rFonts w:ascii="Arial" w:hAnsi="Arial" w:cs="Arial"/>
          </w:rPr>
          <w:t xml:space="preserve">не </w:t>
        </w:r>
      </w:ins>
      <w:r w:rsidRPr="00610152">
        <w:rPr>
          <w:rFonts w:ascii="Arial" w:hAnsi="Arial" w:cs="Arial"/>
        </w:rPr>
        <w:t xml:space="preserve">был </w:t>
      </w:r>
      <w:del w:id="273" w:author="Федин Никита Александрович" w:date="2019-12-26T11:13:00Z">
        <w:r w:rsidRPr="00610152" w:rsidDel="009641B4">
          <w:rPr>
            <w:rFonts w:ascii="Arial" w:hAnsi="Arial" w:cs="Arial"/>
          </w:rPr>
          <w:delText xml:space="preserve">не </w:delText>
        </w:r>
      </w:del>
      <w:r w:rsidRPr="00610152">
        <w:rPr>
          <w:rFonts w:ascii="Arial" w:hAnsi="Arial" w:cs="Arial"/>
        </w:rPr>
        <w:t>найден. При этом автоматически программными средствами</w:t>
      </w:r>
      <w:r>
        <w:rPr>
          <w:rFonts w:ascii="Arial" w:hAnsi="Arial" w:cs="Arial"/>
        </w:rPr>
        <w:t xml:space="preserve"> </w:t>
      </w:r>
      <w:r w:rsidR="00353EA3">
        <w:rPr>
          <w:rFonts w:ascii="Arial" w:hAnsi="Arial" w:cs="Arial"/>
        </w:rPr>
        <w:t xml:space="preserve">АСУ НСИ </w:t>
      </w:r>
      <w:proofErr w:type="gramStart"/>
      <w:r w:rsidR="00D430B8">
        <w:rPr>
          <w:rFonts w:ascii="Arial" w:hAnsi="Arial" w:cs="Arial"/>
        </w:rPr>
        <w:t>ДО</w:t>
      </w:r>
      <w:proofErr w:type="gramEnd"/>
      <w:r w:rsidRPr="00610152">
        <w:rPr>
          <w:rFonts w:ascii="Arial" w:hAnsi="Arial" w:cs="Arial"/>
        </w:rPr>
        <w:t xml:space="preserve"> фиксируется </w:t>
      </w:r>
      <w:proofErr w:type="gramStart"/>
      <w:r w:rsidRPr="00610152">
        <w:rPr>
          <w:rFonts w:ascii="Arial" w:hAnsi="Arial" w:cs="Arial"/>
        </w:rPr>
        <w:t>автор</w:t>
      </w:r>
      <w:proofErr w:type="gramEnd"/>
      <w:r w:rsidRPr="00610152">
        <w:rPr>
          <w:rFonts w:ascii="Arial" w:hAnsi="Arial" w:cs="Arial"/>
        </w:rPr>
        <w:t xml:space="preserve"> </w:t>
      </w:r>
      <w:ins w:id="274" w:author="Федин Никита Александрович" w:date="2019-12-26T11:14:00Z">
        <w:r w:rsidR="009641B4">
          <w:rPr>
            <w:rFonts w:ascii="Arial" w:hAnsi="Arial" w:cs="Arial"/>
          </w:rPr>
          <w:t>с</w:t>
        </w:r>
        <w:r w:rsidR="009641B4">
          <w:rPr>
            <w:rFonts w:ascii="Arial" w:hAnsi="Arial" w:cs="Arial"/>
          </w:rPr>
          <w:t>о</w:t>
        </w:r>
        <w:r w:rsidR="009641B4">
          <w:rPr>
            <w:rFonts w:ascii="Arial" w:hAnsi="Arial" w:cs="Arial"/>
          </w:rPr>
          <w:t xml:space="preserve">здания запроса </w:t>
        </w:r>
      </w:ins>
      <w:r w:rsidRPr="00610152">
        <w:rPr>
          <w:rFonts w:ascii="Arial" w:hAnsi="Arial" w:cs="Arial"/>
        </w:rPr>
        <w:t>и дата-время формирования запроса. Запрос на создание нового объекта НСИ</w:t>
      </w:r>
      <w:r>
        <w:rPr>
          <w:rFonts w:ascii="Arial" w:hAnsi="Arial" w:cs="Arial"/>
        </w:rPr>
        <w:t xml:space="preserve"> в автоматизированном виде </w:t>
      </w:r>
      <w:r w:rsidRPr="00610152">
        <w:rPr>
          <w:rFonts w:ascii="Arial" w:hAnsi="Arial" w:cs="Arial"/>
        </w:rPr>
        <w:t xml:space="preserve">передается в КАСУ НСИ </w:t>
      </w:r>
      <w:r w:rsidR="00D430B8">
        <w:rPr>
          <w:rFonts w:ascii="Arial" w:hAnsi="Arial" w:cs="Arial"/>
        </w:rPr>
        <w:t xml:space="preserve">Концерна </w:t>
      </w:r>
      <w:r w:rsidRPr="00610152">
        <w:rPr>
          <w:rFonts w:ascii="Arial" w:hAnsi="Arial" w:cs="Arial"/>
        </w:rPr>
        <w:t>по те</w:t>
      </w:r>
      <w:r w:rsidRPr="00610152">
        <w:rPr>
          <w:rFonts w:ascii="Arial" w:hAnsi="Arial" w:cs="Arial"/>
        </w:rPr>
        <w:t>х</w:t>
      </w:r>
      <w:r w:rsidRPr="00610152">
        <w:rPr>
          <w:rFonts w:ascii="Arial" w:hAnsi="Arial" w:cs="Arial"/>
        </w:rPr>
        <w:t>нологии обмена сообщ</w:t>
      </w:r>
      <w:r w:rsidRPr="00610152">
        <w:rPr>
          <w:rFonts w:ascii="Arial" w:hAnsi="Arial" w:cs="Arial"/>
        </w:rPr>
        <w:t>е</w:t>
      </w:r>
      <w:r w:rsidRPr="00610152">
        <w:rPr>
          <w:rFonts w:ascii="Arial" w:hAnsi="Arial" w:cs="Arial"/>
        </w:rPr>
        <w:t>ниями.</w:t>
      </w:r>
    </w:p>
    <w:p w14:paraId="0041F8F7" w14:textId="1DC58D5E" w:rsidR="00692B70" w:rsidRDefault="00610152">
      <w:pPr>
        <w:tabs>
          <w:tab w:val="left" w:pos="0"/>
        </w:tabs>
        <w:spacing w:after="0"/>
        <w:rPr>
          <w:rFonts w:ascii="Arial" w:hAnsi="Arial" w:cs="Arial"/>
        </w:rPr>
      </w:pPr>
      <w:r w:rsidRPr="00610152">
        <w:rPr>
          <w:rFonts w:ascii="Arial" w:hAnsi="Arial" w:cs="Arial"/>
        </w:rPr>
        <w:t>В случае</w:t>
      </w:r>
      <w:proofErr w:type="gramStart"/>
      <w:r w:rsidRPr="00610152">
        <w:rPr>
          <w:rFonts w:ascii="Arial" w:hAnsi="Arial" w:cs="Arial"/>
        </w:rPr>
        <w:t>,</w:t>
      </w:r>
      <w:proofErr w:type="gramEnd"/>
      <w:r w:rsidRPr="00610152">
        <w:rPr>
          <w:rFonts w:ascii="Arial" w:hAnsi="Arial" w:cs="Arial"/>
        </w:rPr>
        <w:t xml:space="preserve"> если запрос создается на основании протокола проверки транзакц</w:t>
      </w:r>
      <w:r w:rsidRPr="00610152">
        <w:rPr>
          <w:rFonts w:ascii="Arial" w:hAnsi="Arial" w:cs="Arial"/>
        </w:rPr>
        <w:t>и</w:t>
      </w:r>
      <w:r w:rsidRPr="00610152">
        <w:rPr>
          <w:rFonts w:ascii="Arial" w:hAnsi="Arial" w:cs="Arial"/>
        </w:rPr>
        <w:t>онных</w:t>
      </w:r>
      <w:r>
        <w:rPr>
          <w:rFonts w:ascii="Arial" w:hAnsi="Arial" w:cs="Arial"/>
        </w:rPr>
        <w:t xml:space="preserve"> </w:t>
      </w:r>
      <w:r w:rsidRPr="00610152">
        <w:rPr>
          <w:rFonts w:ascii="Arial" w:hAnsi="Arial" w:cs="Arial"/>
        </w:rPr>
        <w:t xml:space="preserve">данных запрос может быть сформирован в автоматизированном режиме на стороне </w:t>
      </w:r>
      <w:r w:rsidR="00353EA3">
        <w:rPr>
          <w:rFonts w:ascii="Arial" w:hAnsi="Arial" w:cs="Arial"/>
        </w:rPr>
        <w:t xml:space="preserve">АСУ НСИ </w:t>
      </w:r>
      <w:r w:rsidR="00D430B8">
        <w:rPr>
          <w:rFonts w:ascii="Arial" w:hAnsi="Arial" w:cs="Arial"/>
        </w:rPr>
        <w:t>ДО</w:t>
      </w:r>
      <w:r w:rsidR="00F57D47">
        <w:rPr>
          <w:rFonts w:ascii="Arial" w:hAnsi="Arial" w:cs="Arial"/>
        </w:rPr>
        <w:t>.</w:t>
      </w:r>
      <w:r>
        <w:rPr>
          <w:rFonts w:ascii="Arial" w:hAnsi="Arial" w:cs="Arial"/>
        </w:rPr>
        <w:t xml:space="preserve"> </w:t>
      </w:r>
    </w:p>
    <w:p w14:paraId="672FE50F" w14:textId="6DD743A0" w:rsidR="002C43B7" w:rsidDel="009641B4" w:rsidRDefault="002C43B7" w:rsidP="009641B4">
      <w:pPr>
        <w:tabs>
          <w:tab w:val="left" w:pos="0"/>
        </w:tabs>
        <w:spacing w:before="60"/>
        <w:rPr>
          <w:del w:id="275" w:author="Федин Никита Александрович" w:date="2019-12-26T11:13:00Z"/>
          <w:rFonts w:ascii="Arial" w:hAnsi="Arial" w:cs="Arial"/>
        </w:rPr>
        <w:pPrChange w:id="276" w:author="Федин Никита Александрович" w:date="2019-12-26T11:14:00Z">
          <w:pPr>
            <w:tabs>
              <w:tab w:val="left" w:pos="0"/>
            </w:tabs>
            <w:spacing w:after="0"/>
          </w:pPr>
        </w:pPrChange>
      </w:pPr>
    </w:p>
    <w:p w14:paraId="40CF2A59" w14:textId="440E1FF5" w:rsidR="00610152" w:rsidRDefault="00610152" w:rsidP="009641B4">
      <w:pPr>
        <w:tabs>
          <w:tab w:val="left" w:pos="0"/>
        </w:tabs>
        <w:spacing w:before="60"/>
        <w:rPr>
          <w:rFonts w:ascii="Arial" w:hAnsi="Arial" w:cs="Arial"/>
          <w:sz w:val="20"/>
          <w:szCs w:val="22"/>
        </w:rPr>
        <w:pPrChange w:id="277" w:author="Федин Никита Александрович" w:date="2019-12-26T11:14:00Z">
          <w:pPr>
            <w:tabs>
              <w:tab w:val="left" w:pos="0"/>
            </w:tabs>
            <w:spacing w:after="0"/>
          </w:pPr>
        </w:pPrChange>
      </w:pPr>
      <w:r w:rsidRPr="00B50D34">
        <w:rPr>
          <w:rFonts w:ascii="Arial" w:hAnsi="Arial" w:cs="Arial"/>
          <w:sz w:val="20"/>
          <w:szCs w:val="22"/>
        </w:rPr>
        <w:t>Пример</w:t>
      </w:r>
      <w:r w:rsidR="00916B7A" w:rsidRPr="00B50D34">
        <w:rPr>
          <w:rFonts w:ascii="Arial" w:hAnsi="Arial" w:cs="Arial"/>
          <w:sz w:val="20"/>
          <w:szCs w:val="22"/>
        </w:rPr>
        <w:t xml:space="preserve"> – </w:t>
      </w:r>
      <w:r w:rsidR="006E38F7" w:rsidRPr="00B50D34">
        <w:rPr>
          <w:rFonts w:ascii="Arial" w:hAnsi="Arial" w:cs="Arial"/>
          <w:sz w:val="20"/>
          <w:szCs w:val="22"/>
        </w:rPr>
        <w:t>З</w:t>
      </w:r>
      <w:r w:rsidRPr="00B50D34">
        <w:rPr>
          <w:rFonts w:ascii="Arial" w:hAnsi="Arial" w:cs="Arial"/>
          <w:sz w:val="20"/>
          <w:szCs w:val="22"/>
        </w:rPr>
        <w:t>апрос</w:t>
      </w:r>
      <w:r w:rsidR="006E38F7" w:rsidRPr="00B50D34">
        <w:rPr>
          <w:rFonts w:ascii="Arial" w:hAnsi="Arial" w:cs="Arial"/>
          <w:sz w:val="20"/>
          <w:szCs w:val="22"/>
        </w:rPr>
        <w:t>ом</w:t>
      </w:r>
      <w:r w:rsidRPr="00B50D34">
        <w:rPr>
          <w:rFonts w:ascii="Arial" w:hAnsi="Arial" w:cs="Arial"/>
          <w:sz w:val="20"/>
          <w:szCs w:val="22"/>
        </w:rPr>
        <w:t xml:space="preserve"> является автоматизированная обработка конструкторской документации, поступившей на предприятие из внешнего КБ, в результате чего требуется расширить перечень ста</w:t>
      </w:r>
      <w:r w:rsidRPr="00B50D34">
        <w:rPr>
          <w:rFonts w:ascii="Arial" w:hAnsi="Arial" w:cs="Arial"/>
          <w:sz w:val="20"/>
          <w:szCs w:val="22"/>
        </w:rPr>
        <w:t>н</w:t>
      </w:r>
      <w:r w:rsidRPr="00B50D34">
        <w:rPr>
          <w:rFonts w:ascii="Arial" w:hAnsi="Arial" w:cs="Arial"/>
          <w:sz w:val="20"/>
          <w:szCs w:val="22"/>
        </w:rPr>
        <w:t>дартных и покупных изделий.</w:t>
      </w:r>
    </w:p>
    <w:p w14:paraId="1F022605" w14:textId="764A48EF" w:rsidR="00916B7A" w:rsidRPr="00B50D34" w:rsidDel="009641B4" w:rsidRDefault="00916B7A" w:rsidP="00B50D34">
      <w:pPr>
        <w:tabs>
          <w:tab w:val="left" w:pos="0"/>
        </w:tabs>
        <w:spacing w:after="0"/>
        <w:rPr>
          <w:del w:id="278" w:author="Федин Никита Александрович" w:date="2019-12-26T11:13:00Z"/>
          <w:rFonts w:ascii="Arial" w:hAnsi="Arial" w:cs="Arial"/>
          <w:sz w:val="20"/>
          <w:szCs w:val="22"/>
        </w:rPr>
      </w:pPr>
    </w:p>
    <w:p w14:paraId="58988D3E" w14:textId="19DA1D3A" w:rsidR="00E6040A" w:rsidRDefault="00610152" w:rsidP="00B50D34">
      <w:pPr>
        <w:tabs>
          <w:tab w:val="left" w:pos="0"/>
        </w:tabs>
        <w:spacing w:after="0"/>
        <w:rPr>
          <w:rFonts w:ascii="Arial" w:hAnsi="Arial" w:cs="Arial"/>
        </w:rPr>
      </w:pPr>
      <w:r w:rsidRPr="00610152">
        <w:rPr>
          <w:rFonts w:ascii="Arial" w:hAnsi="Arial" w:cs="Arial"/>
        </w:rPr>
        <w:t>После формирования запроса на дополнение НСИ происходит запуск проце</w:t>
      </w:r>
      <w:r w:rsidRPr="00610152">
        <w:rPr>
          <w:rFonts w:ascii="Arial" w:hAnsi="Arial" w:cs="Arial"/>
        </w:rPr>
        <w:t>с</w:t>
      </w:r>
      <w:r w:rsidRPr="00610152">
        <w:rPr>
          <w:rFonts w:ascii="Arial" w:hAnsi="Arial" w:cs="Arial"/>
        </w:rPr>
        <w:t>са</w:t>
      </w:r>
      <w:r>
        <w:rPr>
          <w:rFonts w:ascii="Arial" w:hAnsi="Arial" w:cs="Arial"/>
        </w:rPr>
        <w:t xml:space="preserve"> </w:t>
      </w:r>
      <w:r w:rsidRPr="00610152">
        <w:rPr>
          <w:rFonts w:ascii="Arial" w:hAnsi="Arial" w:cs="Arial"/>
        </w:rPr>
        <w:t xml:space="preserve">согласования с использованием механизмов </w:t>
      </w:r>
      <w:proofErr w:type="spellStart"/>
      <w:r w:rsidRPr="00610152">
        <w:rPr>
          <w:rFonts w:ascii="Arial" w:hAnsi="Arial" w:cs="Arial"/>
        </w:rPr>
        <w:t>WorkFlow</w:t>
      </w:r>
      <w:proofErr w:type="spellEnd"/>
      <w:r w:rsidRPr="00610152">
        <w:rPr>
          <w:rFonts w:ascii="Arial" w:hAnsi="Arial" w:cs="Arial"/>
        </w:rPr>
        <w:t xml:space="preserve"> КАСУ </w:t>
      </w:r>
      <w:proofErr w:type="gramStart"/>
      <w:r w:rsidRPr="00610152">
        <w:rPr>
          <w:rFonts w:ascii="Arial" w:hAnsi="Arial" w:cs="Arial"/>
        </w:rPr>
        <w:t>НСИ</w:t>
      </w:r>
      <w:proofErr w:type="gramEnd"/>
      <w:r w:rsidRPr="00610152">
        <w:rPr>
          <w:rFonts w:ascii="Arial" w:hAnsi="Arial" w:cs="Arial"/>
        </w:rPr>
        <w:t xml:space="preserve"> и запрос</w:t>
      </w:r>
      <w:r>
        <w:rPr>
          <w:rFonts w:ascii="Arial" w:hAnsi="Arial" w:cs="Arial"/>
        </w:rPr>
        <w:t xml:space="preserve"> </w:t>
      </w:r>
      <w:r w:rsidRPr="00610152">
        <w:rPr>
          <w:rFonts w:ascii="Arial" w:hAnsi="Arial" w:cs="Arial"/>
        </w:rPr>
        <w:t>пост</w:t>
      </w:r>
      <w:r w:rsidRPr="00610152">
        <w:rPr>
          <w:rFonts w:ascii="Arial" w:hAnsi="Arial" w:cs="Arial"/>
        </w:rPr>
        <w:t>у</w:t>
      </w:r>
      <w:r w:rsidRPr="00610152">
        <w:rPr>
          <w:rFonts w:ascii="Arial" w:hAnsi="Arial" w:cs="Arial"/>
        </w:rPr>
        <w:t>пает на следующий этап №3 «Проверка отсутствия объекта НСИ в КАСУ НСИ»</w:t>
      </w:r>
      <w:r w:rsidR="00423AA7">
        <w:rPr>
          <w:rFonts w:ascii="Arial" w:hAnsi="Arial" w:cs="Arial"/>
        </w:rPr>
        <w:t xml:space="preserve"> (см. п.</w:t>
      </w:r>
      <w:r w:rsidR="00A75B5D">
        <w:rPr>
          <w:rFonts w:ascii="Arial" w:hAnsi="Arial" w:cs="Arial"/>
        </w:rPr>
        <w:t xml:space="preserve"> </w:t>
      </w:r>
      <w:r w:rsidR="00E2777F">
        <w:rPr>
          <w:rFonts w:ascii="Arial" w:hAnsi="Arial" w:cs="Arial"/>
        </w:rPr>
        <w:t>6</w:t>
      </w:r>
      <w:r w:rsidR="00423AA7">
        <w:rPr>
          <w:rFonts w:ascii="Arial" w:hAnsi="Arial" w:cs="Arial"/>
        </w:rPr>
        <w:t>.1.3)</w:t>
      </w:r>
      <w:r w:rsidRPr="00610152">
        <w:rPr>
          <w:rFonts w:ascii="Arial" w:hAnsi="Arial" w:cs="Arial"/>
        </w:rPr>
        <w:t>.</w:t>
      </w:r>
    </w:p>
    <w:p w14:paraId="0E677178" w14:textId="41C0426D" w:rsidR="00610152" w:rsidDel="009641B4" w:rsidRDefault="00610152">
      <w:pPr>
        <w:tabs>
          <w:tab w:val="left" w:pos="0"/>
        </w:tabs>
        <w:spacing w:after="0"/>
        <w:rPr>
          <w:del w:id="279" w:author="Федин Никита Александрович" w:date="2019-12-26T11:15:00Z"/>
          <w:rFonts w:ascii="Arial" w:hAnsi="Arial" w:cs="Arial"/>
        </w:rPr>
      </w:pPr>
    </w:p>
    <w:p w14:paraId="6F6F79D5" w14:textId="7ABDE7F0" w:rsidR="00E6040A" w:rsidRPr="00610152" w:rsidRDefault="00E2777F" w:rsidP="009641B4">
      <w:pPr>
        <w:tabs>
          <w:tab w:val="left" w:pos="0"/>
        </w:tabs>
        <w:spacing w:before="280" w:after="280"/>
        <w:rPr>
          <w:rFonts w:ascii="Arial" w:hAnsi="Arial" w:cs="Arial"/>
          <w:b/>
        </w:rPr>
        <w:pPrChange w:id="280" w:author="Федин Никита Александрович" w:date="2019-12-26T11:15:00Z">
          <w:pPr>
            <w:tabs>
              <w:tab w:val="left" w:pos="0"/>
            </w:tabs>
            <w:spacing w:after="0"/>
          </w:pPr>
        </w:pPrChange>
      </w:pPr>
      <w:r>
        <w:rPr>
          <w:rFonts w:ascii="Arial" w:hAnsi="Arial" w:cs="Arial"/>
          <w:b/>
        </w:rPr>
        <w:t>6</w:t>
      </w:r>
      <w:r w:rsidR="00423AA7">
        <w:rPr>
          <w:rFonts w:ascii="Arial" w:hAnsi="Arial" w:cs="Arial"/>
          <w:b/>
        </w:rPr>
        <w:t xml:space="preserve">.1.3 </w:t>
      </w:r>
      <w:r w:rsidR="00610152" w:rsidRPr="00610152">
        <w:rPr>
          <w:rFonts w:ascii="Arial" w:hAnsi="Arial" w:cs="Arial"/>
          <w:b/>
        </w:rPr>
        <w:t>Проверка отсутствия объекта НСИ в КАСУ НСИ</w:t>
      </w:r>
    </w:p>
    <w:p w14:paraId="22A1D951" w14:textId="07C1210C" w:rsidR="00E6040A" w:rsidDel="009641B4" w:rsidRDefault="00E6040A">
      <w:pPr>
        <w:tabs>
          <w:tab w:val="left" w:pos="0"/>
        </w:tabs>
        <w:spacing w:after="0"/>
        <w:rPr>
          <w:del w:id="281" w:author="Федин Никита Александрович" w:date="2019-12-26T11:15:00Z"/>
          <w:rFonts w:ascii="Arial" w:hAnsi="Arial" w:cs="Arial"/>
        </w:rPr>
      </w:pPr>
    </w:p>
    <w:p w14:paraId="02A1D125" w14:textId="3DC9464E" w:rsidR="00265B96" w:rsidRPr="00265B96" w:rsidRDefault="00423AA7">
      <w:pPr>
        <w:tabs>
          <w:tab w:val="left" w:pos="0"/>
        </w:tabs>
        <w:spacing w:after="0"/>
        <w:rPr>
          <w:rFonts w:ascii="Arial" w:hAnsi="Arial" w:cs="Arial"/>
        </w:rPr>
      </w:pPr>
      <w:r>
        <w:rPr>
          <w:rFonts w:ascii="Arial" w:hAnsi="Arial" w:cs="Arial"/>
        </w:rPr>
        <w:t>При поступлении запроса на дополнение НСИ</w:t>
      </w:r>
      <w:r w:rsidR="00265B96" w:rsidRPr="00265B96">
        <w:rPr>
          <w:rFonts w:ascii="Arial" w:hAnsi="Arial" w:cs="Arial"/>
        </w:rPr>
        <w:t xml:space="preserve">, Эксперт НСИ в КАСУ НСИ </w:t>
      </w:r>
      <w:r w:rsidR="00353EA3">
        <w:rPr>
          <w:rFonts w:ascii="Arial" w:hAnsi="Arial" w:cs="Arial"/>
        </w:rPr>
        <w:t>Ко</w:t>
      </w:r>
      <w:r w:rsidR="00353EA3">
        <w:rPr>
          <w:rFonts w:ascii="Arial" w:hAnsi="Arial" w:cs="Arial"/>
        </w:rPr>
        <w:t>н</w:t>
      </w:r>
      <w:r w:rsidR="00353EA3">
        <w:rPr>
          <w:rFonts w:ascii="Arial" w:hAnsi="Arial" w:cs="Arial"/>
        </w:rPr>
        <w:t>церна</w:t>
      </w:r>
      <w:r>
        <w:rPr>
          <w:rFonts w:ascii="Arial" w:hAnsi="Arial" w:cs="Arial"/>
        </w:rPr>
        <w:t xml:space="preserve"> </w:t>
      </w:r>
      <w:r w:rsidR="00265B96" w:rsidRPr="00265B96">
        <w:rPr>
          <w:rFonts w:ascii="Arial" w:hAnsi="Arial" w:cs="Arial"/>
        </w:rPr>
        <w:t xml:space="preserve">производит нормализацию поступившего запроса на добавление записи. </w:t>
      </w:r>
      <w:r w:rsidR="00265B96" w:rsidRPr="00B50D34">
        <w:rPr>
          <w:rFonts w:ascii="Arial" w:hAnsi="Arial" w:cs="Arial"/>
        </w:rPr>
        <w:t>Эк</w:t>
      </w:r>
      <w:r w:rsidR="00265B96" w:rsidRPr="00B50D34">
        <w:rPr>
          <w:rFonts w:ascii="Arial" w:hAnsi="Arial" w:cs="Arial"/>
        </w:rPr>
        <w:t>с</w:t>
      </w:r>
      <w:r w:rsidR="00265B96" w:rsidRPr="00B50D34">
        <w:rPr>
          <w:rFonts w:ascii="Arial" w:hAnsi="Arial" w:cs="Arial"/>
        </w:rPr>
        <w:t>перт</w:t>
      </w:r>
      <w:r w:rsidR="00265B96" w:rsidRPr="00265B96">
        <w:rPr>
          <w:rFonts w:ascii="Arial" w:hAnsi="Arial" w:cs="Arial"/>
        </w:rPr>
        <w:t xml:space="preserve"> НСИ приводит в соответствие наименования и</w:t>
      </w:r>
      <w:r w:rsidR="00265B96">
        <w:rPr>
          <w:rFonts w:ascii="Arial" w:hAnsi="Arial" w:cs="Arial"/>
        </w:rPr>
        <w:t xml:space="preserve"> </w:t>
      </w:r>
      <w:r w:rsidR="00265B96" w:rsidRPr="00265B96">
        <w:rPr>
          <w:rFonts w:ascii="Arial" w:hAnsi="Arial" w:cs="Arial"/>
        </w:rPr>
        <w:t>обозначения</w:t>
      </w:r>
      <w:r w:rsidR="00916B7A">
        <w:rPr>
          <w:rFonts w:ascii="Arial" w:hAnsi="Arial" w:cs="Arial"/>
        </w:rPr>
        <w:t>.</w:t>
      </w:r>
      <w:r w:rsidR="00265B96" w:rsidRPr="00265B96">
        <w:rPr>
          <w:rFonts w:ascii="Arial" w:hAnsi="Arial" w:cs="Arial"/>
        </w:rPr>
        <w:t xml:space="preserve"> Также производи</w:t>
      </w:r>
      <w:r w:rsidR="00265B96" w:rsidRPr="00265B96">
        <w:rPr>
          <w:rFonts w:ascii="Arial" w:hAnsi="Arial" w:cs="Arial"/>
        </w:rPr>
        <w:t>т</w:t>
      </w:r>
      <w:r w:rsidR="00265B96" w:rsidRPr="00265B96">
        <w:rPr>
          <w:rFonts w:ascii="Arial" w:hAnsi="Arial" w:cs="Arial"/>
        </w:rPr>
        <w:t>ся заполнение обязательных свойств объекта.</w:t>
      </w:r>
    </w:p>
    <w:p w14:paraId="0571B0F8" w14:textId="6E0B5EF0" w:rsidR="00265B96" w:rsidRPr="00265B96" w:rsidRDefault="00265B96">
      <w:pPr>
        <w:tabs>
          <w:tab w:val="left" w:pos="0"/>
        </w:tabs>
        <w:spacing w:after="0"/>
        <w:rPr>
          <w:rFonts w:ascii="Arial" w:hAnsi="Arial" w:cs="Arial"/>
        </w:rPr>
      </w:pPr>
      <w:r w:rsidRPr="00265B96">
        <w:rPr>
          <w:rFonts w:ascii="Arial" w:hAnsi="Arial" w:cs="Arial"/>
        </w:rPr>
        <w:t>Далее Эксперт НСИ производит в КАСУ НСИ</w:t>
      </w:r>
      <w:r w:rsidR="00D430B8">
        <w:rPr>
          <w:rFonts w:ascii="Arial" w:hAnsi="Arial" w:cs="Arial"/>
        </w:rPr>
        <w:t xml:space="preserve"> Концерна</w:t>
      </w:r>
      <w:r w:rsidRPr="00265B96">
        <w:rPr>
          <w:rFonts w:ascii="Arial" w:hAnsi="Arial" w:cs="Arial"/>
        </w:rPr>
        <w:t xml:space="preserve"> поиск дублей в базе</w:t>
      </w:r>
      <w:r>
        <w:rPr>
          <w:rFonts w:ascii="Arial" w:hAnsi="Arial" w:cs="Arial"/>
        </w:rPr>
        <w:t xml:space="preserve"> </w:t>
      </w:r>
      <w:r w:rsidRPr="00265B96">
        <w:rPr>
          <w:rFonts w:ascii="Arial" w:hAnsi="Arial" w:cs="Arial"/>
        </w:rPr>
        <w:t>данных. При наличии нескольких Экспертов НСИ</w:t>
      </w:r>
      <w:r w:rsidR="00A75B5D">
        <w:rPr>
          <w:rFonts w:ascii="Arial" w:hAnsi="Arial" w:cs="Arial"/>
        </w:rPr>
        <w:t>,</w:t>
      </w:r>
      <w:r w:rsidRPr="00265B96">
        <w:rPr>
          <w:rFonts w:ascii="Arial" w:hAnsi="Arial" w:cs="Arial"/>
        </w:rPr>
        <w:t xml:space="preserve"> запросы</w:t>
      </w:r>
      <w:r>
        <w:rPr>
          <w:rFonts w:ascii="Arial" w:hAnsi="Arial" w:cs="Arial"/>
        </w:rPr>
        <w:t xml:space="preserve"> </w:t>
      </w:r>
      <w:r w:rsidRPr="00265B96">
        <w:rPr>
          <w:rFonts w:ascii="Arial" w:hAnsi="Arial" w:cs="Arial"/>
        </w:rPr>
        <w:t>по ним могут распред</w:t>
      </w:r>
      <w:r w:rsidRPr="00265B96">
        <w:rPr>
          <w:rFonts w:ascii="Arial" w:hAnsi="Arial" w:cs="Arial"/>
        </w:rPr>
        <w:t>е</w:t>
      </w:r>
      <w:r w:rsidRPr="00265B96">
        <w:rPr>
          <w:rFonts w:ascii="Arial" w:hAnsi="Arial" w:cs="Arial"/>
        </w:rPr>
        <w:t>ляться автоматически в зависимости от закрепленных групп</w:t>
      </w:r>
      <w:r>
        <w:rPr>
          <w:rFonts w:ascii="Arial" w:hAnsi="Arial" w:cs="Arial"/>
        </w:rPr>
        <w:t xml:space="preserve"> </w:t>
      </w:r>
      <w:r w:rsidRPr="00265B96">
        <w:rPr>
          <w:rFonts w:ascii="Arial" w:hAnsi="Arial" w:cs="Arial"/>
        </w:rPr>
        <w:t>классификатора и тек</w:t>
      </w:r>
      <w:r w:rsidRPr="00265B96">
        <w:rPr>
          <w:rFonts w:ascii="Arial" w:hAnsi="Arial" w:cs="Arial"/>
        </w:rPr>
        <w:t>у</w:t>
      </w:r>
      <w:r w:rsidRPr="00265B96">
        <w:rPr>
          <w:rFonts w:ascii="Arial" w:hAnsi="Arial" w:cs="Arial"/>
        </w:rPr>
        <w:t xml:space="preserve">щей нагрузки по поступившим запросам. </w:t>
      </w:r>
      <w:r w:rsidR="00372C21">
        <w:rPr>
          <w:rFonts w:ascii="Arial" w:hAnsi="Arial" w:cs="Arial"/>
        </w:rPr>
        <w:t xml:space="preserve">Функционал </w:t>
      </w:r>
      <w:r w:rsidRPr="00265B96">
        <w:rPr>
          <w:rFonts w:ascii="Arial" w:hAnsi="Arial" w:cs="Arial"/>
        </w:rPr>
        <w:t>КАСУ НСИ</w:t>
      </w:r>
      <w:r>
        <w:rPr>
          <w:rFonts w:ascii="Arial" w:hAnsi="Arial" w:cs="Arial"/>
        </w:rPr>
        <w:t xml:space="preserve"> </w:t>
      </w:r>
      <w:r w:rsidR="00D430B8">
        <w:rPr>
          <w:rFonts w:ascii="Arial" w:hAnsi="Arial" w:cs="Arial"/>
        </w:rPr>
        <w:t xml:space="preserve">Концерна </w:t>
      </w:r>
      <w:r w:rsidR="00372C21">
        <w:rPr>
          <w:rFonts w:ascii="Arial" w:hAnsi="Arial" w:cs="Arial"/>
        </w:rPr>
        <w:t>реализует</w:t>
      </w:r>
      <w:r w:rsidRPr="00265B96">
        <w:rPr>
          <w:rFonts w:ascii="Arial" w:hAnsi="Arial" w:cs="Arial"/>
        </w:rPr>
        <w:t xml:space="preserve"> в автоматическом режиме </w:t>
      </w:r>
      <w:r w:rsidR="00372C21">
        <w:rPr>
          <w:rFonts w:ascii="Arial" w:hAnsi="Arial" w:cs="Arial"/>
        </w:rPr>
        <w:t xml:space="preserve">возможность </w:t>
      </w:r>
      <w:r w:rsidRPr="00265B96">
        <w:rPr>
          <w:rFonts w:ascii="Arial" w:hAnsi="Arial" w:cs="Arial"/>
        </w:rPr>
        <w:t>обрабатывать повторяющиеся запросы</w:t>
      </w:r>
      <w:r>
        <w:rPr>
          <w:rFonts w:ascii="Arial" w:hAnsi="Arial" w:cs="Arial"/>
        </w:rPr>
        <w:t xml:space="preserve"> </w:t>
      </w:r>
      <w:r w:rsidRPr="00265B96">
        <w:rPr>
          <w:rFonts w:ascii="Arial" w:hAnsi="Arial" w:cs="Arial"/>
        </w:rPr>
        <w:t>пользователей</w:t>
      </w:r>
      <w:r>
        <w:rPr>
          <w:rFonts w:ascii="Arial" w:hAnsi="Arial" w:cs="Arial"/>
        </w:rPr>
        <w:t>,</w:t>
      </w:r>
      <w:r w:rsidRPr="00265B96">
        <w:rPr>
          <w:rFonts w:ascii="Arial" w:hAnsi="Arial" w:cs="Arial"/>
        </w:rPr>
        <w:t xml:space="preserve"> по которым уже </w:t>
      </w:r>
      <w:r w:rsidR="00A75B5D" w:rsidRPr="00265B96">
        <w:rPr>
          <w:rFonts w:ascii="Arial" w:hAnsi="Arial" w:cs="Arial"/>
        </w:rPr>
        <w:t xml:space="preserve">ранее </w:t>
      </w:r>
      <w:r w:rsidRPr="00265B96">
        <w:rPr>
          <w:rFonts w:ascii="Arial" w:hAnsi="Arial" w:cs="Arial"/>
        </w:rPr>
        <w:t>был дан ответ на основе истории обращений</w:t>
      </w:r>
      <w:r>
        <w:rPr>
          <w:rFonts w:ascii="Arial" w:hAnsi="Arial" w:cs="Arial"/>
        </w:rPr>
        <w:t xml:space="preserve"> </w:t>
      </w:r>
      <w:r w:rsidR="00A75B5D">
        <w:rPr>
          <w:rFonts w:ascii="Arial" w:hAnsi="Arial" w:cs="Arial"/>
        </w:rPr>
        <w:t xml:space="preserve">пользователей, </w:t>
      </w:r>
      <w:r w:rsidRPr="00265B96">
        <w:rPr>
          <w:rFonts w:ascii="Arial" w:hAnsi="Arial" w:cs="Arial"/>
        </w:rPr>
        <w:t>с целью снижения текущей загрузки Экспертов НСИ.</w:t>
      </w:r>
    </w:p>
    <w:p w14:paraId="361AB27F" w14:textId="18B9600F" w:rsidR="00E6040A" w:rsidRDefault="00265B96">
      <w:pPr>
        <w:tabs>
          <w:tab w:val="left" w:pos="0"/>
        </w:tabs>
        <w:spacing w:after="0"/>
        <w:rPr>
          <w:rFonts w:ascii="Arial" w:hAnsi="Arial" w:cs="Arial"/>
        </w:rPr>
      </w:pPr>
      <w:r w:rsidRPr="00265B96">
        <w:rPr>
          <w:rFonts w:ascii="Arial" w:hAnsi="Arial" w:cs="Arial"/>
        </w:rPr>
        <w:t>В случае</w:t>
      </w:r>
      <w:proofErr w:type="gramStart"/>
      <w:r w:rsidRPr="00265B96">
        <w:rPr>
          <w:rFonts w:ascii="Arial" w:hAnsi="Arial" w:cs="Arial"/>
        </w:rPr>
        <w:t>,</w:t>
      </w:r>
      <w:proofErr w:type="gramEnd"/>
      <w:r w:rsidRPr="00265B96">
        <w:rPr>
          <w:rFonts w:ascii="Arial" w:hAnsi="Arial" w:cs="Arial"/>
        </w:rPr>
        <w:t xml:space="preserve"> если необходимый объект НСИ в КАСУ НСИ </w:t>
      </w:r>
      <w:r w:rsidR="00D430B8">
        <w:rPr>
          <w:rFonts w:ascii="Arial" w:hAnsi="Arial" w:cs="Arial"/>
        </w:rPr>
        <w:t xml:space="preserve">Концерна </w:t>
      </w:r>
      <w:r w:rsidRPr="00265B96">
        <w:rPr>
          <w:rFonts w:ascii="Arial" w:hAnsi="Arial" w:cs="Arial"/>
        </w:rPr>
        <w:t>найден, то</w:t>
      </w:r>
      <w:r>
        <w:rPr>
          <w:rFonts w:ascii="Arial" w:hAnsi="Arial" w:cs="Arial"/>
        </w:rPr>
        <w:t xml:space="preserve"> </w:t>
      </w:r>
      <w:r w:rsidRPr="00265B96">
        <w:rPr>
          <w:rFonts w:ascii="Arial" w:hAnsi="Arial" w:cs="Arial"/>
        </w:rPr>
        <w:t>формирует</w:t>
      </w:r>
      <w:r w:rsidR="009C6649">
        <w:rPr>
          <w:rFonts w:ascii="Arial" w:hAnsi="Arial" w:cs="Arial"/>
        </w:rPr>
        <w:t xml:space="preserve">ся ответ на запрос с указанием </w:t>
      </w:r>
      <w:r w:rsidRPr="00265B96">
        <w:rPr>
          <w:rFonts w:ascii="Arial" w:hAnsi="Arial" w:cs="Arial"/>
        </w:rPr>
        <w:t>правильного</w:t>
      </w:r>
      <w:r w:rsidR="009C6649">
        <w:rPr>
          <w:rFonts w:ascii="Arial" w:hAnsi="Arial" w:cs="Arial"/>
        </w:rPr>
        <w:t xml:space="preserve"> </w:t>
      </w:r>
      <w:r w:rsidRPr="00265B96">
        <w:rPr>
          <w:rFonts w:ascii="Arial" w:hAnsi="Arial" w:cs="Arial"/>
        </w:rPr>
        <w:t>наименования и обознач</w:t>
      </w:r>
      <w:r w:rsidRPr="00265B96">
        <w:rPr>
          <w:rFonts w:ascii="Arial" w:hAnsi="Arial" w:cs="Arial"/>
        </w:rPr>
        <w:t>е</w:t>
      </w:r>
      <w:r w:rsidRPr="00265B96">
        <w:rPr>
          <w:rFonts w:ascii="Arial" w:hAnsi="Arial" w:cs="Arial"/>
        </w:rPr>
        <w:t>ния</w:t>
      </w:r>
      <w:r>
        <w:rPr>
          <w:rFonts w:ascii="Arial" w:hAnsi="Arial" w:cs="Arial"/>
        </w:rPr>
        <w:t xml:space="preserve"> </w:t>
      </w:r>
      <w:r w:rsidRPr="00265B96">
        <w:rPr>
          <w:rFonts w:ascii="Arial" w:hAnsi="Arial" w:cs="Arial"/>
        </w:rPr>
        <w:t>требуемого объекта НСИ, а также рекомендациями по поиску этой позиции в</w:t>
      </w:r>
      <w:r>
        <w:rPr>
          <w:rFonts w:ascii="Arial" w:hAnsi="Arial" w:cs="Arial"/>
        </w:rPr>
        <w:t xml:space="preserve"> </w:t>
      </w:r>
      <w:r w:rsidRPr="00265B96">
        <w:rPr>
          <w:rFonts w:ascii="Arial" w:hAnsi="Arial" w:cs="Arial"/>
        </w:rPr>
        <w:t xml:space="preserve">прикладной подсистеме. </w:t>
      </w:r>
      <w:proofErr w:type="gramStart"/>
      <w:r w:rsidRPr="00265B96">
        <w:rPr>
          <w:rFonts w:ascii="Arial" w:hAnsi="Arial" w:cs="Arial"/>
        </w:rPr>
        <w:t>Параллельно с этим производится проверка наличия</w:t>
      </w:r>
      <w:r>
        <w:rPr>
          <w:rFonts w:ascii="Arial" w:hAnsi="Arial" w:cs="Arial"/>
        </w:rPr>
        <w:t xml:space="preserve"> </w:t>
      </w:r>
      <w:r w:rsidRPr="00265B96">
        <w:rPr>
          <w:rFonts w:ascii="Arial" w:hAnsi="Arial" w:cs="Arial"/>
        </w:rPr>
        <w:t>тр</w:t>
      </w:r>
      <w:r w:rsidRPr="00265B96">
        <w:rPr>
          <w:rFonts w:ascii="Arial" w:hAnsi="Arial" w:cs="Arial"/>
        </w:rPr>
        <w:t>е</w:t>
      </w:r>
      <w:r w:rsidRPr="00265B96">
        <w:rPr>
          <w:rFonts w:ascii="Arial" w:hAnsi="Arial" w:cs="Arial"/>
        </w:rPr>
        <w:t xml:space="preserve">буемого объекта НСИ в </w:t>
      </w:r>
      <w:r w:rsidR="00353EA3">
        <w:rPr>
          <w:rFonts w:ascii="Arial" w:hAnsi="Arial" w:cs="Arial"/>
        </w:rPr>
        <w:t xml:space="preserve">АСУ НСИ </w:t>
      </w:r>
      <w:r w:rsidR="00D430B8">
        <w:rPr>
          <w:rFonts w:ascii="Arial" w:hAnsi="Arial" w:cs="Arial"/>
        </w:rPr>
        <w:t>ДО</w:t>
      </w:r>
      <w:r w:rsidRPr="00265B96">
        <w:rPr>
          <w:rFonts w:ascii="Arial" w:hAnsi="Arial" w:cs="Arial"/>
        </w:rPr>
        <w:t xml:space="preserve"> по истории</w:t>
      </w:r>
      <w:r>
        <w:rPr>
          <w:rFonts w:ascii="Arial" w:hAnsi="Arial" w:cs="Arial"/>
        </w:rPr>
        <w:t xml:space="preserve"> </w:t>
      </w:r>
      <w:r w:rsidRPr="00265B96">
        <w:rPr>
          <w:rFonts w:ascii="Arial" w:hAnsi="Arial" w:cs="Arial"/>
        </w:rPr>
        <w:t xml:space="preserve">распространения его </w:t>
      </w:r>
      <w:del w:id="282" w:author="Федин Никита Александрович" w:date="2019-12-26T11:16:00Z">
        <w:r w:rsidRPr="00265B96" w:rsidDel="00275F0E">
          <w:rPr>
            <w:rFonts w:ascii="Arial" w:hAnsi="Arial" w:cs="Arial"/>
          </w:rPr>
          <w:delText>по</w:delText>
        </w:r>
      </w:del>
      <w:ins w:id="283" w:author="Федин Никита Александрович" w:date="2019-12-26T11:16:00Z">
        <w:r w:rsidR="00275F0E">
          <w:rPr>
            <w:rFonts w:ascii="Arial" w:hAnsi="Arial" w:cs="Arial"/>
          </w:rPr>
          <w:t>в</w:t>
        </w:r>
      </w:ins>
      <w:r w:rsidRPr="00265B96">
        <w:rPr>
          <w:rFonts w:ascii="Arial" w:hAnsi="Arial" w:cs="Arial"/>
        </w:rPr>
        <w:t xml:space="preserve"> ДО (поиск по протоколам обмена).</w:t>
      </w:r>
      <w:proofErr w:type="gramEnd"/>
      <w:r>
        <w:rPr>
          <w:rFonts w:ascii="Arial" w:hAnsi="Arial" w:cs="Arial"/>
        </w:rPr>
        <w:t xml:space="preserve"> </w:t>
      </w:r>
      <w:r w:rsidRPr="00265B96">
        <w:rPr>
          <w:rFonts w:ascii="Arial" w:hAnsi="Arial" w:cs="Arial"/>
        </w:rPr>
        <w:t>В случае если</w:t>
      </w:r>
      <w:del w:id="284" w:author="Федин Никита Александрович" w:date="2019-12-26T11:17:00Z">
        <w:r w:rsidRPr="00265B96" w:rsidDel="00275F0E">
          <w:rPr>
            <w:rFonts w:ascii="Arial" w:hAnsi="Arial" w:cs="Arial"/>
          </w:rPr>
          <w:delText>,</w:delText>
        </w:r>
      </w:del>
      <w:r w:rsidRPr="00265B96">
        <w:rPr>
          <w:rFonts w:ascii="Arial" w:hAnsi="Arial" w:cs="Arial"/>
        </w:rPr>
        <w:t xml:space="preserve"> объект не найден</w:t>
      </w:r>
      <w:ins w:id="285" w:author="Федин Никита Александрович" w:date="2019-12-26T11:17:00Z">
        <w:r w:rsidR="00275F0E">
          <w:rPr>
            <w:rFonts w:ascii="Arial" w:hAnsi="Arial" w:cs="Arial"/>
          </w:rPr>
          <w:t>,</w:t>
        </w:r>
      </w:ins>
      <w:r w:rsidRPr="00265B96">
        <w:rPr>
          <w:rFonts w:ascii="Arial" w:hAnsi="Arial" w:cs="Arial"/>
        </w:rPr>
        <w:t xml:space="preserve"> обработанный запрос п</w:t>
      </w:r>
      <w:r w:rsidRPr="00265B96">
        <w:rPr>
          <w:rFonts w:ascii="Arial" w:hAnsi="Arial" w:cs="Arial"/>
        </w:rPr>
        <w:t>е</w:t>
      </w:r>
      <w:r w:rsidRPr="00265B96">
        <w:rPr>
          <w:rFonts w:ascii="Arial" w:hAnsi="Arial" w:cs="Arial"/>
        </w:rPr>
        <w:t>редается дальше на</w:t>
      </w:r>
      <w:r>
        <w:rPr>
          <w:rFonts w:ascii="Arial" w:hAnsi="Arial" w:cs="Arial"/>
        </w:rPr>
        <w:t xml:space="preserve"> </w:t>
      </w:r>
      <w:r w:rsidRPr="00265B96">
        <w:rPr>
          <w:rFonts w:ascii="Arial" w:hAnsi="Arial" w:cs="Arial"/>
        </w:rPr>
        <w:t>следующий этап №4 «Согласование изменения справочника с К</w:t>
      </w:r>
      <w:r w:rsidRPr="00265B96">
        <w:rPr>
          <w:rFonts w:ascii="Arial" w:hAnsi="Arial" w:cs="Arial"/>
        </w:rPr>
        <w:t>у</w:t>
      </w:r>
      <w:r w:rsidRPr="00265B96">
        <w:rPr>
          <w:rFonts w:ascii="Arial" w:hAnsi="Arial" w:cs="Arial"/>
        </w:rPr>
        <w:t>ратором»</w:t>
      </w:r>
      <w:r w:rsidR="00A75B5D">
        <w:rPr>
          <w:rFonts w:ascii="Arial" w:hAnsi="Arial" w:cs="Arial"/>
        </w:rPr>
        <w:t xml:space="preserve"> (см. п. </w:t>
      </w:r>
      <w:r w:rsidR="00E2777F">
        <w:rPr>
          <w:rFonts w:ascii="Arial" w:hAnsi="Arial" w:cs="Arial"/>
        </w:rPr>
        <w:t>6</w:t>
      </w:r>
      <w:r w:rsidR="00A75B5D">
        <w:rPr>
          <w:rFonts w:ascii="Arial" w:hAnsi="Arial" w:cs="Arial"/>
        </w:rPr>
        <w:t>.1.4)</w:t>
      </w:r>
      <w:r w:rsidRPr="00265B96">
        <w:rPr>
          <w:rFonts w:ascii="Arial" w:hAnsi="Arial" w:cs="Arial"/>
        </w:rPr>
        <w:t>.</w:t>
      </w:r>
    </w:p>
    <w:p w14:paraId="393E8336" w14:textId="1AA6E4B0" w:rsidR="00E6040A" w:rsidDel="00275F0E" w:rsidRDefault="00E6040A">
      <w:pPr>
        <w:tabs>
          <w:tab w:val="left" w:pos="0"/>
        </w:tabs>
        <w:spacing w:after="0"/>
        <w:rPr>
          <w:del w:id="286" w:author="Федин Никита Александрович" w:date="2019-12-26T11:17:00Z"/>
          <w:rFonts w:ascii="Arial" w:hAnsi="Arial" w:cs="Arial"/>
        </w:rPr>
      </w:pPr>
    </w:p>
    <w:p w14:paraId="2E3C76A0" w14:textId="698323C0" w:rsidR="00E6040A" w:rsidRPr="00265B96" w:rsidRDefault="00E2777F" w:rsidP="00275F0E">
      <w:pPr>
        <w:tabs>
          <w:tab w:val="left" w:pos="0"/>
        </w:tabs>
        <w:spacing w:before="280" w:after="280"/>
        <w:rPr>
          <w:rFonts w:ascii="Arial" w:hAnsi="Arial" w:cs="Arial"/>
          <w:b/>
        </w:rPr>
        <w:pPrChange w:id="287" w:author="Федин Никита Александрович" w:date="2019-12-26T11:17:00Z">
          <w:pPr>
            <w:tabs>
              <w:tab w:val="left" w:pos="0"/>
            </w:tabs>
            <w:spacing w:after="0"/>
          </w:pPr>
        </w:pPrChange>
      </w:pPr>
      <w:r>
        <w:rPr>
          <w:rFonts w:ascii="Arial" w:hAnsi="Arial" w:cs="Arial"/>
          <w:b/>
        </w:rPr>
        <w:t>6</w:t>
      </w:r>
      <w:r w:rsidR="00A75B5D">
        <w:rPr>
          <w:rFonts w:ascii="Arial" w:hAnsi="Arial" w:cs="Arial"/>
          <w:b/>
        </w:rPr>
        <w:t xml:space="preserve">.1.4 </w:t>
      </w:r>
      <w:r w:rsidR="00265B96" w:rsidRPr="00265B96">
        <w:rPr>
          <w:rFonts w:ascii="Arial" w:hAnsi="Arial" w:cs="Arial"/>
          <w:b/>
        </w:rPr>
        <w:t>Согласование изменения справочника с Куратором</w:t>
      </w:r>
    </w:p>
    <w:p w14:paraId="609FA0F4" w14:textId="0F9FE11F" w:rsidR="00E6040A" w:rsidDel="00275F0E" w:rsidRDefault="00E6040A">
      <w:pPr>
        <w:tabs>
          <w:tab w:val="left" w:pos="0"/>
        </w:tabs>
        <w:spacing w:after="0"/>
        <w:rPr>
          <w:del w:id="288" w:author="Федин Никита Александрович" w:date="2019-12-26T11:17:00Z"/>
          <w:rFonts w:ascii="Arial" w:hAnsi="Arial" w:cs="Arial"/>
        </w:rPr>
      </w:pPr>
    </w:p>
    <w:p w14:paraId="17572E6F" w14:textId="6B8A20DD" w:rsidR="00265B96" w:rsidRPr="00265B96" w:rsidRDefault="00265B96">
      <w:pPr>
        <w:tabs>
          <w:tab w:val="left" w:pos="0"/>
        </w:tabs>
        <w:spacing w:after="0"/>
        <w:rPr>
          <w:rFonts w:ascii="Arial" w:hAnsi="Arial" w:cs="Arial"/>
        </w:rPr>
      </w:pPr>
      <w:r w:rsidRPr="00265B96">
        <w:rPr>
          <w:rFonts w:ascii="Arial" w:hAnsi="Arial" w:cs="Arial"/>
        </w:rPr>
        <w:t>Куратор в своей работе руководствуется действующими нормативными</w:t>
      </w:r>
      <w:r>
        <w:rPr>
          <w:rFonts w:ascii="Arial" w:hAnsi="Arial" w:cs="Arial"/>
        </w:rPr>
        <w:t xml:space="preserve"> </w:t>
      </w:r>
      <w:r w:rsidR="00830772">
        <w:rPr>
          <w:rFonts w:ascii="Arial" w:hAnsi="Arial" w:cs="Arial"/>
        </w:rPr>
        <w:t>док</w:t>
      </w:r>
      <w:r w:rsidR="00830772">
        <w:rPr>
          <w:rFonts w:ascii="Arial" w:hAnsi="Arial" w:cs="Arial"/>
        </w:rPr>
        <w:t>у</w:t>
      </w:r>
      <w:r w:rsidR="00830772">
        <w:rPr>
          <w:rFonts w:ascii="Arial" w:hAnsi="Arial" w:cs="Arial"/>
        </w:rPr>
        <w:t>ментами (ГОСТы, ОСТы</w:t>
      </w:r>
      <w:r w:rsidRPr="00265B96">
        <w:rPr>
          <w:rFonts w:ascii="Arial" w:hAnsi="Arial" w:cs="Arial"/>
        </w:rPr>
        <w:t>), каталогами поставщиков. Куратор в общем случае может делегировать свои полномочия по сог</w:t>
      </w:r>
      <w:r w:rsidR="00830772">
        <w:rPr>
          <w:rFonts w:ascii="Arial" w:hAnsi="Arial" w:cs="Arial"/>
        </w:rPr>
        <w:t>ласованию изменений справочника э</w:t>
      </w:r>
      <w:r w:rsidRPr="00265B96">
        <w:rPr>
          <w:rFonts w:ascii="Arial" w:hAnsi="Arial" w:cs="Arial"/>
        </w:rPr>
        <w:t>ксперт</w:t>
      </w:r>
      <w:r w:rsidR="00830772">
        <w:rPr>
          <w:rFonts w:ascii="Arial" w:hAnsi="Arial" w:cs="Arial"/>
        </w:rPr>
        <w:t>ам</w:t>
      </w:r>
      <w:r w:rsidRPr="00265B96">
        <w:rPr>
          <w:rFonts w:ascii="Arial" w:hAnsi="Arial" w:cs="Arial"/>
        </w:rPr>
        <w:t xml:space="preserve"> </w:t>
      </w:r>
      <w:proofErr w:type="gramStart"/>
      <w:r w:rsidRPr="00265B96">
        <w:rPr>
          <w:rFonts w:ascii="Arial" w:hAnsi="Arial" w:cs="Arial"/>
        </w:rPr>
        <w:t>локальной</w:t>
      </w:r>
      <w:proofErr w:type="gramEnd"/>
      <w:r w:rsidRPr="00265B96">
        <w:rPr>
          <w:rFonts w:ascii="Arial" w:hAnsi="Arial" w:cs="Arial"/>
        </w:rPr>
        <w:t xml:space="preserve"> НСИ</w:t>
      </w:r>
      <w:r>
        <w:rPr>
          <w:rFonts w:ascii="Arial" w:hAnsi="Arial" w:cs="Arial"/>
        </w:rPr>
        <w:t xml:space="preserve"> </w:t>
      </w:r>
      <w:r w:rsidR="00830772">
        <w:rPr>
          <w:rFonts w:ascii="Arial" w:hAnsi="Arial" w:cs="Arial"/>
        </w:rPr>
        <w:t>ДО</w:t>
      </w:r>
      <w:r w:rsidRPr="00265B96">
        <w:rPr>
          <w:rFonts w:ascii="Arial" w:hAnsi="Arial" w:cs="Arial"/>
        </w:rPr>
        <w:t>, которые оцени</w:t>
      </w:r>
      <w:r w:rsidR="00830772">
        <w:rPr>
          <w:rFonts w:ascii="Arial" w:hAnsi="Arial" w:cs="Arial"/>
        </w:rPr>
        <w:t xml:space="preserve">вают </w:t>
      </w:r>
      <w:r w:rsidRPr="00265B96">
        <w:rPr>
          <w:rFonts w:ascii="Arial" w:hAnsi="Arial" w:cs="Arial"/>
        </w:rPr>
        <w:t>корректность предлагаемых</w:t>
      </w:r>
      <w:r>
        <w:rPr>
          <w:rFonts w:ascii="Arial" w:hAnsi="Arial" w:cs="Arial"/>
        </w:rPr>
        <w:t xml:space="preserve"> </w:t>
      </w:r>
      <w:r w:rsidRPr="00265B96">
        <w:rPr>
          <w:rFonts w:ascii="Arial" w:hAnsi="Arial" w:cs="Arial"/>
        </w:rPr>
        <w:t>изменений или добавлений справочника. Оценка производится по нескольким</w:t>
      </w:r>
      <w:r>
        <w:rPr>
          <w:rFonts w:ascii="Arial" w:hAnsi="Arial" w:cs="Arial"/>
        </w:rPr>
        <w:t xml:space="preserve"> </w:t>
      </w:r>
      <w:r w:rsidRPr="00265B96">
        <w:rPr>
          <w:rFonts w:ascii="Arial" w:hAnsi="Arial" w:cs="Arial"/>
        </w:rPr>
        <w:t>параметрам:</w:t>
      </w:r>
    </w:p>
    <w:p w14:paraId="51B52AD3" w14:textId="4BC79407" w:rsidR="00265B96" w:rsidRPr="00B50D34" w:rsidRDefault="00881EEA" w:rsidP="00B50D34">
      <w:pPr>
        <w:tabs>
          <w:tab w:val="left" w:pos="0"/>
        </w:tabs>
        <w:spacing w:after="0"/>
        <w:ind w:firstLine="567"/>
        <w:rPr>
          <w:rFonts w:ascii="Arial" w:hAnsi="Arial" w:cs="Arial"/>
        </w:rPr>
      </w:pPr>
      <w:r>
        <w:rPr>
          <w:rFonts w:ascii="Arial" w:hAnsi="Arial" w:cs="Arial"/>
        </w:rPr>
        <w:t xml:space="preserve">– </w:t>
      </w:r>
      <w:r w:rsidR="00265B96" w:rsidRPr="00B50D34">
        <w:rPr>
          <w:rFonts w:ascii="Arial" w:hAnsi="Arial" w:cs="Arial"/>
        </w:rPr>
        <w:t>соответствие значений свойств объекта НСИ нормативным документам;</w:t>
      </w:r>
    </w:p>
    <w:p w14:paraId="13660678" w14:textId="30023E99" w:rsidR="00372C21" w:rsidRDefault="00881EEA" w:rsidP="00B50D34">
      <w:pPr>
        <w:ind w:firstLine="567"/>
      </w:pPr>
      <w:r>
        <w:rPr>
          <w:rFonts w:ascii="Arial" w:hAnsi="Arial" w:cs="Arial"/>
        </w:rPr>
        <w:t xml:space="preserve">– </w:t>
      </w:r>
      <w:r w:rsidR="00265B96" w:rsidRPr="00B50D34">
        <w:rPr>
          <w:rFonts w:ascii="Arial" w:hAnsi="Arial" w:cs="Arial"/>
        </w:rPr>
        <w:t>наличие аналогов объектов со сходными техническими характеристиками, но различными наименованиями и обозначениями</w:t>
      </w:r>
      <w:r w:rsidR="00B40BD6">
        <w:t>.</w:t>
      </w:r>
    </w:p>
    <w:p w14:paraId="01F9F91B" w14:textId="6C9C4C92" w:rsidR="00B40BD6" w:rsidRPr="00B50D34" w:rsidDel="00C118F7" w:rsidRDefault="00B40BD6" w:rsidP="009A290D">
      <w:pPr>
        <w:tabs>
          <w:tab w:val="left" w:pos="0"/>
        </w:tabs>
        <w:spacing w:after="0"/>
        <w:rPr>
          <w:del w:id="289" w:author="Федин Никита Александрович" w:date="2019-12-26T11:17:00Z"/>
          <w:rFonts w:ascii="Arial" w:hAnsi="Arial" w:cs="Arial"/>
        </w:rPr>
      </w:pPr>
    </w:p>
    <w:p w14:paraId="3797E6DF" w14:textId="6128385D" w:rsidR="00265B96" w:rsidRPr="00B50D34" w:rsidRDefault="00372C21" w:rsidP="007F797C">
      <w:pPr>
        <w:tabs>
          <w:tab w:val="left" w:pos="0"/>
        </w:tabs>
        <w:spacing w:before="120" w:after="0"/>
        <w:rPr>
          <w:rFonts w:ascii="Arial" w:hAnsi="Arial" w:cs="Arial"/>
          <w:sz w:val="20"/>
        </w:rPr>
        <w:pPrChange w:id="290" w:author="Федин Никита Александрович" w:date="2019-12-26T11:19:00Z">
          <w:pPr>
            <w:tabs>
              <w:tab w:val="left" w:pos="0"/>
            </w:tabs>
            <w:spacing w:after="0"/>
          </w:pPr>
        </w:pPrChange>
      </w:pPr>
      <w:r w:rsidRPr="00B50D34">
        <w:rPr>
          <w:rFonts w:ascii="Arial" w:hAnsi="Arial" w:cs="Arial"/>
          <w:sz w:val="20"/>
        </w:rPr>
        <w:t>Примеры</w:t>
      </w:r>
    </w:p>
    <w:p w14:paraId="3F00D0C3" w14:textId="55898180" w:rsidR="00265B96" w:rsidRPr="00B50D34" w:rsidRDefault="007F797C" w:rsidP="007F797C">
      <w:pPr>
        <w:pStyle w:val="a9"/>
        <w:spacing w:before="0" w:after="0"/>
        <w:ind w:left="709"/>
        <w:rPr>
          <w:rFonts w:ascii="Arial" w:hAnsi="Arial" w:cs="Arial"/>
          <w:sz w:val="20"/>
          <w:szCs w:val="22"/>
        </w:rPr>
        <w:pPrChange w:id="291" w:author="Федин Никита Александрович" w:date="2019-12-26T11:18:00Z">
          <w:pPr>
            <w:pStyle w:val="a9"/>
            <w:numPr>
              <w:numId w:val="46"/>
            </w:numPr>
            <w:spacing w:before="0" w:after="0"/>
            <w:ind w:left="0" w:firstLine="709"/>
          </w:pPr>
        </w:pPrChange>
      </w:pPr>
      <w:ins w:id="292" w:author="Федин Никита Александрович" w:date="2019-12-26T11:19:00Z">
        <w:r>
          <w:rPr>
            <w:rFonts w:ascii="Arial" w:hAnsi="Arial" w:cs="Arial"/>
            <w:sz w:val="20"/>
            <w:szCs w:val="22"/>
            <w:lang w:val="ru-RU"/>
          </w:rPr>
          <w:t xml:space="preserve">1 </w:t>
        </w:r>
      </w:ins>
      <w:del w:id="293" w:author="Федин Никита Александрович" w:date="2019-12-26T11:19:00Z">
        <w:r w:rsidR="00372C21" w:rsidRPr="00B50D34" w:rsidDel="007F797C">
          <w:rPr>
            <w:rFonts w:ascii="Arial" w:hAnsi="Arial" w:cs="Arial"/>
            <w:sz w:val="20"/>
            <w:szCs w:val="22"/>
            <w:lang w:val="ru-RU"/>
          </w:rPr>
          <w:delText>И</w:delText>
        </w:r>
        <w:r w:rsidR="00372C21" w:rsidRPr="00B50D34" w:rsidDel="007F797C">
          <w:rPr>
            <w:rFonts w:ascii="Arial" w:hAnsi="Arial" w:cs="Arial"/>
            <w:sz w:val="20"/>
            <w:szCs w:val="22"/>
          </w:rPr>
          <w:delText>спользование</w:delText>
        </w:r>
        <w:r w:rsidR="00265B96" w:rsidRPr="00B50D34" w:rsidDel="007F797C">
          <w:rPr>
            <w:rFonts w:ascii="Arial" w:hAnsi="Arial" w:cs="Arial"/>
            <w:sz w:val="20"/>
            <w:szCs w:val="22"/>
          </w:rPr>
          <w:delText xml:space="preserve"> </w:delText>
        </w:r>
      </w:del>
      <w:ins w:id="294" w:author="Федин Никита Александрович" w:date="2019-12-26T11:19:00Z">
        <w:r>
          <w:rPr>
            <w:rFonts w:ascii="Arial" w:hAnsi="Arial" w:cs="Arial"/>
            <w:sz w:val="20"/>
            <w:szCs w:val="22"/>
            <w:lang w:val="ru-RU"/>
          </w:rPr>
          <w:t>Использование</w:t>
        </w:r>
        <w:r w:rsidRPr="00B50D34">
          <w:rPr>
            <w:rFonts w:ascii="Arial" w:hAnsi="Arial" w:cs="Arial"/>
            <w:sz w:val="20"/>
            <w:szCs w:val="22"/>
          </w:rPr>
          <w:t xml:space="preserve"> </w:t>
        </w:r>
      </w:ins>
      <w:r w:rsidR="00265B96" w:rsidRPr="00B50D34">
        <w:rPr>
          <w:rFonts w:ascii="Arial" w:hAnsi="Arial" w:cs="Arial"/>
          <w:sz w:val="20"/>
          <w:szCs w:val="22"/>
        </w:rPr>
        <w:t>оборудования, которое не разрешено к применению на данном предприятии</w:t>
      </w:r>
      <w:ins w:id="295" w:author="Федин Никита Александрович" w:date="2019-12-26T11:18:00Z">
        <w:r w:rsidR="00C118F7">
          <w:rPr>
            <w:rFonts w:ascii="Arial" w:hAnsi="Arial" w:cs="Arial"/>
            <w:sz w:val="20"/>
            <w:szCs w:val="22"/>
            <w:lang w:val="ru-RU"/>
          </w:rPr>
          <w:t>.</w:t>
        </w:r>
      </w:ins>
      <w:del w:id="296" w:author="Федин Никита Александрович" w:date="2019-12-26T11:18:00Z">
        <w:r w:rsidR="00265B96" w:rsidRPr="00B50D34" w:rsidDel="00C118F7">
          <w:rPr>
            <w:rFonts w:ascii="Arial" w:hAnsi="Arial" w:cs="Arial"/>
            <w:sz w:val="20"/>
            <w:szCs w:val="22"/>
          </w:rPr>
          <w:delText>;</w:delText>
        </w:r>
      </w:del>
    </w:p>
    <w:p w14:paraId="7909C1FC" w14:textId="69F62F84" w:rsidR="00265B96" w:rsidRPr="00B50D34" w:rsidRDefault="007F797C" w:rsidP="007F797C">
      <w:pPr>
        <w:pStyle w:val="a9"/>
        <w:spacing w:before="0" w:after="0"/>
        <w:ind w:left="709"/>
        <w:rPr>
          <w:rFonts w:ascii="Arial" w:hAnsi="Arial" w:cs="Arial"/>
          <w:sz w:val="20"/>
          <w:szCs w:val="22"/>
        </w:rPr>
        <w:pPrChange w:id="297" w:author="Федин Никита Александрович" w:date="2019-12-26T11:18:00Z">
          <w:pPr>
            <w:pStyle w:val="a9"/>
            <w:numPr>
              <w:numId w:val="46"/>
            </w:numPr>
            <w:spacing w:before="0" w:after="0"/>
            <w:ind w:left="0" w:firstLine="709"/>
          </w:pPr>
        </w:pPrChange>
      </w:pPr>
      <w:ins w:id="298" w:author="Федин Никита Александрович" w:date="2019-12-26T11:19:00Z">
        <w:r>
          <w:rPr>
            <w:rFonts w:ascii="Arial" w:hAnsi="Arial" w:cs="Arial"/>
            <w:sz w:val="20"/>
            <w:szCs w:val="22"/>
            <w:lang w:val="ru-RU"/>
          </w:rPr>
          <w:t xml:space="preserve">2 </w:t>
        </w:r>
        <w:r>
          <w:rPr>
            <w:rFonts w:ascii="Arial" w:hAnsi="Arial" w:cs="Arial"/>
            <w:sz w:val="20"/>
            <w:szCs w:val="22"/>
            <w:lang w:val="ru-RU"/>
          </w:rPr>
          <w:t>Использование</w:t>
        </w:r>
      </w:ins>
      <w:del w:id="299" w:author="Федин Никита Александрович" w:date="2019-12-26T11:19:00Z">
        <w:r w:rsidR="00372C21" w:rsidRPr="00B50D34" w:rsidDel="007F797C">
          <w:rPr>
            <w:rFonts w:ascii="Arial" w:hAnsi="Arial" w:cs="Arial"/>
            <w:sz w:val="20"/>
            <w:szCs w:val="22"/>
            <w:lang w:val="ru-RU"/>
          </w:rPr>
          <w:delText>И</w:delText>
        </w:r>
        <w:r w:rsidR="00265B96" w:rsidRPr="00B50D34" w:rsidDel="007F797C">
          <w:rPr>
            <w:rFonts w:ascii="Arial" w:hAnsi="Arial" w:cs="Arial"/>
            <w:sz w:val="20"/>
            <w:szCs w:val="22"/>
          </w:rPr>
          <w:delText>спользование</w:delText>
        </w:r>
      </w:del>
      <w:r w:rsidR="00265B96" w:rsidRPr="00B50D34">
        <w:rPr>
          <w:rFonts w:ascii="Arial" w:hAnsi="Arial" w:cs="Arial"/>
          <w:sz w:val="20"/>
          <w:szCs w:val="22"/>
        </w:rPr>
        <w:t xml:space="preserve"> материала или ПКИ от поставщика, который имеет высокий процент брака</w:t>
      </w:r>
      <w:ins w:id="300" w:author="Федин Никита Александрович" w:date="2019-12-26T11:18:00Z">
        <w:r w:rsidR="00C118F7">
          <w:rPr>
            <w:rFonts w:ascii="Arial" w:hAnsi="Arial" w:cs="Arial"/>
            <w:sz w:val="20"/>
            <w:szCs w:val="22"/>
            <w:lang w:val="ru-RU"/>
          </w:rPr>
          <w:t>.</w:t>
        </w:r>
      </w:ins>
      <w:del w:id="301" w:author="Федин Никита Александрович" w:date="2019-12-26T11:18:00Z">
        <w:r w:rsidR="00265B96" w:rsidRPr="00B50D34" w:rsidDel="00C118F7">
          <w:rPr>
            <w:rFonts w:ascii="Arial" w:hAnsi="Arial" w:cs="Arial"/>
            <w:sz w:val="20"/>
            <w:szCs w:val="22"/>
          </w:rPr>
          <w:delText>;</w:delText>
        </w:r>
      </w:del>
    </w:p>
    <w:p w14:paraId="4E0F7C3A" w14:textId="2489D5B0" w:rsidR="00265B96" w:rsidRPr="00B50D34" w:rsidRDefault="007F797C" w:rsidP="007F797C">
      <w:pPr>
        <w:pStyle w:val="a9"/>
        <w:spacing w:before="0" w:after="120"/>
        <w:ind w:left="709"/>
        <w:rPr>
          <w:rFonts w:ascii="Arial" w:hAnsi="Arial" w:cs="Arial"/>
          <w:sz w:val="20"/>
          <w:szCs w:val="22"/>
        </w:rPr>
        <w:pPrChange w:id="302" w:author="Федин Никита Александрович" w:date="2019-12-26T11:19:00Z">
          <w:pPr>
            <w:pStyle w:val="a9"/>
            <w:numPr>
              <w:numId w:val="46"/>
            </w:numPr>
            <w:spacing w:before="0" w:after="0"/>
            <w:ind w:left="0" w:firstLine="709"/>
          </w:pPr>
        </w:pPrChange>
      </w:pPr>
      <w:ins w:id="303" w:author="Федин Никита Александрович" w:date="2019-12-26T11:19:00Z">
        <w:r>
          <w:rPr>
            <w:rFonts w:ascii="Arial" w:hAnsi="Arial" w:cs="Arial"/>
            <w:sz w:val="20"/>
            <w:szCs w:val="22"/>
            <w:lang w:val="ru-RU"/>
          </w:rPr>
          <w:t xml:space="preserve">3 </w:t>
        </w:r>
        <w:r>
          <w:rPr>
            <w:rFonts w:ascii="Arial" w:hAnsi="Arial" w:cs="Arial"/>
            <w:sz w:val="20"/>
            <w:szCs w:val="22"/>
            <w:lang w:val="ru-RU"/>
          </w:rPr>
          <w:t>Использование</w:t>
        </w:r>
      </w:ins>
      <w:del w:id="304" w:author="Федин Никита Александрович" w:date="2019-12-26T11:19:00Z">
        <w:r w:rsidR="00372C21" w:rsidRPr="00B50D34" w:rsidDel="007F797C">
          <w:rPr>
            <w:rFonts w:ascii="Arial" w:hAnsi="Arial" w:cs="Arial"/>
            <w:sz w:val="20"/>
            <w:szCs w:val="22"/>
            <w:lang w:val="ru-RU"/>
          </w:rPr>
          <w:delText>И</w:delText>
        </w:r>
        <w:r w:rsidR="00265B96" w:rsidRPr="00B50D34" w:rsidDel="007F797C">
          <w:rPr>
            <w:rFonts w:ascii="Arial" w:hAnsi="Arial" w:cs="Arial"/>
            <w:sz w:val="20"/>
            <w:szCs w:val="22"/>
          </w:rPr>
          <w:delText>спользование</w:delText>
        </w:r>
      </w:del>
      <w:r w:rsidR="00265B96" w:rsidRPr="00B50D34">
        <w:rPr>
          <w:rFonts w:ascii="Arial" w:hAnsi="Arial" w:cs="Arial"/>
          <w:sz w:val="20"/>
          <w:szCs w:val="22"/>
        </w:rPr>
        <w:t xml:space="preserve"> типоразмеров стандартных изделий, которые не попадают в разрешенный к использованию ряд типоразмеров.</w:t>
      </w:r>
    </w:p>
    <w:p w14:paraId="09441E95" w14:textId="43327C1E" w:rsidR="00372C21" w:rsidRPr="00372C21" w:rsidDel="00C118F7" w:rsidRDefault="00372C21">
      <w:pPr>
        <w:pStyle w:val="a9"/>
        <w:tabs>
          <w:tab w:val="left" w:pos="0"/>
        </w:tabs>
        <w:spacing w:before="0" w:after="0"/>
        <w:ind w:left="0" w:firstLine="709"/>
        <w:rPr>
          <w:del w:id="305" w:author="Федин Никита Александрович" w:date="2019-12-26T11:17:00Z"/>
          <w:rFonts w:ascii="Arial" w:hAnsi="Arial" w:cs="Arial"/>
          <w:sz w:val="22"/>
          <w:szCs w:val="22"/>
        </w:rPr>
      </w:pPr>
    </w:p>
    <w:p w14:paraId="45BD82FB" w14:textId="5698C8A7" w:rsidR="00265B96" w:rsidRPr="00265B96" w:rsidRDefault="00265B96">
      <w:pPr>
        <w:tabs>
          <w:tab w:val="left" w:pos="0"/>
        </w:tabs>
        <w:spacing w:after="0"/>
        <w:rPr>
          <w:rFonts w:ascii="Arial" w:hAnsi="Arial" w:cs="Arial"/>
        </w:rPr>
      </w:pPr>
      <w:r w:rsidRPr="00265B96">
        <w:rPr>
          <w:rFonts w:ascii="Arial" w:hAnsi="Arial" w:cs="Arial"/>
        </w:rPr>
        <w:t>Эксперт локальной НСИ прикладной подсистемы руководствуется огранич</w:t>
      </w:r>
      <w:r w:rsidRPr="00265B96">
        <w:rPr>
          <w:rFonts w:ascii="Arial" w:hAnsi="Arial" w:cs="Arial"/>
        </w:rPr>
        <w:t>е</w:t>
      </w:r>
      <w:r w:rsidRPr="00265B96">
        <w:rPr>
          <w:rFonts w:ascii="Arial" w:hAnsi="Arial" w:cs="Arial"/>
        </w:rPr>
        <w:t>ни</w:t>
      </w:r>
      <w:r w:rsidR="00642AD8">
        <w:rPr>
          <w:rFonts w:ascii="Arial" w:hAnsi="Arial" w:cs="Arial"/>
        </w:rPr>
        <w:t>я</w:t>
      </w:r>
      <w:r w:rsidRPr="00265B96">
        <w:rPr>
          <w:rFonts w:ascii="Arial" w:hAnsi="Arial" w:cs="Arial"/>
        </w:rPr>
        <w:t>ми</w:t>
      </w:r>
      <w:r w:rsidR="00642AD8">
        <w:rPr>
          <w:rFonts w:ascii="Arial" w:hAnsi="Arial" w:cs="Arial"/>
        </w:rPr>
        <w:t xml:space="preserve"> </w:t>
      </w:r>
      <w:r w:rsidRPr="00265B96">
        <w:rPr>
          <w:rFonts w:ascii="Arial" w:hAnsi="Arial" w:cs="Arial"/>
        </w:rPr>
        <w:t>или документами</w:t>
      </w:r>
      <w:r w:rsidR="00642AD8">
        <w:rPr>
          <w:rFonts w:ascii="Arial" w:hAnsi="Arial" w:cs="Arial"/>
        </w:rPr>
        <w:t>,</w:t>
      </w:r>
      <w:r w:rsidRPr="00265B96">
        <w:rPr>
          <w:rFonts w:ascii="Arial" w:hAnsi="Arial" w:cs="Arial"/>
        </w:rPr>
        <w:t xml:space="preserve"> которые утверждает Куратор. В случае</w:t>
      </w:r>
      <w:del w:id="306" w:author="Федин Никита Александрович" w:date="2019-12-26T11:19:00Z">
        <w:r w:rsidRPr="00265B96" w:rsidDel="007F797C">
          <w:rPr>
            <w:rFonts w:ascii="Arial" w:hAnsi="Arial" w:cs="Arial"/>
          </w:rPr>
          <w:delText>,</w:delText>
        </w:r>
      </w:del>
      <w:r w:rsidRPr="00265B96">
        <w:rPr>
          <w:rFonts w:ascii="Arial" w:hAnsi="Arial" w:cs="Arial"/>
        </w:rPr>
        <w:t xml:space="preserve"> если мнения </w:t>
      </w:r>
      <w:r w:rsidR="00830772">
        <w:rPr>
          <w:rFonts w:ascii="Arial" w:hAnsi="Arial" w:cs="Arial"/>
        </w:rPr>
        <w:t>Эк</w:t>
      </w:r>
      <w:r w:rsidR="00830772">
        <w:rPr>
          <w:rFonts w:ascii="Arial" w:hAnsi="Arial" w:cs="Arial"/>
        </w:rPr>
        <w:t>с</w:t>
      </w:r>
      <w:r w:rsidR="00830772">
        <w:rPr>
          <w:rFonts w:ascii="Arial" w:hAnsi="Arial" w:cs="Arial"/>
        </w:rPr>
        <w:t>перта локальной НСИ</w:t>
      </w:r>
      <w:r w:rsidR="00642AD8">
        <w:rPr>
          <w:rFonts w:ascii="Arial" w:hAnsi="Arial" w:cs="Arial"/>
        </w:rPr>
        <w:t xml:space="preserve"> </w:t>
      </w:r>
      <w:r w:rsidRPr="00265B96">
        <w:rPr>
          <w:rFonts w:ascii="Arial" w:hAnsi="Arial" w:cs="Arial"/>
        </w:rPr>
        <w:t>и Эксперта НСИ</w:t>
      </w:r>
      <w:r w:rsidR="00A75B5D">
        <w:rPr>
          <w:rFonts w:ascii="Arial" w:hAnsi="Arial" w:cs="Arial"/>
        </w:rPr>
        <w:t xml:space="preserve"> на</w:t>
      </w:r>
      <w:r w:rsidR="00642AD8">
        <w:rPr>
          <w:rFonts w:ascii="Arial" w:hAnsi="Arial" w:cs="Arial"/>
        </w:rPr>
        <w:t xml:space="preserve"> </w:t>
      </w:r>
      <w:r w:rsidRPr="00265B96">
        <w:rPr>
          <w:rFonts w:ascii="Arial" w:hAnsi="Arial" w:cs="Arial"/>
        </w:rPr>
        <w:t>предполагаемые изменения справочника выходят за рамки установленных ограничений</w:t>
      </w:r>
      <w:r w:rsidR="00642AD8">
        <w:rPr>
          <w:rFonts w:ascii="Arial" w:hAnsi="Arial" w:cs="Arial"/>
        </w:rPr>
        <w:t xml:space="preserve"> </w:t>
      </w:r>
      <w:r w:rsidRPr="00265B96">
        <w:rPr>
          <w:rFonts w:ascii="Arial" w:hAnsi="Arial" w:cs="Arial"/>
        </w:rPr>
        <w:t>или утвержденных документов, то решение о внесении изменений принимает Куратор</w:t>
      </w:r>
      <w:r w:rsidR="00642AD8">
        <w:rPr>
          <w:rFonts w:ascii="Arial" w:hAnsi="Arial" w:cs="Arial"/>
        </w:rPr>
        <w:t xml:space="preserve"> </w:t>
      </w:r>
      <w:r w:rsidRPr="00265B96">
        <w:rPr>
          <w:rFonts w:ascii="Arial" w:hAnsi="Arial" w:cs="Arial"/>
        </w:rPr>
        <w:t>лично.</w:t>
      </w:r>
    </w:p>
    <w:p w14:paraId="54FA24BC" w14:textId="7A7E71C8" w:rsidR="00265B96" w:rsidRPr="00265B96" w:rsidRDefault="00265B96">
      <w:pPr>
        <w:tabs>
          <w:tab w:val="left" w:pos="0"/>
        </w:tabs>
        <w:spacing w:after="0"/>
        <w:rPr>
          <w:rFonts w:ascii="Arial" w:hAnsi="Arial" w:cs="Arial"/>
        </w:rPr>
      </w:pPr>
      <w:r w:rsidRPr="00265B96">
        <w:rPr>
          <w:rFonts w:ascii="Arial" w:hAnsi="Arial" w:cs="Arial"/>
        </w:rPr>
        <w:t>Таким образом, если Куратор принимает решение о недопустимости внесения</w:t>
      </w:r>
      <w:r w:rsidR="00642AD8">
        <w:rPr>
          <w:rFonts w:ascii="Arial" w:hAnsi="Arial" w:cs="Arial"/>
        </w:rPr>
        <w:t xml:space="preserve"> </w:t>
      </w:r>
      <w:r w:rsidRPr="00265B96">
        <w:rPr>
          <w:rFonts w:ascii="Arial" w:hAnsi="Arial" w:cs="Arial"/>
        </w:rPr>
        <w:t>предлагаемых изменений, то он имеет право «вето» с указанием причин отказа в з</w:t>
      </w:r>
      <w:r w:rsidRPr="00265B96">
        <w:rPr>
          <w:rFonts w:ascii="Arial" w:hAnsi="Arial" w:cs="Arial"/>
        </w:rPr>
        <w:t>а</w:t>
      </w:r>
      <w:r w:rsidR="00642AD8">
        <w:rPr>
          <w:rFonts w:ascii="Arial" w:hAnsi="Arial" w:cs="Arial"/>
        </w:rPr>
        <w:t>п</w:t>
      </w:r>
      <w:r w:rsidRPr="00265B96">
        <w:rPr>
          <w:rFonts w:ascii="Arial" w:hAnsi="Arial" w:cs="Arial"/>
        </w:rPr>
        <w:t>росе</w:t>
      </w:r>
      <w:r w:rsidR="00642AD8">
        <w:rPr>
          <w:rFonts w:ascii="Arial" w:hAnsi="Arial" w:cs="Arial"/>
        </w:rPr>
        <w:t xml:space="preserve"> </w:t>
      </w:r>
      <w:r w:rsidRPr="00265B96">
        <w:rPr>
          <w:rFonts w:ascii="Arial" w:hAnsi="Arial" w:cs="Arial"/>
        </w:rPr>
        <w:t>на корректировку справочника.</w:t>
      </w:r>
    </w:p>
    <w:p w14:paraId="66EE9FC2" w14:textId="51154CC1" w:rsidR="00E6040A" w:rsidRDefault="00265B96">
      <w:pPr>
        <w:tabs>
          <w:tab w:val="left" w:pos="0"/>
        </w:tabs>
        <w:spacing w:after="0"/>
        <w:rPr>
          <w:rFonts w:ascii="Arial" w:hAnsi="Arial" w:cs="Arial"/>
        </w:rPr>
      </w:pPr>
      <w:r w:rsidRPr="00265B96">
        <w:rPr>
          <w:rFonts w:ascii="Arial" w:hAnsi="Arial" w:cs="Arial"/>
        </w:rPr>
        <w:t>В случае</w:t>
      </w:r>
      <w:proofErr w:type="gramStart"/>
      <w:r w:rsidRPr="00265B96">
        <w:rPr>
          <w:rFonts w:ascii="Arial" w:hAnsi="Arial" w:cs="Arial"/>
        </w:rPr>
        <w:t>,</w:t>
      </w:r>
      <w:proofErr w:type="gramEnd"/>
      <w:r w:rsidRPr="00265B96">
        <w:rPr>
          <w:rFonts w:ascii="Arial" w:hAnsi="Arial" w:cs="Arial"/>
        </w:rPr>
        <w:t xml:space="preserve"> если предлагаемые изменения справочника приемлемы, то Куратор</w:t>
      </w:r>
      <w:r w:rsidR="00642AD8">
        <w:rPr>
          <w:rFonts w:ascii="Arial" w:hAnsi="Arial" w:cs="Arial"/>
        </w:rPr>
        <w:t xml:space="preserve"> </w:t>
      </w:r>
      <w:r w:rsidRPr="00265B96">
        <w:rPr>
          <w:rFonts w:ascii="Arial" w:hAnsi="Arial" w:cs="Arial"/>
        </w:rPr>
        <w:t>утверждает эти изменения и в зависимости от типа поступившего запроса по сист</w:t>
      </w:r>
      <w:r w:rsidRPr="00265B96">
        <w:rPr>
          <w:rFonts w:ascii="Arial" w:hAnsi="Arial" w:cs="Arial"/>
        </w:rPr>
        <w:t>е</w:t>
      </w:r>
      <w:r w:rsidRPr="00265B96">
        <w:rPr>
          <w:rFonts w:ascii="Arial" w:hAnsi="Arial" w:cs="Arial"/>
        </w:rPr>
        <w:t>ме</w:t>
      </w:r>
      <w:r w:rsidR="00642AD8">
        <w:rPr>
          <w:rFonts w:ascii="Arial" w:hAnsi="Arial" w:cs="Arial"/>
        </w:rPr>
        <w:t xml:space="preserve"> </w:t>
      </w:r>
      <w:proofErr w:type="spellStart"/>
      <w:r w:rsidRPr="00265B96">
        <w:rPr>
          <w:rFonts w:ascii="Arial" w:hAnsi="Arial" w:cs="Arial"/>
        </w:rPr>
        <w:t>WorkFlow</w:t>
      </w:r>
      <w:proofErr w:type="spellEnd"/>
      <w:r w:rsidRPr="00265B96">
        <w:rPr>
          <w:rFonts w:ascii="Arial" w:hAnsi="Arial" w:cs="Arial"/>
        </w:rPr>
        <w:t xml:space="preserve"> </w:t>
      </w:r>
      <w:r w:rsidR="00642AD8">
        <w:rPr>
          <w:rFonts w:ascii="Arial" w:hAnsi="Arial" w:cs="Arial"/>
        </w:rPr>
        <w:t>происходит переход к процессу №</w:t>
      </w:r>
      <w:r w:rsidRPr="00265B96">
        <w:rPr>
          <w:rFonts w:ascii="Arial" w:hAnsi="Arial" w:cs="Arial"/>
        </w:rPr>
        <w:t>5 «</w:t>
      </w:r>
      <w:r w:rsidR="00642AD8">
        <w:rPr>
          <w:rFonts w:ascii="Arial" w:hAnsi="Arial" w:cs="Arial"/>
        </w:rPr>
        <w:t xml:space="preserve">Добавление нового объекта НСИ в </w:t>
      </w:r>
      <w:r w:rsidR="00D430B8">
        <w:rPr>
          <w:rFonts w:ascii="Arial" w:hAnsi="Arial" w:cs="Arial"/>
        </w:rPr>
        <w:lastRenderedPageBreak/>
        <w:t>К</w:t>
      </w:r>
      <w:r w:rsidRPr="00265B96">
        <w:rPr>
          <w:rFonts w:ascii="Arial" w:hAnsi="Arial" w:cs="Arial"/>
        </w:rPr>
        <w:t>АСУ НСИ»</w:t>
      </w:r>
      <w:r w:rsidR="00A75B5D">
        <w:rPr>
          <w:rFonts w:ascii="Arial" w:hAnsi="Arial" w:cs="Arial"/>
        </w:rPr>
        <w:t xml:space="preserve"> (см. п. </w:t>
      </w:r>
      <w:r w:rsidR="00E2777F">
        <w:rPr>
          <w:rFonts w:ascii="Arial" w:hAnsi="Arial" w:cs="Arial"/>
        </w:rPr>
        <w:t>6</w:t>
      </w:r>
      <w:r w:rsidR="00A75B5D">
        <w:rPr>
          <w:rFonts w:ascii="Arial" w:hAnsi="Arial" w:cs="Arial"/>
        </w:rPr>
        <w:t>.1.5)</w:t>
      </w:r>
      <w:r w:rsidRPr="00265B96">
        <w:rPr>
          <w:rFonts w:ascii="Arial" w:hAnsi="Arial" w:cs="Arial"/>
        </w:rPr>
        <w:t xml:space="preserve"> или к процессу №8 «Изменение свойств объекта НСИ»</w:t>
      </w:r>
      <w:r w:rsidR="00A75B5D">
        <w:rPr>
          <w:rFonts w:ascii="Arial" w:hAnsi="Arial" w:cs="Arial"/>
        </w:rPr>
        <w:t xml:space="preserve"> (см. п. </w:t>
      </w:r>
      <w:r w:rsidR="00E2777F">
        <w:rPr>
          <w:rFonts w:ascii="Arial" w:hAnsi="Arial" w:cs="Arial"/>
        </w:rPr>
        <w:t>6</w:t>
      </w:r>
      <w:r w:rsidR="00A75B5D">
        <w:rPr>
          <w:rFonts w:ascii="Arial" w:hAnsi="Arial" w:cs="Arial"/>
        </w:rPr>
        <w:t>.1.8)</w:t>
      </w:r>
      <w:r w:rsidRPr="00265B96">
        <w:rPr>
          <w:rFonts w:ascii="Arial" w:hAnsi="Arial" w:cs="Arial"/>
        </w:rPr>
        <w:t>.</w:t>
      </w:r>
    </w:p>
    <w:p w14:paraId="6B73BDA0" w14:textId="18275BC1" w:rsidR="00E6040A" w:rsidDel="007F797C" w:rsidRDefault="00E6040A">
      <w:pPr>
        <w:tabs>
          <w:tab w:val="left" w:pos="0"/>
        </w:tabs>
        <w:spacing w:after="0"/>
        <w:rPr>
          <w:del w:id="307" w:author="Федин Никита Александрович" w:date="2019-12-26T11:20:00Z"/>
          <w:rFonts w:ascii="Arial" w:hAnsi="Arial" w:cs="Arial"/>
        </w:rPr>
      </w:pPr>
    </w:p>
    <w:p w14:paraId="523E8F65" w14:textId="458288AE" w:rsidR="00E6040A" w:rsidRPr="00642AD8" w:rsidRDefault="00E2777F" w:rsidP="007F797C">
      <w:pPr>
        <w:tabs>
          <w:tab w:val="left" w:pos="0"/>
        </w:tabs>
        <w:spacing w:before="280" w:after="280"/>
        <w:rPr>
          <w:rFonts w:ascii="Arial" w:hAnsi="Arial" w:cs="Arial"/>
          <w:b/>
        </w:rPr>
        <w:pPrChange w:id="308" w:author="Федин Никита Александрович" w:date="2019-12-26T11:20:00Z">
          <w:pPr>
            <w:tabs>
              <w:tab w:val="left" w:pos="0"/>
            </w:tabs>
            <w:spacing w:after="0"/>
          </w:pPr>
        </w:pPrChange>
      </w:pPr>
      <w:r>
        <w:rPr>
          <w:rFonts w:ascii="Arial" w:hAnsi="Arial" w:cs="Arial"/>
          <w:b/>
        </w:rPr>
        <w:t>6</w:t>
      </w:r>
      <w:r w:rsidR="00A75B5D">
        <w:rPr>
          <w:rFonts w:ascii="Arial" w:hAnsi="Arial" w:cs="Arial"/>
          <w:b/>
        </w:rPr>
        <w:t xml:space="preserve">.1.5 </w:t>
      </w:r>
      <w:r w:rsidR="00642AD8" w:rsidRPr="00642AD8">
        <w:rPr>
          <w:rFonts w:ascii="Arial" w:hAnsi="Arial" w:cs="Arial"/>
          <w:b/>
        </w:rPr>
        <w:t>Добавление нового объекта НСИ в КАСУ НСИ</w:t>
      </w:r>
    </w:p>
    <w:p w14:paraId="451001AA" w14:textId="3E568489" w:rsidR="00E6040A" w:rsidDel="007F797C" w:rsidRDefault="00E6040A">
      <w:pPr>
        <w:tabs>
          <w:tab w:val="left" w:pos="0"/>
        </w:tabs>
        <w:spacing w:after="0"/>
        <w:rPr>
          <w:del w:id="309" w:author="Федин Никита Александрович" w:date="2019-12-26T11:20:00Z"/>
          <w:rFonts w:ascii="Arial" w:hAnsi="Arial" w:cs="Arial"/>
        </w:rPr>
      </w:pPr>
    </w:p>
    <w:p w14:paraId="5B9F1FD8" w14:textId="0C363FA8" w:rsidR="00642AD8" w:rsidRPr="00642AD8" w:rsidRDefault="00642AD8">
      <w:pPr>
        <w:tabs>
          <w:tab w:val="left" w:pos="0"/>
        </w:tabs>
        <w:spacing w:after="0"/>
        <w:rPr>
          <w:rFonts w:ascii="Arial" w:hAnsi="Arial" w:cs="Arial"/>
        </w:rPr>
      </w:pPr>
      <w:r w:rsidRPr="00642AD8">
        <w:rPr>
          <w:rFonts w:ascii="Arial" w:hAnsi="Arial" w:cs="Arial"/>
        </w:rPr>
        <w:t xml:space="preserve">После утверждения нового объекта НСИ в КАСУ НСИ </w:t>
      </w:r>
      <w:r w:rsidR="00353EA3">
        <w:rPr>
          <w:rFonts w:ascii="Arial" w:hAnsi="Arial" w:cs="Arial"/>
        </w:rPr>
        <w:t>Концерна</w:t>
      </w:r>
      <w:r w:rsidR="00A75B5D">
        <w:rPr>
          <w:rFonts w:ascii="Arial" w:hAnsi="Arial" w:cs="Arial"/>
        </w:rPr>
        <w:t xml:space="preserve"> </w:t>
      </w:r>
      <w:del w:id="310" w:author="Федин Никита Александрович" w:date="2019-12-26T11:20:00Z">
        <w:r w:rsidRPr="00642AD8" w:rsidDel="007F797C">
          <w:rPr>
            <w:rFonts w:ascii="Arial" w:hAnsi="Arial" w:cs="Arial"/>
          </w:rPr>
          <w:delText xml:space="preserve">он </w:delText>
        </w:r>
      </w:del>
      <w:ins w:id="311" w:author="Федин Никита Александрович" w:date="2019-12-26T11:20:00Z">
        <w:r w:rsidR="007F797C">
          <w:rPr>
            <w:rFonts w:ascii="Arial" w:hAnsi="Arial" w:cs="Arial"/>
          </w:rPr>
          <w:t>объект НСИ</w:t>
        </w:r>
        <w:r w:rsidR="007F797C" w:rsidRPr="00642AD8">
          <w:rPr>
            <w:rFonts w:ascii="Arial" w:hAnsi="Arial" w:cs="Arial"/>
          </w:rPr>
          <w:t xml:space="preserve"> </w:t>
        </w:r>
      </w:ins>
      <w:r w:rsidRPr="00642AD8">
        <w:rPr>
          <w:rFonts w:ascii="Arial" w:hAnsi="Arial" w:cs="Arial"/>
        </w:rPr>
        <w:t>переходит в статус</w:t>
      </w:r>
      <w:r>
        <w:rPr>
          <w:rFonts w:ascii="Arial" w:hAnsi="Arial" w:cs="Arial"/>
        </w:rPr>
        <w:t xml:space="preserve"> </w:t>
      </w:r>
      <w:r w:rsidRPr="00642AD8">
        <w:rPr>
          <w:rFonts w:ascii="Arial" w:hAnsi="Arial" w:cs="Arial"/>
        </w:rPr>
        <w:t>«Разрешен к использованию». Смена статуса осуществл</w:t>
      </w:r>
      <w:r w:rsidRPr="00642AD8">
        <w:rPr>
          <w:rFonts w:ascii="Arial" w:hAnsi="Arial" w:cs="Arial"/>
        </w:rPr>
        <w:t>я</w:t>
      </w:r>
      <w:r w:rsidRPr="00642AD8">
        <w:rPr>
          <w:rFonts w:ascii="Arial" w:hAnsi="Arial" w:cs="Arial"/>
        </w:rPr>
        <w:t>ется при</w:t>
      </w:r>
      <w:r>
        <w:rPr>
          <w:rFonts w:ascii="Arial" w:hAnsi="Arial" w:cs="Arial"/>
        </w:rPr>
        <w:t xml:space="preserve"> </w:t>
      </w:r>
      <w:r w:rsidRPr="00642AD8">
        <w:rPr>
          <w:rFonts w:ascii="Arial" w:hAnsi="Arial" w:cs="Arial"/>
        </w:rPr>
        <w:t>успешном завершении процесса согласования.</w:t>
      </w:r>
    </w:p>
    <w:p w14:paraId="42CEC041" w14:textId="77777777" w:rsidR="00A75B5D" w:rsidRDefault="00642AD8">
      <w:pPr>
        <w:tabs>
          <w:tab w:val="left" w:pos="0"/>
        </w:tabs>
        <w:spacing w:after="0"/>
        <w:rPr>
          <w:rFonts w:ascii="Arial" w:hAnsi="Arial" w:cs="Arial"/>
        </w:rPr>
      </w:pPr>
      <w:r w:rsidRPr="00642AD8">
        <w:rPr>
          <w:rFonts w:ascii="Arial" w:hAnsi="Arial" w:cs="Arial"/>
        </w:rPr>
        <w:t>Результатом становится новый объект НСИ, который ссылается на электро</w:t>
      </w:r>
      <w:r w:rsidRPr="00642AD8">
        <w:rPr>
          <w:rFonts w:ascii="Arial" w:hAnsi="Arial" w:cs="Arial"/>
        </w:rPr>
        <w:t>н</w:t>
      </w:r>
      <w:r w:rsidRPr="00642AD8">
        <w:rPr>
          <w:rFonts w:ascii="Arial" w:hAnsi="Arial" w:cs="Arial"/>
        </w:rPr>
        <w:t>ные</w:t>
      </w:r>
      <w:r>
        <w:rPr>
          <w:rFonts w:ascii="Arial" w:hAnsi="Arial" w:cs="Arial"/>
        </w:rPr>
        <w:t xml:space="preserve"> </w:t>
      </w:r>
      <w:r w:rsidRPr="00642AD8">
        <w:rPr>
          <w:rFonts w:ascii="Arial" w:hAnsi="Arial" w:cs="Arial"/>
        </w:rPr>
        <w:t>документы, такие как</w:t>
      </w:r>
      <w:r w:rsidR="00A75B5D">
        <w:rPr>
          <w:rFonts w:ascii="Arial" w:hAnsi="Arial" w:cs="Arial"/>
        </w:rPr>
        <w:t>:</w:t>
      </w:r>
    </w:p>
    <w:p w14:paraId="3AA5869B" w14:textId="1834B5F3" w:rsidR="00A75B5D" w:rsidRPr="00B50D34" w:rsidRDefault="007F797C" w:rsidP="00B50D34">
      <w:pPr>
        <w:pStyle w:val="a9"/>
        <w:numPr>
          <w:ilvl w:val="0"/>
          <w:numId w:val="58"/>
        </w:numPr>
        <w:tabs>
          <w:tab w:val="left" w:pos="0"/>
        </w:tabs>
        <w:spacing w:before="0" w:after="0"/>
        <w:ind w:left="0" w:firstLine="567"/>
        <w:rPr>
          <w:rFonts w:ascii="Arial" w:hAnsi="Arial" w:cs="Arial"/>
        </w:rPr>
      </w:pPr>
      <w:ins w:id="312" w:author="Федин Никита Александрович" w:date="2019-12-26T11:21:00Z">
        <w:r>
          <w:rPr>
            <w:rFonts w:ascii="Arial" w:hAnsi="Arial" w:cs="Arial"/>
            <w:lang w:val="ru-RU"/>
          </w:rPr>
          <w:t xml:space="preserve"> </w:t>
        </w:r>
      </w:ins>
      <w:r w:rsidR="00642AD8" w:rsidRPr="00B50D34">
        <w:rPr>
          <w:rFonts w:ascii="Arial" w:hAnsi="Arial" w:cs="Arial"/>
        </w:rPr>
        <w:t>запрос на добавление объекта НСИ</w:t>
      </w:r>
      <w:r w:rsidR="00A75B5D" w:rsidRPr="00B50D34">
        <w:rPr>
          <w:rFonts w:ascii="Arial" w:hAnsi="Arial" w:cs="Arial"/>
          <w:lang w:val="ru-RU"/>
        </w:rPr>
        <w:t>;</w:t>
      </w:r>
    </w:p>
    <w:p w14:paraId="11D17B08" w14:textId="3934DB4F" w:rsidR="00A75B5D" w:rsidRDefault="007F797C" w:rsidP="00B50D34">
      <w:pPr>
        <w:pStyle w:val="a9"/>
        <w:numPr>
          <w:ilvl w:val="0"/>
          <w:numId w:val="58"/>
        </w:numPr>
        <w:tabs>
          <w:tab w:val="left" w:pos="0"/>
        </w:tabs>
        <w:spacing w:before="0" w:after="0"/>
        <w:ind w:left="0" w:firstLine="567"/>
        <w:rPr>
          <w:rFonts w:ascii="Arial" w:hAnsi="Arial" w:cs="Arial"/>
        </w:rPr>
      </w:pPr>
      <w:ins w:id="313" w:author="Федин Никита Александрович" w:date="2019-12-26T11:21:00Z">
        <w:r>
          <w:rPr>
            <w:rFonts w:ascii="Arial" w:hAnsi="Arial" w:cs="Arial"/>
            <w:lang w:val="ru-RU"/>
          </w:rPr>
          <w:t xml:space="preserve"> </w:t>
        </w:r>
      </w:ins>
      <w:r w:rsidR="00642AD8" w:rsidRPr="00A75B5D">
        <w:rPr>
          <w:rFonts w:ascii="Arial" w:hAnsi="Arial" w:cs="Arial"/>
        </w:rPr>
        <w:t>результаты согласования (в том, числе кто, когда, с какими формулировками).</w:t>
      </w:r>
      <w:del w:id="314" w:author="Федин Никита Александрович" w:date="2019-12-26T11:21:00Z">
        <w:r w:rsidR="00642AD8" w:rsidRPr="00A75B5D" w:rsidDel="007F797C">
          <w:rPr>
            <w:rFonts w:ascii="Arial" w:hAnsi="Arial" w:cs="Arial"/>
          </w:rPr>
          <w:delText xml:space="preserve"> </w:delText>
        </w:r>
      </w:del>
    </w:p>
    <w:p w14:paraId="56318BE7" w14:textId="33EBD765" w:rsidR="00642AD8" w:rsidRPr="00A75B5D" w:rsidRDefault="00642AD8">
      <w:pPr>
        <w:pStyle w:val="a9"/>
        <w:tabs>
          <w:tab w:val="left" w:pos="0"/>
        </w:tabs>
        <w:spacing w:before="0" w:after="0"/>
        <w:ind w:left="0" w:firstLine="709"/>
        <w:rPr>
          <w:rFonts w:ascii="Arial" w:hAnsi="Arial" w:cs="Arial"/>
        </w:rPr>
      </w:pPr>
      <w:r w:rsidRPr="00A75B5D">
        <w:rPr>
          <w:rFonts w:ascii="Arial" w:hAnsi="Arial" w:cs="Arial"/>
        </w:rPr>
        <w:t xml:space="preserve">Фактически запрос добавления нового объекта и история согласования являются извещением об изменении </w:t>
      </w:r>
      <w:r w:rsidR="00BD289B">
        <w:rPr>
          <w:rFonts w:ascii="Arial" w:hAnsi="Arial" w:cs="Arial"/>
          <w:lang w:val="ru-RU"/>
        </w:rPr>
        <w:t>НСИ</w:t>
      </w:r>
      <w:r w:rsidRPr="00A75B5D">
        <w:rPr>
          <w:rFonts w:ascii="Arial" w:hAnsi="Arial" w:cs="Arial"/>
        </w:rPr>
        <w:t xml:space="preserve"> в смежных АС.</w:t>
      </w:r>
    </w:p>
    <w:p w14:paraId="77CE1C93" w14:textId="41A85C74" w:rsidR="00642AD8" w:rsidRDefault="00642AD8">
      <w:pPr>
        <w:tabs>
          <w:tab w:val="left" w:pos="0"/>
        </w:tabs>
        <w:spacing w:after="0"/>
        <w:rPr>
          <w:rFonts w:ascii="Arial" w:hAnsi="Arial" w:cs="Arial"/>
        </w:rPr>
      </w:pPr>
      <w:r w:rsidRPr="00642AD8">
        <w:rPr>
          <w:rFonts w:ascii="Arial" w:hAnsi="Arial" w:cs="Arial"/>
        </w:rPr>
        <w:t xml:space="preserve">Новый объект НСИ должен быть распространен в </w:t>
      </w:r>
      <w:proofErr w:type="gramStart"/>
      <w:r w:rsidRPr="00642AD8">
        <w:rPr>
          <w:rFonts w:ascii="Arial" w:hAnsi="Arial" w:cs="Arial"/>
        </w:rPr>
        <w:t>смежные</w:t>
      </w:r>
      <w:proofErr w:type="gramEnd"/>
      <w:r w:rsidRPr="00642AD8">
        <w:rPr>
          <w:rFonts w:ascii="Arial" w:hAnsi="Arial" w:cs="Arial"/>
        </w:rPr>
        <w:t xml:space="preserve"> АС в</w:t>
      </w:r>
      <w:r>
        <w:rPr>
          <w:rFonts w:ascii="Arial" w:hAnsi="Arial" w:cs="Arial"/>
        </w:rPr>
        <w:t xml:space="preserve"> </w:t>
      </w:r>
      <w:r w:rsidRPr="00642AD8">
        <w:rPr>
          <w:rFonts w:ascii="Arial" w:hAnsi="Arial" w:cs="Arial"/>
        </w:rPr>
        <w:t>автоматич</w:t>
      </w:r>
      <w:r w:rsidRPr="00642AD8">
        <w:rPr>
          <w:rFonts w:ascii="Arial" w:hAnsi="Arial" w:cs="Arial"/>
        </w:rPr>
        <w:t>е</w:t>
      </w:r>
      <w:r w:rsidRPr="00642AD8">
        <w:rPr>
          <w:rFonts w:ascii="Arial" w:hAnsi="Arial" w:cs="Arial"/>
        </w:rPr>
        <w:t>ском или автоматизированном режиме согласно процесс</w:t>
      </w:r>
      <w:r w:rsidR="005A2F14">
        <w:rPr>
          <w:rFonts w:ascii="Arial" w:hAnsi="Arial" w:cs="Arial"/>
        </w:rPr>
        <w:t>у</w:t>
      </w:r>
      <w:r w:rsidRPr="00642AD8">
        <w:rPr>
          <w:rFonts w:ascii="Arial" w:hAnsi="Arial" w:cs="Arial"/>
        </w:rPr>
        <w:t xml:space="preserve"> № 9. После</w:t>
      </w:r>
      <w:r>
        <w:rPr>
          <w:rFonts w:ascii="Arial" w:hAnsi="Arial" w:cs="Arial"/>
        </w:rPr>
        <w:t xml:space="preserve"> </w:t>
      </w:r>
      <w:r w:rsidRPr="00642AD8">
        <w:rPr>
          <w:rFonts w:ascii="Arial" w:hAnsi="Arial" w:cs="Arial"/>
        </w:rPr>
        <w:t>поступления объекта НСИ в прикладную АС может быть запущен процесс</w:t>
      </w:r>
      <w:r>
        <w:rPr>
          <w:rFonts w:ascii="Arial" w:hAnsi="Arial" w:cs="Arial"/>
        </w:rPr>
        <w:t xml:space="preserve"> </w:t>
      </w:r>
      <w:proofErr w:type="spellStart"/>
      <w:r w:rsidRPr="00642AD8">
        <w:rPr>
          <w:rFonts w:ascii="Arial" w:hAnsi="Arial" w:cs="Arial"/>
        </w:rPr>
        <w:t>доопределения</w:t>
      </w:r>
      <w:proofErr w:type="spellEnd"/>
      <w:r w:rsidRPr="00642AD8">
        <w:rPr>
          <w:rFonts w:ascii="Arial" w:hAnsi="Arial" w:cs="Arial"/>
        </w:rPr>
        <w:t xml:space="preserve"> свойств объекта НСИ использующихся только в рамках данной</w:t>
      </w:r>
      <w:r>
        <w:rPr>
          <w:rFonts w:ascii="Arial" w:hAnsi="Arial" w:cs="Arial"/>
        </w:rPr>
        <w:t xml:space="preserve"> </w:t>
      </w:r>
      <w:r w:rsidRPr="00642AD8">
        <w:rPr>
          <w:rFonts w:ascii="Arial" w:hAnsi="Arial" w:cs="Arial"/>
        </w:rPr>
        <w:t>прикладной АС (процесс № 13).</w:t>
      </w:r>
    </w:p>
    <w:p w14:paraId="392B1E8D" w14:textId="203E0572" w:rsidR="00642AD8" w:rsidDel="005461BB" w:rsidRDefault="00642AD8">
      <w:pPr>
        <w:tabs>
          <w:tab w:val="left" w:pos="0"/>
        </w:tabs>
        <w:spacing w:after="0"/>
        <w:rPr>
          <w:del w:id="315" w:author="Федин Никита Александрович" w:date="2019-12-26T11:21:00Z"/>
          <w:rFonts w:ascii="Arial" w:hAnsi="Arial" w:cs="Arial"/>
        </w:rPr>
      </w:pPr>
    </w:p>
    <w:p w14:paraId="463FD779" w14:textId="3082CA89" w:rsidR="00642AD8" w:rsidRPr="00642AD8" w:rsidRDefault="00E2777F" w:rsidP="005461BB">
      <w:pPr>
        <w:tabs>
          <w:tab w:val="left" w:pos="0"/>
        </w:tabs>
        <w:spacing w:before="280" w:after="280"/>
        <w:rPr>
          <w:rFonts w:ascii="Arial" w:hAnsi="Arial" w:cs="Arial"/>
          <w:b/>
        </w:rPr>
        <w:pPrChange w:id="316" w:author="Федин Никита Александрович" w:date="2019-12-26T11:21:00Z">
          <w:pPr>
            <w:tabs>
              <w:tab w:val="left" w:pos="0"/>
            </w:tabs>
            <w:spacing w:after="0"/>
          </w:pPr>
        </w:pPrChange>
      </w:pPr>
      <w:r>
        <w:rPr>
          <w:rFonts w:ascii="Arial" w:hAnsi="Arial" w:cs="Arial"/>
          <w:b/>
        </w:rPr>
        <w:t>6</w:t>
      </w:r>
      <w:r w:rsidR="00A75B5D">
        <w:rPr>
          <w:rFonts w:ascii="Arial" w:hAnsi="Arial" w:cs="Arial"/>
          <w:b/>
        </w:rPr>
        <w:t xml:space="preserve">.1.6 </w:t>
      </w:r>
      <w:r w:rsidR="00642AD8" w:rsidRPr="00642AD8">
        <w:rPr>
          <w:rFonts w:ascii="Arial" w:hAnsi="Arial" w:cs="Arial"/>
          <w:b/>
        </w:rPr>
        <w:t>Проверка полноты и корректности заполненных свойств объекта НСИ для решения текущих бизнес-задач</w:t>
      </w:r>
    </w:p>
    <w:p w14:paraId="1A3A050A" w14:textId="06639E64" w:rsidR="00642AD8" w:rsidDel="005461BB" w:rsidRDefault="00642AD8">
      <w:pPr>
        <w:tabs>
          <w:tab w:val="left" w:pos="0"/>
        </w:tabs>
        <w:spacing w:after="0"/>
        <w:rPr>
          <w:del w:id="317" w:author="Федин Никита Александрович" w:date="2019-12-26T11:21:00Z"/>
          <w:rFonts w:ascii="Arial" w:hAnsi="Arial" w:cs="Arial"/>
        </w:rPr>
      </w:pPr>
    </w:p>
    <w:p w14:paraId="11755297" w14:textId="45B51DC8" w:rsidR="00642AD8" w:rsidRPr="00642AD8" w:rsidRDefault="00642AD8">
      <w:pPr>
        <w:tabs>
          <w:tab w:val="left" w:pos="0"/>
        </w:tabs>
        <w:spacing w:after="0"/>
        <w:rPr>
          <w:rFonts w:ascii="Arial" w:hAnsi="Arial" w:cs="Arial"/>
        </w:rPr>
      </w:pPr>
      <w:r w:rsidRPr="00642AD8">
        <w:rPr>
          <w:rFonts w:ascii="Arial" w:hAnsi="Arial" w:cs="Arial"/>
        </w:rPr>
        <w:t>В зависимости от требований прикладного программного обеспечения для</w:t>
      </w:r>
      <w:r>
        <w:rPr>
          <w:rFonts w:ascii="Arial" w:hAnsi="Arial" w:cs="Arial"/>
        </w:rPr>
        <w:t xml:space="preserve"> </w:t>
      </w:r>
      <w:r w:rsidRPr="00642AD8">
        <w:rPr>
          <w:rFonts w:ascii="Arial" w:hAnsi="Arial" w:cs="Arial"/>
        </w:rPr>
        <w:t>р</w:t>
      </w:r>
      <w:r w:rsidRPr="00642AD8">
        <w:rPr>
          <w:rFonts w:ascii="Arial" w:hAnsi="Arial" w:cs="Arial"/>
        </w:rPr>
        <w:t>е</w:t>
      </w:r>
      <w:r w:rsidRPr="00642AD8">
        <w:rPr>
          <w:rFonts w:ascii="Arial" w:hAnsi="Arial" w:cs="Arial"/>
        </w:rPr>
        <w:t>ализации текущих задач может потребоваться не просто запись НСИ в объеме</w:t>
      </w:r>
      <w:r>
        <w:rPr>
          <w:rFonts w:ascii="Arial" w:hAnsi="Arial" w:cs="Arial"/>
        </w:rPr>
        <w:t xml:space="preserve"> </w:t>
      </w:r>
      <w:r w:rsidRPr="00642AD8">
        <w:rPr>
          <w:rFonts w:ascii="Arial" w:hAnsi="Arial" w:cs="Arial"/>
        </w:rPr>
        <w:t>наименование-обозначение, а с учетом дополнительных свойств. Причем набор этих</w:t>
      </w:r>
      <w:r>
        <w:rPr>
          <w:rFonts w:ascii="Arial" w:hAnsi="Arial" w:cs="Arial"/>
        </w:rPr>
        <w:t xml:space="preserve"> </w:t>
      </w:r>
      <w:r w:rsidRPr="00642AD8">
        <w:rPr>
          <w:rFonts w:ascii="Arial" w:hAnsi="Arial" w:cs="Arial"/>
        </w:rPr>
        <w:t xml:space="preserve">свойств определяется конкретной </w:t>
      </w:r>
      <w:proofErr w:type="gramStart"/>
      <w:r w:rsidRPr="00642AD8">
        <w:rPr>
          <w:rFonts w:ascii="Arial" w:hAnsi="Arial" w:cs="Arial"/>
        </w:rPr>
        <w:t>бизнес-задачей</w:t>
      </w:r>
      <w:proofErr w:type="gramEnd"/>
      <w:r w:rsidR="001E380B">
        <w:rPr>
          <w:rFonts w:ascii="Arial" w:hAnsi="Arial" w:cs="Arial"/>
        </w:rPr>
        <w:t>:</w:t>
      </w:r>
      <w:r w:rsidRPr="00642AD8">
        <w:rPr>
          <w:rFonts w:ascii="Arial" w:hAnsi="Arial" w:cs="Arial"/>
        </w:rPr>
        <w:t xml:space="preserve"> для конструктора</w:t>
      </w:r>
      <w:r>
        <w:rPr>
          <w:rFonts w:ascii="Arial" w:hAnsi="Arial" w:cs="Arial"/>
        </w:rPr>
        <w:t xml:space="preserve"> </w:t>
      </w:r>
      <w:r w:rsidRPr="00642AD8">
        <w:rPr>
          <w:rFonts w:ascii="Arial" w:hAnsi="Arial" w:cs="Arial"/>
        </w:rPr>
        <w:t>важны</w:t>
      </w:r>
      <w:r>
        <w:rPr>
          <w:rFonts w:ascii="Arial" w:hAnsi="Arial" w:cs="Arial"/>
        </w:rPr>
        <w:t xml:space="preserve"> </w:t>
      </w:r>
      <w:r w:rsidRPr="00642AD8">
        <w:rPr>
          <w:rFonts w:ascii="Arial" w:hAnsi="Arial" w:cs="Arial"/>
        </w:rPr>
        <w:t>будут геометрические характер</w:t>
      </w:r>
      <w:r>
        <w:rPr>
          <w:rFonts w:ascii="Arial" w:hAnsi="Arial" w:cs="Arial"/>
        </w:rPr>
        <w:t>истики объекта, для технолога –</w:t>
      </w:r>
      <w:r w:rsidRPr="00642AD8">
        <w:rPr>
          <w:rFonts w:ascii="Arial" w:hAnsi="Arial" w:cs="Arial"/>
        </w:rPr>
        <w:t xml:space="preserve"> </w:t>
      </w:r>
      <w:r>
        <w:rPr>
          <w:rFonts w:ascii="Arial" w:hAnsi="Arial" w:cs="Arial"/>
        </w:rPr>
        <w:t xml:space="preserve">параметры, </w:t>
      </w:r>
      <w:r w:rsidRPr="00642AD8">
        <w:rPr>
          <w:rFonts w:ascii="Arial" w:hAnsi="Arial" w:cs="Arial"/>
        </w:rPr>
        <w:t>характериз</w:t>
      </w:r>
      <w:r w:rsidRPr="00642AD8">
        <w:rPr>
          <w:rFonts w:ascii="Arial" w:hAnsi="Arial" w:cs="Arial"/>
        </w:rPr>
        <w:t>у</w:t>
      </w:r>
      <w:r w:rsidRPr="00642AD8">
        <w:rPr>
          <w:rFonts w:ascii="Arial" w:hAnsi="Arial" w:cs="Arial"/>
        </w:rPr>
        <w:t>ющие свойства обрабатываемости, для снабженца - информация о поставках</w:t>
      </w:r>
      <w:r>
        <w:rPr>
          <w:rFonts w:ascii="Arial" w:hAnsi="Arial" w:cs="Arial"/>
        </w:rPr>
        <w:t xml:space="preserve"> </w:t>
      </w:r>
      <w:r w:rsidRPr="00642AD8">
        <w:rPr>
          <w:rFonts w:ascii="Arial" w:hAnsi="Arial" w:cs="Arial"/>
        </w:rPr>
        <w:t>(цена, сроки, минимальная партия, возможные поставщики и т.д.).</w:t>
      </w:r>
    </w:p>
    <w:p w14:paraId="121CA6C9" w14:textId="3449F968" w:rsidR="00E6040A" w:rsidRDefault="00642AD8">
      <w:pPr>
        <w:tabs>
          <w:tab w:val="left" w:pos="0"/>
        </w:tabs>
        <w:spacing w:after="0"/>
        <w:rPr>
          <w:rFonts w:ascii="Arial" w:hAnsi="Arial" w:cs="Arial"/>
        </w:rPr>
      </w:pPr>
      <w:r w:rsidRPr="00642AD8">
        <w:rPr>
          <w:rFonts w:ascii="Arial" w:hAnsi="Arial" w:cs="Arial"/>
        </w:rPr>
        <w:t>В предыдущих процессах был</w:t>
      </w:r>
      <w:r w:rsidR="00BF7334">
        <w:rPr>
          <w:rFonts w:ascii="Arial" w:hAnsi="Arial" w:cs="Arial"/>
        </w:rPr>
        <w:t>и</w:t>
      </w:r>
      <w:r w:rsidRPr="00642AD8">
        <w:rPr>
          <w:rFonts w:ascii="Arial" w:hAnsi="Arial" w:cs="Arial"/>
        </w:rPr>
        <w:t xml:space="preserve"> рассмотрен</w:t>
      </w:r>
      <w:r w:rsidR="009C6649">
        <w:rPr>
          <w:rFonts w:ascii="Arial" w:hAnsi="Arial" w:cs="Arial"/>
        </w:rPr>
        <w:t>ы</w:t>
      </w:r>
      <w:r w:rsidRPr="00642AD8">
        <w:rPr>
          <w:rFonts w:ascii="Arial" w:hAnsi="Arial" w:cs="Arial"/>
        </w:rPr>
        <w:t xml:space="preserve"> действи</w:t>
      </w:r>
      <w:r w:rsidR="009C6649">
        <w:rPr>
          <w:rFonts w:ascii="Arial" w:hAnsi="Arial" w:cs="Arial"/>
        </w:rPr>
        <w:t>я</w:t>
      </w:r>
      <w:r w:rsidRPr="00642AD8">
        <w:rPr>
          <w:rFonts w:ascii="Arial" w:hAnsi="Arial" w:cs="Arial"/>
        </w:rPr>
        <w:t>, при котор</w:t>
      </w:r>
      <w:r w:rsidR="009C6649">
        <w:rPr>
          <w:rFonts w:ascii="Arial" w:hAnsi="Arial" w:cs="Arial"/>
        </w:rPr>
        <w:t>ых</w:t>
      </w:r>
      <w:r>
        <w:rPr>
          <w:rFonts w:ascii="Arial" w:hAnsi="Arial" w:cs="Arial"/>
        </w:rPr>
        <w:t xml:space="preserve"> </w:t>
      </w:r>
      <w:r w:rsidRPr="00642AD8">
        <w:rPr>
          <w:rFonts w:ascii="Arial" w:hAnsi="Arial" w:cs="Arial"/>
        </w:rPr>
        <w:t>появляе</w:t>
      </w:r>
      <w:r w:rsidRPr="00642AD8">
        <w:rPr>
          <w:rFonts w:ascii="Arial" w:hAnsi="Arial" w:cs="Arial"/>
        </w:rPr>
        <w:t>т</w:t>
      </w:r>
      <w:r w:rsidRPr="00642AD8">
        <w:rPr>
          <w:rFonts w:ascii="Arial" w:hAnsi="Arial" w:cs="Arial"/>
        </w:rPr>
        <w:t>ся новый объект НСИ в КАСУ НСИ</w:t>
      </w:r>
      <w:r w:rsidR="00A75B5D">
        <w:rPr>
          <w:rFonts w:ascii="Arial" w:hAnsi="Arial" w:cs="Arial"/>
        </w:rPr>
        <w:t xml:space="preserve"> </w:t>
      </w:r>
      <w:r w:rsidR="00353EA3">
        <w:rPr>
          <w:rFonts w:ascii="Arial" w:hAnsi="Arial" w:cs="Arial"/>
        </w:rPr>
        <w:t>Концерна</w:t>
      </w:r>
      <w:r w:rsidRPr="00642AD8">
        <w:rPr>
          <w:rFonts w:ascii="Arial" w:hAnsi="Arial" w:cs="Arial"/>
        </w:rPr>
        <w:t xml:space="preserve">, а далее в АСУ НСИ </w:t>
      </w:r>
      <w:proofErr w:type="gramStart"/>
      <w:r w:rsidR="00D430B8">
        <w:rPr>
          <w:rFonts w:ascii="Arial" w:hAnsi="Arial" w:cs="Arial"/>
        </w:rPr>
        <w:t>ДО</w:t>
      </w:r>
      <w:proofErr w:type="gramEnd"/>
      <w:r w:rsidR="00D430B8">
        <w:rPr>
          <w:rFonts w:ascii="Arial" w:hAnsi="Arial" w:cs="Arial"/>
        </w:rPr>
        <w:t xml:space="preserve"> </w:t>
      </w:r>
      <w:r w:rsidRPr="00642AD8">
        <w:rPr>
          <w:rFonts w:ascii="Arial" w:hAnsi="Arial" w:cs="Arial"/>
        </w:rPr>
        <w:t>и в локальном справочнике</w:t>
      </w:r>
      <w:r>
        <w:rPr>
          <w:rFonts w:ascii="Arial" w:hAnsi="Arial" w:cs="Arial"/>
        </w:rPr>
        <w:t xml:space="preserve"> </w:t>
      </w:r>
      <w:r w:rsidRPr="00642AD8">
        <w:rPr>
          <w:rFonts w:ascii="Arial" w:hAnsi="Arial" w:cs="Arial"/>
        </w:rPr>
        <w:t>прикладной АС. В случае</w:t>
      </w:r>
      <w:proofErr w:type="gramStart"/>
      <w:r w:rsidRPr="00642AD8">
        <w:rPr>
          <w:rFonts w:ascii="Arial" w:hAnsi="Arial" w:cs="Arial"/>
        </w:rPr>
        <w:t>,</w:t>
      </w:r>
      <w:proofErr w:type="gramEnd"/>
      <w:r w:rsidRPr="00642AD8">
        <w:rPr>
          <w:rFonts w:ascii="Arial" w:hAnsi="Arial" w:cs="Arial"/>
        </w:rPr>
        <w:t xml:space="preserve"> если пользователь считает, что для принятия</w:t>
      </w:r>
      <w:r>
        <w:rPr>
          <w:rFonts w:ascii="Arial" w:hAnsi="Arial" w:cs="Arial"/>
        </w:rPr>
        <w:t xml:space="preserve"> </w:t>
      </w:r>
      <w:r w:rsidRPr="00642AD8">
        <w:rPr>
          <w:rFonts w:ascii="Arial" w:hAnsi="Arial" w:cs="Arial"/>
        </w:rPr>
        <w:t>решения по бизнес-задаче свойств объекта НСИ не хватает в локальном справочн</w:t>
      </w:r>
      <w:r w:rsidRPr="00642AD8">
        <w:rPr>
          <w:rFonts w:ascii="Arial" w:hAnsi="Arial" w:cs="Arial"/>
        </w:rPr>
        <w:t>и</w:t>
      </w:r>
      <w:r w:rsidRPr="00642AD8">
        <w:rPr>
          <w:rFonts w:ascii="Arial" w:hAnsi="Arial" w:cs="Arial"/>
        </w:rPr>
        <w:t>ке</w:t>
      </w:r>
      <w:r>
        <w:rPr>
          <w:rFonts w:ascii="Arial" w:hAnsi="Arial" w:cs="Arial"/>
        </w:rPr>
        <w:t xml:space="preserve"> </w:t>
      </w:r>
      <w:r w:rsidRPr="00642AD8">
        <w:rPr>
          <w:rFonts w:ascii="Arial" w:hAnsi="Arial" w:cs="Arial"/>
        </w:rPr>
        <w:t>прикладной АС, то он может разместить запрос на изменение объекта НСИ</w:t>
      </w:r>
      <w:r>
        <w:rPr>
          <w:rFonts w:ascii="Arial" w:hAnsi="Arial" w:cs="Arial"/>
        </w:rPr>
        <w:t xml:space="preserve"> </w:t>
      </w:r>
      <w:r w:rsidR="00375781">
        <w:rPr>
          <w:rFonts w:ascii="Arial" w:hAnsi="Arial" w:cs="Arial"/>
        </w:rPr>
        <w:t>(пр</w:t>
      </w:r>
      <w:r w:rsidR="00375781">
        <w:rPr>
          <w:rFonts w:ascii="Arial" w:hAnsi="Arial" w:cs="Arial"/>
        </w:rPr>
        <w:t>о</w:t>
      </w:r>
      <w:r w:rsidR="00375781">
        <w:rPr>
          <w:rFonts w:ascii="Arial" w:hAnsi="Arial" w:cs="Arial"/>
        </w:rPr>
        <w:t>цесс </w:t>
      </w:r>
      <w:r w:rsidRPr="00642AD8">
        <w:rPr>
          <w:rFonts w:ascii="Arial" w:hAnsi="Arial" w:cs="Arial"/>
        </w:rPr>
        <w:t>№7</w:t>
      </w:r>
      <w:r w:rsidR="00375781">
        <w:rPr>
          <w:rFonts w:ascii="Arial" w:hAnsi="Arial" w:cs="Arial"/>
        </w:rPr>
        <w:t xml:space="preserve">, см. п. </w:t>
      </w:r>
      <w:r w:rsidR="00E2777F">
        <w:rPr>
          <w:rFonts w:ascii="Arial" w:hAnsi="Arial" w:cs="Arial"/>
        </w:rPr>
        <w:t>6</w:t>
      </w:r>
      <w:r w:rsidR="00375781">
        <w:rPr>
          <w:rFonts w:ascii="Arial" w:hAnsi="Arial" w:cs="Arial"/>
        </w:rPr>
        <w:t>.1.7</w:t>
      </w:r>
      <w:r w:rsidRPr="00642AD8">
        <w:rPr>
          <w:rFonts w:ascii="Arial" w:hAnsi="Arial" w:cs="Arial"/>
        </w:rPr>
        <w:t>). Допускается не проводить данную проверку конечными пол</w:t>
      </w:r>
      <w:r w:rsidRPr="00642AD8">
        <w:rPr>
          <w:rFonts w:ascii="Arial" w:hAnsi="Arial" w:cs="Arial"/>
        </w:rPr>
        <w:t>ь</w:t>
      </w:r>
      <w:r w:rsidRPr="00642AD8">
        <w:rPr>
          <w:rFonts w:ascii="Arial" w:hAnsi="Arial" w:cs="Arial"/>
        </w:rPr>
        <w:t>зователями</w:t>
      </w:r>
      <w:r>
        <w:rPr>
          <w:rFonts w:ascii="Arial" w:hAnsi="Arial" w:cs="Arial"/>
        </w:rPr>
        <w:t xml:space="preserve"> </w:t>
      </w:r>
      <w:r w:rsidRPr="00642AD8">
        <w:rPr>
          <w:rFonts w:ascii="Arial" w:hAnsi="Arial" w:cs="Arial"/>
        </w:rPr>
        <w:t xml:space="preserve">прикладной подсистемы, если проверка была проведена на этапе </w:t>
      </w:r>
      <w:proofErr w:type="spellStart"/>
      <w:r w:rsidRPr="00642AD8">
        <w:rPr>
          <w:rFonts w:ascii="Arial" w:hAnsi="Arial" w:cs="Arial"/>
        </w:rPr>
        <w:t>д</w:t>
      </w:r>
      <w:r w:rsidRPr="00642AD8">
        <w:rPr>
          <w:rFonts w:ascii="Arial" w:hAnsi="Arial" w:cs="Arial"/>
        </w:rPr>
        <w:t>о</w:t>
      </w:r>
      <w:r w:rsidRPr="00642AD8">
        <w:rPr>
          <w:rFonts w:ascii="Arial" w:hAnsi="Arial" w:cs="Arial"/>
        </w:rPr>
        <w:t>определения</w:t>
      </w:r>
      <w:proofErr w:type="spellEnd"/>
      <w:r w:rsidRPr="00642AD8">
        <w:rPr>
          <w:rFonts w:ascii="Arial" w:hAnsi="Arial" w:cs="Arial"/>
        </w:rPr>
        <w:t xml:space="preserve"> объекта</w:t>
      </w:r>
      <w:r>
        <w:rPr>
          <w:rFonts w:ascii="Arial" w:hAnsi="Arial" w:cs="Arial"/>
        </w:rPr>
        <w:t xml:space="preserve"> </w:t>
      </w:r>
      <w:r w:rsidRPr="00642AD8">
        <w:rPr>
          <w:rFonts w:ascii="Arial" w:hAnsi="Arial" w:cs="Arial"/>
        </w:rPr>
        <w:t xml:space="preserve">НСИ после поступления объекта НСИ из КАСУ НСИ </w:t>
      </w:r>
      <w:r w:rsidR="00353EA3">
        <w:rPr>
          <w:rFonts w:ascii="Arial" w:hAnsi="Arial" w:cs="Arial"/>
        </w:rPr>
        <w:t>Концерна</w:t>
      </w:r>
      <w:r w:rsidR="00A75B5D">
        <w:rPr>
          <w:rFonts w:ascii="Arial" w:hAnsi="Arial" w:cs="Arial"/>
        </w:rPr>
        <w:t xml:space="preserve"> </w:t>
      </w:r>
      <w:r w:rsidRPr="00642AD8">
        <w:rPr>
          <w:rFonts w:ascii="Arial" w:hAnsi="Arial" w:cs="Arial"/>
        </w:rPr>
        <w:t>(процесс №13).</w:t>
      </w:r>
    </w:p>
    <w:p w14:paraId="1840A339" w14:textId="7675E6C6" w:rsidR="00375781" w:rsidDel="00C5391B" w:rsidRDefault="00375781">
      <w:pPr>
        <w:tabs>
          <w:tab w:val="left" w:pos="0"/>
        </w:tabs>
        <w:spacing w:after="0"/>
        <w:rPr>
          <w:del w:id="318" w:author="Федин Никита Александрович" w:date="2019-12-26T11:22:00Z"/>
          <w:rFonts w:ascii="Arial" w:hAnsi="Arial" w:cs="Arial"/>
        </w:rPr>
      </w:pPr>
    </w:p>
    <w:p w14:paraId="2C545F35" w14:textId="24232CB9" w:rsidR="004E47CE" w:rsidDel="00C5391B" w:rsidRDefault="004E47CE" w:rsidP="00B50D34">
      <w:pPr>
        <w:tabs>
          <w:tab w:val="left" w:pos="0"/>
        </w:tabs>
        <w:spacing w:after="0"/>
        <w:ind w:firstLine="0"/>
        <w:rPr>
          <w:del w:id="319" w:author="Федин Никита Александрович" w:date="2019-12-26T11:22:00Z"/>
          <w:rFonts w:ascii="Arial" w:hAnsi="Arial" w:cs="Arial"/>
          <w:b/>
        </w:rPr>
      </w:pPr>
    </w:p>
    <w:p w14:paraId="55EDCAC5" w14:textId="7477732B" w:rsidR="00B40BD6" w:rsidDel="00C5391B" w:rsidRDefault="00B40BD6" w:rsidP="00B50D34">
      <w:pPr>
        <w:tabs>
          <w:tab w:val="left" w:pos="0"/>
        </w:tabs>
        <w:spacing w:after="0"/>
        <w:ind w:firstLine="0"/>
        <w:rPr>
          <w:del w:id="320" w:author="Федин Никита Александрович" w:date="2019-12-26T11:22:00Z"/>
          <w:rFonts w:ascii="Arial" w:hAnsi="Arial" w:cs="Arial"/>
          <w:b/>
        </w:rPr>
      </w:pPr>
    </w:p>
    <w:p w14:paraId="4195F1D4" w14:textId="349752E8" w:rsidR="004F55EA" w:rsidRPr="004F55EA" w:rsidRDefault="00E2777F" w:rsidP="00C5391B">
      <w:pPr>
        <w:tabs>
          <w:tab w:val="left" w:pos="0"/>
        </w:tabs>
        <w:spacing w:before="280" w:after="280"/>
        <w:rPr>
          <w:rFonts w:ascii="Arial" w:hAnsi="Arial" w:cs="Arial"/>
          <w:b/>
        </w:rPr>
        <w:pPrChange w:id="321" w:author="Федин Никита Александрович" w:date="2019-12-26T11:22:00Z">
          <w:pPr>
            <w:tabs>
              <w:tab w:val="left" w:pos="0"/>
            </w:tabs>
            <w:spacing w:after="0"/>
          </w:pPr>
        </w:pPrChange>
      </w:pPr>
      <w:r>
        <w:rPr>
          <w:rFonts w:ascii="Arial" w:hAnsi="Arial" w:cs="Arial"/>
          <w:b/>
        </w:rPr>
        <w:t>6</w:t>
      </w:r>
      <w:r w:rsidR="00375781">
        <w:rPr>
          <w:rFonts w:ascii="Arial" w:hAnsi="Arial" w:cs="Arial"/>
          <w:b/>
        </w:rPr>
        <w:t xml:space="preserve">.1.7 </w:t>
      </w:r>
      <w:r w:rsidR="004F55EA" w:rsidRPr="004F55EA">
        <w:rPr>
          <w:rFonts w:ascii="Arial" w:hAnsi="Arial" w:cs="Arial"/>
          <w:b/>
        </w:rPr>
        <w:t>Формирование запроса на изменение объекта НСИ</w:t>
      </w:r>
    </w:p>
    <w:p w14:paraId="70372031" w14:textId="258A4124" w:rsidR="00E6040A" w:rsidDel="00C5391B" w:rsidRDefault="00E6040A">
      <w:pPr>
        <w:tabs>
          <w:tab w:val="left" w:pos="0"/>
        </w:tabs>
        <w:spacing w:after="0"/>
        <w:rPr>
          <w:del w:id="322" w:author="Федин Никита Александрович" w:date="2019-12-26T11:22:00Z"/>
          <w:rFonts w:ascii="Arial" w:hAnsi="Arial" w:cs="Arial"/>
        </w:rPr>
      </w:pPr>
    </w:p>
    <w:p w14:paraId="275B72E4" w14:textId="3F4BEB04" w:rsidR="004F55EA" w:rsidRPr="004F55EA" w:rsidRDefault="004F55EA">
      <w:pPr>
        <w:tabs>
          <w:tab w:val="left" w:pos="0"/>
        </w:tabs>
        <w:spacing w:after="0"/>
        <w:rPr>
          <w:rFonts w:ascii="Arial" w:hAnsi="Arial" w:cs="Arial"/>
        </w:rPr>
      </w:pPr>
      <w:r w:rsidRPr="004F55EA">
        <w:rPr>
          <w:rFonts w:ascii="Arial" w:hAnsi="Arial" w:cs="Arial"/>
        </w:rPr>
        <w:t>Предполагается, что любое изменение объекта НСИ выполняется</w:t>
      </w:r>
      <w:r>
        <w:rPr>
          <w:rFonts w:ascii="Arial" w:hAnsi="Arial" w:cs="Arial"/>
        </w:rPr>
        <w:t xml:space="preserve"> </w:t>
      </w:r>
      <w:r w:rsidRPr="004F55EA">
        <w:rPr>
          <w:rFonts w:ascii="Arial" w:hAnsi="Arial" w:cs="Arial"/>
        </w:rPr>
        <w:t>Экспертом НСИ и утверждается Куратором. Куратор</w:t>
      </w:r>
      <w:r>
        <w:rPr>
          <w:rFonts w:ascii="Arial" w:hAnsi="Arial" w:cs="Arial"/>
        </w:rPr>
        <w:t xml:space="preserve"> </w:t>
      </w:r>
      <w:r w:rsidRPr="004F55EA">
        <w:rPr>
          <w:rFonts w:ascii="Arial" w:hAnsi="Arial" w:cs="Arial"/>
        </w:rPr>
        <w:t>имеет право делегировать свои полном</w:t>
      </w:r>
      <w:r w:rsidRPr="004F55EA">
        <w:rPr>
          <w:rFonts w:ascii="Arial" w:hAnsi="Arial" w:cs="Arial"/>
        </w:rPr>
        <w:t>о</w:t>
      </w:r>
      <w:r w:rsidRPr="004F55EA">
        <w:rPr>
          <w:rFonts w:ascii="Arial" w:hAnsi="Arial" w:cs="Arial"/>
        </w:rPr>
        <w:t>чия по утверждению изменений справочников -</w:t>
      </w:r>
      <w:r>
        <w:rPr>
          <w:rFonts w:ascii="Arial" w:hAnsi="Arial" w:cs="Arial"/>
        </w:rPr>
        <w:t xml:space="preserve"> </w:t>
      </w:r>
      <w:r w:rsidRPr="004F55EA">
        <w:rPr>
          <w:rFonts w:ascii="Arial" w:hAnsi="Arial" w:cs="Arial"/>
        </w:rPr>
        <w:t>Экспертам НСИ. Таким образом, з</w:t>
      </w:r>
      <w:r w:rsidRPr="004F55EA">
        <w:rPr>
          <w:rFonts w:ascii="Arial" w:hAnsi="Arial" w:cs="Arial"/>
        </w:rPr>
        <w:t>а</w:t>
      </w:r>
      <w:r w:rsidRPr="004F55EA">
        <w:rPr>
          <w:rFonts w:ascii="Arial" w:hAnsi="Arial" w:cs="Arial"/>
        </w:rPr>
        <w:t>прос на изменение НСИ несет в себе две функции:</w:t>
      </w:r>
    </w:p>
    <w:p w14:paraId="3996F4E8" w14:textId="2941F3D7" w:rsidR="004F55EA" w:rsidRPr="004F55EA" w:rsidRDefault="00E2041E" w:rsidP="00B50D34">
      <w:pPr>
        <w:pStyle w:val="a9"/>
        <w:numPr>
          <w:ilvl w:val="0"/>
          <w:numId w:val="32"/>
        </w:numPr>
        <w:tabs>
          <w:tab w:val="left" w:pos="0"/>
        </w:tabs>
        <w:spacing w:before="0" w:after="0"/>
        <w:ind w:left="0" w:firstLine="567"/>
        <w:rPr>
          <w:rFonts w:ascii="Arial" w:hAnsi="Arial" w:cs="Arial"/>
        </w:rPr>
      </w:pPr>
      <w:ins w:id="323" w:author="Федин Никита Александрович" w:date="2019-12-26T11:23:00Z">
        <w:r>
          <w:rPr>
            <w:rFonts w:ascii="Arial" w:hAnsi="Arial" w:cs="Arial"/>
            <w:lang w:val="ru-RU"/>
          </w:rPr>
          <w:t xml:space="preserve"> </w:t>
        </w:r>
      </w:ins>
      <w:r w:rsidR="004F55EA" w:rsidRPr="004F55EA">
        <w:rPr>
          <w:rFonts w:ascii="Arial" w:hAnsi="Arial" w:cs="Arial"/>
        </w:rPr>
        <w:t>организационную – как управляющее воздействие для начала работы</w:t>
      </w:r>
      <w:r w:rsidR="00C6180C">
        <w:rPr>
          <w:rFonts w:ascii="Arial" w:hAnsi="Arial" w:cs="Arial"/>
          <w:lang w:val="ru-RU"/>
        </w:rPr>
        <w:t xml:space="preserve"> </w:t>
      </w:r>
      <w:r w:rsidR="004F55EA" w:rsidRPr="004F55EA">
        <w:rPr>
          <w:rFonts w:ascii="Arial" w:hAnsi="Arial" w:cs="Arial"/>
        </w:rPr>
        <w:t>Экспертов НСИ;</w:t>
      </w:r>
    </w:p>
    <w:p w14:paraId="1A5D068F" w14:textId="623442FD" w:rsidR="004F55EA" w:rsidRPr="004F55EA" w:rsidRDefault="00E2041E" w:rsidP="00B50D34">
      <w:pPr>
        <w:pStyle w:val="a9"/>
        <w:numPr>
          <w:ilvl w:val="0"/>
          <w:numId w:val="32"/>
        </w:numPr>
        <w:tabs>
          <w:tab w:val="left" w:pos="0"/>
        </w:tabs>
        <w:spacing w:before="0" w:after="0"/>
        <w:ind w:left="0" w:firstLine="567"/>
        <w:rPr>
          <w:rFonts w:ascii="Arial" w:hAnsi="Arial" w:cs="Arial"/>
        </w:rPr>
      </w:pPr>
      <w:ins w:id="324" w:author="Федин Никита Александрович" w:date="2019-12-26T11:23:00Z">
        <w:r>
          <w:rPr>
            <w:rFonts w:ascii="Arial" w:hAnsi="Arial" w:cs="Arial"/>
            <w:lang w:val="ru-RU"/>
          </w:rPr>
          <w:t xml:space="preserve"> </w:t>
        </w:r>
      </w:ins>
      <w:r w:rsidR="004F55EA" w:rsidRPr="004F55EA">
        <w:rPr>
          <w:rFonts w:ascii="Arial" w:hAnsi="Arial" w:cs="Arial"/>
        </w:rPr>
        <w:t>фискальную – документируется, что меняется и что послужило причиной.</w:t>
      </w:r>
    </w:p>
    <w:p w14:paraId="26C14C91" w14:textId="0D4340EE" w:rsidR="004F55EA" w:rsidRPr="004F55EA" w:rsidRDefault="004F55EA">
      <w:pPr>
        <w:tabs>
          <w:tab w:val="left" w:pos="0"/>
        </w:tabs>
        <w:spacing w:after="0"/>
        <w:rPr>
          <w:rFonts w:ascii="Arial" w:hAnsi="Arial" w:cs="Arial"/>
        </w:rPr>
      </w:pPr>
      <w:r w:rsidRPr="004F55EA">
        <w:rPr>
          <w:rFonts w:ascii="Arial" w:hAnsi="Arial" w:cs="Arial"/>
        </w:rPr>
        <w:lastRenderedPageBreak/>
        <w:t>Анализируя в дальнейшем статистику по запросам</w:t>
      </w:r>
      <w:r w:rsidR="00C3477F">
        <w:rPr>
          <w:rFonts w:ascii="Arial" w:hAnsi="Arial" w:cs="Arial"/>
        </w:rPr>
        <w:t>,</w:t>
      </w:r>
      <w:r w:rsidRPr="004F55EA">
        <w:rPr>
          <w:rFonts w:ascii="Arial" w:hAnsi="Arial" w:cs="Arial"/>
        </w:rPr>
        <w:t xml:space="preserve"> можно предпринимать</w:t>
      </w:r>
      <w:r w:rsidR="00C6180C">
        <w:rPr>
          <w:rFonts w:ascii="Arial" w:hAnsi="Arial" w:cs="Arial"/>
        </w:rPr>
        <w:t xml:space="preserve"> </w:t>
      </w:r>
      <w:r w:rsidRPr="004F55EA">
        <w:rPr>
          <w:rFonts w:ascii="Arial" w:hAnsi="Arial" w:cs="Arial"/>
        </w:rPr>
        <w:t>м</w:t>
      </w:r>
      <w:r w:rsidRPr="004F55EA">
        <w:rPr>
          <w:rFonts w:ascii="Arial" w:hAnsi="Arial" w:cs="Arial"/>
        </w:rPr>
        <w:t>е</w:t>
      </w:r>
      <w:r w:rsidRPr="004F55EA">
        <w:rPr>
          <w:rFonts w:ascii="Arial" w:hAnsi="Arial" w:cs="Arial"/>
        </w:rPr>
        <w:t>роприятия по превентивной корректировке свойств объектов НСИ устраняя</w:t>
      </w:r>
      <w:r w:rsidR="00C6180C">
        <w:rPr>
          <w:rFonts w:ascii="Arial" w:hAnsi="Arial" w:cs="Arial"/>
        </w:rPr>
        <w:t xml:space="preserve"> </w:t>
      </w:r>
      <w:r w:rsidRPr="004F55EA">
        <w:rPr>
          <w:rFonts w:ascii="Arial" w:hAnsi="Arial" w:cs="Arial"/>
        </w:rPr>
        <w:t>неточн</w:t>
      </w:r>
      <w:r w:rsidRPr="004F55EA">
        <w:rPr>
          <w:rFonts w:ascii="Arial" w:hAnsi="Arial" w:cs="Arial"/>
        </w:rPr>
        <w:t>о</w:t>
      </w:r>
      <w:r w:rsidRPr="004F55EA">
        <w:rPr>
          <w:rFonts w:ascii="Arial" w:hAnsi="Arial" w:cs="Arial"/>
        </w:rPr>
        <w:t>сти и неполноту в описании.</w:t>
      </w:r>
    </w:p>
    <w:p w14:paraId="042171B9" w14:textId="7C09A424" w:rsidR="004F55EA" w:rsidRPr="004F55EA" w:rsidRDefault="004F55EA">
      <w:pPr>
        <w:tabs>
          <w:tab w:val="left" w:pos="0"/>
        </w:tabs>
        <w:spacing w:after="0"/>
        <w:rPr>
          <w:rFonts w:ascii="Arial" w:hAnsi="Arial" w:cs="Arial"/>
        </w:rPr>
      </w:pPr>
      <w:r w:rsidRPr="004F55EA">
        <w:rPr>
          <w:rFonts w:ascii="Arial" w:hAnsi="Arial" w:cs="Arial"/>
        </w:rPr>
        <w:t>Формирование запроса на изменение свойств объектов НСИ</w:t>
      </w:r>
      <w:r w:rsidR="00C6180C">
        <w:rPr>
          <w:rFonts w:ascii="Arial" w:hAnsi="Arial" w:cs="Arial"/>
        </w:rPr>
        <w:t xml:space="preserve"> </w:t>
      </w:r>
      <w:r w:rsidRPr="004F55EA">
        <w:rPr>
          <w:rFonts w:ascii="Arial" w:hAnsi="Arial" w:cs="Arial"/>
        </w:rPr>
        <w:t xml:space="preserve">происходит в </w:t>
      </w:r>
      <w:r w:rsidR="00353EA3">
        <w:rPr>
          <w:rFonts w:ascii="Arial" w:hAnsi="Arial" w:cs="Arial"/>
        </w:rPr>
        <w:t xml:space="preserve">АСУ НСИ </w:t>
      </w:r>
      <w:proofErr w:type="gramStart"/>
      <w:r w:rsidR="00D430B8">
        <w:rPr>
          <w:rFonts w:ascii="Arial" w:hAnsi="Arial" w:cs="Arial"/>
        </w:rPr>
        <w:t>ДО</w:t>
      </w:r>
      <w:proofErr w:type="gramEnd"/>
      <w:r w:rsidRPr="004F55EA">
        <w:rPr>
          <w:rFonts w:ascii="Arial" w:hAnsi="Arial" w:cs="Arial"/>
        </w:rPr>
        <w:t>. Набор необходимых свойст</w:t>
      </w:r>
      <w:r w:rsidR="00C6180C">
        <w:rPr>
          <w:rFonts w:ascii="Arial" w:hAnsi="Arial" w:cs="Arial"/>
        </w:rPr>
        <w:t>в</w:t>
      </w:r>
      <w:r w:rsidRPr="004F55EA">
        <w:rPr>
          <w:rFonts w:ascii="Arial" w:hAnsi="Arial" w:cs="Arial"/>
        </w:rPr>
        <w:t xml:space="preserve"> объектов НСИ определяется предвар</w:t>
      </w:r>
      <w:r w:rsidRPr="004F55EA">
        <w:rPr>
          <w:rFonts w:ascii="Arial" w:hAnsi="Arial" w:cs="Arial"/>
        </w:rPr>
        <w:t>и</w:t>
      </w:r>
      <w:r w:rsidRPr="004F55EA">
        <w:rPr>
          <w:rFonts w:ascii="Arial" w:hAnsi="Arial" w:cs="Arial"/>
        </w:rPr>
        <w:t>тельной настройкой интеграции систем и утвержденными регламентами обработки. Фактически</w:t>
      </w:r>
      <w:r w:rsidR="00C6180C">
        <w:rPr>
          <w:rFonts w:ascii="Arial" w:hAnsi="Arial" w:cs="Arial"/>
        </w:rPr>
        <w:t xml:space="preserve"> </w:t>
      </w:r>
      <w:r w:rsidRPr="004F55EA">
        <w:rPr>
          <w:rFonts w:ascii="Arial" w:hAnsi="Arial" w:cs="Arial"/>
        </w:rPr>
        <w:t xml:space="preserve">создается копия существующего объекта НСИ в состоянии «Проект». </w:t>
      </w:r>
    </w:p>
    <w:p w14:paraId="7A013967" w14:textId="08554DAC" w:rsidR="00523714" w:rsidRDefault="004F55EA">
      <w:pPr>
        <w:tabs>
          <w:tab w:val="left" w:pos="0"/>
        </w:tabs>
        <w:spacing w:after="0"/>
        <w:rPr>
          <w:rFonts w:ascii="Arial" w:hAnsi="Arial" w:cs="Arial"/>
        </w:rPr>
      </w:pPr>
      <w:r w:rsidRPr="004F55EA">
        <w:rPr>
          <w:rFonts w:ascii="Arial" w:hAnsi="Arial" w:cs="Arial"/>
        </w:rPr>
        <w:t>Созданный запрос передается на согласование Куратору (процесс №4</w:t>
      </w:r>
      <w:r w:rsidR="00C6180C">
        <w:rPr>
          <w:rFonts w:ascii="Arial" w:hAnsi="Arial" w:cs="Arial"/>
        </w:rPr>
        <w:t xml:space="preserve"> </w:t>
      </w:r>
      <w:r w:rsidRPr="004F55EA">
        <w:rPr>
          <w:rFonts w:ascii="Arial" w:hAnsi="Arial" w:cs="Arial"/>
        </w:rPr>
        <w:t>«С</w:t>
      </w:r>
      <w:r w:rsidRPr="004F55EA">
        <w:rPr>
          <w:rFonts w:ascii="Arial" w:hAnsi="Arial" w:cs="Arial"/>
        </w:rPr>
        <w:t>о</w:t>
      </w:r>
      <w:r w:rsidRPr="004F55EA">
        <w:rPr>
          <w:rFonts w:ascii="Arial" w:hAnsi="Arial" w:cs="Arial"/>
        </w:rPr>
        <w:t>гласование изменения справочника с Куратором»</w:t>
      </w:r>
      <w:r w:rsidR="00375781">
        <w:rPr>
          <w:rFonts w:ascii="Arial" w:hAnsi="Arial" w:cs="Arial"/>
        </w:rPr>
        <w:t xml:space="preserve">, см. п. </w:t>
      </w:r>
      <w:r w:rsidR="00E2777F">
        <w:rPr>
          <w:rFonts w:ascii="Arial" w:hAnsi="Arial" w:cs="Arial"/>
        </w:rPr>
        <w:t>6</w:t>
      </w:r>
      <w:r w:rsidR="00375781">
        <w:rPr>
          <w:rFonts w:ascii="Arial" w:hAnsi="Arial" w:cs="Arial"/>
        </w:rPr>
        <w:t>.1.4</w:t>
      </w:r>
      <w:r w:rsidRPr="004F55EA">
        <w:rPr>
          <w:rFonts w:ascii="Arial" w:hAnsi="Arial" w:cs="Arial"/>
        </w:rPr>
        <w:t>).</w:t>
      </w:r>
    </w:p>
    <w:p w14:paraId="7B9244DF" w14:textId="09FAD37B" w:rsidR="00642AD8" w:rsidDel="00E2041E" w:rsidRDefault="00642AD8">
      <w:pPr>
        <w:tabs>
          <w:tab w:val="left" w:pos="0"/>
        </w:tabs>
        <w:spacing w:after="0"/>
        <w:rPr>
          <w:del w:id="325" w:author="Федин Никита Александрович" w:date="2019-12-26T11:23:00Z"/>
          <w:rFonts w:ascii="Arial" w:hAnsi="Arial" w:cs="Arial"/>
        </w:rPr>
      </w:pPr>
    </w:p>
    <w:p w14:paraId="35691DB7" w14:textId="16AA6D19" w:rsidR="00642AD8" w:rsidRPr="00FF413C" w:rsidRDefault="00E2777F" w:rsidP="00E2041E">
      <w:pPr>
        <w:tabs>
          <w:tab w:val="left" w:pos="0"/>
        </w:tabs>
        <w:spacing w:before="280" w:after="280"/>
        <w:rPr>
          <w:rFonts w:ascii="Arial" w:hAnsi="Arial" w:cs="Arial"/>
          <w:b/>
        </w:rPr>
        <w:pPrChange w:id="326" w:author="Федин Никита Александрович" w:date="2019-12-26T11:23:00Z">
          <w:pPr>
            <w:tabs>
              <w:tab w:val="left" w:pos="0"/>
            </w:tabs>
            <w:spacing w:after="0"/>
          </w:pPr>
        </w:pPrChange>
      </w:pPr>
      <w:r>
        <w:rPr>
          <w:rFonts w:ascii="Arial" w:hAnsi="Arial" w:cs="Arial"/>
          <w:b/>
        </w:rPr>
        <w:t>6</w:t>
      </w:r>
      <w:r w:rsidR="00375781">
        <w:rPr>
          <w:rFonts w:ascii="Arial" w:hAnsi="Arial" w:cs="Arial"/>
          <w:b/>
        </w:rPr>
        <w:t xml:space="preserve">.1.8 </w:t>
      </w:r>
      <w:r w:rsidR="00FF413C" w:rsidRPr="00FF413C">
        <w:rPr>
          <w:rFonts w:ascii="Arial" w:hAnsi="Arial" w:cs="Arial"/>
          <w:b/>
        </w:rPr>
        <w:t>Изменение свойств объекта НСИ</w:t>
      </w:r>
    </w:p>
    <w:p w14:paraId="1CA5D551" w14:textId="768FDAEA" w:rsidR="00642AD8" w:rsidDel="00E2041E" w:rsidRDefault="00642AD8">
      <w:pPr>
        <w:tabs>
          <w:tab w:val="left" w:pos="0"/>
        </w:tabs>
        <w:spacing w:after="0"/>
        <w:rPr>
          <w:del w:id="327" w:author="Федин Никита Александрович" w:date="2019-12-26T11:23:00Z"/>
          <w:rFonts w:ascii="Arial" w:hAnsi="Arial" w:cs="Arial"/>
        </w:rPr>
      </w:pPr>
    </w:p>
    <w:p w14:paraId="2052DA94" w14:textId="1EFE88C8" w:rsidR="00FF413C" w:rsidRPr="00FF413C" w:rsidRDefault="00FF413C" w:rsidP="00D430B8">
      <w:pPr>
        <w:tabs>
          <w:tab w:val="left" w:pos="0"/>
        </w:tabs>
        <w:spacing w:after="0"/>
        <w:jc w:val="left"/>
        <w:rPr>
          <w:rFonts w:ascii="Arial" w:hAnsi="Arial" w:cs="Arial"/>
        </w:rPr>
      </w:pPr>
      <w:r w:rsidRPr="00FF413C">
        <w:rPr>
          <w:rFonts w:ascii="Arial" w:hAnsi="Arial" w:cs="Arial"/>
        </w:rPr>
        <w:t>Внесение изменений происходит</w:t>
      </w:r>
      <w:r>
        <w:rPr>
          <w:rFonts w:ascii="Arial" w:hAnsi="Arial" w:cs="Arial"/>
        </w:rPr>
        <w:t xml:space="preserve"> </w:t>
      </w:r>
      <w:r w:rsidRPr="00FF413C">
        <w:rPr>
          <w:rFonts w:ascii="Arial" w:hAnsi="Arial" w:cs="Arial"/>
        </w:rPr>
        <w:t>в прикладных АС в части</w:t>
      </w:r>
      <w:r>
        <w:rPr>
          <w:rFonts w:ascii="Arial" w:hAnsi="Arial" w:cs="Arial"/>
        </w:rPr>
        <w:t xml:space="preserve"> </w:t>
      </w:r>
      <w:r w:rsidRPr="00FF413C">
        <w:rPr>
          <w:rFonts w:ascii="Arial" w:hAnsi="Arial" w:cs="Arial"/>
        </w:rPr>
        <w:t>группы свойств</w:t>
      </w:r>
      <w:r>
        <w:rPr>
          <w:rFonts w:ascii="Arial" w:hAnsi="Arial" w:cs="Arial"/>
        </w:rPr>
        <w:t>,</w:t>
      </w:r>
      <w:r w:rsidRPr="00FF413C">
        <w:rPr>
          <w:rFonts w:ascii="Arial" w:hAnsi="Arial" w:cs="Arial"/>
        </w:rPr>
        <w:t xml:space="preserve"> з</w:t>
      </w:r>
      <w:r w:rsidRPr="00FF413C">
        <w:rPr>
          <w:rFonts w:ascii="Arial" w:hAnsi="Arial" w:cs="Arial"/>
        </w:rPr>
        <w:t>а</w:t>
      </w:r>
      <w:r w:rsidRPr="00FF413C">
        <w:rPr>
          <w:rFonts w:ascii="Arial" w:hAnsi="Arial" w:cs="Arial"/>
        </w:rPr>
        <w:t>крепленных за этими АС. Частным случаем такой</w:t>
      </w:r>
      <w:r>
        <w:rPr>
          <w:rFonts w:ascii="Arial" w:hAnsi="Arial" w:cs="Arial"/>
        </w:rPr>
        <w:t xml:space="preserve"> </w:t>
      </w:r>
      <w:r w:rsidRPr="00FF413C">
        <w:rPr>
          <w:rFonts w:ascii="Arial" w:hAnsi="Arial" w:cs="Arial"/>
        </w:rPr>
        <w:t xml:space="preserve">подсистемы может являться </w:t>
      </w:r>
      <w:r w:rsidR="00353EA3">
        <w:rPr>
          <w:rFonts w:ascii="Arial" w:hAnsi="Arial" w:cs="Arial"/>
        </w:rPr>
        <w:t xml:space="preserve">АСУ НСИ </w:t>
      </w:r>
      <w:proofErr w:type="gramStart"/>
      <w:r w:rsidR="00D430B8">
        <w:rPr>
          <w:rFonts w:ascii="Arial" w:hAnsi="Arial" w:cs="Arial"/>
        </w:rPr>
        <w:t>ДО</w:t>
      </w:r>
      <w:proofErr w:type="gramEnd"/>
      <w:r w:rsidRPr="00FF413C">
        <w:rPr>
          <w:rFonts w:ascii="Arial" w:hAnsi="Arial" w:cs="Arial"/>
        </w:rPr>
        <w:t xml:space="preserve"> </w:t>
      </w:r>
      <w:proofErr w:type="gramStart"/>
      <w:r w:rsidRPr="00FF413C">
        <w:rPr>
          <w:rFonts w:ascii="Arial" w:hAnsi="Arial" w:cs="Arial"/>
        </w:rPr>
        <w:t>по</w:t>
      </w:r>
      <w:proofErr w:type="gramEnd"/>
      <w:r w:rsidRPr="00FF413C">
        <w:rPr>
          <w:rFonts w:ascii="Arial" w:hAnsi="Arial" w:cs="Arial"/>
        </w:rPr>
        <w:t xml:space="preserve"> отношению к КАСУ НСИ</w:t>
      </w:r>
      <w:r w:rsidR="00375781">
        <w:rPr>
          <w:rFonts w:ascii="Arial" w:hAnsi="Arial" w:cs="Arial"/>
        </w:rPr>
        <w:t xml:space="preserve"> </w:t>
      </w:r>
      <w:r w:rsidR="00353EA3">
        <w:rPr>
          <w:rFonts w:ascii="Arial" w:hAnsi="Arial" w:cs="Arial"/>
        </w:rPr>
        <w:t>Концерна</w:t>
      </w:r>
      <w:r w:rsidRPr="00FF413C">
        <w:rPr>
          <w:rFonts w:ascii="Arial" w:hAnsi="Arial" w:cs="Arial"/>
        </w:rPr>
        <w:t>. Частным случаем изменений может служить запрет использования объекта НСИ в прикладных АС.</w:t>
      </w:r>
    </w:p>
    <w:p w14:paraId="1E6267FC" w14:textId="50E8B84D" w:rsidR="00FF413C" w:rsidRPr="00FF413C" w:rsidRDefault="00FF413C">
      <w:pPr>
        <w:tabs>
          <w:tab w:val="left" w:pos="0"/>
        </w:tabs>
        <w:spacing w:after="0"/>
        <w:rPr>
          <w:rFonts w:ascii="Arial" w:hAnsi="Arial" w:cs="Arial"/>
        </w:rPr>
      </w:pPr>
      <w:r w:rsidRPr="00FF413C">
        <w:rPr>
          <w:rFonts w:ascii="Arial" w:hAnsi="Arial" w:cs="Arial"/>
        </w:rPr>
        <w:t>Любое изменение объекта НСИ происходит на основании электронного док</w:t>
      </w:r>
      <w:r w:rsidRPr="00FF413C">
        <w:rPr>
          <w:rFonts w:ascii="Arial" w:hAnsi="Arial" w:cs="Arial"/>
        </w:rPr>
        <w:t>у</w:t>
      </w:r>
      <w:r w:rsidRPr="00FF413C">
        <w:rPr>
          <w:rFonts w:ascii="Arial" w:hAnsi="Arial" w:cs="Arial"/>
        </w:rPr>
        <w:t>мента</w:t>
      </w:r>
      <w:r>
        <w:rPr>
          <w:rFonts w:ascii="Arial" w:hAnsi="Arial" w:cs="Arial"/>
        </w:rPr>
        <w:t xml:space="preserve"> </w:t>
      </w:r>
      <w:r w:rsidRPr="00FF413C">
        <w:rPr>
          <w:rFonts w:ascii="Arial" w:hAnsi="Arial" w:cs="Arial"/>
        </w:rPr>
        <w:t>«Запрос на изменение объекта НСИ», согласованного в установленном п</w:t>
      </w:r>
      <w:r w:rsidRPr="00FF413C">
        <w:rPr>
          <w:rFonts w:ascii="Arial" w:hAnsi="Arial" w:cs="Arial"/>
        </w:rPr>
        <w:t>о</w:t>
      </w:r>
      <w:r w:rsidRPr="00FF413C">
        <w:rPr>
          <w:rFonts w:ascii="Arial" w:hAnsi="Arial" w:cs="Arial"/>
        </w:rPr>
        <w:t>рядке. История</w:t>
      </w:r>
      <w:r>
        <w:rPr>
          <w:rFonts w:ascii="Arial" w:hAnsi="Arial" w:cs="Arial"/>
        </w:rPr>
        <w:t xml:space="preserve"> </w:t>
      </w:r>
      <w:r w:rsidRPr="00FF413C">
        <w:rPr>
          <w:rFonts w:ascii="Arial" w:hAnsi="Arial" w:cs="Arial"/>
        </w:rPr>
        <w:t>изменений фиксируется в КАСУ НСИ</w:t>
      </w:r>
      <w:r w:rsidR="00375781">
        <w:rPr>
          <w:rFonts w:ascii="Arial" w:hAnsi="Arial" w:cs="Arial"/>
        </w:rPr>
        <w:t xml:space="preserve"> </w:t>
      </w:r>
      <w:r w:rsidR="00353EA3">
        <w:rPr>
          <w:rFonts w:ascii="Arial" w:hAnsi="Arial" w:cs="Arial"/>
        </w:rPr>
        <w:t>Концерна</w:t>
      </w:r>
      <w:r w:rsidRPr="00FF413C">
        <w:rPr>
          <w:rFonts w:ascii="Arial" w:hAnsi="Arial" w:cs="Arial"/>
        </w:rPr>
        <w:t>. Исключением явл</w:t>
      </w:r>
      <w:r w:rsidRPr="00FF413C">
        <w:rPr>
          <w:rFonts w:ascii="Arial" w:hAnsi="Arial" w:cs="Arial"/>
        </w:rPr>
        <w:t>я</w:t>
      </w:r>
      <w:r w:rsidRPr="00FF413C">
        <w:rPr>
          <w:rFonts w:ascii="Arial" w:hAnsi="Arial" w:cs="Arial"/>
        </w:rPr>
        <w:t>ется процесс №13 по</w:t>
      </w:r>
      <w:r>
        <w:rPr>
          <w:rFonts w:ascii="Arial" w:hAnsi="Arial" w:cs="Arial"/>
        </w:rPr>
        <w:t xml:space="preserve"> </w:t>
      </w:r>
      <w:proofErr w:type="spellStart"/>
      <w:r w:rsidRPr="00FF413C">
        <w:rPr>
          <w:rFonts w:ascii="Arial" w:hAnsi="Arial" w:cs="Arial"/>
        </w:rPr>
        <w:t>доопределению</w:t>
      </w:r>
      <w:proofErr w:type="spellEnd"/>
      <w:r w:rsidRPr="00FF413C">
        <w:rPr>
          <w:rFonts w:ascii="Arial" w:hAnsi="Arial" w:cs="Arial"/>
        </w:rPr>
        <w:t xml:space="preserve"> нового объекта НСИ.</w:t>
      </w:r>
    </w:p>
    <w:p w14:paraId="20F5441E" w14:textId="47DF9021" w:rsidR="00642AD8" w:rsidRDefault="00FF413C">
      <w:pPr>
        <w:tabs>
          <w:tab w:val="left" w:pos="0"/>
        </w:tabs>
        <w:spacing w:after="0"/>
        <w:rPr>
          <w:rFonts w:ascii="Arial" w:hAnsi="Arial" w:cs="Arial"/>
        </w:rPr>
      </w:pPr>
      <w:r w:rsidRPr="00FF413C">
        <w:rPr>
          <w:rFonts w:ascii="Arial" w:hAnsi="Arial" w:cs="Arial"/>
        </w:rPr>
        <w:t xml:space="preserve">После изменения объектов НСИ в справочниках </w:t>
      </w:r>
      <w:r w:rsidR="00353EA3">
        <w:rPr>
          <w:rFonts w:ascii="Arial" w:hAnsi="Arial" w:cs="Arial"/>
        </w:rPr>
        <w:t xml:space="preserve">АСУ НСИ </w:t>
      </w:r>
      <w:proofErr w:type="gramStart"/>
      <w:r w:rsidR="00D430B8">
        <w:rPr>
          <w:rFonts w:ascii="Arial" w:hAnsi="Arial" w:cs="Arial"/>
        </w:rPr>
        <w:t>ДО</w:t>
      </w:r>
      <w:proofErr w:type="gramEnd"/>
      <w:r>
        <w:rPr>
          <w:rFonts w:ascii="Arial" w:hAnsi="Arial" w:cs="Arial"/>
        </w:rPr>
        <w:t xml:space="preserve"> </w:t>
      </w:r>
      <w:r w:rsidRPr="00FF413C">
        <w:rPr>
          <w:rFonts w:ascii="Arial" w:hAnsi="Arial" w:cs="Arial"/>
        </w:rPr>
        <w:t xml:space="preserve">производится </w:t>
      </w:r>
      <w:proofErr w:type="gramStart"/>
      <w:r w:rsidRPr="00FF413C">
        <w:rPr>
          <w:rFonts w:ascii="Arial" w:hAnsi="Arial" w:cs="Arial"/>
        </w:rPr>
        <w:t>консолидация</w:t>
      </w:r>
      <w:proofErr w:type="gramEnd"/>
      <w:r w:rsidRPr="00FF413C">
        <w:rPr>
          <w:rFonts w:ascii="Arial" w:hAnsi="Arial" w:cs="Arial"/>
        </w:rPr>
        <w:t xml:space="preserve"> свойств измененного объекта НСИ в КАСУ НСИ</w:t>
      </w:r>
      <w:r w:rsidR="00375781">
        <w:rPr>
          <w:rFonts w:ascii="Arial" w:hAnsi="Arial" w:cs="Arial"/>
        </w:rPr>
        <w:t xml:space="preserve"> </w:t>
      </w:r>
      <w:r w:rsidR="00353EA3">
        <w:rPr>
          <w:rFonts w:ascii="Arial" w:hAnsi="Arial" w:cs="Arial"/>
        </w:rPr>
        <w:t>Концерна</w:t>
      </w:r>
      <w:r w:rsidRPr="00FF413C">
        <w:rPr>
          <w:rFonts w:ascii="Arial" w:hAnsi="Arial" w:cs="Arial"/>
        </w:rPr>
        <w:t xml:space="preserve"> в</w:t>
      </w:r>
      <w:r>
        <w:rPr>
          <w:rFonts w:ascii="Arial" w:hAnsi="Arial" w:cs="Arial"/>
        </w:rPr>
        <w:t xml:space="preserve"> </w:t>
      </w:r>
      <w:r w:rsidRPr="00FF413C">
        <w:rPr>
          <w:rFonts w:ascii="Arial" w:hAnsi="Arial" w:cs="Arial"/>
        </w:rPr>
        <w:t>рамках процесса №10</w:t>
      </w:r>
      <w:r w:rsidR="00375781">
        <w:rPr>
          <w:rFonts w:ascii="Arial" w:hAnsi="Arial" w:cs="Arial"/>
        </w:rPr>
        <w:t xml:space="preserve"> (см. п. </w:t>
      </w:r>
      <w:r w:rsidR="00E2777F">
        <w:rPr>
          <w:rFonts w:ascii="Arial" w:hAnsi="Arial" w:cs="Arial"/>
        </w:rPr>
        <w:t>6</w:t>
      </w:r>
      <w:r w:rsidR="00375781">
        <w:rPr>
          <w:rFonts w:ascii="Arial" w:hAnsi="Arial" w:cs="Arial"/>
        </w:rPr>
        <w:t>.1.10)</w:t>
      </w:r>
      <w:r w:rsidRPr="00FF413C">
        <w:rPr>
          <w:rFonts w:ascii="Arial" w:hAnsi="Arial" w:cs="Arial"/>
        </w:rPr>
        <w:t xml:space="preserve"> в части группы свойств</w:t>
      </w:r>
      <w:r>
        <w:rPr>
          <w:rFonts w:ascii="Arial" w:hAnsi="Arial" w:cs="Arial"/>
        </w:rPr>
        <w:t>,</w:t>
      </w:r>
      <w:r w:rsidRPr="00FF413C">
        <w:rPr>
          <w:rFonts w:ascii="Arial" w:hAnsi="Arial" w:cs="Arial"/>
        </w:rPr>
        <w:t xml:space="preserve"> закрепленных за этими </w:t>
      </w:r>
      <w:r w:rsidR="00353EA3">
        <w:rPr>
          <w:rFonts w:ascii="Arial" w:hAnsi="Arial" w:cs="Arial"/>
        </w:rPr>
        <w:t xml:space="preserve">АСУ НСИ </w:t>
      </w:r>
      <w:r w:rsidR="00D430B8">
        <w:rPr>
          <w:rFonts w:ascii="Arial" w:hAnsi="Arial" w:cs="Arial"/>
        </w:rPr>
        <w:t>ДО</w:t>
      </w:r>
      <w:r w:rsidR="00F57D47">
        <w:rPr>
          <w:rFonts w:ascii="Arial" w:hAnsi="Arial" w:cs="Arial"/>
        </w:rPr>
        <w:t>.</w:t>
      </w:r>
    </w:p>
    <w:p w14:paraId="7C42F582" w14:textId="61034390" w:rsidR="00642AD8" w:rsidDel="00C12DE8" w:rsidRDefault="00642AD8">
      <w:pPr>
        <w:tabs>
          <w:tab w:val="left" w:pos="0"/>
        </w:tabs>
        <w:spacing w:after="0"/>
        <w:rPr>
          <w:del w:id="328" w:author="Федин Никита Александрович" w:date="2019-12-26T11:25:00Z"/>
          <w:rFonts w:ascii="Arial" w:hAnsi="Arial" w:cs="Arial"/>
        </w:rPr>
      </w:pPr>
    </w:p>
    <w:p w14:paraId="2FD1686D" w14:textId="654AE4EE" w:rsidR="00642AD8" w:rsidRPr="00FF413C" w:rsidRDefault="00E2777F" w:rsidP="00C12DE8">
      <w:pPr>
        <w:tabs>
          <w:tab w:val="left" w:pos="0"/>
        </w:tabs>
        <w:spacing w:before="280" w:after="280"/>
        <w:rPr>
          <w:rFonts w:ascii="Arial" w:hAnsi="Arial" w:cs="Arial"/>
          <w:b/>
        </w:rPr>
        <w:pPrChange w:id="329" w:author="Федин Никита Александрович" w:date="2019-12-26T11:25:00Z">
          <w:pPr>
            <w:tabs>
              <w:tab w:val="left" w:pos="0"/>
            </w:tabs>
            <w:spacing w:after="0"/>
          </w:pPr>
        </w:pPrChange>
      </w:pPr>
      <w:r>
        <w:rPr>
          <w:rFonts w:ascii="Arial" w:hAnsi="Arial" w:cs="Arial"/>
          <w:b/>
        </w:rPr>
        <w:t>6</w:t>
      </w:r>
      <w:r w:rsidR="00375781">
        <w:rPr>
          <w:rFonts w:ascii="Arial" w:hAnsi="Arial" w:cs="Arial"/>
          <w:b/>
        </w:rPr>
        <w:t>.1.</w:t>
      </w:r>
      <w:r w:rsidR="00C87F98">
        <w:rPr>
          <w:rFonts w:ascii="Arial" w:hAnsi="Arial" w:cs="Arial"/>
          <w:b/>
        </w:rPr>
        <w:t>9</w:t>
      </w:r>
      <w:r w:rsidR="00375781">
        <w:rPr>
          <w:rFonts w:ascii="Arial" w:hAnsi="Arial" w:cs="Arial"/>
          <w:b/>
        </w:rPr>
        <w:t xml:space="preserve"> </w:t>
      </w:r>
      <w:r w:rsidR="00FF413C" w:rsidRPr="00FF413C">
        <w:rPr>
          <w:rFonts w:ascii="Arial" w:hAnsi="Arial" w:cs="Arial"/>
          <w:b/>
        </w:rPr>
        <w:t>Репликация объекта НСИ в прикладные подсистемы</w:t>
      </w:r>
    </w:p>
    <w:p w14:paraId="0F9FDC2B" w14:textId="5543C467" w:rsidR="00642AD8" w:rsidDel="00C12DE8" w:rsidRDefault="00642AD8">
      <w:pPr>
        <w:tabs>
          <w:tab w:val="left" w:pos="0"/>
        </w:tabs>
        <w:spacing w:after="0"/>
        <w:rPr>
          <w:del w:id="330" w:author="Федин Никита Александрович" w:date="2019-12-26T11:25:00Z"/>
          <w:rFonts w:ascii="Arial" w:hAnsi="Arial" w:cs="Arial"/>
        </w:rPr>
      </w:pPr>
    </w:p>
    <w:p w14:paraId="76BAC01A" w14:textId="462F2F14" w:rsidR="00FF413C" w:rsidRPr="00FF413C" w:rsidRDefault="00FF413C">
      <w:pPr>
        <w:tabs>
          <w:tab w:val="left" w:pos="0"/>
        </w:tabs>
        <w:spacing w:after="0"/>
        <w:rPr>
          <w:rFonts w:ascii="Arial" w:hAnsi="Arial" w:cs="Arial"/>
        </w:rPr>
      </w:pPr>
      <w:r w:rsidRPr="00FF413C">
        <w:rPr>
          <w:rFonts w:ascii="Arial" w:hAnsi="Arial" w:cs="Arial"/>
        </w:rPr>
        <w:t>Репликация новых объектов НСИ производится путем передачи информации в</w:t>
      </w:r>
      <w:r>
        <w:rPr>
          <w:rFonts w:ascii="Arial" w:hAnsi="Arial" w:cs="Arial"/>
        </w:rPr>
        <w:t xml:space="preserve"> </w:t>
      </w:r>
      <w:r w:rsidRPr="00FF413C">
        <w:rPr>
          <w:rFonts w:ascii="Arial" w:hAnsi="Arial" w:cs="Arial"/>
        </w:rPr>
        <w:t xml:space="preserve">справочники АСУ НСИ и прикладных АС посредством передачи </w:t>
      </w:r>
      <w:proofErr w:type="spellStart"/>
      <w:r w:rsidRPr="00FF413C">
        <w:rPr>
          <w:rFonts w:ascii="Arial" w:hAnsi="Arial" w:cs="Arial"/>
        </w:rPr>
        <w:t>х</w:t>
      </w:r>
      <w:proofErr w:type="gramStart"/>
      <w:r w:rsidRPr="00FF413C">
        <w:rPr>
          <w:rFonts w:ascii="Arial" w:hAnsi="Arial" w:cs="Arial"/>
        </w:rPr>
        <w:t>ml</w:t>
      </w:r>
      <w:proofErr w:type="spellEnd"/>
      <w:proofErr w:type="gramEnd"/>
      <w:r w:rsidRPr="00FF413C">
        <w:rPr>
          <w:rFonts w:ascii="Arial" w:hAnsi="Arial" w:cs="Arial"/>
        </w:rPr>
        <w:t>-сообщений.</w:t>
      </w:r>
    </w:p>
    <w:p w14:paraId="6F82741B" w14:textId="1F31BF79" w:rsidR="00FF413C" w:rsidRPr="00FF413C" w:rsidRDefault="00FF413C">
      <w:pPr>
        <w:tabs>
          <w:tab w:val="left" w:pos="0"/>
        </w:tabs>
        <w:spacing w:after="0"/>
        <w:rPr>
          <w:rFonts w:ascii="Arial" w:hAnsi="Arial" w:cs="Arial"/>
        </w:rPr>
      </w:pPr>
      <w:r w:rsidRPr="00FF413C">
        <w:rPr>
          <w:rFonts w:ascii="Arial" w:hAnsi="Arial" w:cs="Arial"/>
        </w:rPr>
        <w:t>Сообщения о создании нового объекта в КАСУ НСИ</w:t>
      </w:r>
      <w:r w:rsidR="00375781">
        <w:rPr>
          <w:rFonts w:ascii="Arial" w:hAnsi="Arial" w:cs="Arial"/>
        </w:rPr>
        <w:t xml:space="preserve"> </w:t>
      </w:r>
      <w:r w:rsidR="00353EA3">
        <w:rPr>
          <w:rFonts w:ascii="Arial" w:hAnsi="Arial" w:cs="Arial"/>
        </w:rPr>
        <w:t>Концерна</w:t>
      </w:r>
      <w:r w:rsidRPr="00FF413C">
        <w:rPr>
          <w:rFonts w:ascii="Arial" w:hAnsi="Arial" w:cs="Arial"/>
        </w:rPr>
        <w:t xml:space="preserve"> формируются</w:t>
      </w:r>
      <w:r>
        <w:rPr>
          <w:rFonts w:ascii="Arial" w:hAnsi="Arial" w:cs="Arial"/>
        </w:rPr>
        <w:t xml:space="preserve"> </w:t>
      </w:r>
      <w:r w:rsidRPr="00FF413C">
        <w:rPr>
          <w:rFonts w:ascii="Arial" w:hAnsi="Arial" w:cs="Arial"/>
        </w:rPr>
        <w:t>автоматически после создания нового объекта и придания ему статуса «</w:t>
      </w:r>
      <w:proofErr w:type="gramStart"/>
      <w:r w:rsidRPr="00FF413C">
        <w:rPr>
          <w:rFonts w:ascii="Arial" w:hAnsi="Arial" w:cs="Arial"/>
        </w:rPr>
        <w:t>Разрешен</w:t>
      </w:r>
      <w:proofErr w:type="gramEnd"/>
      <w:r w:rsidRPr="00FF413C">
        <w:rPr>
          <w:rFonts w:ascii="Arial" w:hAnsi="Arial" w:cs="Arial"/>
        </w:rPr>
        <w:t xml:space="preserve"> к</w:t>
      </w:r>
      <w:r>
        <w:rPr>
          <w:rFonts w:ascii="Arial" w:hAnsi="Arial" w:cs="Arial"/>
        </w:rPr>
        <w:t xml:space="preserve"> </w:t>
      </w:r>
      <w:r w:rsidRPr="00FF413C">
        <w:rPr>
          <w:rFonts w:ascii="Arial" w:hAnsi="Arial" w:cs="Arial"/>
        </w:rPr>
        <w:t>применению». Созданное сообщение помещается в транспортную подсистему КАСУ НСИ</w:t>
      </w:r>
      <w:r w:rsidR="00375781">
        <w:rPr>
          <w:rFonts w:ascii="Arial" w:hAnsi="Arial" w:cs="Arial"/>
        </w:rPr>
        <w:t xml:space="preserve"> </w:t>
      </w:r>
      <w:r w:rsidR="00353EA3">
        <w:rPr>
          <w:rFonts w:ascii="Arial" w:hAnsi="Arial" w:cs="Arial"/>
        </w:rPr>
        <w:t>Концерна</w:t>
      </w:r>
      <w:r w:rsidRPr="00FF413C">
        <w:rPr>
          <w:rFonts w:ascii="Arial" w:hAnsi="Arial" w:cs="Arial"/>
        </w:rPr>
        <w:t>, которая</w:t>
      </w:r>
      <w:r>
        <w:rPr>
          <w:rFonts w:ascii="Arial" w:hAnsi="Arial" w:cs="Arial"/>
        </w:rPr>
        <w:t xml:space="preserve"> </w:t>
      </w:r>
      <w:r w:rsidRPr="00FF413C">
        <w:rPr>
          <w:rFonts w:ascii="Arial" w:hAnsi="Arial" w:cs="Arial"/>
        </w:rPr>
        <w:t>гарантирует доставку этой информации до всех «заинтер</w:t>
      </w:r>
      <w:r w:rsidRPr="00FF413C">
        <w:rPr>
          <w:rFonts w:ascii="Arial" w:hAnsi="Arial" w:cs="Arial"/>
        </w:rPr>
        <w:t>е</w:t>
      </w:r>
      <w:r w:rsidRPr="00FF413C">
        <w:rPr>
          <w:rFonts w:ascii="Arial" w:hAnsi="Arial" w:cs="Arial"/>
        </w:rPr>
        <w:t>сованных» АС.</w:t>
      </w:r>
    </w:p>
    <w:p w14:paraId="44A03842" w14:textId="06EB396B" w:rsidR="00FF413C" w:rsidRPr="00FF413C" w:rsidRDefault="00FF413C">
      <w:pPr>
        <w:tabs>
          <w:tab w:val="left" w:pos="0"/>
        </w:tabs>
        <w:spacing w:after="0"/>
        <w:rPr>
          <w:rFonts w:ascii="Arial" w:hAnsi="Arial" w:cs="Arial"/>
        </w:rPr>
      </w:pPr>
      <w:r w:rsidRPr="00FF413C">
        <w:rPr>
          <w:rFonts w:ascii="Arial" w:hAnsi="Arial" w:cs="Arial"/>
        </w:rPr>
        <w:t xml:space="preserve">После распространения информации о новом объекте НСИ через </w:t>
      </w:r>
      <w:r w:rsidR="00353EA3">
        <w:rPr>
          <w:rFonts w:ascii="Arial" w:hAnsi="Arial" w:cs="Arial"/>
        </w:rPr>
        <w:t xml:space="preserve">АСУ НСИ </w:t>
      </w:r>
      <w:proofErr w:type="gramStart"/>
      <w:r w:rsidR="006B14DF">
        <w:rPr>
          <w:rFonts w:ascii="Arial" w:hAnsi="Arial" w:cs="Arial"/>
        </w:rPr>
        <w:t>ДО</w:t>
      </w:r>
      <w:proofErr w:type="gramEnd"/>
      <w:r w:rsidRPr="00FF413C">
        <w:rPr>
          <w:rFonts w:ascii="Arial" w:hAnsi="Arial" w:cs="Arial"/>
        </w:rPr>
        <w:t xml:space="preserve"> в прикладных</w:t>
      </w:r>
      <w:r>
        <w:rPr>
          <w:rFonts w:ascii="Arial" w:hAnsi="Arial" w:cs="Arial"/>
        </w:rPr>
        <w:t xml:space="preserve"> </w:t>
      </w:r>
      <w:r w:rsidRPr="00FF413C">
        <w:rPr>
          <w:rFonts w:ascii="Arial" w:hAnsi="Arial" w:cs="Arial"/>
        </w:rPr>
        <w:t>АС пользователи уже могут использовать его для решения своих бизнес-задач.</w:t>
      </w:r>
      <w:r>
        <w:rPr>
          <w:rFonts w:ascii="Arial" w:hAnsi="Arial" w:cs="Arial"/>
        </w:rPr>
        <w:t xml:space="preserve"> </w:t>
      </w:r>
    </w:p>
    <w:p w14:paraId="02CE0470" w14:textId="270C2C58" w:rsidR="00642AD8" w:rsidRDefault="00FF413C">
      <w:pPr>
        <w:tabs>
          <w:tab w:val="left" w:pos="0"/>
        </w:tabs>
        <w:spacing w:after="0"/>
        <w:rPr>
          <w:rFonts w:ascii="Arial" w:hAnsi="Arial" w:cs="Arial"/>
        </w:rPr>
      </w:pPr>
      <w:r w:rsidRPr="00FF413C">
        <w:rPr>
          <w:rFonts w:ascii="Arial" w:hAnsi="Arial" w:cs="Arial"/>
        </w:rPr>
        <w:t xml:space="preserve">Одновременно с передачей в транспортную подсистему КАСУ НСИ </w:t>
      </w:r>
      <w:r w:rsidR="00F059B7">
        <w:rPr>
          <w:rFonts w:ascii="Arial" w:hAnsi="Arial" w:cs="Arial"/>
        </w:rPr>
        <w:t xml:space="preserve">Концерна </w:t>
      </w:r>
      <w:r w:rsidRPr="00FF413C">
        <w:rPr>
          <w:rFonts w:ascii="Arial" w:hAnsi="Arial" w:cs="Arial"/>
        </w:rPr>
        <w:t>сообщения о новом объекте</w:t>
      </w:r>
      <w:r>
        <w:rPr>
          <w:rFonts w:ascii="Arial" w:hAnsi="Arial" w:cs="Arial"/>
        </w:rPr>
        <w:t xml:space="preserve"> </w:t>
      </w:r>
      <w:r w:rsidRPr="00FF413C">
        <w:rPr>
          <w:rFonts w:ascii="Arial" w:hAnsi="Arial" w:cs="Arial"/>
        </w:rPr>
        <w:t>в подсистеме MDM автоматически формируется запрос на изменение свойств объектов в</w:t>
      </w:r>
      <w:r>
        <w:rPr>
          <w:rFonts w:ascii="Arial" w:hAnsi="Arial" w:cs="Arial"/>
        </w:rPr>
        <w:t xml:space="preserve"> </w:t>
      </w:r>
      <w:r w:rsidRPr="00FF413C">
        <w:rPr>
          <w:rFonts w:ascii="Arial" w:hAnsi="Arial" w:cs="Arial"/>
        </w:rPr>
        <w:t>части свойств обязательных к заполнению в пр</w:t>
      </w:r>
      <w:r w:rsidRPr="00FF413C">
        <w:rPr>
          <w:rFonts w:ascii="Arial" w:hAnsi="Arial" w:cs="Arial"/>
        </w:rPr>
        <w:t>и</w:t>
      </w:r>
      <w:r w:rsidRPr="00FF413C">
        <w:rPr>
          <w:rFonts w:ascii="Arial" w:hAnsi="Arial" w:cs="Arial"/>
        </w:rPr>
        <w:t>кладных АС (процесс №7</w:t>
      </w:r>
      <w:r w:rsidR="00375781">
        <w:rPr>
          <w:rFonts w:ascii="Arial" w:hAnsi="Arial" w:cs="Arial"/>
        </w:rPr>
        <w:t xml:space="preserve">, см. п. </w:t>
      </w:r>
      <w:r w:rsidR="00E2777F">
        <w:rPr>
          <w:rFonts w:ascii="Arial" w:hAnsi="Arial" w:cs="Arial"/>
        </w:rPr>
        <w:t>6</w:t>
      </w:r>
      <w:r w:rsidR="00375781">
        <w:rPr>
          <w:rFonts w:ascii="Arial" w:hAnsi="Arial" w:cs="Arial"/>
        </w:rPr>
        <w:t>.1.7</w:t>
      </w:r>
      <w:r w:rsidRPr="00FF413C">
        <w:rPr>
          <w:rFonts w:ascii="Arial" w:hAnsi="Arial" w:cs="Arial"/>
        </w:rPr>
        <w:t>).</w:t>
      </w:r>
    </w:p>
    <w:p w14:paraId="4C37EBA0" w14:textId="2565810C" w:rsidR="00375781" w:rsidDel="00C12DE8" w:rsidRDefault="00375781" w:rsidP="00C12DE8">
      <w:pPr>
        <w:tabs>
          <w:tab w:val="left" w:pos="0"/>
        </w:tabs>
        <w:spacing w:before="280" w:after="280"/>
        <w:rPr>
          <w:del w:id="331" w:author="Федин Никита Александрович" w:date="2019-12-26T11:25:00Z"/>
          <w:rFonts w:ascii="Arial" w:hAnsi="Arial" w:cs="Arial"/>
        </w:rPr>
        <w:pPrChange w:id="332" w:author="Федин Никита Александрович" w:date="2019-12-26T11:26:00Z">
          <w:pPr>
            <w:tabs>
              <w:tab w:val="left" w:pos="0"/>
            </w:tabs>
            <w:spacing w:after="0"/>
          </w:pPr>
        </w:pPrChange>
      </w:pPr>
    </w:p>
    <w:p w14:paraId="6EC2A2FF" w14:textId="0BE2D8E7" w:rsidR="00FF413C" w:rsidRPr="00FF413C" w:rsidRDefault="00E2777F" w:rsidP="00C12DE8">
      <w:pPr>
        <w:tabs>
          <w:tab w:val="left" w:pos="0"/>
        </w:tabs>
        <w:spacing w:before="280" w:after="280"/>
        <w:rPr>
          <w:rFonts w:ascii="Arial" w:hAnsi="Arial" w:cs="Arial"/>
          <w:b/>
        </w:rPr>
        <w:pPrChange w:id="333" w:author="Федин Никита Александрович" w:date="2019-12-26T11:26:00Z">
          <w:pPr>
            <w:tabs>
              <w:tab w:val="left" w:pos="0"/>
            </w:tabs>
            <w:spacing w:after="0"/>
          </w:pPr>
        </w:pPrChange>
      </w:pPr>
      <w:r>
        <w:rPr>
          <w:rFonts w:ascii="Arial" w:hAnsi="Arial" w:cs="Arial"/>
          <w:b/>
        </w:rPr>
        <w:t>6</w:t>
      </w:r>
      <w:r w:rsidR="00375781">
        <w:rPr>
          <w:rFonts w:ascii="Arial" w:hAnsi="Arial" w:cs="Arial"/>
          <w:b/>
        </w:rPr>
        <w:t xml:space="preserve">.1.10 </w:t>
      </w:r>
      <w:r w:rsidR="00FF413C" w:rsidRPr="00FF413C">
        <w:rPr>
          <w:rFonts w:ascii="Arial" w:hAnsi="Arial" w:cs="Arial"/>
          <w:b/>
        </w:rPr>
        <w:t xml:space="preserve">Консолидация свойств объекта НСИ из </w:t>
      </w:r>
      <w:r w:rsidR="00353EA3">
        <w:rPr>
          <w:rFonts w:ascii="Arial" w:hAnsi="Arial" w:cs="Arial"/>
          <w:b/>
        </w:rPr>
        <w:t xml:space="preserve">АСУ НСИ </w:t>
      </w:r>
      <w:r w:rsidR="00F059B7">
        <w:rPr>
          <w:rFonts w:ascii="Arial" w:hAnsi="Arial" w:cs="Arial"/>
          <w:b/>
        </w:rPr>
        <w:t>ДО</w:t>
      </w:r>
      <w:r w:rsidR="00FF413C" w:rsidRPr="00FF413C">
        <w:rPr>
          <w:rFonts w:ascii="Arial" w:hAnsi="Arial" w:cs="Arial"/>
          <w:b/>
        </w:rPr>
        <w:t xml:space="preserve"> в КАСУ НСИ</w:t>
      </w:r>
      <w:r w:rsidR="00375781">
        <w:rPr>
          <w:rFonts w:ascii="Arial" w:hAnsi="Arial" w:cs="Arial"/>
          <w:b/>
        </w:rPr>
        <w:t xml:space="preserve"> </w:t>
      </w:r>
      <w:r w:rsidR="00353EA3">
        <w:rPr>
          <w:rFonts w:ascii="Arial" w:hAnsi="Arial" w:cs="Arial"/>
          <w:b/>
        </w:rPr>
        <w:t>Концерна</w:t>
      </w:r>
    </w:p>
    <w:p w14:paraId="348CF39C" w14:textId="42147783" w:rsidR="00642AD8" w:rsidDel="00C12DE8" w:rsidRDefault="00642AD8">
      <w:pPr>
        <w:tabs>
          <w:tab w:val="left" w:pos="0"/>
        </w:tabs>
        <w:spacing w:after="0"/>
        <w:rPr>
          <w:del w:id="334" w:author="Федин Никита Александрович" w:date="2019-12-26T11:25:00Z"/>
          <w:rFonts w:ascii="Arial" w:hAnsi="Arial" w:cs="Arial"/>
        </w:rPr>
      </w:pPr>
    </w:p>
    <w:p w14:paraId="2AAF8EC8" w14:textId="0CBB5D15" w:rsidR="00FF413C" w:rsidRPr="00FF413C" w:rsidRDefault="00FF413C">
      <w:pPr>
        <w:tabs>
          <w:tab w:val="left" w:pos="0"/>
        </w:tabs>
        <w:spacing w:after="0"/>
        <w:rPr>
          <w:rFonts w:ascii="Arial" w:hAnsi="Arial" w:cs="Arial"/>
        </w:rPr>
      </w:pPr>
      <w:r w:rsidRPr="00FF413C">
        <w:rPr>
          <w:rFonts w:ascii="Arial" w:hAnsi="Arial" w:cs="Arial"/>
        </w:rPr>
        <w:t>Свойства объектов, измененные в справочниках НСИ прикладных</w:t>
      </w:r>
      <w:r>
        <w:rPr>
          <w:rFonts w:ascii="Arial" w:hAnsi="Arial" w:cs="Arial"/>
        </w:rPr>
        <w:t xml:space="preserve"> </w:t>
      </w:r>
      <w:r w:rsidRPr="00FF413C">
        <w:rPr>
          <w:rFonts w:ascii="Arial" w:hAnsi="Arial" w:cs="Arial"/>
        </w:rPr>
        <w:t>АС при необходимости использования в двух и более</w:t>
      </w:r>
      <w:r>
        <w:rPr>
          <w:rFonts w:ascii="Arial" w:hAnsi="Arial" w:cs="Arial"/>
        </w:rPr>
        <w:t xml:space="preserve"> </w:t>
      </w:r>
      <w:r w:rsidRPr="00FF413C">
        <w:rPr>
          <w:rFonts w:ascii="Arial" w:hAnsi="Arial" w:cs="Arial"/>
        </w:rPr>
        <w:t>АС подлежат консолидированию в рамках КАСУ НСИ</w:t>
      </w:r>
      <w:r w:rsidR="00375781">
        <w:rPr>
          <w:rFonts w:ascii="Arial" w:hAnsi="Arial" w:cs="Arial"/>
        </w:rPr>
        <w:t xml:space="preserve"> </w:t>
      </w:r>
      <w:r w:rsidR="00353EA3">
        <w:rPr>
          <w:rFonts w:ascii="Arial" w:hAnsi="Arial" w:cs="Arial"/>
        </w:rPr>
        <w:t>Концерна</w:t>
      </w:r>
      <w:r w:rsidRPr="00FF413C">
        <w:rPr>
          <w:rFonts w:ascii="Arial" w:hAnsi="Arial" w:cs="Arial"/>
        </w:rPr>
        <w:t>. Процесс</w:t>
      </w:r>
      <w:r>
        <w:rPr>
          <w:rFonts w:ascii="Arial" w:hAnsi="Arial" w:cs="Arial"/>
        </w:rPr>
        <w:t xml:space="preserve"> </w:t>
      </w:r>
      <w:r w:rsidRPr="00FF413C">
        <w:rPr>
          <w:rFonts w:ascii="Arial" w:hAnsi="Arial" w:cs="Arial"/>
        </w:rPr>
        <w:t xml:space="preserve">консолидирования заключается в передаче </w:t>
      </w:r>
      <w:r w:rsidRPr="00FF413C">
        <w:rPr>
          <w:rFonts w:ascii="Arial" w:hAnsi="Arial" w:cs="Arial"/>
        </w:rPr>
        <w:lastRenderedPageBreak/>
        <w:t>объекта НСИ вместе со всеми свойствами из</w:t>
      </w:r>
      <w:r>
        <w:rPr>
          <w:rFonts w:ascii="Arial" w:hAnsi="Arial" w:cs="Arial"/>
        </w:rPr>
        <w:t xml:space="preserve"> </w:t>
      </w:r>
      <w:r w:rsidRPr="00FF413C">
        <w:rPr>
          <w:rFonts w:ascii="Arial" w:hAnsi="Arial" w:cs="Arial"/>
        </w:rPr>
        <w:t>прикладной системы в КАСУ НСИ</w:t>
      </w:r>
      <w:r w:rsidR="00375781" w:rsidRPr="00375781">
        <w:rPr>
          <w:rFonts w:ascii="Arial" w:hAnsi="Arial" w:cs="Arial"/>
        </w:rPr>
        <w:t xml:space="preserve"> </w:t>
      </w:r>
      <w:r w:rsidR="00353EA3">
        <w:rPr>
          <w:rFonts w:ascii="Arial" w:hAnsi="Arial" w:cs="Arial"/>
        </w:rPr>
        <w:t>Ко</w:t>
      </w:r>
      <w:r w:rsidR="00353EA3">
        <w:rPr>
          <w:rFonts w:ascii="Arial" w:hAnsi="Arial" w:cs="Arial"/>
        </w:rPr>
        <w:t>н</w:t>
      </w:r>
      <w:r w:rsidR="00353EA3">
        <w:rPr>
          <w:rFonts w:ascii="Arial" w:hAnsi="Arial" w:cs="Arial"/>
        </w:rPr>
        <w:t>церна</w:t>
      </w:r>
      <w:r w:rsidRPr="00FF413C">
        <w:rPr>
          <w:rFonts w:ascii="Arial" w:hAnsi="Arial" w:cs="Arial"/>
        </w:rPr>
        <w:t xml:space="preserve"> через </w:t>
      </w:r>
      <w:r w:rsidR="00353EA3">
        <w:rPr>
          <w:rFonts w:ascii="Arial" w:hAnsi="Arial" w:cs="Arial"/>
        </w:rPr>
        <w:t xml:space="preserve">АСУ НСИ </w:t>
      </w:r>
      <w:proofErr w:type="gramStart"/>
      <w:r w:rsidR="00F059B7">
        <w:rPr>
          <w:rFonts w:ascii="Arial" w:hAnsi="Arial" w:cs="Arial"/>
        </w:rPr>
        <w:t>ДО</w:t>
      </w:r>
      <w:proofErr w:type="gramEnd"/>
      <w:r w:rsidRPr="00FF413C">
        <w:rPr>
          <w:rFonts w:ascii="Arial" w:hAnsi="Arial" w:cs="Arial"/>
        </w:rPr>
        <w:t xml:space="preserve"> </w:t>
      </w:r>
      <w:proofErr w:type="gramStart"/>
      <w:r w:rsidRPr="00FF413C">
        <w:rPr>
          <w:rFonts w:ascii="Arial" w:hAnsi="Arial" w:cs="Arial"/>
        </w:rPr>
        <w:t>при</w:t>
      </w:r>
      <w:proofErr w:type="gramEnd"/>
      <w:r w:rsidRPr="00FF413C">
        <w:rPr>
          <w:rFonts w:ascii="Arial" w:hAnsi="Arial" w:cs="Arial"/>
        </w:rPr>
        <w:t xml:space="preserve"> любом «ручном» изменении любого</w:t>
      </w:r>
      <w:r>
        <w:rPr>
          <w:rFonts w:ascii="Arial" w:hAnsi="Arial" w:cs="Arial"/>
        </w:rPr>
        <w:t xml:space="preserve"> </w:t>
      </w:r>
      <w:r w:rsidRPr="00FF413C">
        <w:rPr>
          <w:rFonts w:ascii="Arial" w:hAnsi="Arial" w:cs="Arial"/>
        </w:rPr>
        <w:t>свойства объекта.</w:t>
      </w:r>
      <w:del w:id="335" w:author="Федин Никита Александрович" w:date="2019-12-26T11:27:00Z">
        <w:r w:rsidDel="00C12DE8">
          <w:rPr>
            <w:rFonts w:ascii="Arial" w:hAnsi="Arial" w:cs="Arial"/>
          </w:rPr>
          <w:delText xml:space="preserve"> </w:delText>
        </w:r>
      </w:del>
    </w:p>
    <w:p w14:paraId="79FFDDAC" w14:textId="708EF31C" w:rsidR="00FF413C" w:rsidRPr="00FF413C" w:rsidRDefault="00FF413C">
      <w:pPr>
        <w:tabs>
          <w:tab w:val="left" w:pos="0"/>
        </w:tabs>
        <w:spacing w:after="0"/>
        <w:rPr>
          <w:rFonts w:ascii="Arial" w:hAnsi="Arial" w:cs="Arial"/>
        </w:rPr>
      </w:pPr>
      <w:r w:rsidRPr="00FF413C">
        <w:rPr>
          <w:rFonts w:ascii="Arial" w:hAnsi="Arial" w:cs="Arial"/>
        </w:rPr>
        <w:t>Передача информации осуществляется посредством транспортной подсист</w:t>
      </w:r>
      <w:r w:rsidRPr="00FF413C">
        <w:rPr>
          <w:rFonts w:ascii="Arial" w:hAnsi="Arial" w:cs="Arial"/>
        </w:rPr>
        <w:t>е</w:t>
      </w:r>
      <w:r w:rsidRPr="00FF413C">
        <w:rPr>
          <w:rFonts w:ascii="Arial" w:hAnsi="Arial" w:cs="Arial"/>
        </w:rPr>
        <w:t>мы в</w:t>
      </w:r>
      <w:r>
        <w:rPr>
          <w:rFonts w:ascii="Arial" w:hAnsi="Arial" w:cs="Arial"/>
        </w:rPr>
        <w:t xml:space="preserve"> </w:t>
      </w:r>
      <w:r w:rsidRPr="00FF413C">
        <w:rPr>
          <w:rFonts w:ascii="Arial" w:hAnsi="Arial" w:cs="Arial"/>
        </w:rPr>
        <w:t xml:space="preserve">формате </w:t>
      </w:r>
      <w:proofErr w:type="spellStart"/>
      <w:r w:rsidRPr="00FF413C">
        <w:rPr>
          <w:rFonts w:ascii="Arial" w:hAnsi="Arial" w:cs="Arial"/>
        </w:rPr>
        <w:t>xml</w:t>
      </w:r>
      <w:proofErr w:type="spellEnd"/>
      <w:r w:rsidRPr="00FF413C">
        <w:rPr>
          <w:rFonts w:ascii="Arial" w:hAnsi="Arial" w:cs="Arial"/>
        </w:rPr>
        <w:t>-сообщения. За</w:t>
      </w:r>
      <w:r>
        <w:rPr>
          <w:rFonts w:ascii="Arial" w:hAnsi="Arial" w:cs="Arial"/>
        </w:rPr>
        <w:t xml:space="preserve"> </w:t>
      </w:r>
      <w:r w:rsidRPr="00FF413C">
        <w:rPr>
          <w:rFonts w:ascii="Arial" w:hAnsi="Arial" w:cs="Arial"/>
        </w:rPr>
        <w:t>формирование сообщения отвечает модуль эк</w:t>
      </w:r>
      <w:r w:rsidRPr="00FF413C">
        <w:rPr>
          <w:rFonts w:ascii="Arial" w:hAnsi="Arial" w:cs="Arial"/>
        </w:rPr>
        <w:t>с</w:t>
      </w:r>
      <w:r w:rsidRPr="00FF413C">
        <w:rPr>
          <w:rFonts w:ascii="Arial" w:hAnsi="Arial" w:cs="Arial"/>
        </w:rPr>
        <w:t xml:space="preserve">порта данных </w:t>
      </w:r>
      <w:proofErr w:type="gramStart"/>
      <w:r w:rsidRPr="00FF413C">
        <w:rPr>
          <w:rFonts w:ascii="Arial" w:hAnsi="Arial" w:cs="Arial"/>
        </w:rPr>
        <w:t>из</w:t>
      </w:r>
      <w:proofErr w:type="gramEnd"/>
      <w:r w:rsidRPr="00FF413C">
        <w:rPr>
          <w:rFonts w:ascii="Arial" w:hAnsi="Arial" w:cs="Arial"/>
        </w:rPr>
        <w:t xml:space="preserve"> прикладной АС.</w:t>
      </w:r>
      <w:r>
        <w:rPr>
          <w:rFonts w:ascii="Arial" w:hAnsi="Arial" w:cs="Arial"/>
        </w:rPr>
        <w:t xml:space="preserve"> </w:t>
      </w:r>
    </w:p>
    <w:p w14:paraId="41A29FFE" w14:textId="6ABB135D" w:rsidR="00FF413C" w:rsidRPr="00FF413C" w:rsidRDefault="00FF413C">
      <w:pPr>
        <w:tabs>
          <w:tab w:val="left" w:pos="0"/>
        </w:tabs>
        <w:spacing w:after="0"/>
        <w:rPr>
          <w:rFonts w:ascii="Arial" w:hAnsi="Arial" w:cs="Arial"/>
        </w:rPr>
      </w:pPr>
      <w:r w:rsidRPr="00FF413C">
        <w:rPr>
          <w:rFonts w:ascii="Arial" w:hAnsi="Arial" w:cs="Arial"/>
        </w:rPr>
        <w:t>Модуль экспорта должен достаточно гибко позволять настраивать перечень свойств в</w:t>
      </w:r>
      <w:r>
        <w:rPr>
          <w:rFonts w:ascii="Arial" w:hAnsi="Arial" w:cs="Arial"/>
        </w:rPr>
        <w:t xml:space="preserve"> </w:t>
      </w:r>
      <w:r w:rsidRPr="00FF413C">
        <w:rPr>
          <w:rFonts w:ascii="Arial" w:hAnsi="Arial" w:cs="Arial"/>
        </w:rPr>
        <w:t>зависимости от типа объекта для передачи информации в КАСУ НСИ</w:t>
      </w:r>
      <w:r w:rsidR="00375781">
        <w:rPr>
          <w:rFonts w:ascii="Arial" w:hAnsi="Arial" w:cs="Arial"/>
        </w:rPr>
        <w:t xml:space="preserve"> </w:t>
      </w:r>
      <w:r w:rsidR="00353EA3">
        <w:rPr>
          <w:rFonts w:ascii="Arial" w:hAnsi="Arial" w:cs="Arial"/>
        </w:rPr>
        <w:t>Ко</w:t>
      </w:r>
      <w:r w:rsidR="00353EA3">
        <w:rPr>
          <w:rFonts w:ascii="Arial" w:hAnsi="Arial" w:cs="Arial"/>
        </w:rPr>
        <w:t>н</w:t>
      </w:r>
      <w:r w:rsidR="00353EA3">
        <w:rPr>
          <w:rFonts w:ascii="Arial" w:hAnsi="Arial" w:cs="Arial"/>
        </w:rPr>
        <w:t>церна</w:t>
      </w:r>
      <w:r w:rsidRPr="00FF413C">
        <w:rPr>
          <w:rFonts w:ascii="Arial" w:hAnsi="Arial" w:cs="Arial"/>
        </w:rPr>
        <w:t xml:space="preserve"> через </w:t>
      </w:r>
      <w:r w:rsidR="00353EA3">
        <w:rPr>
          <w:rFonts w:ascii="Arial" w:hAnsi="Arial" w:cs="Arial"/>
        </w:rPr>
        <w:t xml:space="preserve">АСУ НСИ </w:t>
      </w:r>
      <w:r w:rsidR="00F059B7">
        <w:rPr>
          <w:rFonts w:ascii="Arial" w:hAnsi="Arial" w:cs="Arial"/>
        </w:rPr>
        <w:t>ДО.</w:t>
      </w:r>
    </w:p>
    <w:p w14:paraId="06436213" w14:textId="3886CC68" w:rsidR="00FF413C" w:rsidRPr="00FF413C" w:rsidRDefault="00FF413C">
      <w:pPr>
        <w:tabs>
          <w:tab w:val="left" w:pos="0"/>
        </w:tabs>
        <w:spacing w:after="0"/>
        <w:rPr>
          <w:rFonts w:ascii="Arial" w:hAnsi="Arial" w:cs="Arial"/>
        </w:rPr>
      </w:pPr>
      <w:r w:rsidRPr="00FF413C">
        <w:rPr>
          <w:rFonts w:ascii="Arial" w:hAnsi="Arial" w:cs="Arial"/>
        </w:rPr>
        <w:t xml:space="preserve">Полученное сообщение об изменении объекта НСИ </w:t>
      </w:r>
      <w:proofErr w:type="gramStart"/>
      <w:r w:rsidRPr="00FF413C">
        <w:rPr>
          <w:rFonts w:ascii="Arial" w:hAnsi="Arial" w:cs="Arial"/>
        </w:rPr>
        <w:t>в</w:t>
      </w:r>
      <w:proofErr w:type="gramEnd"/>
      <w:r w:rsidRPr="00FF413C">
        <w:rPr>
          <w:rFonts w:ascii="Arial" w:hAnsi="Arial" w:cs="Arial"/>
        </w:rPr>
        <w:t xml:space="preserve"> прикладной АС со</w:t>
      </w:r>
      <w:r>
        <w:rPr>
          <w:rFonts w:ascii="Arial" w:hAnsi="Arial" w:cs="Arial"/>
        </w:rPr>
        <w:t xml:space="preserve"> </w:t>
      </w:r>
      <w:r w:rsidRPr="00FF413C">
        <w:rPr>
          <w:rFonts w:ascii="Arial" w:hAnsi="Arial" w:cs="Arial"/>
        </w:rPr>
        <w:t>ст</w:t>
      </w:r>
      <w:r w:rsidRPr="00FF413C">
        <w:rPr>
          <w:rFonts w:ascii="Arial" w:hAnsi="Arial" w:cs="Arial"/>
        </w:rPr>
        <w:t>о</w:t>
      </w:r>
      <w:r w:rsidRPr="00FF413C">
        <w:rPr>
          <w:rFonts w:ascii="Arial" w:hAnsi="Arial" w:cs="Arial"/>
        </w:rPr>
        <w:t xml:space="preserve">роны КАСУ НСИ </w:t>
      </w:r>
      <w:r w:rsidR="00F059B7">
        <w:rPr>
          <w:rFonts w:ascii="Arial" w:hAnsi="Arial" w:cs="Arial"/>
        </w:rPr>
        <w:t xml:space="preserve">Концерна </w:t>
      </w:r>
      <w:r w:rsidRPr="00FF413C">
        <w:rPr>
          <w:rFonts w:ascii="Arial" w:hAnsi="Arial" w:cs="Arial"/>
        </w:rPr>
        <w:t>обрабатывается модулем импорта. При этом определ</w:t>
      </w:r>
      <w:r w:rsidRPr="00FF413C">
        <w:rPr>
          <w:rFonts w:ascii="Arial" w:hAnsi="Arial" w:cs="Arial"/>
        </w:rPr>
        <w:t>я</w:t>
      </w:r>
      <w:r w:rsidRPr="00FF413C">
        <w:rPr>
          <w:rFonts w:ascii="Arial" w:hAnsi="Arial" w:cs="Arial"/>
        </w:rPr>
        <w:t>ется</w:t>
      </w:r>
      <w:r>
        <w:rPr>
          <w:rFonts w:ascii="Arial" w:hAnsi="Arial" w:cs="Arial"/>
        </w:rPr>
        <w:t xml:space="preserve"> </w:t>
      </w:r>
      <w:r w:rsidRPr="00FF413C">
        <w:rPr>
          <w:rFonts w:ascii="Arial" w:hAnsi="Arial" w:cs="Arial"/>
        </w:rPr>
        <w:t>АС-источник данных, группа свойств объектов за которые эта АС</w:t>
      </w:r>
      <w:r>
        <w:rPr>
          <w:rFonts w:ascii="Arial" w:hAnsi="Arial" w:cs="Arial"/>
        </w:rPr>
        <w:t xml:space="preserve"> </w:t>
      </w:r>
      <w:r w:rsidRPr="00FF413C">
        <w:rPr>
          <w:rFonts w:ascii="Arial" w:hAnsi="Arial" w:cs="Arial"/>
        </w:rPr>
        <w:t>отвечает</w:t>
      </w:r>
      <w:r w:rsidR="00375781">
        <w:rPr>
          <w:rFonts w:ascii="Arial" w:hAnsi="Arial" w:cs="Arial"/>
        </w:rPr>
        <w:t>,</w:t>
      </w:r>
      <w:r w:rsidRPr="00FF413C">
        <w:rPr>
          <w:rFonts w:ascii="Arial" w:hAnsi="Arial" w:cs="Arial"/>
        </w:rPr>
        <w:t xml:space="preserve"> и в КАСУ НСИ</w:t>
      </w:r>
      <w:r w:rsidR="00375781">
        <w:rPr>
          <w:rFonts w:ascii="Arial" w:hAnsi="Arial" w:cs="Arial"/>
        </w:rPr>
        <w:t xml:space="preserve"> </w:t>
      </w:r>
      <w:r w:rsidR="00353EA3">
        <w:rPr>
          <w:rFonts w:ascii="Arial" w:hAnsi="Arial" w:cs="Arial"/>
        </w:rPr>
        <w:t>Концерна</w:t>
      </w:r>
      <w:r w:rsidRPr="00FF413C">
        <w:rPr>
          <w:rFonts w:ascii="Arial" w:hAnsi="Arial" w:cs="Arial"/>
        </w:rPr>
        <w:t xml:space="preserve"> импортируются только эти свойства. Остальные свойства</w:t>
      </w:r>
      <w:r>
        <w:rPr>
          <w:rFonts w:ascii="Arial" w:hAnsi="Arial" w:cs="Arial"/>
        </w:rPr>
        <w:t xml:space="preserve"> </w:t>
      </w:r>
      <w:r w:rsidRPr="00FF413C">
        <w:rPr>
          <w:rFonts w:ascii="Arial" w:hAnsi="Arial" w:cs="Arial"/>
        </w:rPr>
        <w:t>игн</w:t>
      </w:r>
      <w:r w:rsidRPr="00FF413C">
        <w:rPr>
          <w:rFonts w:ascii="Arial" w:hAnsi="Arial" w:cs="Arial"/>
        </w:rPr>
        <w:t>о</w:t>
      </w:r>
      <w:r w:rsidRPr="00FF413C">
        <w:rPr>
          <w:rFonts w:ascii="Arial" w:hAnsi="Arial" w:cs="Arial"/>
        </w:rPr>
        <w:t>рируются КАСУ НСИ</w:t>
      </w:r>
      <w:r w:rsidR="00375781" w:rsidRPr="00375781">
        <w:rPr>
          <w:rFonts w:ascii="Arial" w:hAnsi="Arial" w:cs="Arial"/>
        </w:rPr>
        <w:t xml:space="preserve"> </w:t>
      </w:r>
      <w:r w:rsidR="00353EA3">
        <w:rPr>
          <w:rFonts w:ascii="Arial" w:hAnsi="Arial" w:cs="Arial"/>
        </w:rPr>
        <w:t>Концерна</w:t>
      </w:r>
      <w:r w:rsidRPr="00FF413C">
        <w:rPr>
          <w:rFonts w:ascii="Arial" w:hAnsi="Arial" w:cs="Arial"/>
        </w:rPr>
        <w:t>.</w:t>
      </w:r>
    </w:p>
    <w:p w14:paraId="1E6A86FC" w14:textId="69E09FB9" w:rsidR="00642AD8" w:rsidRDefault="00FF413C">
      <w:pPr>
        <w:tabs>
          <w:tab w:val="left" w:pos="0"/>
        </w:tabs>
        <w:spacing w:after="0"/>
        <w:rPr>
          <w:rFonts w:ascii="Arial" w:hAnsi="Arial" w:cs="Arial"/>
        </w:rPr>
      </w:pPr>
      <w:r w:rsidRPr="00FF413C">
        <w:rPr>
          <w:rFonts w:ascii="Arial" w:hAnsi="Arial" w:cs="Arial"/>
        </w:rPr>
        <w:t>Такой подход позволяет использовать единую универсальную модель данных для</w:t>
      </w:r>
      <w:r>
        <w:rPr>
          <w:rFonts w:ascii="Arial" w:hAnsi="Arial" w:cs="Arial"/>
        </w:rPr>
        <w:t xml:space="preserve"> </w:t>
      </w:r>
      <w:r w:rsidRPr="00FF413C">
        <w:rPr>
          <w:rFonts w:ascii="Arial" w:hAnsi="Arial" w:cs="Arial"/>
        </w:rPr>
        <w:t>объекта НСИ вне зависимости от направления передачи информации об объе</w:t>
      </w:r>
      <w:r w:rsidRPr="00FF413C">
        <w:rPr>
          <w:rFonts w:ascii="Arial" w:hAnsi="Arial" w:cs="Arial"/>
        </w:rPr>
        <w:t>к</w:t>
      </w:r>
      <w:r w:rsidRPr="00FF413C">
        <w:rPr>
          <w:rFonts w:ascii="Arial" w:hAnsi="Arial" w:cs="Arial"/>
        </w:rPr>
        <w:t>те НСИ.</w:t>
      </w:r>
    </w:p>
    <w:p w14:paraId="77C93DD2" w14:textId="1C0C19D1" w:rsidR="00642AD8" w:rsidDel="00C12DE8" w:rsidRDefault="00642AD8">
      <w:pPr>
        <w:tabs>
          <w:tab w:val="left" w:pos="0"/>
        </w:tabs>
        <w:spacing w:after="0"/>
        <w:rPr>
          <w:del w:id="336" w:author="Федин Никита Александрович" w:date="2019-12-26T11:27:00Z"/>
          <w:rFonts w:ascii="Arial" w:hAnsi="Arial" w:cs="Arial"/>
        </w:rPr>
      </w:pPr>
    </w:p>
    <w:p w14:paraId="7E559E0B" w14:textId="42B5AB67" w:rsidR="00642AD8" w:rsidRPr="00FF413C" w:rsidRDefault="00E2777F" w:rsidP="00C12DE8">
      <w:pPr>
        <w:tabs>
          <w:tab w:val="left" w:pos="0"/>
        </w:tabs>
        <w:spacing w:before="280" w:after="280"/>
        <w:rPr>
          <w:rFonts w:ascii="Arial" w:hAnsi="Arial" w:cs="Arial"/>
          <w:b/>
        </w:rPr>
        <w:pPrChange w:id="337" w:author="Федин Никита Александрович" w:date="2019-12-26T11:27:00Z">
          <w:pPr>
            <w:tabs>
              <w:tab w:val="left" w:pos="0"/>
            </w:tabs>
            <w:spacing w:after="0"/>
          </w:pPr>
        </w:pPrChange>
      </w:pPr>
      <w:r>
        <w:rPr>
          <w:rFonts w:ascii="Arial" w:hAnsi="Arial" w:cs="Arial"/>
          <w:b/>
        </w:rPr>
        <w:t>6</w:t>
      </w:r>
      <w:r w:rsidR="00375781">
        <w:rPr>
          <w:rFonts w:ascii="Arial" w:hAnsi="Arial" w:cs="Arial"/>
          <w:b/>
        </w:rPr>
        <w:t xml:space="preserve">.1.11 </w:t>
      </w:r>
      <w:r w:rsidR="00FF413C" w:rsidRPr="00FF413C">
        <w:rPr>
          <w:rFonts w:ascii="Arial" w:hAnsi="Arial" w:cs="Arial"/>
          <w:b/>
        </w:rPr>
        <w:t xml:space="preserve">Гармонизация объекта НСИ в </w:t>
      </w:r>
      <w:proofErr w:type="gramStart"/>
      <w:r w:rsidR="00FF413C" w:rsidRPr="00FF413C">
        <w:rPr>
          <w:rFonts w:ascii="Arial" w:hAnsi="Arial" w:cs="Arial"/>
          <w:b/>
        </w:rPr>
        <w:t>прикладных</w:t>
      </w:r>
      <w:proofErr w:type="gramEnd"/>
      <w:r w:rsidR="00FF413C" w:rsidRPr="00FF413C">
        <w:rPr>
          <w:rFonts w:ascii="Arial" w:hAnsi="Arial" w:cs="Arial"/>
          <w:b/>
        </w:rPr>
        <w:t xml:space="preserve"> АС</w:t>
      </w:r>
    </w:p>
    <w:p w14:paraId="359CF678" w14:textId="17473022" w:rsidR="00642AD8" w:rsidDel="00C12DE8" w:rsidRDefault="00642AD8">
      <w:pPr>
        <w:tabs>
          <w:tab w:val="left" w:pos="0"/>
        </w:tabs>
        <w:spacing w:after="0"/>
        <w:rPr>
          <w:del w:id="338" w:author="Федин Никита Александрович" w:date="2019-12-26T11:27:00Z"/>
          <w:rFonts w:ascii="Arial" w:hAnsi="Arial" w:cs="Arial"/>
        </w:rPr>
      </w:pPr>
    </w:p>
    <w:p w14:paraId="1D65FB25" w14:textId="1FDD1388" w:rsidR="00FF413C" w:rsidRPr="00FF413C" w:rsidRDefault="00FF413C">
      <w:pPr>
        <w:tabs>
          <w:tab w:val="left" w:pos="0"/>
        </w:tabs>
        <w:spacing w:after="0"/>
        <w:rPr>
          <w:rFonts w:ascii="Arial" w:hAnsi="Arial" w:cs="Arial"/>
        </w:rPr>
      </w:pPr>
      <w:r w:rsidRPr="00FF413C">
        <w:rPr>
          <w:rFonts w:ascii="Arial" w:hAnsi="Arial" w:cs="Arial"/>
        </w:rPr>
        <w:t xml:space="preserve">Гармонизация объекта НСИ в </w:t>
      </w:r>
      <w:proofErr w:type="gramStart"/>
      <w:r w:rsidRPr="00FF413C">
        <w:rPr>
          <w:rFonts w:ascii="Arial" w:hAnsi="Arial" w:cs="Arial"/>
        </w:rPr>
        <w:t>прикладных</w:t>
      </w:r>
      <w:proofErr w:type="gramEnd"/>
      <w:r w:rsidRPr="00FF413C">
        <w:rPr>
          <w:rFonts w:ascii="Arial" w:hAnsi="Arial" w:cs="Arial"/>
        </w:rPr>
        <w:t xml:space="preserve"> АС - задача обратная</w:t>
      </w:r>
      <w:r>
        <w:rPr>
          <w:rFonts w:ascii="Arial" w:hAnsi="Arial" w:cs="Arial"/>
        </w:rPr>
        <w:t xml:space="preserve"> </w:t>
      </w:r>
      <w:r w:rsidRPr="00FF413C">
        <w:rPr>
          <w:rFonts w:ascii="Arial" w:hAnsi="Arial" w:cs="Arial"/>
        </w:rPr>
        <w:t>консолид</w:t>
      </w:r>
      <w:r w:rsidRPr="00FF413C">
        <w:rPr>
          <w:rFonts w:ascii="Arial" w:hAnsi="Arial" w:cs="Arial"/>
        </w:rPr>
        <w:t>а</w:t>
      </w:r>
      <w:r w:rsidRPr="00FF413C">
        <w:rPr>
          <w:rFonts w:ascii="Arial" w:hAnsi="Arial" w:cs="Arial"/>
        </w:rPr>
        <w:t>ции. Необходимо распространить свойства объектов НСИ по прикладным</w:t>
      </w:r>
      <w:r>
        <w:rPr>
          <w:rFonts w:ascii="Arial" w:hAnsi="Arial" w:cs="Arial"/>
        </w:rPr>
        <w:t xml:space="preserve"> </w:t>
      </w:r>
      <w:r w:rsidRPr="00FF413C">
        <w:rPr>
          <w:rFonts w:ascii="Arial" w:hAnsi="Arial" w:cs="Arial"/>
        </w:rPr>
        <w:t>АС</w:t>
      </w:r>
      <w:r w:rsidR="009C6649">
        <w:rPr>
          <w:rFonts w:ascii="Arial" w:hAnsi="Arial" w:cs="Arial"/>
        </w:rPr>
        <w:t>, кот</w:t>
      </w:r>
      <w:r w:rsidR="009C6649">
        <w:rPr>
          <w:rFonts w:ascii="Arial" w:hAnsi="Arial" w:cs="Arial"/>
        </w:rPr>
        <w:t>о</w:t>
      </w:r>
      <w:r w:rsidR="009C6649">
        <w:rPr>
          <w:rFonts w:ascii="Arial" w:hAnsi="Arial" w:cs="Arial"/>
        </w:rPr>
        <w:t xml:space="preserve">рым необходимы </w:t>
      </w:r>
      <w:r w:rsidRPr="00FF413C">
        <w:rPr>
          <w:rFonts w:ascii="Arial" w:hAnsi="Arial" w:cs="Arial"/>
        </w:rPr>
        <w:t>расширенны</w:t>
      </w:r>
      <w:r w:rsidR="009C6649">
        <w:rPr>
          <w:rFonts w:ascii="Arial" w:hAnsi="Arial" w:cs="Arial"/>
        </w:rPr>
        <w:t>е свойства</w:t>
      </w:r>
      <w:r w:rsidRPr="00FF413C">
        <w:rPr>
          <w:rFonts w:ascii="Arial" w:hAnsi="Arial" w:cs="Arial"/>
        </w:rPr>
        <w:t xml:space="preserve"> объекта</w:t>
      </w:r>
      <w:r w:rsidR="009C6649">
        <w:rPr>
          <w:rFonts w:ascii="Arial" w:hAnsi="Arial" w:cs="Arial"/>
        </w:rPr>
        <w:t>,</w:t>
      </w:r>
      <w:r w:rsidRPr="00FF413C">
        <w:rPr>
          <w:rFonts w:ascii="Arial" w:hAnsi="Arial" w:cs="Arial"/>
        </w:rPr>
        <w:t xml:space="preserve"> вне зависимости </w:t>
      </w:r>
      <w:proofErr w:type="gramStart"/>
      <w:r w:rsidRPr="00FF413C">
        <w:rPr>
          <w:rFonts w:ascii="Arial" w:hAnsi="Arial" w:cs="Arial"/>
        </w:rPr>
        <w:t>от</w:t>
      </w:r>
      <w:proofErr w:type="gramEnd"/>
      <w:r>
        <w:rPr>
          <w:rFonts w:ascii="Arial" w:hAnsi="Arial" w:cs="Arial"/>
        </w:rPr>
        <w:t xml:space="preserve"> </w:t>
      </w:r>
      <w:proofErr w:type="gramStart"/>
      <w:r w:rsidRPr="00FF413C">
        <w:rPr>
          <w:rFonts w:ascii="Arial" w:hAnsi="Arial" w:cs="Arial"/>
        </w:rPr>
        <w:t>АС</w:t>
      </w:r>
      <w:proofErr w:type="gramEnd"/>
      <w:r w:rsidRPr="00FF413C">
        <w:rPr>
          <w:rFonts w:ascii="Arial" w:hAnsi="Arial" w:cs="Arial"/>
        </w:rPr>
        <w:t xml:space="preserve">, в которой эти свойства ведутся. </w:t>
      </w:r>
      <w:r w:rsidR="00375781">
        <w:rPr>
          <w:rFonts w:ascii="Arial" w:hAnsi="Arial" w:cs="Arial"/>
        </w:rPr>
        <w:t>Р</w:t>
      </w:r>
      <w:r w:rsidRPr="00FF413C">
        <w:rPr>
          <w:rFonts w:ascii="Arial" w:hAnsi="Arial" w:cs="Arial"/>
        </w:rPr>
        <w:t>аспространение производится из КАСУ НСИ</w:t>
      </w:r>
      <w:r w:rsidR="00375781" w:rsidRPr="00375781">
        <w:rPr>
          <w:rFonts w:ascii="Arial" w:hAnsi="Arial" w:cs="Arial"/>
        </w:rPr>
        <w:t xml:space="preserve"> </w:t>
      </w:r>
      <w:r w:rsidR="00353EA3">
        <w:rPr>
          <w:rFonts w:ascii="Arial" w:hAnsi="Arial" w:cs="Arial"/>
        </w:rPr>
        <w:t>Концерна</w:t>
      </w:r>
      <w:r w:rsidRPr="00FF413C">
        <w:rPr>
          <w:rFonts w:ascii="Arial" w:hAnsi="Arial" w:cs="Arial"/>
        </w:rPr>
        <w:t xml:space="preserve"> через </w:t>
      </w:r>
      <w:r w:rsidR="00353EA3">
        <w:rPr>
          <w:rFonts w:ascii="Arial" w:hAnsi="Arial" w:cs="Arial"/>
        </w:rPr>
        <w:t xml:space="preserve">АСУ НСИ </w:t>
      </w:r>
      <w:proofErr w:type="gramStart"/>
      <w:r w:rsidR="00F059B7">
        <w:rPr>
          <w:rFonts w:ascii="Arial" w:hAnsi="Arial" w:cs="Arial"/>
        </w:rPr>
        <w:t>ДО</w:t>
      </w:r>
      <w:proofErr w:type="gramEnd"/>
      <w:r w:rsidR="00F57D47">
        <w:rPr>
          <w:rFonts w:ascii="Arial" w:hAnsi="Arial" w:cs="Arial"/>
        </w:rPr>
        <w:t>.</w:t>
      </w:r>
    </w:p>
    <w:p w14:paraId="66333000" w14:textId="1CEF7C8A" w:rsidR="00FF413C" w:rsidRPr="00FF413C" w:rsidRDefault="00FF413C">
      <w:pPr>
        <w:tabs>
          <w:tab w:val="left" w:pos="0"/>
        </w:tabs>
        <w:spacing w:after="0"/>
        <w:rPr>
          <w:rFonts w:ascii="Arial" w:hAnsi="Arial" w:cs="Arial"/>
        </w:rPr>
      </w:pPr>
      <w:r w:rsidRPr="00FF413C">
        <w:rPr>
          <w:rFonts w:ascii="Arial" w:hAnsi="Arial" w:cs="Arial"/>
        </w:rPr>
        <w:t>Передача информации осуществляется посредством транспортной подсист</w:t>
      </w:r>
      <w:r w:rsidRPr="00FF413C">
        <w:rPr>
          <w:rFonts w:ascii="Arial" w:hAnsi="Arial" w:cs="Arial"/>
        </w:rPr>
        <w:t>е</w:t>
      </w:r>
      <w:r w:rsidRPr="00FF413C">
        <w:rPr>
          <w:rFonts w:ascii="Arial" w:hAnsi="Arial" w:cs="Arial"/>
        </w:rPr>
        <w:t>мы КАСУ НСИ</w:t>
      </w:r>
      <w:r w:rsidR="00375781">
        <w:rPr>
          <w:rFonts w:ascii="Arial" w:hAnsi="Arial" w:cs="Arial"/>
        </w:rPr>
        <w:t xml:space="preserve"> </w:t>
      </w:r>
      <w:r w:rsidR="00353EA3">
        <w:rPr>
          <w:rFonts w:ascii="Arial" w:hAnsi="Arial" w:cs="Arial"/>
        </w:rPr>
        <w:t>Концерна</w:t>
      </w:r>
      <w:r w:rsidRPr="00FF413C">
        <w:rPr>
          <w:rFonts w:ascii="Arial" w:hAnsi="Arial" w:cs="Arial"/>
        </w:rPr>
        <w:t xml:space="preserve"> в</w:t>
      </w:r>
      <w:r>
        <w:rPr>
          <w:rFonts w:ascii="Arial" w:hAnsi="Arial" w:cs="Arial"/>
        </w:rPr>
        <w:t xml:space="preserve"> </w:t>
      </w:r>
      <w:r w:rsidRPr="00FF413C">
        <w:rPr>
          <w:rFonts w:ascii="Arial" w:hAnsi="Arial" w:cs="Arial"/>
        </w:rPr>
        <w:t xml:space="preserve">формате </w:t>
      </w:r>
      <w:proofErr w:type="spellStart"/>
      <w:r w:rsidRPr="00FF413C">
        <w:rPr>
          <w:rFonts w:ascii="Arial" w:hAnsi="Arial" w:cs="Arial"/>
        </w:rPr>
        <w:t>xml</w:t>
      </w:r>
      <w:proofErr w:type="spellEnd"/>
      <w:r w:rsidRPr="00FF413C">
        <w:rPr>
          <w:rFonts w:ascii="Arial" w:hAnsi="Arial" w:cs="Arial"/>
        </w:rPr>
        <w:t>-сообщения. За</w:t>
      </w:r>
      <w:r>
        <w:rPr>
          <w:rFonts w:ascii="Arial" w:hAnsi="Arial" w:cs="Arial"/>
        </w:rPr>
        <w:t xml:space="preserve"> </w:t>
      </w:r>
      <w:r w:rsidRPr="00FF413C">
        <w:rPr>
          <w:rFonts w:ascii="Arial" w:hAnsi="Arial" w:cs="Arial"/>
        </w:rPr>
        <w:t>формирование сообщения отвечает модуль экспорта данных из КАСУ НСИ</w:t>
      </w:r>
      <w:r w:rsidR="00375781">
        <w:rPr>
          <w:rFonts w:ascii="Arial" w:hAnsi="Arial" w:cs="Arial"/>
        </w:rPr>
        <w:t xml:space="preserve"> </w:t>
      </w:r>
      <w:r w:rsidR="00353EA3">
        <w:rPr>
          <w:rFonts w:ascii="Arial" w:hAnsi="Arial" w:cs="Arial"/>
        </w:rPr>
        <w:t>Концерна</w:t>
      </w:r>
      <w:r w:rsidRPr="00FF413C">
        <w:rPr>
          <w:rFonts w:ascii="Arial" w:hAnsi="Arial" w:cs="Arial"/>
        </w:rPr>
        <w:t>.</w:t>
      </w:r>
      <w:r>
        <w:rPr>
          <w:rFonts w:ascii="Arial" w:hAnsi="Arial" w:cs="Arial"/>
        </w:rPr>
        <w:t xml:space="preserve"> </w:t>
      </w:r>
    </w:p>
    <w:p w14:paraId="0506FEC5" w14:textId="6979C5EF" w:rsidR="00FF413C" w:rsidRDefault="00FF413C" w:rsidP="00B50D34">
      <w:pPr>
        <w:tabs>
          <w:tab w:val="left" w:pos="0"/>
        </w:tabs>
        <w:spacing w:after="0"/>
        <w:rPr>
          <w:rFonts w:ascii="Arial" w:hAnsi="Arial" w:cs="Arial"/>
        </w:rPr>
      </w:pPr>
      <w:r w:rsidRPr="00FF413C">
        <w:rPr>
          <w:rFonts w:ascii="Arial" w:hAnsi="Arial" w:cs="Arial"/>
        </w:rPr>
        <w:t>Полученное сообщение об изменении объекта НСИ в подсистеме MDM со стороны</w:t>
      </w:r>
      <w:r>
        <w:rPr>
          <w:rFonts w:ascii="Arial" w:hAnsi="Arial" w:cs="Arial"/>
        </w:rPr>
        <w:t xml:space="preserve"> </w:t>
      </w:r>
      <w:r w:rsidRPr="00FF413C">
        <w:rPr>
          <w:rFonts w:ascii="Arial" w:hAnsi="Arial" w:cs="Arial"/>
        </w:rPr>
        <w:t>прикладной АС обрабатывается модулем импорта. При этом</w:t>
      </w:r>
      <w:r>
        <w:rPr>
          <w:rFonts w:ascii="Arial" w:hAnsi="Arial" w:cs="Arial"/>
        </w:rPr>
        <w:t xml:space="preserve"> </w:t>
      </w:r>
      <w:r w:rsidRPr="00FF413C">
        <w:rPr>
          <w:rFonts w:ascii="Arial" w:hAnsi="Arial" w:cs="Arial"/>
        </w:rPr>
        <w:t>определяются свойства объектов, которые необходимы прикладной АС для</w:t>
      </w:r>
      <w:r>
        <w:rPr>
          <w:rFonts w:ascii="Arial" w:hAnsi="Arial" w:cs="Arial"/>
        </w:rPr>
        <w:t xml:space="preserve"> </w:t>
      </w:r>
      <w:r w:rsidRPr="00FF413C">
        <w:rPr>
          <w:rFonts w:ascii="Arial" w:hAnsi="Arial" w:cs="Arial"/>
        </w:rPr>
        <w:t xml:space="preserve">эффективной работы пользователей и в </w:t>
      </w:r>
      <w:proofErr w:type="gramStart"/>
      <w:r w:rsidRPr="00FF413C">
        <w:rPr>
          <w:rFonts w:ascii="Arial" w:hAnsi="Arial" w:cs="Arial"/>
        </w:rPr>
        <w:t>прикладную</w:t>
      </w:r>
      <w:proofErr w:type="gramEnd"/>
      <w:r w:rsidRPr="00FF413C">
        <w:rPr>
          <w:rFonts w:ascii="Arial" w:hAnsi="Arial" w:cs="Arial"/>
        </w:rPr>
        <w:t xml:space="preserve"> АС импортируются только</w:t>
      </w:r>
      <w:r>
        <w:rPr>
          <w:rFonts w:ascii="Arial" w:hAnsi="Arial" w:cs="Arial"/>
        </w:rPr>
        <w:t xml:space="preserve"> </w:t>
      </w:r>
      <w:r w:rsidRPr="00FF413C">
        <w:rPr>
          <w:rFonts w:ascii="Arial" w:hAnsi="Arial" w:cs="Arial"/>
        </w:rPr>
        <w:t>эти свойства. Остальные свойства игнорируются прикладной АС. Модуль</w:t>
      </w:r>
      <w:r>
        <w:rPr>
          <w:rFonts w:ascii="Arial" w:hAnsi="Arial" w:cs="Arial"/>
        </w:rPr>
        <w:t xml:space="preserve"> </w:t>
      </w:r>
      <w:r w:rsidRPr="00FF413C">
        <w:rPr>
          <w:rFonts w:ascii="Arial" w:hAnsi="Arial" w:cs="Arial"/>
        </w:rPr>
        <w:t>импорта должен достаточно гибко позволять настраивать перечень свойств в</w:t>
      </w:r>
      <w:r>
        <w:rPr>
          <w:rFonts w:ascii="Arial" w:hAnsi="Arial" w:cs="Arial"/>
        </w:rPr>
        <w:t xml:space="preserve"> </w:t>
      </w:r>
      <w:r w:rsidRPr="00FF413C">
        <w:rPr>
          <w:rFonts w:ascii="Arial" w:hAnsi="Arial" w:cs="Arial"/>
        </w:rPr>
        <w:t>зависимости от типа объекта для пер</w:t>
      </w:r>
      <w:r w:rsidRPr="00FF413C">
        <w:rPr>
          <w:rFonts w:ascii="Arial" w:hAnsi="Arial" w:cs="Arial"/>
        </w:rPr>
        <w:t>е</w:t>
      </w:r>
      <w:r w:rsidRPr="00FF413C">
        <w:rPr>
          <w:rFonts w:ascii="Arial" w:hAnsi="Arial" w:cs="Arial"/>
        </w:rPr>
        <w:t>дачи информации из КАСУ НСИ</w:t>
      </w:r>
      <w:r w:rsidR="00F059B7">
        <w:rPr>
          <w:rFonts w:ascii="Arial" w:hAnsi="Arial" w:cs="Arial"/>
        </w:rPr>
        <w:t xml:space="preserve"> Концерна</w:t>
      </w:r>
      <w:r w:rsidRPr="00FF413C">
        <w:rPr>
          <w:rFonts w:ascii="Arial" w:hAnsi="Arial" w:cs="Arial"/>
        </w:rPr>
        <w:t>.</w:t>
      </w:r>
    </w:p>
    <w:p w14:paraId="3DCEC5E0" w14:textId="0B4CD7DF" w:rsidR="00A47FC8" w:rsidDel="001C0CE9" w:rsidRDefault="00A47FC8">
      <w:pPr>
        <w:tabs>
          <w:tab w:val="left" w:pos="0"/>
        </w:tabs>
        <w:spacing w:after="0"/>
        <w:rPr>
          <w:del w:id="339" w:author="Федин Никита Александрович" w:date="2019-12-26T11:28:00Z"/>
          <w:rFonts w:ascii="Arial" w:hAnsi="Arial" w:cs="Arial"/>
          <w:b/>
        </w:rPr>
      </w:pPr>
    </w:p>
    <w:p w14:paraId="7FF8F3AD" w14:textId="1E024EB2" w:rsidR="00F57D47" w:rsidDel="001C0CE9" w:rsidRDefault="00F57D47">
      <w:pPr>
        <w:tabs>
          <w:tab w:val="left" w:pos="0"/>
        </w:tabs>
        <w:spacing w:after="0"/>
        <w:rPr>
          <w:del w:id="340" w:author="Федин Никита Александрович" w:date="2019-12-26T11:28:00Z"/>
          <w:rFonts w:ascii="Arial" w:hAnsi="Arial" w:cs="Arial"/>
          <w:b/>
        </w:rPr>
      </w:pPr>
    </w:p>
    <w:p w14:paraId="54890635" w14:textId="5991BD7B" w:rsidR="00F059B7" w:rsidDel="001C0CE9" w:rsidRDefault="00F059B7">
      <w:pPr>
        <w:tabs>
          <w:tab w:val="left" w:pos="0"/>
        </w:tabs>
        <w:spacing w:after="0"/>
        <w:rPr>
          <w:del w:id="341" w:author="Федин Никита Александрович" w:date="2019-12-26T11:28:00Z"/>
          <w:rFonts w:ascii="Arial" w:hAnsi="Arial" w:cs="Arial"/>
          <w:b/>
        </w:rPr>
      </w:pPr>
    </w:p>
    <w:p w14:paraId="6F0D8698" w14:textId="471F0813" w:rsidR="00F059B7" w:rsidDel="001C0CE9" w:rsidRDefault="00F059B7">
      <w:pPr>
        <w:tabs>
          <w:tab w:val="left" w:pos="0"/>
        </w:tabs>
        <w:spacing w:after="0"/>
        <w:rPr>
          <w:del w:id="342" w:author="Федин Никита Александрович" w:date="2019-12-26T11:28:00Z"/>
          <w:rFonts w:ascii="Arial" w:hAnsi="Arial" w:cs="Arial"/>
          <w:b/>
        </w:rPr>
      </w:pPr>
    </w:p>
    <w:p w14:paraId="5F356FCE" w14:textId="0C85AC6E" w:rsidR="00F059B7" w:rsidDel="001C0CE9" w:rsidRDefault="00F059B7">
      <w:pPr>
        <w:tabs>
          <w:tab w:val="left" w:pos="0"/>
        </w:tabs>
        <w:spacing w:after="0"/>
        <w:rPr>
          <w:del w:id="343" w:author="Федин Никита Александрович" w:date="2019-12-26T11:28:00Z"/>
          <w:rFonts w:ascii="Arial" w:hAnsi="Arial" w:cs="Arial"/>
          <w:b/>
        </w:rPr>
      </w:pPr>
    </w:p>
    <w:p w14:paraId="73EFD726" w14:textId="7F349E2C" w:rsidR="00F57D47" w:rsidDel="001C0CE9" w:rsidRDefault="00F57D47">
      <w:pPr>
        <w:tabs>
          <w:tab w:val="left" w:pos="0"/>
        </w:tabs>
        <w:spacing w:after="0"/>
        <w:rPr>
          <w:del w:id="344" w:author="Федин Никита Александрович" w:date="2019-12-26T11:28:00Z"/>
          <w:rFonts w:ascii="Arial" w:hAnsi="Arial" w:cs="Arial"/>
          <w:b/>
        </w:rPr>
      </w:pPr>
    </w:p>
    <w:p w14:paraId="78688449" w14:textId="4E1BA06C" w:rsidR="00FF413C" w:rsidRPr="00FF413C" w:rsidRDefault="00E2777F" w:rsidP="001C0CE9">
      <w:pPr>
        <w:tabs>
          <w:tab w:val="left" w:pos="0"/>
        </w:tabs>
        <w:spacing w:before="280" w:after="280"/>
        <w:rPr>
          <w:rFonts w:ascii="Arial" w:hAnsi="Arial" w:cs="Arial"/>
          <w:b/>
        </w:rPr>
        <w:pPrChange w:id="345" w:author="Федин Никита Александрович" w:date="2019-12-26T11:28:00Z">
          <w:pPr>
            <w:tabs>
              <w:tab w:val="left" w:pos="0"/>
            </w:tabs>
            <w:spacing w:after="0"/>
          </w:pPr>
        </w:pPrChange>
      </w:pPr>
      <w:r>
        <w:rPr>
          <w:rFonts w:ascii="Arial" w:hAnsi="Arial" w:cs="Arial"/>
          <w:b/>
        </w:rPr>
        <w:t>6</w:t>
      </w:r>
      <w:r w:rsidR="00375781">
        <w:rPr>
          <w:rFonts w:ascii="Arial" w:hAnsi="Arial" w:cs="Arial"/>
          <w:b/>
        </w:rPr>
        <w:t xml:space="preserve">.1.12 </w:t>
      </w:r>
      <w:proofErr w:type="spellStart"/>
      <w:r w:rsidR="00FF413C" w:rsidRPr="00FF413C">
        <w:rPr>
          <w:rFonts w:ascii="Arial" w:hAnsi="Arial" w:cs="Arial"/>
          <w:b/>
        </w:rPr>
        <w:t>Доопределение</w:t>
      </w:r>
      <w:proofErr w:type="spellEnd"/>
      <w:r w:rsidR="00FF413C" w:rsidRPr="00FF413C">
        <w:rPr>
          <w:rFonts w:ascii="Arial" w:hAnsi="Arial" w:cs="Arial"/>
          <w:b/>
        </w:rPr>
        <w:t xml:space="preserve"> свойств объектов НСИ </w:t>
      </w:r>
      <w:proofErr w:type="gramStart"/>
      <w:r w:rsidR="00FF413C" w:rsidRPr="00FF413C">
        <w:rPr>
          <w:rFonts w:ascii="Arial" w:hAnsi="Arial" w:cs="Arial"/>
          <w:b/>
        </w:rPr>
        <w:t>в</w:t>
      </w:r>
      <w:proofErr w:type="gramEnd"/>
      <w:r w:rsidR="00FF413C" w:rsidRPr="00FF413C">
        <w:rPr>
          <w:rFonts w:ascii="Arial" w:hAnsi="Arial" w:cs="Arial"/>
          <w:b/>
        </w:rPr>
        <w:t xml:space="preserve"> прикладной АС</w:t>
      </w:r>
    </w:p>
    <w:p w14:paraId="5CA7D19D" w14:textId="20A4F041" w:rsidR="00FF413C" w:rsidDel="001C0CE9" w:rsidRDefault="00FF413C">
      <w:pPr>
        <w:tabs>
          <w:tab w:val="left" w:pos="0"/>
        </w:tabs>
        <w:spacing w:after="0"/>
        <w:rPr>
          <w:del w:id="346" w:author="Федин Никита Александрович" w:date="2019-12-26T11:28:00Z"/>
          <w:rFonts w:ascii="Arial" w:hAnsi="Arial" w:cs="Arial"/>
        </w:rPr>
      </w:pPr>
    </w:p>
    <w:p w14:paraId="2D215FDC" w14:textId="1F821D8A" w:rsidR="00FF413C" w:rsidRDefault="00375781">
      <w:pPr>
        <w:tabs>
          <w:tab w:val="left" w:pos="0"/>
        </w:tabs>
        <w:spacing w:after="0"/>
        <w:rPr>
          <w:rFonts w:ascii="Arial" w:hAnsi="Arial" w:cs="Arial"/>
        </w:rPr>
      </w:pPr>
      <w:r>
        <w:rPr>
          <w:rFonts w:ascii="Arial" w:hAnsi="Arial" w:cs="Arial"/>
        </w:rPr>
        <w:t xml:space="preserve">Новые объекты НСИ, поступившие в прикладную АС, </w:t>
      </w:r>
      <w:r w:rsidR="00FF413C" w:rsidRPr="00FF413C">
        <w:rPr>
          <w:rFonts w:ascii="Arial" w:hAnsi="Arial" w:cs="Arial"/>
        </w:rPr>
        <w:t>могут проходить</w:t>
      </w:r>
      <w:r w:rsidR="00FF413C">
        <w:rPr>
          <w:rFonts w:ascii="Arial" w:hAnsi="Arial" w:cs="Arial"/>
        </w:rPr>
        <w:t xml:space="preserve"> </w:t>
      </w:r>
      <w:r w:rsidR="00FF413C" w:rsidRPr="00FF413C">
        <w:rPr>
          <w:rFonts w:ascii="Arial" w:hAnsi="Arial" w:cs="Arial"/>
        </w:rPr>
        <w:t>проц</w:t>
      </w:r>
      <w:r w:rsidR="00FF413C" w:rsidRPr="00FF413C">
        <w:rPr>
          <w:rFonts w:ascii="Arial" w:hAnsi="Arial" w:cs="Arial"/>
        </w:rPr>
        <w:t>е</w:t>
      </w:r>
      <w:r w:rsidR="00FF413C" w:rsidRPr="00FF413C">
        <w:rPr>
          <w:rFonts w:ascii="Arial" w:hAnsi="Arial" w:cs="Arial"/>
        </w:rPr>
        <w:t xml:space="preserve">дуру </w:t>
      </w:r>
      <w:proofErr w:type="spellStart"/>
      <w:r w:rsidR="00FF413C" w:rsidRPr="00FF413C">
        <w:rPr>
          <w:rFonts w:ascii="Arial" w:hAnsi="Arial" w:cs="Arial"/>
        </w:rPr>
        <w:t>доопределения</w:t>
      </w:r>
      <w:proofErr w:type="spellEnd"/>
      <w:r w:rsidR="00FF413C" w:rsidRPr="00FF413C">
        <w:rPr>
          <w:rFonts w:ascii="Arial" w:hAnsi="Arial" w:cs="Arial"/>
        </w:rPr>
        <w:t xml:space="preserve"> до минимального объема данных</w:t>
      </w:r>
      <w:r>
        <w:rPr>
          <w:rFonts w:ascii="Arial" w:hAnsi="Arial" w:cs="Arial"/>
        </w:rPr>
        <w:t>,</w:t>
      </w:r>
      <w:r w:rsidR="00FF413C" w:rsidRPr="00FF413C">
        <w:rPr>
          <w:rFonts w:ascii="Arial" w:hAnsi="Arial" w:cs="Arial"/>
        </w:rPr>
        <w:t xml:space="preserve"> необходимого для</w:t>
      </w:r>
      <w:r w:rsidR="00FF413C">
        <w:rPr>
          <w:rFonts w:ascii="Arial" w:hAnsi="Arial" w:cs="Arial"/>
        </w:rPr>
        <w:t xml:space="preserve"> </w:t>
      </w:r>
      <w:r w:rsidR="00FF413C" w:rsidRPr="00FF413C">
        <w:rPr>
          <w:rFonts w:ascii="Arial" w:hAnsi="Arial" w:cs="Arial"/>
        </w:rPr>
        <w:t>функци</w:t>
      </w:r>
      <w:r w:rsidR="00FF413C" w:rsidRPr="00FF413C">
        <w:rPr>
          <w:rFonts w:ascii="Arial" w:hAnsi="Arial" w:cs="Arial"/>
        </w:rPr>
        <w:t>о</w:t>
      </w:r>
      <w:r w:rsidR="00FF413C" w:rsidRPr="00FF413C">
        <w:rPr>
          <w:rFonts w:ascii="Arial" w:hAnsi="Arial" w:cs="Arial"/>
        </w:rPr>
        <w:t xml:space="preserve">нирования прикладной АС. </w:t>
      </w:r>
      <w:proofErr w:type="spellStart"/>
      <w:r w:rsidR="00FF413C" w:rsidRPr="00FF413C">
        <w:rPr>
          <w:rFonts w:ascii="Arial" w:hAnsi="Arial" w:cs="Arial"/>
        </w:rPr>
        <w:t>Доопределение</w:t>
      </w:r>
      <w:proofErr w:type="spellEnd"/>
      <w:r w:rsidR="00FF413C" w:rsidRPr="00FF413C">
        <w:rPr>
          <w:rFonts w:ascii="Arial" w:hAnsi="Arial" w:cs="Arial"/>
        </w:rPr>
        <w:t xml:space="preserve"> происходит только по</w:t>
      </w:r>
      <w:r w:rsidR="00FF413C">
        <w:rPr>
          <w:rFonts w:ascii="Arial" w:hAnsi="Arial" w:cs="Arial"/>
        </w:rPr>
        <w:t xml:space="preserve"> </w:t>
      </w:r>
      <w:r w:rsidR="00FF413C" w:rsidRPr="00FF413C">
        <w:rPr>
          <w:rFonts w:ascii="Arial" w:hAnsi="Arial" w:cs="Arial"/>
        </w:rPr>
        <w:t>свойствам объекта НСИ</w:t>
      </w:r>
      <w:r>
        <w:rPr>
          <w:rFonts w:ascii="Arial" w:hAnsi="Arial" w:cs="Arial"/>
        </w:rPr>
        <w:t>, который</w:t>
      </w:r>
      <w:r w:rsidR="00FF413C" w:rsidRPr="00FF413C">
        <w:rPr>
          <w:rFonts w:ascii="Arial" w:hAnsi="Arial" w:cs="Arial"/>
        </w:rPr>
        <w:t xml:space="preserve"> определен регламентом администрирования этой</w:t>
      </w:r>
      <w:r w:rsidR="00FF413C">
        <w:rPr>
          <w:rFonts w:ascii="Arial" w:hAnsi="Arial" w:cs="Arial"/>
        </w:rPr>
        <w:t xml:space="preserve"> </w:t>
      </w:r>
      <w:r w:rsidR="00FF413C" w:rsidRPr="00FF413C">
        <w:rPr>
          <w:rFonts w:ascii="Arial" w:hAnsi="Arial" w:cs="Arial"/>
        </w:rPr>
        <w:t>прикладной АС. Обязательно используется принцип отсутствия потребности и</w:t>
      </w:r>
      <w:r w:rsidR="00FF413C">
        <w:rPr>
          <w:rFonts w:ascii="Arial" w:hAnsi="Arial" w:cs="Arial"/>
        </w:rPr>
        <w:t xml:space="preserve"> </w:t>
      </w:r>
      <w:r w:rsidR="00FF413C" w:rsidRPr="00FF413C">
        <w:rPr>
          <w:rFonts w:ascii="Arial" w:hAnsi="Arial" w:cs="Arial"/>
        </w:rPr>
        <w:t xml:space="preserve">дублирования свойств объекта НСИ в других прикладных АС. </w:t>
      </w:r>
      <w:proofErr w:type="spellStart"/>
      <w:r w:rsidR="00FF413C" w:rsidRPr="00FF413C">
        <w:rPr>
          <w:rFonts w:ascii="Arial" w:hAnsi="Arial" w:cs="Arial"/>
        </w:rPr>
        <w:t>Доопределение</w:t>
      </w:r>
      <w:proofErr w:type="spellEnd"/>
      <w:r w:rsidR="00FF413C">
        <w:rPr>
          <w:rFonts w:ascii="Arial" w:hAnsi="Arial" w:cs="Arial"/>
        </w:rPr>
        <w:t xml:space="preserve"> </w:t>
      </w:r>
      <w:r w:rsidR="00FF413C" w:rsidRPr="00FF413C">
        <w:rPr>
          <w:rFonts w:ascii="Arial" w:hAnsi="Arial" w:cs="Arial"/>
        </w:rPr>
        <w:t xml:space="preserve">производит </w:t>
      </w:r>
      <w:commentRangeStart w:id="347"/>
      <w:r w:rsidR="00FF413C" w:rsidRPr="009A290D">
        <w:rPr>
          <w:rFonts w:ascii="Arial" w:hAnsi="Arial" w:cs="Arial"/>
        </w:rPr>
        <w:t>администратор</w:t>
      </w:r>
      <w:r w:rsidR="00FF413C" w:rsidRPr="00FF413C">
        <w:rPr>
          <w:rFonts w:ascii="Arial" w:hAnsi="Arial" w:cs="Arial"/>
        </w:rPr>
        <w:t xml:space="preserve"> </w:t>
      </w:r>
      <w:commentRangeEnd w:id="347"/>
      <w:r w:rsidR="009A290D">
        <w:rPr>
          <w:rStyle w:val="afb"/>
          <w:rFonts w:ascii="Tahoma" w:hAnsi="Tahoma"/>
        </w:rPr>
        <w:commentReference w:id="347"/>
      </w:r>
      <w:r w:rsidR="00FF413C" w:rsidRPr="00FF413C">
        <w:rPr>
          <w:rFonts w:ascii="Arial" w:hAnsi="Arial" w:cs="Arial"/>
        </w:rPr>
        <w:t>этой АС.</w:t>
      </w:r>
    </w:p>
    <w:p w14:paraId="74673D01" w14:textId="77777777" w:rsidR="00FF413C" w:rsidRDefault="00FF413C">
      <w:pPr>
        <w:tabs>
          <w:tab w:val="left" w:pos="0"/>
        </w:tabs>
        <w:spacing w:after="0"/>
        <w:rPr>
          <w:rFonts w:ascii="Arial" w:hAnsi="Arial" w:cs="Arial"/>
        </w:rPr>
      </w:pPr>
    </w:p>
    <w:p w14:paraId="2BE958F6" w14:textId="4DEB27AA" w:rsidR="00E9435C" w:rsidRDefault="00E9435C" w:rsidP="00B50D34">
      <w:pPr>
        <w:pStyle w:val="22"/>
        <w:keepLines/>
        <w:numPr>
          <w:ilvl w:val="1"/>
          <w:numId w:val="28"/>
        </w:numPr>
        <w:tabs>
          <w:tab w:val="left" w:pos="0"/>
        </w:tabs>
        <w:spacing w:before="0"/>
        <w:ind w:left="0" w:firstLine="709"/>
        <w:rPr>
          <w:rFonts w:ascii="Arial" w:hAnsi="Arial" w:cs="Arial"/>
          <w:bCs w:val="0"/>
        </w:rPr>
      </w:pPr>
      <w:r>
        <w:rPr>
          <w:rFonts w:ascii="Arial" w:hAnsi="Arial" w:cs="Arial"/>
          <w:bCs w:val="0"/>
        </w:rPr>
        <w:t>Уровень предприятия</w:t>
      </w:r>
    </w:p>
    <w:p w14:paraId="515D73CE" w14:textId="77777777" w:rsidR="00B40BD6" w:rsidRPr="00B50D34" w:rsidRDefault="00B40BD6" w:rsidP="00B50D34">
      <w:pPr>
        <w:pStyle w:val="31"/>
        <w:spacing w:before="0"/>
      </w:pPr>
    </w:p>
    <w:p w14:paraId="6DFC7D85" w14:textId="4F457BFC" w:rsidR="00E9435C" w:rsidRPr="00E9435C" w:rsidRDefault="00516EDA">
      <w:pPr>
        <w:tabs>
          <w:tab w:val="left" w:pos="0"/>
        </w:tabs>
        <w:spacing w:after="0"/>
        <w:rPr>
          <w:rFonts w:ascii="Arial" w:hAnsi="Arial" w:cs="Arial"/>
        </w:rPr>
      </w:pPr>
      <w:proofErr w:type="gramStart"/>
      <w:r>
        <w:rPr>
          <w:rFonts w:ascii="Arial" w:hAnsi="Arial" w:cs="Arial"/>
        </w:rPr>
        <w:t>В</w:t>
      </w:r>
      <w:proofErr w:type="gramEnd"/>
      <w:r w:rsidRPr="00E9435C">
        <w:rPr>
          <w:rFonts w:ascii="Arial" w:hAnsi="Arial" w:cs="Arial"/>
        </w:rPr>
        <w:t xml:space="preserve"> </w:t>
      </w:r>
      <w:r w:rsidR="00E9435C" w:rsidRPr="00E9435C">
        <w:rPr>
          <w:rFonts w:ascii="Arial" w:hAnsi="Arial" w:cs="Arial"/>
        </w:rPr>
        <w:t xml:space="preserve">ДО может быть построена работа по: </w:t>
      </w:r>
    </w:p>
    <w:p w14:paraId="5C15878D" w14:textId="21BAC237" w:rsidR="00E9435C" w:rsidRPr="00E9435C" w:rsidRDefault="001C0CE9" w:rsidP="00B50D34">
      <w:pPr>
        <w:pStyle w:val="a9"/>
        <w:numPr>
          <w:ilvl w:val="0"/>
          <w:numId w:val="33"/>
        </w:numPr>
        <w:tabs>
          <w:tab w:val="left" w:pos="0"/>
        </w:tabs>
        <w:spacing w:before="0" w:after="0"/>
        <w:ind w:left="0" w:firstLine="567"/>
        <w:rPr>
          <w:rFonts w:ascii="Arial" w:hAnsi="Arial" w:cs="Arial"/>
        </w:rPr>
      </w:pPr>
      <w:ins w:id="348" w:author="Федин Никита Александрович" w:date="2019-12-26T11:29:00Z">
        <w:r>
          <w:rPr>
            <w:rFonts w:ascii="Arial" w:hAnsi="Arial" w:cs="Arial"/>
            <w:lang w:val="ru-RU"/>
          </w:rPr>
          <w:lastRenderedPageBreak/>
          <w:t xml:space="preserve"> </w:t>
        </w:r>
      </w:ins>
      <w:r w:rsidR="00E9435C" w:rsidRPr="00E9435C">
        <w:rPr>
          <w:rFonts w:ascii="Arial" w:hAnsi="Arial" w:cs="Arial"/>
        </w:rPr>
        <w:t xml:space="preserve">децентрализованному управлению части справочников востребованных на ДО для интеграции прикладных АС ДО, но не востребованных для задач управления </w:t>
      </w:r>
      <w:r w:rsidR="00353EA3">
        <w:rPr>
          <w:rFonts w:ascii="Arial" w:hAnsi="Arial" w:cs="Arial"/>
        </w:rPr>
        <w:t>Концерна</w:t>
      </w:r>
      <w:r w:rsidR="00E9435C" w:rsidRPr="00E9435C">
        <w:rPr>
          <w:rFonts w:ascii="Arial" w:hAnsi="Arial" w:cs="Arial"/>
        </w:rPr>
        <w:t>;</w:t>
      </w:r>
    </w:p>
    <w:p w14:paraId="40FE0AC8" w14:textId="14B9811D" w:rsidR="00E9435C" w:rsidRPr="00E9435C" w:rsidRDefault="001C0CE9" w:rsidP="00B50D34">
      <w:pPr>
        <w:pStyle w:val="a9"/>
        <w:numPr>
          <w:ilvl w:val="0"/>
          <w:numId w:val="33"/>
        </w:numPr>
        <w:tabs>
          <w:tab w:val="left" w:pos="0"/>
        </w:tabs>
        <w:spacing w:before="0" w:after="0"/>
        <w:ind w:left="0" w:firstLine="567"/>
        <w:rPr>
          <w:rFonts w:ascii="Arial" w:hAnsi="Arial" w:cs="Arial"/>
        </w:rPr>
      </w:pPr>
      <w:ins w:id="349" w:author="Федин Никита Александрович" w:date="2019-12-26T11:29:00Z">
        <w:r>
          <w:rPr>
            <w:rFonts w:ascii="Arial" w:hAnsi="Arial" w:cs="Arial"/>
            <w:lang w:val="ru-RU"/>
          </w:rPr>
          <w:t xml:space="preserve"> </w:t>
        </w:r>
      </w:ins>
      <w:r w:rsidR="00E9435C" w:rsidRPr="00E9435C">
        <w:rPr>
          <w:rFonts w:ascii="Arial" w:hAnsi="Arial" w:cs="Arial"/>
        </w:rPr>
        <w:t>дополнительной верификации информации поступающей из КАСУ НСИ</w:t>
      </w:r>
      <w:r w:rsidR="00612955">
        <w:rPr>
          <w:rFonts w:ascii="Arial" w:hAnsi="Arial" w:cs="Arial"/>
          <w:lang w:val="ru-RU"/>
        </w:rPr>
        <w:t xml:space="preserve"> </w:t>
      </w:r>
      <w:r w:rsidR="00353EA3">
        <w:rPr>
          <w:rFonts w:ascii="Arial" w:hAnsi="Arial" w:cs="Arial"/>
          <w:lang w:val="ru-RU"/>
        </w:rPr>
        <w:t>Ко</w:t>
      </w:r>
      <w:r w:rsidR="00353EA3">
        <w:rPr>
          <w:rFonts w:ascii="Arial" w:hAnsi="Arial" w:cs="Arial"/>
          <w:lang w:val="ru-RU"/>
        </w:rPr>
        <w:t>н</w:t>
      </w:r>
      <w:r w:rsidR="00353EA3">
        <w:rPr>
          <w:rFonts w:ascii="Arial" w:hAnsi="Arial" w:cs="Arial"/>
          <w:lang w:val="ru-RU"/>
        </w:rPr>
        <w:t>церна</w:t>
      </w:r>
      <w:r w:rsidR="00E9435C" w:rsidRPr="00E9435C">
        <w:rPr>
          <w:rFonts w:ascii="Arial" w:hAnsi="Arial" w:cs="Arial"/>
        </w:rPr>
        <w:t>;</w:t>
      </w:r>
      <w:del w:id="350" w:author="Федин Никита Александрович" w:date="2019-12-26T11:29:00Z">
        <w:r w:rsidR="00E9435C" w:rsidRPr="00E9435C" w:rsidDel="001C0CE9">
          <w:rPr>
            <w:rFonts w:ascii="Arial" w:hAnsi="Arial" w:cs="Arial"/>
          </w:rPr>
          <w:delText xml:space="preserve"> </w:delText>
        </w:r>
      </w:del>
    </w:p>
    <w:p w14:paraId="6CF07D56" w14:textId="2B9AF3CD" w:rsidR="00E9435C" w:rsidRPr="00E9435C" w:rsidRDefault="001C0CE9" w:rsidP="00B50D34">
      <w:pPr>
        <w:pStyle w:val="a9"/>
        <w:numPr>
          <w:ilvl w:val="0"/>
          <w:numId w:val="33"/>
        </w:numPr>
        <w:tabs>
          <w:tab w:val="left" w:pos="0"/>
        </w:tabs>
        <w:spacing w:before="0" w:after="0"/>
        <w:ind w:left="0" w:firstLine="567"/>
        <w:rPr>
          <w:rFonts w:ascii="Arial" w:hAnsi="Arial" w:cs="Arial"/>
        </w:rPr>
      </w:pPr>
      <w:ins w:id="351" w:author="Федин Никита Александрович" w:date="2019-12-26T11:29:00Z">
        <w:r>
          <w:rPr>
            <w:rFonts w:ascii="Arial" w:hAnsi="Arial" w:cs="Arial"/>
            <w:lang w:val="ru-RU"/>
          </w:rPr>
          <w:t xml:space="preserve"> </w:t>
        </w:r>
      </w:ins>
      <w:r w:rsidR="00E9435C" w:rsidRPr="00E9435C">
        <w:rPr>
          <w:rFonts w:ascii="Arial" w:hAnsi="Arial" w:cs="Arial"/>
        </w:rPr>
        <w:t>самостоятельному ведению части атрибутов, характерных только для ДО;</w:t>
      </w:r>
    </w:p>
    <w:p w14:paraId="61052E8C" w14:textId="7287D723" w:rsidR="00E9435C" w:rsidRPr="00E9435C" w:rsidRDefault="001C0CE9" w:rsidP="00B50D34">
      <w:pPr>
        <w:pStyle w:val="a9"/>
        <w:numPr>
          <w:ilvl w:val="0"/>
          <w:numId w:val="33"/>
        </w:numPr>
        <w:tabs>
          <w:tab w:val="left" w:pos="0"/>
        </w:tabs>
        <w:spacing w:before="0" w:after="0"/>
        <w:ind w:left="0" w:firstLine="567"/>
        <w:rPr>
          <w:rFonts w:ascii="Arial" w:hAnsi="Arial" w:cs="Arial"/>
        </w:rPr>
      </w:pPr>
      <w:ins w:id="352" w:author="Федин Никита Александрович" w:date="2019-12-26T11:29:00Z">
        <w:r>
          <w:rPr>
            <w:rFonts w:ascii="Arial" w:hAnsi="Arial" w:cs="Arial"/>
            <w:lang w:val="ru-RU"/>
          </w:rPr>
          <w:t xml:space="preserve"> </w:t>
        </w:r>
      </w:ins>
      <w:r w:rsidR="00E9435C" w:rsidRPr="00E9435C">
        <w:rPr>
          <w:rFonts w:ascii="Arial" w:hAnsi="Arial" w:cs="Arial"/>
        </w:rPr>
        <w:t>формированию и согласованию заявок в электронном виде на расширени</w:t>
      </w:r>
      <w:r w:rsidR="00375781">
        <w:rPr>
          <w:rFonts w:ascii="Arial" w:hAnsi="Arial" w:cs="Arial"/>
          <w:lang w:val="ru-RU"/>
        </w:rPr>
        <w:t xml:space="preserve">е </w:t>
      </w:r>
      <w:r w:rsidR="00E9435C" w:rsidRPr="00E9435C">
        <w:rPr>
          <w:rFonts w:ascii="Arial" w:hAnsi="Arial" w:cs="Arial"/>
        </w:rPr>
        <w:t xml:space="preserve">номенклатуры НСИ; </w:t>
      </w:r>
    </w:p>
    <w:p w14:paraId="1ED796B0" w14:textId="6055477C" w:rsidR="00E9435C" w:rsidRPr="00E9435C" w:rsidRDefault="001C0CE9" w:rsidP="00B50D34">
      <w:pPr>
        <w:pStyle w:val="a9"/>
        <w:numPr>
          <w:ilvl w:val="0"/>
          <w:numId w:val="33"/>
        </w:numPr>
        <w:tabs>
          <w:tab w:val="left" w:pos="0"/>
        </w:tabs>
        <w:spacing w:before="0" w:after="0"/>
        <w:ind w:left="0" w:firstLine="567"/>
        <w:rPr>
          <w:rFonts w:ascii="Arial" w:hAnsi="Arial" w:cs="Arial"/>
        </w:rPr>
      </w:pPr>
      <w:ins w:id="353" w:author="Федин Никита Александрович" w:date="2019-12-26T11:29:00Z">
        <w:r>
          <w:rPr>
            <w:rFonts w:ascii="Arial" w:hAnsi="Arial" w:cs="Arial"/>
            <w:lang w:val="ru-RU"/>
          </w:rPr>
          <w:t xml:space="preserve"> </w:t>
        </w:r>
      </w:ins>
      <w:r w:rsidR="00E9435C" w:rsidRPr="00E9435C">
        <w:rPr>
          <w:rFonts w:ascii="Arial" w:hAnsi="Arial" w:cs="Arial"/>
        </w:rPr>
        <w:t>автоматизации процессов интеграции с прикладными АС ДО;</w:t>
      </w:r>
    </w:p>
    <w:p w14:paraId="4FBCB202" w14:textId="5032983B" w:rsidR="00E9435C" w:rsidRPr="00E9435C" w:rsidRDefault="001C0CE9" w:rsidP="00B50D34">
      <w:pPr>
        <w:pStyle w:val="a9"/>
        <w:numPr>
          <w:ilvl w:val="0"/>
          <w:numId w:val="33"/>
        </w:numPr>
        <w:tabs>
          <w:tab w:val="left" w:pos="0"/>
        </w:tabs>
        <w:spacing w:before="0" w:after="0"/>
        <w:ind w:left="0" w:firstLine="567"/>
        <w:rPr>
          <w:rFonts w:ascii="Arial" w:hAnsi="Arial" w:cs="Arial"/>
        </w:rPr>
      </w:pPr>
      <w:ins w:id="354" w:author="Федин Никита Александрович" w:date="2019-12-26T11:30:00Z">
        <w:r>
          <w:rPr>
            <w:rFonts w:ascii="Arial" w:hAnsi="Arial" w:cs="Arial"/>
            <w:lang w:val="ru-RU"/>
          </w:rPr>
          <w:t xml:space="preserve"> </w:t>
        </w:r>
      </w:ins>
      <w:del w:id="355" w:author="Федин Никита Александрович" w:date="2019-12-26T11:30:00Z">
        <w:r w:rsidR="00E9435C" w:rsidRPr="00E9435C" w:rsidDel="001C0CE9">
          <w:rPr>
            <w:rFonts w:ascii="Arial" w:hAnsi="Arial" w:cs="Arial"/>
          </w:rPr>
          <w:delText>абонен</w:delText>
        </w:r>
        <w:r w:rsidR="00E9435C" w:rsidDel="001C0CE9">
          <w:rPr>
            <w:rFonts w:ascii="Arial" w:hAnsi="Arial" w:cs="Arial"/>
            <w:lang w:val="ru-RU"/>
          </w:rPr>
          <w:delText>т</w:delText>
        </w:r>
        <w:r w:rsidR="00E9435C" w:rsidRPr="00E9435C" w:rsidDel="001C0CE9">
          <w:rPr>
            <w:rFonts w:ascii="Arial" w:hAnsi="Arial" w:cs="Arial"/>
          </w:rPr>
          <w:delText xml:space="preserve">скому </w:delText>
        </w:r>
      </w:del>
      <w:ins w:id="356" w:author="Федин Никита Александрович" w:date="2019-12-26T11:30:00Z">
        <w:r>
          <w:rPr>
            <w:rFonts w:ascii="Arial" w:hAnsi="Arial" w:cs="Arial"/>
            <w:lang w:val="ru-RU"/>
          </w:rPr>
          <w:t>абонентскому</w:t>
        </w:r>
        <w:r w:rsidRPr="00E9435C">
          <w:rPr>
            <w:rFonts w:ascii="Arial" w:hAnsi="Arial" w:cs="Arial"/>
          </w:rPr>
          <w:t xml:space="preserve"> </w:t>
        </w:r>
      </w:ins>
      <w:r w:rsidR="00E9435C" w:rsidRPr="00E9435C">
        <w:rPr>
          <w:rFonts w:ascii="Arial" w:hAnsi="Arial" w:cs="Arial"/>
        </w:rPr>
        <w:t>учету НСИ</w:t>
      </w:r>
      <w:ins w:id="357" w:author="Федин Никита Александрович" w:date="2019-12-26T11:30:00Z">
        <w:r>
          <w:rPr>
            <w:rFonts w:ascii="Arial" w:hAnsi="Arial" w:cs="Arial"/>
            <w:lang w:val="ru-RU"/>
          </w:rPr>
          <w:t>,</w:t>
        </w:r>
      </w:ins>
      <w:r w:rsidR="00E9435C" w:rsidRPr="00E9435C">
        <w:rPr>
          <w:rFonts w:ascii="Arial" w:hAnsi="Arial" w:cs="Arial"/>
        </w:rPr>
        <w:t xml:space="preserve"> переданной в прикладные АС. </w:t>
      </w:r>
    </w:p>
    <w:p w14:paraId="19F9E98B" w14:textId="7F341D43" w:rsidR="00E9435C" w:rsidRPr="00E9435C" w:rsidRDefault="00E9435C">
      <w:pPr>
        <w:tabs>
          <w:tab w:val="left" w:pos="0"/>
        </w:tabs>
        <w:spacing w:after="0"/>
        <w:rPr>
          <w:rFonts w:ascii="Arial" w:hAnsi="Arial" w:cs="Arial"/>
        </w:rPr>
      </w:pPr>
      <w:r w:rsidRPr="00E9435C">
        <w:rPr>
          <w:rFonts w:ascii="Arial" w:hAnsi="Arial" w:cs="Arial"/>
        </w:rPr>
        <w:t xml:space="preserve">Указанные выше задачи решаются в рамках проекта внедрения </w:t>
      </w:r>
      <w:r w:rsidR="00353EA3">
        <w:rPr>
          <w:rFonts w:ascii="Arial" w:hAnsi="Arial" w:cs="Arial"/>
        </w:rPr>
        <w:t xml:space="preserve">АСУ НСИ </w:t>
      </w:r>
      <w:r w:rsidR="00F059B7">
        <w:rPr>
          <w:rFonts w:ascii="Arial" w:hAnsi="Arial" w:cs="Arial"/>
        </w:rPr>
        <w:t>ДО</w:t>
      </w:r>
      <w:r w:rsidRPr="00E9435C">
        <w:rPr>
          <w:rFonts w:ascii="Arial" w:hAnsi="Arial" w:cs="Arial"/>
        </w:rPr>
        <w:t>, путем расширения функциональности периферийного узла КАСУ НСИ</w:t>
      </w:r>
      <w:r w:rsidR="00EE6542">
        <w:rPr>
          <w:rFonts w:ascii="Arial" w:hAnsi="Arial" w:cs="Arial"/>
        </w:rPr>
        <w:t xml:space="preserve"> </w:t>
      </w:r>
      <w:r w:rsidR="00353EA3">
        <w:rPr>
          <w:rFonts w:ascii="Arial" w:hAnsi="Arial" w:cs="Arial"/>
        </w:rPr>
        <w:t>Концерна</w:t>
      </w:r>
      <w:r w:rsidRPr="00E9435C">
        <w:rPr>
          <w:rFonts w:ascii="Arial" w:hAnsi="Arial" w:cs="Arial"/>
        </w:rPr>
        <w:t xml:space="preserve">, разработки (адаптации) организационных и методических документов, создания </w:t>
      </w:r>
      <w:r w:rsidR="00516EDA">
        <w:rPr>
          <w:rFonts w:ascii="Arial" w:hAnsi="Arial" w:cs="Arial"/>
        </w:rPr>
        <w:t>в</w:t>
      </w:r>
      <w:r w:rsidR="00516EDA" w:rsidRPr="00E9435C">
        <w:rPr>
          <w:rFonts w:ascii="Arial" w:hAnsi="Arial" w:cs="Arial"/>
        </w:rPr>
        <w:t xml:space="preserve"> </w:t>
      </w:r>
      <w:r w:rsidRPr="00E9435C">
        <w:rPr>
          <w:rFonts w:ascii="Arial" w:hAnsi="Arial" w:cs="Arial"/>
        </w:rPr>
        <w:t xml:space="preserve">ДО отдельного подразделения по ведению НСИ и обучению пользователей </w:t>
      </w:r>
      <w:proofErr w:type="gramStart"/>
      <w:r w:rsidRPr="00E9435C">
        <w:rPr>
          <w:rFonts w:ascii="Arial" w:hAnsi="Arial" w:cs="Arial"/>
        </w:rPr>
        <w:t>ДО</w:t>
      </w:r>
      <w:proofErr w:type="gramEnd"/>
      <w:r w:rsidRPr="00E9435C">
        <w:rPr>
          <w:rFonts w:ascii="Arial" w:hAnsi="Arial" w:cs="Arial"/>
        </w:rPr>
        <w:t>.</w:t>
      </w:r>
    </w:p>
    <w:p w14:paraId="1F670AF6" w14:textId="2372ACAD" w:rsidR="00E9435C" w:rsidRPr="00E9435C" w:rsidRDefault="00516EDA">
      <w:pPr>
        <w:tabs>
          <w:tab w:val="left" w:pos="0"/>
        </w:tabs>
        <w:spacing w:after="0"/>
        <w:rPr>
          <w:rFonts w:ascii="Arial" w:hAnsi="Arial" w:cs="Arial"/>
        </w:rPr>
      </w:pPr>
      <w:r>
        <w:rPr>
          <w:rFonts w:ascii="Arial" w:hAnsi="Arial" w:cs="Arial"/>
        </w:rPr>
        <w:t>Концерн</w:t>
      </w:r>
      <w:r w:rsidR="00F059B7">
        <w:rPr>
          <w:rFonts w:ascii="Arial" w:hAnsi="Arial" w:cs="Arial"/>
        </w:rPr>
        <w:t>,</w:t>
      </w:r>
      <w:r w:rsidR="00E9435C" w:rsidRPr="00E9435C">
        <w:rPr>
          <w:rFonts w:ascii="Arial" w:hAnsi="Arial" w:cs="Arial"/>
        </w:rPr>
        <w:t xml:space="preserve"> как самостоятельный хозяйствующий субъект (отдельное юридич</w:t>
      </w:r>
      <w:r w:rsidR="00E9435C" w:rsidRPr="00E9435C">
        <w:rPr>
          <w:rFonts w:ascii="Arial" w:hAnsi="Arial" w:cs="Arial"/>
        </w:rPr>
        <w:t>е</w:t>
      </w:r>
      <w:r w:rsidR="00E9435C" w:rsidRPr="00E9435C">
        <w:rPr>
          <w:rFonts w:ascii="Arial" w:hAnsi="Arial" w:cs="Arial"/>
        </w:rPr>
        <w:t>ское лицо)</w:t>
      </w:r>
      <w:r w:rsidR="00F059B7">
        <w:rPr>
          <w:rFonts w:ascii="Arial" w:hAnsi="Arial" w:cs="Arial"/>
        </w:rPr>
        <w:t>,</w:t>
      </w:r>
      <w:r w:rsidR="00E9435C" w:rsidRPr="00E9435C">
        <w:rPr>
          <w:rFonts w:ascii="Arial" w:hAnsi="Arial" w:cs="Arial"/>
        </w:rPr>
        <w:t xml:space="preserve"> в соответствии с критериями, указанными выше, также дол</w:t>
      </w:r>
      <w:r w:rsidR="00F059B7">
        <w:rPr>
          <w:rFonts w:ascii="Arial" w:hAnsi="Arial" w:cs="Arial"/>
        </w:rPr>
        <w:t>жен</w:t>
      </w:r>
      <w:r w:rsidR="00E9435C" w:rsidRPr="00E9435C">
        <w:rPr>
          <w:rFonts w:ascii="Arial" w:hAnsi="Arial" w:cs="Arial"/>
        </w:rPr>
        <w:t xml:space="preserve"> иметь собственную АСУ НСИ, являющеюся дочерней по отношению к КАСУ НСИ</w:t>
      </w:r>
      <w:r w:rsidR="00612955">
        <w:rPr>
          <w:rFonts w:ascii="Arial" w:hAnsi="Arial" w:cs="Arial"/>
        </w:rPr>
        <w:t xml:space="preserve"> </w:t>
      </w:r>
      <w:r w:rsidR="00353EA3">
        <w:rPr>
          <w:rFonts w:ascii="Arial" w:hAnsi="Arial" w:cs="Arial"/>
        </w:rPr>
        <w:t>Конце</w:t>
      </w:r>
      <w:r w:rsidR="00353EA3">
        <w:rPr>
          <w:rFonts w:ascii="Arial" w:hAnsi="Arial" w:cs="Arial"/>
        </w:rPr>
        <w:t>р</w:t>
      </w:r>
      <w:r w:rsidR="00353EA3">
        <w:rPr>
          <w:rFonts w:ascii="Arial" w:hAnsi="Arial" w:cs="Arial"/>
        </w:rPr>
        <w:t>на</w:t>
      </w:r>
      <w:r w:rsidR="00E9435C" w:rsidRPr="00E9435C">
        <w:rPr>
          <w:rFonts w:ascii="Arial" w:hAnsi="Arial" w:cs="Arial"/>
        </w:rPr>
        <w:t>. Однако</w:t>
      </w:r>
      <w:del w:id="358" w:author="Федин Никита Александрович" w:date="2019-12-26T11:31:00Z">
        <w:r w:rsidR="00E9435C" w:rsidRPr="00E9435C" w:rsidDel="003C62BF">
          <w:rPr>
            <w:rFonts w:ascii="Arial" w:hAnsi="Arial" w:cs="Arial"/>
          </w:rPr>
          <w:delText>,</w:delText>
        </w:r>
      </w:del>
      <w:r w:rsidR="00E9435C" w:rsidRPr="00E9435C">
        <w:rPr>
          <w:rFonts w:ascii="Arial" w:hAnsi="Arial" w:cs="Arial"/>
        </w:rPr>
        <w:t xml:space="preserve"> в данном случае создание собственной АСУ НСИ является функци</w:t>
      </w:r>
      <w:r w:rsidR="00E9435C" w:rsidRPr="00E9435C">
        <w:rPr>
          <w:rFonts w:ascii="Arial" w:hAnsi="Arial" w:cs="Arial"/>
        </w:rPr>
        <w:t>о</w:t>
      </w:r>
      <w:r w:rsidR="00E9435C" w:rsidRPr="00E9435C">
        <w:rPr>
          <w:rFonts w:ascii="Arial" w:hAnsi="Arial" w:cs="Arial"/>
        </w:rPr>
        <w:t xml:space="preserve">нально избыточным элементом системы, а задачи управления НСИ </w:t>
      </w:r>
      <w:r w:rsidR="00353EA3">
        <w:rPr>
          <w:rFonts w:ascii="Arial" w:hAnsi="Arial" w:cs="Arial"/>
        </w:rPr>
        <w:t>Концерна</w:t>
      </w:r>
      <w:r w:rsidR="00E9435C" w:rsidRPr="00E9435C">
        <w:rPr>
          <w:rFonts w:ascii="Arial" w:hAnsi="Arial" w:cs="Arial"/>
        </w:rPr>
        <w:t xml:space="preserve"> могут быть реализованы непосредственно в КАСУ НСИ</w:t>
      </w:r>
      <w:r w:rsidR="00612955">
        <w:rPr>
          <w:rFonts w:ascii="Arial" w:hAnsi="Arial" w:cs="Arial"/>
        </w:rPr>
        <w:t xml:space="preserve"> </w:t>
      </w:r>
      <w:r w:rsidR="00353EA3">
        <w:rPr>
          <w:rFonts w:ascii="Arial" w:hAnsi="Arial" w:cs="Arial"/>
        </w:rPr>
        <w:t>Концерна</w:t>
      </w:r>
      <w:r w:rsidR="00E9435C" w:rsidRPr="00E9435C">
        <w:rPr>
          <w:rFonts w:ascii="Arial" w:hAnsi="Arial" w:cs="Arial"/>
        </w:rPr>
        <w:t>. Предпосылки для такого решения следующие:</w:t>
      </w:r>
    </w:p>
    <w:p w14:paraId="0CE4DFF3" w14:textId="7D9F8649" w:rsidR="00E9435C" w:rsidRPr="00E9435C" w:rsidRDefault="003C62BF" w:rsidP="00B50D34">
      <w:pPr>
        <w:pStyle w:val="a9"/>
        <w:numPr>
          <w:ilvl w:val="0"/>
          <w:numId w:val="34"/>
        </w:numPr>
        <w:tabs>
          <w:tab w:val="left" w:pos="0"/>
        </w:tabs>
        <w:spacing w:before="0" w:after="0"/>
        <w:ind w:left="0" w:firstLine="567"/>
        <w:rPr>
          <w:rFonts w:ascii="Arial" w:hAnsi="Arial" w:cs="Arial"/>
        </w:rPr>
      </w:pPr>
      <w:ins w:id="359" w:author="Федин Никита Александрович" w:date="2019-12-26T11:31:00Z">
        <w:r>
          <w:rPr>
            <w:rFonts w:ascii="Arial" w:hAnsi="Arial" w:cs="Arial"/>
            <w:lang w:val="ru-RU"/>
          </w:rPr>
          <w:t xml:space="preserve"> </w:t>
        </w:r>
      </w:ins>
      <w:r w:rsidR="00E9435C" w:rsidRPr="00E9435C">
        <w:rPr>
          <w:rFonts w:ascii="Arial" w:hAnsi="Arial" w:cs="Arial"/>
        </w:rPr>
        <w:t xml:space="preserve">прикладные АС </w:t>
      </w:r>
      <w:r w:rsidR="00353EA3">
        <w:rPr>
          <w:rFonts w:ascii="Arial" w:hAnsi="Arial" w:cs="Arial"/>
          <w:lang w:val="ru-RU"/>
        </w:rPr>
        <w:t>Концерна</w:t>
      </w:r>
      <w:r w:rsidR="00E9435C" w:rsidRPr="00E9435C">
        <w:rPr>
          <w:rFonts w:ascii="Arial" w:hAnsi="Arial" w:cs="Arial"/>
        </w:rPr>
        <w:t xml:space="preserve"> оперируют консолидированной информацией со всех </w:t>
      </w:r>
      <w:r w:rsidR="00516EDA">
        <w:rPr>
          <w:rFonts w:ascii="Arial" w:hAnsi="Arial" w:cs="Arial"/>
          <w:lang w:val="ru-RU"/>
        </w:rPr>
        <w:t>организаций ИС</w:t>
      </w:r>
      <w:r w:rsidR="00516EDA" w:rsidRPr="00E9435C">
        <w:rPr>
          <w:rFonts w:ascii="Arial" w:hAnsi="Arial" w:cs="Arial"/>
        </w:rPr>
        <w:t xml:space="preserve"> </w:t>
      </w:r>
      <w:r w:rsidR="00353EA3">
        <w:rPr>
          <w:rFonts w:ascii="Arial" w:hAnsi="Arial" w:cs="Arial"/>
        </w:rPr>
        <w:t>Концерна</w:t>
      </w:r>
      <w:r w:rsidR="00E9435C" w:rsidRPr="00E9435C">
        <w:rPr>
          <w:rFonts w:ascii="Arial" w:hAnsi="Arial" w:cs="Arial"/>
        </w:rPr>
        <w:t>, поэтому используется практически весь массив НСИ, который находится под управлением КАСУ НСИ</w:t>
      </w:r>
      <w:r w:rsidR="00F059B7">
        <w:rPr>
          <w:rFonts w:ascii="Arial" w:hAnsi="Arial" w:cs="Arial"/>
          <w:lang w:val="ru-RU"/>
        </w:rPr>
        <w:t xml:space="preserve"> Концерна</w:t>
      </w:r>
      <w:r w:rsidR="00E9435C" w:rsidRPr="00E9435C">
        <w:rPr>
          <w:rFonts w:ascii="Arial" w:hAnsi="Arial" w:cs="Arial"/>
        </w:rPr>
        <w:t>;</w:t>
      </w:r>
      <w:del w:id="360" w:author="Федин Никита Александрович" w:date="2019-12-26T11:32:00Z">
        <w:r w:rsidR="00E9435C" w:rsidRPr="00E9435C" w:rsidDel="003C62BF">
          <w:rPr>
            <w:rFonts w:ascii="Arial" w:hAnsi="Arial" w:cs="Arial"/>
          </w:rPr>
          <w:delText xml:space="preserve"> </w:delText>
        </w:r>
      </w:del>
    </w:p>
    <w:p w14:paraId="43701344" w14:textId="6BEFA9F5" w:rsidR="00E9435C" w:rsidRPr="00E9435C" w:rsidRDefault="003C62BF" w:rsidP="00B50D34">
      <w:pPr>
        <w:pStyle w:val="a9"/>
        <w:numPr>
          <w:ilvl w:val="0"/>
          <w:numId w:val="34"/>
        </w:numPr>
        <w:tabs>
          <w:tab w:val="left" w:pos="0"/>
        </w:tabs>
        <w:spacing w:before="0" w:after="0"/>
        <w:ind w:left="0" w:firstLine="567"/>
        <w:rPr>
          <w:rFonts w:ascii="Arial" w:hAnsi="Arial" w:cs="Arial"/>
        </w:rPr>
      </w:pPr>
      <w:ins w:id="361" w:author="Федин Никита Александрович" w:date="2019-12-26T11:31:00Z">
        <w:r>
          <w:rPr>
            <w:rFonts w:ascii="Arial" w:hAnsi="Arial" w:cs="Arial"/>
            <w:lang w:val="ru-RU"/>
          </w:rPr>
          <w:t xml:space="preserve"> </w:t>
        </w:r>
      </w:ins>
      <w:r w:rsidR="00E9435C" w:rsidRPr="00E9435C">
        <w:rPr>
          <w:rFonts w:ascii="Arial" w:hAnsi="Arial" w:cs="Arial"/>
        </w:rPr>
        <w:t>подразделения</w:t>
      </w:r>
      <w:r w:rsidR="00612955">
        <w:rPr>
          <w:rFonts w:ascii="Arial" w:hAnsi="Arial" w:cs="Arial"/>
          <w:lang w:val="ru-RU"/>
        </w:rPr>
        <w:t xml:space="preserve"> </w:t>
      </w:r>
      <w:r w:rsidR="00353EA3">
        <w:rPr>
          <w:rFonts w:ascii="Arial" w:hAnsi="Arial" w:cs="Arial"/>
          <w:lang w:val="ru-RU"/>
        </w:rPr>
        <w:t>Концерна</w:t>
      </w:r>
      <w:r w:rsidR="00E9435C" w:rsidRPr="00E9435C">
        <w:rPr>
          <w:rFonts w:ascii="Arial" w:hAnsi="Arial" w:cs="Arial"/>
        </w:rPr>
        <w:t>, эксплуатирующие КАСУ НСИ</w:t>
      </w:r>
      <w:r w:rsidR="00612955">
        <w:rPr>
          <w:rFonts w:ascii="Arial" w:hAnsi="Arial" w:cs="Arial"/>
          <w:lang w:val="ru-RU"/>
        </w:rPr>
        <w:t xml:space="preserve"> </w:t>
      </w:r>
      <w:r w:rsidR="00353EA3">
        <w:rPr>
          <w:rFonts w:ascii="Arial" w:hAnsi="Arial" w:cs="Arial"/>
          <w:lang w:val="ru-RU"/>
        </w:rPr>
        <w:t>Концерна</w:t>
      </w:r>
      <w:r w:rsidR="00E9435C" w:rsidRPr="00E9435C">
        <w:rPr>
          <w:rFonts w:ascii="Arial" w:hAnsi="Arial" w:cs="Arial"/>
        </w:rPr>
        <w:t xml:space="preserve"> и АСУ НСИ, будут выполнять дублирующие функции, поэтому целесообразно объединить их в рамках одного подразделения, использующего единый программный продукт;</w:t>
      </w:r>
    </w:p>
    <w:p w14:paraId="3D9FF510" w14:textId="64581D8E" w:rsidR="00E9435C" w:rsidRPr="00E9435C" w:rsidRDefault="003C62BF" w:rsidP="00B50D34">
      <w:pPr>
        <w:pStyle w:val="a9"/>
        <w:numPr>
          <w:ilvl w:val="0"/>
          <w:numId w:val="34"/>
        </w:numPr>
        <w:tabs>
          <w:tab w:val="left" w:pos="0"/>
        </w:tabs>
        <w:spacing w:before="0" w:after="0"/>
        <w:ind w:left="0" w:firstLine="567"/>
        <w:rPr>
          <w:rFonts w:ascii="Arial" w:hAnsi="Arial" w:cs="Arial"/>
        </w:rPr>
      </w:pPr>
      <w:ins w:id="362" w:author="Федин Никита Александрович" w:date="2019-12-26T11:31:00Z">
        <w:r>
          <w:rPr>
            <w:rFonts w:ascii="Arial" w:hAnsi="Arial" w:cs="Arial"/>
            <w:lang w:val="ru-RU"/>
          </w:rPr>
          <w:t xml:space="preserve"> </w:t>
        </w:r>
      </w:ins>
      <w:r w:rsidR="00E9435C" w:rsidRPr="00E9435C">
        <w:rPr>
          <w:rFonts w:ascii="Arial" w:hAnsi="Arial" w:cs="Arial"/>
        </w:rPr>
        <w:t xml:space="preserve">прикладные АС </w:t>
      </w:r>
      <w:r w:rsidR="00353EA3">
        <w:rPr>
          <w:rFonts w:ascii="Arial" w:hAnsi="Arial" w:cs="Arial"/>
          <w:lang w:val="ru-RU"/>
        </w:rPr>
        <w:t>Концерна</w:t>
      </w:r>
      <w:r w:rsidR="00E9435C" w:rsidRPr="00E9435C">
        <w:rPr>
          <w:rFonts w:ascii="Arial" w:hAnsi="Arial" w:cs="Arial"/>
        </w:rPr>
        <w:t xml:space="preserve"> находятся в той же локальной сети, что и КАСУ НСИ</w:t>
      </w:r>
      <w:r w:rsidR="00612955">
        <w:rPr>
          <w:rFonts w:ascii="Arial" w:hAnsi="Arial" w:cs="Arial"/>
          <w:lang w:val="ru-RU"/>
        </w:rPr>
        <w:t xml:space="preserve"> </w:t>
      </w:r>
      <w:r w:rsidR="00353EA3">
        <w:rPr>
          <w:rFonts w:ascii="Arial" w:hAnsi="Arial" w:cs="Arial"/>
          <w:lang w:val="ru-RU"/>
        </w:rPr>
        <w:t>Концерна</w:t>
      </w:r>
      <w:r w:rsidR="00E9435C" w:rsidRPr="00E9435C">
        <w:rPr>
          <w:rFonts w:ascii="Arial" w:hAnsi="Arial" w:cs="Arial"/>
        </w:rPr>
        <w:t>.</w:t>
      </w:r>
      <w:del w:id="363" w:author="Федин Никита Александрович" w:date="2019-12-26T11:31:00Z">
        <w:r w:rsidR="00E9435C" w:rsidRPr="00E9435C" w:rsidDel="003C62BF">
          <w:rPr>
            <w:rFonts w:ascii="Arial" w:hAnsi="Arial" w:cs="Arial"/>
          </w:rPr>
          <w:delText xml:space="preserve">  </w:delText>
        </w:r>
      </w:del>
    </w:p>
    <w:p w14:paraId="1AF63B53" w14:textId="01572565" w:rsidR="00E9435C" w:rsidRPr="00E9435C" w:rsidDel="003C62BF" w:rsidRDefault="00E9435C">
      <w:pPr>
        <w:tabs>
          <w:tab w:val="left" w:pos="0"/>
        </w:tabs>
        <w:spacing w:after="0"/>
        <w:rPr>
          <w:del w:id="364" w:author="Федин Никита Александрович" w:date="2019-12-26T11:32:00Z"/>
          <w:rFonts w:ascii="Arial" w:hAnsi="Arial" w:cs="Arial"/>
        </w:rPr>
      </w:pPr>
    </w:p>
    <w:p w14:paraId="379C5782" w14:textId="06103CD8" w:rsidR="00FF413C" w:rsidRDefault="0028002D" w:rsidP="003C62BF">
      <w:pPr>
        <w:pStyle w:val="22"/>
        <w:keepLines/>
        <w:numPr>
          <w:ilvl w:val="1"/>
          <w:numId w:val="28"/>
        </w:numPr>
        <w:tabs>
          <w:tab w:val="left" w:pos="0"/>
        </w:tabs>
        <w:spacing w:after="240"/>
        <w:ind w:left="0" w:firstLine="709"/>
        <w:rPr>
          <w:rFonts w:ascii="Arial" w:hAnsi="Arial" w:cs="Arial"/>
          <w:bCs w:val="0"/>
        </w:rPr>
        <w:pPrChange w:id="365" w:author="Федин Никита Александрович" w:date="2019-12-26T11:32:00Z">
          <w:pPr>
            <w:pStyle w:val="22"/>
            <w:keepLines/>
            <w:numPr>
              <w:numId w:val="28"/>
            </w:numPr>
            <w:tabs>
              <w:tab w:val="left" w:pos="0"/>
            </w:tabs>
            <w:spacing w:before="0"/>
            <w:ind w:left="0" w:firstLine="709"/>
          </w:pPr>
        </w:pPrChange>
      </w:pPr>
      <w:r w:rsidRPr="0028002D">
        <w:rPr>
          <w:rFonts w:ascii="Arial" w:hAnsi="Arial" w:cs="Arial"/>
          <w:bCs w:val="0"/>
        </w:rPr>
        <w:t>Уровень прикладных автоматизированных систем</w:t>
      </w:r>
    </w:p>
    <w:p w14:paraId="37FADDA5" w14:textId="07423E2E" w:rsidR="00B40BD6" w:rsidRPr="00B50D34" w:rsidDel="003C62BF" w:rsidRDefault="00B40BD6" w:rsidP="00B50D34">
      <w:pPr>
        <w:pStyle w:val="31"/>
        <w:spacing w:before="0"/>
        <w:rPr>
          <w:del w:id="366" w:author="Федин Никита Александрович" w:date="2019-12-26T11:32:00Z"/>
        </w:rPr>
      </w:pPr>
    </w:p>
    <w:p w14:paraId="46BB722E" w14:textId="2A9583EE" w:rsidR="00E9435C" w:rsidRPr="00E9435C" w:rsidRDefault="00E9435C">
      <w:pPr>
        <w:tabs>
          <w:tab w:val="left" w:pos="0"/>
        </w:tabs>
        <w:spacing w:after="0"/>
        <w:rPr>
          <w:rFonts w:ascii="Arial" w:hAnsi="Arial" w:cs="Arial"/>
        </w:rPr>
      </w:pPr>
      <w:r w:rsidRPr="00E9435C">
        <w:rPr>
          <w:rFonts w:ascii="Arial" w:hAnsi="Arial" w:cs="Arial"/>
        </w:rPr>
        <w:t>Прикладные АС (системы класса PDM, ERP, MES, системы бухгалтерского учета и др.) имеют собственные справочные системы, которые обеспечивают их р</w:t>
      </w:r>
      <w:r w:rsidRPr="00E9435C">
        <w:rPr>
          <w:rFonts w:ascii="Arial" w:hAnsi="Arial" w:cs="Arial"/>
        </w:rPr>
        <w:t>а</w:t>
      </w:r>
      <w:r w:rsidRPr="00E9435C">
        <w:rPr>
          <w:rFonts w:ascii="Arial" w:hAnsi="Arial" w:cs="Arial"/>
        </w:rPr>
        <w:t xml:space="preserve">ботоспособность. Для обеспечения решения задач управления на уровне </w:t>
      </w:r>
      <w:r w:rsidR="00353EA3">
        <w:rPr>
          <w:rFonts w:ascii="Arial" w:hAnsi="Arial" w:cs="Arial"/>
        </w:rPr>
        <w:t>Концерна</w:t>
      </w:r>
      <w:r w:rsidRPr="00E9435C">
        <w:rPr>
          <w:rFonts w:ascii="Arial" w:hAnsi="Arial" w:cs="Arial"/>
        </w:rPr>
        <w:t xml:space="preserve"> часть этих справочников, по которым осуществляется централизованное управление в КАСУ НСИ</w:t>
      </w:r>
      <w:r w:rsidR="00612955">
        <w:rPr>
          <w:rFonts w:ascii="Arial" w:hAnsi="Arial" w:cs="Arial"/>
        </w:rPr>
        <w:t xml:space="preserve"> </w:t>
      </w:r>
      <w:r w:rsidR="00353EA3">
        <w:rPr>
          <w:rFonts w:ascii="Arial" w:hAnsi="Arial" w:cs="Arial"/>
        </w:rPr>
        <w:t>Концерна</w:t>
      </w:r>
      <w:r w:rsidRPr="00E9435C">
        <w:rPr>
          <w:rFonts w:ascii="Arial" w:hAnsi="Arial" w:cs="Arial"/>
        </w:rPr>
        <w:t xml:space="preserve">, должны быть синхронизированы с КАСУ НСИ </w:t>
      </w:r>
      <w:r w:rsidR="00353EA3">
        <w:rPr>
          <w:rFonts w:ascii="Arial" w:hAnsi="Arial" w:cs="Arial"/>
        </w:rPr>
        <w:t>Концерна</w:t>
      </w:r>
      <w:r w:rsidR="00612955" w:rsidRPr="00E9435C">
        <w:rPr>
          <w:rFonts w:ascii="Arial" w:hAnsi="Arial" w:cs="Arial"/>
        </w:rPr>
        <w:t xml:space="preserve"> </w:t>
      </w:r>
      <w:r w:rsidRPr="00E9435C">
        <w:rPr>
          <w:rFonts w:ascii="Arial" w:hAnsi="Arial" w:cs="Arial"/>
        </w:rPr>
        <w:t>ч</w:t>
      </w:r>
      <w:r w:rsidRPr="00E9435C">
        <w:rPr>
          <w:rFonts w:ascii="Arial" w:hAnsi="Arial" w:cs="Arial"/>
        </w:rPr>
        <w:t>е</w:t>
      </w:r>
      <w:r w:rsidRPr="00E9435C">
        <w:rPr>
          <w:rFonts w:ascii="Arial" w:hAnsi="Arial" w:cs="Arial"/>
        </w:rPr>
        <w:t xml:space="preserve">рез </w:t>
      </w:r>
      <w:r w:rsidR="00353EA3">
        <w:rPr>
          <w:rFonts w:ascii="Arial" w:hAnsi="Arial" w:cs="Arial"/>
        </w:rPr>
        <w:t xml:space="preserve">АСУ НСИ </w:t>
      </w:r>
      <w:r w:rsidR="00F059B7">
        <w:rPr>
          <w:rFonts w:ascii="Arial" w:hAnsi="Arial" w:cs="Arial"/>
        </w:rPr>
        <w:t>ДО</w:t>
      </w:r>
      <w:r w:rsidR="003B6EDE" w:rsidRPr="00E9435C">
        <w:rPr>
          <w:rFonts w:ascii="Arial" w:hAnsi="Arial" w:cs="Arial"/>
        </w:rPr>
        <w:t xml:space="preserve"> </w:t>
      </w:r>
      <w:r w:rsidR="00341C1C">
        <w:rPr>
          <w:rFonts w:ascii="Arial" w:hAnsi="Arial" w:cs="Arial"/>
        </w:rPr>
        <w:t>с помощью</w:t>
      </w:r>
      <w:r w:rsidRPr="00E9435C">
        <w:rPr>
          <w:rFonts w:ascii="Arial" w:hAnsi="Arial" w:cs="Arial"/>
        </w:rPr>
        <w:t xml:space="preserve"> интеграции или через периферийный узел КАСУ НСИ </w:t>
      </w:r>
      <w:r w:rsidR="00353EA3">
        <w:rPr>
          <w:rFonts w:ascii="Arial" w:hAnsi="Arial" w:cs="Arial"/>
        </w:rPr>
        <w:t>Концерна</w:t>
      </w:r>
      <w:r w:rsidR="003B6EDE">
        <w:rPr>
          <w:rFonts w:ascii="Arial" w:hAnsi="Arial" w:cs="Arial"/>
        </w:rPr>
        <w:t xml:space="preserve">, с помощью </w:t>
      </w:r>
      <w:r w:rsidRPr="00E9435C">
        <w:rPr>
          <w:rFonts w:ascii="Arial" w:hAnsi="Arial" w:cs="Arial"/>
        </w:rPr>
        <w:t>периодической загрузки</w:t>
      </w:r>
      <w:r w:rsidR="003B6EDE">
        <w:rPr>
          <w:rFonts w:ascii="Arial" w:hAnsi="Arial" w:cs="Arial"/>
        </w:rPr>
        <w:t>/</w:t>
      </w:r>
      <w:r w:rsidRPr="00E9435C">
        <w:rPr>
          <w:rFonts w:ascii="Arial" w:hAnsi="Arial" w:cs="Arial"/>
        </w:rPr>
        <w:t>выгрузки структурированного файла данных НСИ.</w:t>
      </w:r>
    </w:p>
    <w:p w14:paraId="03D5F1B8" w14:textId="082A1F00" w:rsidR="00FF413C" w:rsidRDefault="00E9435C">
      <w:pPr>
        <w:tabs>
          <w:tab w:val="left" w:pos="0"/>
        </w:tabs>
        <w:spacing w:after="0"/>
        <w:rPr>
          <w:rFonts w:ascii="Arial" w:hAnsi="Arial" w:cs="Arial"/>
        </w:rPr>
      </w:pPr>
      <w:r w:rsidRPr="00626A0E">
        <w:rPr>
          <w:rFonts w:ascii="Arial" w:hAnsi="Arial" w:cs="Arial"/>
        </w:rPr>
        <w:t>Каждый электронный документ или массив данных</w:t>
      </w:r>
      <w:r w:rsidR="003B6EDE" w:rsidRPr="00626A0E">
        <w:rPr>
          <w:rFonts w:ascii="Arial" w:hAnsi="Arial" w:cs="Arial"/>
        </w:rPr>
        <w:t>,</w:t>
      </w:r>
      <w:r w:rsidRPr="00626A0E">
        <w:rPr>
          <w:rFonts w:ascii="Arial" w:hAnsi="Arial" w:cs="Arial"/>
        </w:rPr>
        <w:t xml:space="preserve"> выходящий за пределы информационной сети </w:t>
      </w:r>
      <w:proofErr w:type="gramStart"/>
      <w:r w:rsidRPr="00626A0E">
        <w:rPr>
          <w:rFonts w:ascii="Arial" w:hAnsi="Arial" w:cs="Arial"/>
        </w:rPr>
        <w:t>ДО</w:t>
      </w:r>
      <w:proofErr w:type="gramEnd"/>
      <w:r w:rsidR="00341C1C" w:rsidRPr="00626A0E">
        <w:rPr>
          <w:rFonts w:ascii="Arial" w:hAnsi="Arial" w:cs="Arial"/>
        </w:rPr>
        <w:t xml:space="preserve"> </w:t>
      </w:r>
      <w:proofErr w:type="gramStart"/>
      <w:r w:rsidR="00341C1C" w:rsidRPr="00626A0E">
        <w:rPr>
          <w:rFonts w:ascii="Arial" w:hAnsi="Arial" w:cs="Arial"/>
        </w:rPr>
        <w:t>должен</w:t>
      </w:r>
      <w:proofErr w:type="gramEnd"/>
      <w:r w:rsidR="00341C1C" w:rsidRPr="00626A0E">
        <w:rPr>
          <w:rFonts w:ascii="Arial" w:hAnsi="Arial" w:cs="Arial"/>
        </w:rPr>
        <w:t xml:space="preserve"> содержать уникальный идентификатор КАСУ НСИ </w:t>
      </w:r>
      <w:r w:rsidR="00353EA3">
        <w:rPr>
          <w:rFonts w:ascii="Arial" w:hAnsi="Arial" w:cs="Arial"/>
        </w:rPr>
        <w:t>Концерна</w:t>
      </w:r>
      <w:r w:rsidR="00626A0E" w:rsidRPr="00626A0E">
        <w:rPr>
          <w:rFonts w:ascii="Arial" w:hAnsi="Arial" w:cs="Arial"/>
        </w:rPr>
        <w:t xml:space="preserve">. Это </w:t>
      </w:r>
      <w:r w:rsidRPr="00626A0E">
        <w:rPr>
          <w:rFonts w:ascii="Arial" w:hAnsi="Arial" w:cs="Arial"/>
        </w:rPr>
        <w:t>позволит решить задачи консолидации и анализа данных в автомат</w:t>
      </w:r>
      <w:r w:rsidRPr="00626A0E">
        <w:rPr>
          <w:rFonts w:ascii="Arial" w:hAnsi="Arial" w:cs="Arial"/>
        </w:rPr>
        <w:t>и</w:t>
      </w:r>
      <w:r w:rsidRPr="00626A0E">
        <w:rPr>
          <w:rFonts w:ascii="Arial" w:hAnsi="Arial" w:cs="Arial"/>
        </w:rPr>
        <w:t>зированном виде</w:t>
      </w:r>
      <w:r w:rsidR="00626A0E" w:rsidRPr="00626A0E">
        <w:rPr>
          <w:rFonts w:ascii="Arial" w:hAnsi="Arial" w:cs="Arial"/>
        </w:rPr>
        <w:t xml:space="preserve"> и</w:t>
      </w:r>
      <w:r w:rsidRPr="00626A0E">
        <w:rPr>
          <w:rFonts w:ascii="Arial" w:hAnsi="Arial" w:cs="Arial"/>
        </w:rPr>
        <w:t xml:space="preserve"> обмен документацией </w:t>
      </w:r>
      <w:r w:rsidR="00626A0E" w:rsidRPr="00626A0E">
        <w:rPr>
          <w:rFonts w:ascii="Arial" w:hAnsi="Arial" w:cs="Arial"/>
        </w:rPr>
        <w:t>в электрон</w:t>
      </w:r>
      <w:r w:rsidR="00626A0E">
        <w:rPr>
          <w:rFonts w:ascii="Arial" w:hAnsi="Arial" w:cs="Arial"/>
        </w:rPr>
        <w:t>ном</w:t>
      </w:r>
      <w:r w:rsidR="00626A0E" w:rsidRPr="00626A0E">
        <w:rPr>
          <w:rFonts w:ascii="Arial" w:hAnsi="Arial" w:cs="Arial"/>
        </w:rPr>
        <w:t xml:space="preserve"> </w:t>
      </w:r>
      <w:r w:rsidRPr="00626A0E">
        <w:rPr>
          <w:rFonts w:ascii="Arial" w:hAnsi="Arial" w:cs="Arial"/>
        </w:rPr>
        <w:t>виде.</w:t>
      </w:r>
    </w:p>
    <w:p w14:paraId="33C0BAC5" w14:textId="77777777" w:rsidR="00B40BD6" w:rsidRDefault="00B40BD6">
      <w:pPr>
        <w:tabs>
          <w:tab w:val="left" w:pos="0"/>
        </w:tabs>
        <w:spacing w:after="0"/>
        <w:rPr>
          <w:rFonts w:ascii="Arial" w:hAnsi="Arial" w:cs="Arial"/>
        </w:rPr>
      </w:pPr>
    </w:p>
    <w:p w14:paraId="36C6B0D1" w14:textId="2A438172" w:rsidR="00FF413C" w:rsidRPr="00BF2DB6" w:rsidRDefault="003E12E7" w:rsidP="003C62BF">
      <w:pPr>
        <w:pStyle w:val="22"/>
        <w:keepLines/>
        <w:numPr>
          <w:ilvl w:val="0"/>
          <w:numId w:val="28"/>
        </w:numPr>
        <w:tabs>
          <w:tab w:val="left" w:pos="0"/>
        </w:tabs>
        <w:spacing w:after="240"/>
        <w:ind w:left="0" w:firstLine="709"/>
        <w:rPr>
          <w:rFonts w:ascii="Arial" w:hAnsi="Arial" w:cs="Arial"/>
          <w:sz w:val="28"/>
          <w:szCs w:val="28"/>
          <w:rPrChange w:id="367" w:author="Федин Никита Александрович" w:date="2019-12-26T11:43:00Z">
            <w:rPr>
              <w:rFonts w:ascii="Arial" w:hAnsi="Arial" w:cs="Arial"/>
            </w:rPr>
          </w:rPrChange>
        </w:rPr>
        <w:pPrChange w:id="368" w:author="Федин Никита Александрович" w:date="2019-12-26T11:33:00Z">
          <w:pPr>
            <w:pStyle w:val="22"/>
            <w:keepLines/>
            <w:numPr>
              <w:ilvl w:val="0"/>
              <w:numId w:val="28"/>
            </w:numPr>
            <w:tabs>
              <w:tab w:val="left" w:pos="0"/>
            </w:tabs>
            <w:spacing w:before="0"/>
            <w:ind w:left="0" w:firstLine="709"/>
          </w:pPr>
        </w:pPrChange>
      </w:pPr>
      <w:r w:rsidRPr="00BF2DB6">
        <w:rPr>
          <w:rFonts w:ascii="Arial" w:hAnsi="Arial" w:cs="Arial"/>
          <w:bCs w:val="0"/>
          <w:sz w:val="28"/>
          <w:szCs w:val="28"/>
          <w:rPrChange w:id="369" w:author="Федин Никита Александрович" w:date="2019-12-26T11:43:00Z">
            <w:rPr>
              <w:rFonts w:ascii="Arial" w:hAnsi="Arial" w:cs="Arial"/>
              <w:bCs w:val="0"/>
            </w:rPr>
          </w:rPrChange>
        </w:rPr>
        <w:lastRenderedPageBreak/>
        <w:t>Виды</w:t>
      </w:r>
      <w:r w:rsidRPr="00BF2DB6">
        <w:rPr>
          <w:rFonts w:ascii="Arial" w:hAnsi="Arial" w:cs="Arial"/>
          <w:sz w:val="28"/>
          <w:szCs w:val="28"/>
          <w:rPrChange w:id="370" w:author="Федин Никита Александрович" w:date="2019-12-26T11:43:00Z">
            <w:rPr>
              <w:rFonts w:ascii="Arial" w:hAnsi="Arial" w:cs="Arial"/>
            </w:rPr>
          </w:rPrChange>
        </w:rPr>
        <w:t xml:space="preserve"> обеспечения управления НСИ</w:t>
      </w:r>
    </w:p>
    <w:p w14:paraId="7F60F1E1" w14:textId="57283032" w:rsidR="00B40BD6" w:rsidRPr="00B50D34" w:rsidDel="003C62BF" w:rsidRDefault="00B40BD6" w:rsidP="003C62BF">
      <w:pPr>
        <w:spacing w:before="240" w:after="240"/>
        <w:ind w:firstLine="0"/>
        <w:rPr>
          <w:del w:id="371" w:author="Федин Никита Александрович" w:date="2019-12-26T11:33:00Z"/>
        </w:rPr>
        <w:pPrChange w:id="372" w:author="Федин Никита Александрович" w:date="2019-12-26T11:33:00Z">
          <w:pPr>
            <w:ind w:firstLine="0"/>
          </w:pPr>
        </w:pPrChange>
      </w:pPr>
    </w:p>
    <w:p w14:paraId="7F7A1864" w14:textId="75F95B9B" w:rsidR="00FF413C" w:rsidRDefault="003E12E7" w:rsidP="003C62BF">
      <w:pPr>
        <w:pStyle w:val="22"/>
        <w:keepLines/>
        <w:numPr>
          <w:ilvl w:val="1"/>
          <w:numId w:val="28"/>
        </w:numPr>
        <w:tabs>
          <w:tab w:val="left" w:pos="0"/>
          <w:tab w:val="left" w:pos="1134"/>
        </w:tabs>
        <w:spacing w:after="240"/>
        <w:ind w:left="0" w:firstLine="709"/>
        <w:rPr>
          <w:rFonts w:ascii="Arial" w:hAnsi="Arial" w:cs="Arial"/>
        </w:rPr>
        <w:pPrChange w:id="373" w:author="Федин Никита Александрович" w:date="2019-12-26T11:33:00Z">
          <w:pPr>
            <w:pStyle w:val="22"/>
            <w:keepLines/>
            <w:numPr>
              <w:numId w:val="28"/>
            </w:numPr>
            <w:tabs>
              <w:tab w:val="left" w:pos="0"/>
              <w:tab w:val="left" w:pos="1134"/>
            </w:tabs>
            <w:spacing w:before="0"/>
            <w:ind w:left="0" w:firstLine="709"/>
          </w:pPr>
        </w:pPrChange>
      </w:pPr>
      <w:r w:rsidRPr="003E12E7">
        <w:rPr>
          <w:rFonts w:ascii="Arial" w:hAnsi="Arial" w:cs="Arial"/>
        </w:rPr>
        <w:t>Методическое обеспечение</w:t>
      </w:r>
    </w:p>
    <w:p w14:paraId="7A3C4BD5" w14:textId="3BCDE2C1" w:rsidR="00B40BD6" w:rsidRPr="00B50D34" w:rsidDel="003C62BF" w:rsidRDefault="00B40BD6" w:rsidP="00B50D34">
      <w:pPr>
        <w:pStyle w:val="31"/>
        <w:spacing w:before="0"/>
        <w:rPr>
          <w:del w:id="374" w:author="Федин Никита Александрович" w:date="2019-12-26T11:33:00Z"/>
        </w:rPr>
      </w:pPr>
    </w:p>
    <w:p w14:paraId="3E3E8069" w14:textId="171F7972" w:rsidR="003E12E7" w:rsidRPr="003E12E7" w:rsidRDefault="003E12E7">
      <w:pPr>
        <w:tabs>
          <w:tab w:val="left" w:pos="0"/>
        </w:tabs>
        <w:spacing w:after="0"/>
        <w:rPr>
          <w:rFonts w:ascii="Arial" w:hAnsi="Arial" w:cs="Arial"/>
        </w:rPr>
      </w:pPr>
      <w:r w:rsidRPr="003E12E7">
        <w:rPr>
          <w:rFonts w:ascii="Arial" w:hAnsi="Arial" w:cs="Arial"/>
        </w:rPr>
        <w:t>Первичными методическими документами являются НТД</w:t>
      </w:r>
      <w:r w:rsidR="00626A0E">
        <w:rPr>
          <w:rFonts w:ascii="Arial" w:hAnsi="Arial" w:cs="Arial"/>
        </w:rPr>
        <w:t>,</w:t>
      </w:r>
      <w:r w:rsidRPr="003E12E7">
        <w:rPr>
          <w:rFonts w:ascii="Arial" w:hAnsi="Arial" w:cs="Arial"/>
        </w:rPr>
        <w:t xml:space="preserve"> определяющие п</w:t>
      </w:r>
      <w:r w:rsidRPr="003E12E7">
        <w:rPr>
          <w:rFonts w:ascii="Arial" w:hAnsi="Arial" w:cs="Arial"/>
        </w:rPr>
        <w:t>а</w:t>
      </w:r>
      <w:r w:rsidRPr="003E12E7">
        <w:rPr>
          <w:rFonts w:ascii="Arial" w:hAnsi="Arial" w:cs="Arial"/>
        </w:rPr>
        <w:t>раметры и характеристики НСИ. Противоречия в НТД, их неполнота решаются путем разработки единых методических документов</w:t>
      </w:r>
      <w:r w:rsidR="00B73560">
        <w:rPr>
          <w:rFonts w:ascii="Arial" w:hAnsi="Arial" w:cs="Arial"/>
        </w:rPr>
        <w:t>.</w:t>
      </w:r>
    </w:p>
    <w:p w14:paraId="0A06A5B3" w14:textId="028F606E" w:rsidR="00FF413C" w:rsidRDefault="003E12E7">
      <w:pPr>
        <w:tabs>
          <w:tab w:val="left" w:pos="0"/>
        </w:tabs>
        <w:spacing w:after="0"/>
        <w:rPr>
          <w:rFonts w:ascii="Arial" w:hAnsi="Arial" w:cs="Arial"/>
        </w:rPr>
      </w:pPr>
      <w:r w:rsidRPr="003E12E7">
        <w:rPr>
          <w:rFonts w:ascii="Arial" w:hAnsi="Arial" w:cs="Arial"/>
        </w:rPr>
        <w:t xml:space="preserve">Еще одним из направлений методического обеспечения является разработка и реализация модели данных НСИ, основанной на классах, описывающих близкие по атрибутивному составу группы объектов. Описание модели данных обеспечивает возможности интеграции АС в </w:t>
      </w:r>
      <w:commentRangeStart w:id="375"/>
      <w:r w:rsidRPr="001174BE">
        <w:rPr>
          <w:rFonts w:ascii="Arial" w:hAnsi="Arial" w:cs="Arial"/>
          <w:highlight w:val="red"/>
          <w:rPrChange w:id="376" w:author="Федин Никита Александрович" w:date="2019-12-26T11:36:00Z">
            <w:rPr>
              <w:rFonts w:ascii="Arial" w:hAnsi="Arial" w:cs="Arial"/>
            </w:rPr>
          </w:rPrChange>
        </w:rPr>
        <w:t xml:space="preserve">гетерогенном информационном ландшафте </w:t>
      </w:r>
      <w:r w:rsidR="00353EA3" w:rsidRPr="001174BE">
        <w:rPr>
          <w:rFonts w:ascii="Arial" w:hAnsi="Arial" w:cs="Arial"/>
          <w:highlight w:val="red"/>
          <w:rPrChange w:id="377" w:author="Федин Никита Александрович" w:date="2019-12-26T11:36:00Z">
            <w:rPr>
              <w:rFonts w:ascii="Arial" w:hAnsi="Arial" w:cs="Arial"/>
            </w:rPr>
          </w:rPrChange>
        </w:rPr>
        <w:t>Концерна</w:t>
      </w:r>
      <w:commentRangeEnd w:id="375"/>
      <w:r w:rsidR="001F0117">
        <w:rPr>
          <w:rStyle w:val="afb"/>
          <w:rFonts w:ascii="Tahoma" w:hAnsi="Tahoma"/>
        </w:rPr>
        <w:commentReference w:id="375"/>
      </w:r>
      <w:r w:rsidRPr="003E12E7">
        <w:rPr>
          <w:rFonts w:ascii="Arial" w:hAnsi="Arial" w:cs="Arial"/>
        </w:rPr>
        <w:t>.</w:t>
      </w:r>
    </w:p>
    <w:p w14:paraId="0D26D64A" w14:textId="6BB9F2F2" w:rsidR="00B40BD6" w:rsidDel="001F0117" w:rsidRDefault="00B40BD6">
      <w:pPr>
        <w:tabs>
          <w:tab w:val="left" w:pos="0"/>
        </w:tabs>
        <w:spacing w:after="0"/>
        <w:rPr>
          <w:del w:id="378" w:author="Федин Никита Александрович" w:date="2019-12-26T11:39:00Z"/>
          <w:rFonts w:ascii="Arial" w:hAnsi="Arial" w:cs="Arial"/>
        </w:rPr>
      </w:pPr>
    </w:p>
    <w:p w14:paraId="453C9189" w14:textId="6E76A40F" w:rsidR="00AD1D22" w:rsidRPr="00C55D6F" w:rsidRDefault="003E12E7" w:rsidP="001F0117">
      <w:pPr>
        <w:pStyle w:val="22"/>
        <w:keepLines/>
        <w:numPr>
          <w:ilvl w:val="1"/>
          <w:numId w:val="28"/>
        </w:numPr>
        <w:tabs>
          <w:tab w:val="left" w:pos="0"/>
          <w:tab w:val="left" w:pos="1134"/>
        </w:tabs>
        <w:spacing w:before="280" w:after="280"/>
        <w:ind w:left="0" w:firstLine="709"/>
        <w:rPr>
          <w:rFonts w:ascii="Arial" w:hAnsi="Arial" w:cs="Arial"/>
          <w:highlight w:val="red"/>
          <w:rPrChange w:id="379" w:author="Федин Никита Александрович" w:date="2019-12-26T15:01:00Z">
            <w:rPr>
              <w:rFonts w:ascii="Arial" w:hAnsi="Arial" w:cs="Arial"/>
            </w:rPr>
          </w:rPrChange>
        </w:rPr>
        <w:pPrChange w:id="380" w:author="Федин Никита Александрович" w:date="2019-12-26T11:39:00Z">
          <w:pPr>
            <w:pStyle w:val="22"/>
            <w:keepLines/>
            <w:numPr>
              <w:numId w:val="28"/>
            </w:numPr>
            <w:tabs>
              <w:tab w:val="left" w:pos="0"/>
              <w:tab w:val="left" w:pos="1134"/>
            </w:tabs>
            <w:spacing w:before="0"/>
            <w:ind w:left="0" w:firstLine="709"/>
          </w:pPr>
        </w:pPrChange>
      </w:pPr>
      <w:r w:rsidRPr="00C55D6F">
        <w:rPr>
          <w:rFonts w:ascii="Arial" w:hAnsi="Arial" w:cs="Arial"/>
          <w:highlight w:val="red"/>
          <w:rPrChange w:id="381" w:author="Федин Никита Александрович" w:date="2019-12-26T15:01:00Z">
            <w:rPr>
              <w:rFonts w:ascii="Arial" w:hAnsi="Arial" w:cs="Arial"/>
            </w:rPr>
          </w:rPrChange>
        </w:rPr>
        <w:t>Организационное обеспечение</w:t>
      </w:r>
    </w:p>
    <w:p w14:paraId="5880D6DF" w14:textId="57AA1085" w:rsidR="00B40BD6" w:rsidRPr="00C55D6F" w:rsidDel="001F0117" w:rsidRDefault="00B40BD6" w:rsidP="00B50D34">
      <w:pPr>
        <w:pStyle w:val="31"/>
        <w:spacing w:before="0"/>
        <w:rPr>
          <w:del w:id="382" w:author="Федин Никита Александрович" w:date="2019-12-26T11:39:00Z"/>
          <w:highlight w:val="red"/>
          <w:rPrChange w:id="383" w:author="Федин Никита Александрович" w:date="2019-12-26T15:01:00Z">
            <w:rPr>
              <w:del w:id="384" w:author="Федин Никита Александрович" w:date="2019-12-26T11:39:00Z"/>
            </w:rPr>
          </w:rPrChange>
        </w:rPr>
      </w:pPr>
    </w:p>
    <w:p w14:paraId="7C9F3490" w14:textId="1BCF6F1F" w:rsidR="003E12E7" w:rsidRPr="00C55D6F" w:rsidRDefault="003E12E7">
      <w:pPr>
        <w:tabs>
          <w:tab w:val="left" w:pos="0"/>
        </w:tabs>
        <w:spacing w:after="0"/>
        <w:rPr>
          <w:rFonts w:ascii="Arial" w:hAnsi="Arial" w:cs="Arial"/>
          <w:highlight w:val="red"/>
          <w:rPrChange w:id="385" w:author="Федин Никита Александрович" w:date="2019-12-26T15:01:00Z">
            <w:rPr>
              <w:rFonts w:ascii="Arial" w:hAnsi="Arial" w:cs="Arial"/>
            </w:rPr>
          </w:rPrChange>
        </w:rPr>
      </w:pPr>
      <w:r w:rsidRPr="00C55D6F">
        <w:rPr>
          <w:rFonts w:ascii="Arial" w:hAnsi="Arial" w:cs="Arial"/>
          <w:highlight w:val="red"/>
          <w:rPrChange w:id="386" w:author="Федин Никита Александрович" w:date="2019-12-26T15:01:00Z">
            <w:rPr>
              <w:rFonts w:ascii="Arial" w:hAnsi="Arial" w:cs="Arial"/>
            </w:rPr>
          </w:rPrChange>
        </w:rPr>
        <w:t xml:space="preserve">Организационное обеспечение АСУ НСИ </w:t>
      </w:r>
      <w:r w:rsidR="00F059B7" w:rsidRPr="00C55D6F">
        <w:rPr>
          <w:rFonts w:ascii="Arial" w:hAnsi="Arial" w:cs="Arial"/>
          <w:highlight w:val="red"/>
          <w:rPrChange w:id="387" w:author="Федин Никита Александрович" w:date="2019-12-26T15:01:00Z">
            <w:rPr>
              <w:rFonts w:ascii="Arial" w:hAnsi="Arial" w:cs="Arial"/>
            </w:rPr>
          </w:rPrChange>
        </w:rPr>
        <w:t xml:space="preserve">ДО </w:t>
      </w:r>
      <w:r w:rsidRPr="00C55D6F">
        <w:rPr>
          <w:rFonts w:ascii="Arial" w:hAnsi="Arial" w:cs="Arial"/>
          <w:highlight w:val="red"/>
          <w:rPrChange w:id="388" w:author="Федин Никита Александрович" w:date="2019-12-26T15:01:00Z">
            <w:rPr>
              <w:rFonts w:ascii="Arial" w:hAnsi="Arial" w:cs="Arial"/>
            </w:rPr>
          </w:rPrChange>
        </w:rPr>
        <w:t>яв</w:t>
      </w:r>
      <w:bookmarkStart w:id="389" w:name="_GoBack"/>
      <w:bookmarkEnd w:id="389"/>
      <w:r w:rsidRPr="00C55D6F">
        <w:rPr>
          <w:rFonts w:ascii="Arial" w:hAnsi="Arial" w:cs="Arial"/>
          <w:highlight w:val="red"/>
          <w:rPrChange w:id="390" w:author="Федин Никита Александрович" w:date="2019-12-26T15:01:00Z">
            <w:rPr>
              <w:rFonts w:ascii="Arial" w:hAnsi="Arial" w:cs="Arial"/>
            </w:rPr>
          </w:rPrChange>
        </w:rPr>
        <w:t>ляется составной частью тип</w:t>
      </w:r>
      <w:r w:rsidRPr="00C55D6F">
        <w:rPr>
          <w:rFonts w:ascii="Arial" w:hAnsi="Arial" w:cs="Arial"/>
          <w:highlight w:val="red"/>
          <w:rPrChange w:id="391" w:author="Федин Никита Александрович" w:date="2019-12-26T15:01:00Z">
            <w:rPr>
              <w:rFonts w:ascii="Arial" w:hAnsi="Arial" w:cs="Arial"/>
            </w:rPr>
          </w:rPrChange>
        </w:rPr>
        <w:t>о</w:t>
      </w:r>
      <w:r w:rsidRPr="00C55D6F">
        <w:rPr>
          <w:rFonts w:ascii="Arial" w:hAnsi="Arial" w:cs="Arial"/>
          <w:highlight w:val="red"/>
          <w:rPrChange w:id="392" w:author="Федин Никита Александрович" w:date="2019-12-26T15:01:00Z">
            <w:rPr>
              <w:rFonts w:ascii="Arial" w:hAnsi="Arial" w:cs="Arial"/>
            </w:rPr>
          </w:rPrChange>
        </w:rPr>
        <w:t>вого решения по управлению НСИ. Организационное обеспечение фиксирует стру</w:t>
      </w:r>
      <w:r w:rsidRPr="00C55D6F">
        <w:rPr>
          <w:rFonts w:ascii="Arial" w:hAnsi="Arial" w:cs="Arial"/>
          <w:highlight w:val="red"/>
          <w:rPrChange w:id="393" w:author="Федин Никита Александрович" w:date="2019-12-26T15:01:00Z">
            <w:rPr>
              <w:rFonts w:ascii="Arial" w:hAnsi="Arial" w:cs="Arial"/>
            </w:rPr>
          </w:rPrChange>
        </w:rPr>
        <w:t>к</w:t>
      </w:r>
      <w:r w:rsidRPr="00C55D6F">
        <w:rPr>
          <w:rFonts w:ascii="Arial" w:hAnsi="Arial" w:cs="Arial"/>
          <w:highlight w:val="red"/>
          <w:rPrChange w:id="394" w:author="Федин Никита Александрович" w:date="2019-12-26T15:01:00Z">
            <w:rPr>
              <w:rFonts w:ascii="Arial" w:hAnsi="Arial" w:cs="Arial"/>
            </w:rPr>
          </w:rPrChange>
        </w:rPr>
        <w:t xml:space="preserve">туру полномочий и ответственности при осуществлении процессов и процедур в </w:t>
      </w:r>
      <w:r w:rsidR="009E5486" w:rsidRPr="00C55D6F">
        <w:rPr>
          <w:rFonts w:ascii="Arial" w:hAnsi="Arial" w:cs="Arial"/>
          <w:highlight w:val="red"/>
          <w:rPrChange w:id="395" w:author="Федин Никита Александрович" w:date="2019-12-26T15:01:00Z">
            <w:rPr>
              <w:rFonts w:ascii="Arial" w:hAnsi="Arial" w:cs="Arial"/>
            </w:rPr>
          </w:rPrChange>
        </w:rPr>
        <w:t>АСУ НСИ</w:t>
      </w:r>
      <w:r w:rsidR="00F059B7" w:rsidRPr="00C55D6F">
        <w:rPr>
          <w:rFonts w:ascii="Arial" w:hAnsi="Arial" w:cs="Arial"/>
          <w:highlight w:val="red"/>
          <w:rPrChange w:id="396" w:author="Федин Никита Александрович" w:date="2019-12-26T15:01:00Z">
            <w:rPr>
              <w:rFonts w:ascii="Arial" w:hAnsi="Arial" w:cs="Arial"/>
            </w:rPr>
          </w:rPrChange>
        </w:rPr>
        <w:t xml:space="preserve"> </w:t>
      </w:r>
      <w:proofErr w:type="gramStart"/>
      <w:r w:rsidR="00F059B7" w:rsidRPr="00C55D6F">
        <w:rPr>
          <w:rFonts w:ascii="Arial" w:hAnsi="Arial" w:cs="Arial"/>
          <w:highlight w:val="red"/>
          <w:rPrChange w:id="397" w:author="Федин Никита Александрович" w:date="2019-12-26T15:01:00Z">
            <w:rPr>
              <w:rFonts w:ascii="Arial" w:hAnsi="Arial" w:cs="Arial"/>
            </w:rPr>
          </w:rPrChange>
        </w:rPr>
        <w:t>ДО</w:t>
      </w:r>
      <w:proofErr w:type="gramEnd"/>
      <w:r w:rsidRPr="00C55D6F">
        <w:rPr>
          <w:rFonts w:ascii="Arial" w:hAnsi="Arial" w:cs="Arial"/>
          <w:highlight w:val="red"/>
          <w:rPrChange w:id="398" w:author="Федин Никита Александрович" w:date="2019-12-26T15:01:00Z">
            <w:rPr>
              <w:rFonts w:ascii="Arial" w:hAnsi="Arial" w:cs="Arial"/>
            </w:rPr>
          </w:rPrChange>
        </w:rPr>
        <w:t>. Организационное обеспечение разрабатывается в форме должностных и</w:t>
      </w:r>
      <w:r w:rsidRPr="00C55D6F">
        <w:rPr>
          <w:rFonts w:ascii="Arial" w:hAnsi="Arial" w:cs="Arial"/>
          <w:highlight w:val="red"/>
          <w:rPrChange w:id="399" w:author="Федин Никита Александрович" w:date="2019-12-26T15:01:00Z">
            <w:rPr>
              <w:rFonts w:ascii="Arial" w:hAnsi="Arial" w:cs="Arial"/>
            </w:rPr>
          </w:rPrChange>
        </w:rPr>
        <w:t>н</w:t>
      </w:r>
      <w:r w:rsidRPr="00C55D6F">
        <w:rPr>
          <w:rFonts w:ascii="Arial" w:hAnsi="Arial" w:cs="Arial"/>
          <w:highlight w:val="red"/>
          <w:rPrChange w:id="400" w:author="Федин Никита Александрович" w:date="2019-12-26T15:01:00Z">
            <w:rPr>
              <w:rFonts w:ascii="Arial" w:hAnsi="Arial" w:cs="Arial"/>
            </w:rPr>
          </w:rPrChange>
        </w:rPr>
        <w:t xml:space="preserve">струкций, положений о </w:t>
      </w:r>
      <w:r w:rsidR="009E5486" w:rsidRPr="00C55D6F">
        <w:rPr>
          <w:rFonts w:ascii="Arial" w:hAnsi="Arial" w:cs="Arial"/>
          <w:highlight w:val="red"/>
          <w:rPrChange w:id="401" w:author="Федин Никита Александрович" w:date="2019-12-26T15:01:00Z">
            <w:rPr>
              <w:rFonts w:ascii="Arial" w:hAnsi="Arial" w:cs="Arial"/>
            </w:rPr>
          </w:rPrChange>
        </w:rPr>
        <w:t>структурных</w:t>
      </w:r>
      <w:r w:rsidR="00F676D1" w:rsidRPr="00C55D6F">
        <w:rPr>
          <w:rFonts w:ascii="Arial" w:hAnsi="Arial" w:cs="Arial"/>
          <w:highlight w:val="red"/>
          <w:rPrChange w:id="402" w:author="Федин Никита Александрович" w:date="2019-12-26T15:01:00Z">
            <w:rPr>
              <w:rFonts w:ascii="Arial" w:hAnsi="Arial" w:cs="Arial"/>
            </w:rPr>
          </w:rPrChange>
        </w:rPr>
        <w:t xml:space="preserve"> </w:t>
      </w:r>
      <w:r w:rsidRPr="00C55D6F">
        <w:rPr>
          <w:rFonts w:ascii="Arial" w:hAnsi="Arial" w:cs="Arial"/>
          <w:highlight w:val="red"/>
          <w:rPrChange w:id="403" w:author="Федин Никита Александрович" w:date="2019-12-26T15:01:00Z">
            <w:rPr>
              <w:rFonts w:ascii="Arial" w:hAnsi="Arial" w:cs="Arial"/>
            </w:rPr>
          </w:rPrChange>
        </w:rPr>
        <w:t>подразделениях</w:t>
      </w:r>
      <w:r w:rsidR="00F676D1" w:rsidRPr="00C55D6F">
        <w:rPr>
          <w:rFonts w:ascii="Arial" w:hAnsi="Arial" w:cs="Arial"/>
          <w:highlight w:val="red"/>
          <w:rPrChange w:id="404" w:author="Федин Никита Александрович" w:date="2019-12-26T15:01:00Z">
            <w:rPr>
              <w:rFonts w:ascii="Arial" w:hAnsi="Arial" w:cs="Arial"/>
            </w:rPr>
          </w:rPrChange>
        </w:rPr>
        <w:t>,</w:t>
      </w:r>
      <w:r w:rsidR="009E5486" w:rsidRPr="00C55D6F">
        <w:rPr>
          <w:rFonts w:ascii="Arial" w:hAnsi="Arial" w:cs="Arial"/>
          <w:highlight w:val="red"/>
          <w:rPrChange w:id="405" w:author="Федин Никита Александрович" w:date="2019-12-26T15:01:00Z">
            <w:rPr>
              <w:rFonts w:ascii="Arial" w:hAnsi="Arial" w:cs="Arial"/>
            </w:rPr>
          </w:rPrChange>
        </w:rPr>
        <w:t xml:space="preserve"> </w:t>
      </w:r>
      <w:r w:rsidR="00F676D1" w:rsidRPr="00C55D6F">
        <w:rPr>
          <w:rFonts w:ascii="Arial" w:hAnsi="Arial" w:cs="Arial"/>
          <w:highlight w:val="red"/>
          <w:rPrChange w:id="406" w:author="Федин Никита Александрович" w:date="2019-12-26T15:01:00Z">
            <w:rPr>
              <w:rFonts w:ascii="Arial" w:hAnsi="Arial" w:cs="Arial"/>
            </w:rPr>
          </w:rPrChange>
        </w:rPr>
        <w:t>внутренних нормативных док</w:t>
      </w:r>
      <w:r w:rsidR="00F676D1" w:rsidRPr="00C55D6F">
        <w:rPr>
          <w:rFonts w:ascii="Arial" w:hAnsi="Arial" w:cs="Arial"/>
          <w:highlight w:val="red"/>
          <w:rPrChange w:id="407" w:author="Федин Никита Александрович" w:date="2019-12-26T15:01:00Z">
            <w:rPr>
              <w:rFonts w:ascii="Arial" w:hAnsi="Arial" w:cs="Arial"/>
            </w:rPr>
          </w:rPrChange>
        </w:rPr>
        <w:t>у</w:t>
      </w:r>
      <w:r w:rsidR="00F676D1" w:rsidRPr="00C55D6F">
        <w:rPr>
          <w:rFonts w:ascii="Arial" w:hAnsi="Arial" w:cs="Arial"/>
          <w:highlight w:val="red"/>
          <w:rPrChange w:id="408" w:author="Федин Никита Александрович" w:date="2019-12-26T15:01:00Z">
            <w:rPr>
              <w:rFonts w:ascii="Arial" w:hAnsi="Arial" w:cs="Arial"/>
            </w:rPr>
          </w:rPrChange>
        </w:rPr>
        <w:t xml:space="preserve">ментов </w:t>
      </w:r>
      <w:r w:rsidR="00353EA3" w:rsidRPr="00C55D6F">
        <w:rPr>
          <w:rFonts w:ascii="Arial" w:hAnsi="Arial" w:cs="Arial"/>
          <w:highlight w:val="red"/>
          <w:rPrChange w:id="409" w:author="Федин Никита Александрович" w:date="2019-12-26T15:01:00Z">
            <w:rPr>
              <w:rFonts w:ascii="Arial" w:hAnsi="Arial" w:cs="Arial"/>
            </w:rPr>
          </w:rPrChange>
        </w:rPr>
        <w:t>Концерна</w:t>
      </w:r>
      <w:r w:rsidR="00F676D1" w:rsidRPr="00C55D6F">
        <w:rPr>
          <w:rFonts w:ascii="Arial" w:hAnsi="Arial" w:cs="Arial"/>
          <w:highlight w:val="red"/>
          <w:rPrChange w:id="410" w:author="Федин Никита Александрович" w:date="2019-12-26T15:01:00Z">
            <w:rPr>
              <w:rFonts w:ascii="Arial" w:hAnsi="Arial" w:cs="Arial"/>
            </w:rPr>
          </w:rPrChange>
        </w:rPr>
        <w:t xml:space="preserve">, </w:t>
      </w:r>
      <w:r w:rsidRPr="00C55D6F">
        <w:rPr>
          <w:rFonts w:ascii="Arial" w:hAnsi="Arial" w:cs="Arial"/>
          <w:highlight w:val="red"/>
          <w:rPrChange w:id="411" w:author="Федин Никита Александрович" w:date="2019-12-26T15:01:00Z">
            <w:rPr>
              <w:rFonts w:ascii="Arial" w:hAnsi="Arial" w:cs="Arial"/>
            </w:rPr>
          </w:rPrChange>
        </w:rPr>
        <w:t xml:space="preserve">стандартов </w:t>
      </w:r>
      <w:r w:rsidR="00F676D1" w:rsidRPr="00C55D6F">
        <w:rPr>
          <w:rFonts w:ascii="Arial" w:hAnsi="Arial" w:cs="Arial"/>
          <w:highlight w:val="red"/>
          <w:rPrChange w:id="412" w:author="Федин Никита Александрович" w:date="2019-12-26T15:01:00Z">
            <w:rPr>
              <w:rFonts w:ascii="Arial" w:hAnsi="Arial" w:cs="Arial"/>
            </w:rPr>
          </w:rPrChange>
        </w:rPr>
        <w:t xml:space="preserve">ИС </w:t>
      </w:r>
      <w:r w:rsidR="00353EA3" w:rsidRPr="00C55D6F">
        <w:rPr>
          <w:rFonts w:ascii="Arial" w:hAnsi="Arial" w:cs="Arial"/>
          <w:highlight w:val="red"/>
          <w:rPrChange w:id="413" w:author="Федин Никита Александрович" w:date="2019-12-26T15:01:00Z">
            <w:rPr>
              <w:rFonts w:ascii="Arial" w:hAnsi="Arial" w:cs="Arial"/>
            </w:rPr>
          </w:rPrChange>
        </w:rPr>
        <w:t>Концерна</w:t>
      </w:r>
      <w:r w:rsidRPr="00C55D6F">
        <w:rPr>
          <w:rFonts w:ascii="Arial" w:hAnsi="Arial" w:cs="Arial"/>
          <w:highlight w:val="red"/>
          <w:rPrChange w:id="414" w:author="Федин Никита Александрович" w:date="2019-12-26T15:01:00Z">
            <w:rPr>
              <w:rFonts w:ascii="Arial" w:hAnsi="Arial" w:cs="Arial"/>
            </w:rPr>
          </w:rPrChange>
        </w:rPr>
        <w:t>.</w:t>
      </w:r>
    </w:p>
    <w:p w14:paraId="44D30B4E" w14:textId="49C4486B" w:rsidR="003E12E7" w:rsidRDefault="003E12E7">
      <w:pPr>
        <w:tabs>
          <w:tab w:val="left" w:pos="0"/>
        </w:tabs>
        <w:spacing w:after="0"/>
        <w:rPr>
          <w:rFonts w:ascii="Arial" w:hAnsi="Arial" w:cs="Arial"/>
        </w:rPr>
      </w:pPr>
      <w:r w:rsidRPr="00C55D6F">
        <w:rPr>
          <w:rFonts w:ascii="Arial" w:hAnsi="Arial" w:cs="Arial"/>
          <w:highlight w:val="red"/>
          <w:rPrChange w:id="415" w:author="Федин Никита Александрович" w:date="2019-12-26T15:01:00Z">
            <w:rPr>
              <w:rFonts w:ascii="Arial" w:hAnsi="Arial" w:cs="Arial"/>
            </w:rPr>
          </w:rPrChange>
        </w:rPr>
        <w:t>Организационное обеспечение АСУ НСИ</w:t>
      </w:r>
      <w:r w:rsidR="00F059B7" w:rsidRPr="00C55D6F">
        <w:rPr>
          <w:rFonts w:ascii="Arial" w:hAnsi="Arial" w:cs="Arial"/>
          <w:highlight w:val="red"/>
          <w:rPrChange w:id="416" w:author="Федин Никита Александрович" w:date="2019-12-26T15:01:00Z">
            <w:rPr>
              <w:rFonts w:ascii="Arial" w:hAnsi="Arial" w:cs="Arial"/>
            </w:rPr>
          </w:rPrChange>
        </w:rPr>
        <w:t xml:space="preserve"> ДО</w:t>
      </w:r>
      <w:r w:rsidRPr="00C55D6F">
        <w:rPr>
          <w:rFonts w:ascii="Arial" w:hAnsi="Arial" w:cs="Arial"/>
          <w:highlight w:val="red"/>
          <w:rPrChange w:id="417" w:author="Федин Никита Александрович" w:date="2019-12-26T15:01:00Z">
            <w:rPr>
              <w:rFonts w:ascii="Arial" w:hAnsi="Arial" w:cs="Arial"/>
            </w:rPr>
          </w:rPrChange>
        </w:rPr>
        <w:t xml:space="preserve"> разрабатывается в рамках пр</w:t>
      </w:r>
      <w:r w:rsidRPr="00C55D6F">
        <w:rPr>
          <w:rFonts w:ascii="Arial" w:hAnsi="Arial" w:cs="Arial"/>
          <w:highlight w:val="red"/>
          <w:rPrChange w:id="418" w:author="Федин Никита Александрович" w:date="2019-12-26T15:01:00Z">
            <w:rPr>
              <w:rFonts w:ascii="Arial" w:hAnsi="Arial" w:cs="Arial"/>
            </w:rPr>
          </w:rPrChange>
        </w:rPr>
        <w:t>о</w:t>
      </w:r>
      <w:r w:rsidRPr="00C55D6F">
        <w:rPr>
          <w:rFonts w:ascii="Arial" w:hAnsi="Arial" w:cs="Arial"/>
          <w:highlight w:val="red"/>
          <w:rPrChange w:id="419" w:author="Федин Никита Александрович" w:date="2019-12-26T15:01:00Z">
            <w:rPr>
              <w:rFonts w:ascii="Arial" w:hAnsi="Arial" w:cs="Arial"/>
            </w:rPr>
          </w:rPrChange>
        </w:rPr>
        <w:t xml:space="preserve">ектов внедрения систем </w:t>
      </w:r>
      <w:proofErr w:type="gramStart"/>
      <w:r w:rsidRPr="00C55D6F">
        <w:rPr>
          <w:rFonts w:ascii="Arial" w:hAnsi="Arial" w:cs="Arial"/>
          <w:highlight w:val="red"/>
          <w:rPrChange w:id="420" w:author="Федин Никита Александрович" w:date="2019-12-26T15:01:00Z">
            <w:rPr>
              <w:rFonts w:ascii="Arial" w:hAnsi="Arial" w:cs="Arial"/>
            </w:rPr>
          </w:rPrChange>
        </w:rPr>
        <w:t>в</w:t>
      </w:r>
      <w:proofErr w:type="gramEnd"/>
      <w:r w:rsidRPr="00C55D6F">
        <w:rPr>
          <w:rFonts w:ascii="Arial" w:hAnsi="Arial" w:cs="Arial"/>
          <w:highlight w:val="red"/>
          <w:rPrChange w:id="421" w:author="Федин Никита Александрович" w:date="2019-12-26T15:01:00Z">
            <w:rPr>
              <w:rFonts w:ascii="Arial" w:hAnsi="Arial" w:cs="Arial"/>
            </w:rPr>
          </w:rPrChange>
        </w:rPr>
        <w:t xml:space="preserve"> ДО.</w:t>
      </w:r>
      <w:del w:id="422" w:author="Федин Никита Александрович" w:date="2019-12-26T15:00:00Z">
        <w:r w:rsidRPr="003E12E7" w:rsidDel="00C55D6F">
          <w:rPr>
            <w:rFonts w:ascii="Arial" w:hAnsi="Arial" w:cs="Arial"/>
          </w:rPr>
          <w:delText xml:space="preserve"> </w:delText>
        </w:r>
      </w:del>
    </w:p>
    <w:p w14:paraId="74EB34CC" w14:textId="3D23018F" w:rsidR="00B40BD6" w:rsidRPr="003E12E7" w:rsidDel="001F0117" w:rsidRDefault="00B40BD6" w:rsidP="001F0117">
      <w:pPr>
        <w:tabs>
          <w:tab w:val="left" w:pos="0"/>
        </w:tabs>
        <w:spacing w:before="280" w:after="280"/>
        <w:rPr>
          <w:del w:id="423" w:author="Федин Никита Александрович" w:date="2019-12-26T11:39:00Z"/>
          <w:rFonts w:ascii="Arial" w:hAnsi="Arial" w:cs="Arial"/>
        </w:rPr>
        <w:pPrChange w:id="424" w:author="Федин Никита Александрович" w:date="2019-12-26T11:39:00Z">
          <w:pPr>
            <w:tabs>
              <w:tab w:val="left" w:pos="0"/>
            </w:tabs>
            <w:spacing w:after="0"/>
          </w:pPr>
        </w:pPrChange>
      </w:pPr>
    </w:p>
    <w:p w14:paraId="2C4853BA" w14:textId="313E86D9" w:rsidR="00AD1D22" w:rsidRDefault="003E12E7" w:rsidP="001F0117">
      <w:pPr>
        <w:pStyle w:val="22"/>
        <w:keepLines/>
        <w:numPr>
          <w:ilvl w:val="1"/>
          <w:numId w:val="28"/>
        </w:numPr>
        <w:tabs>
          <w:tab w:val="left" w:pos="0"/>
          <w:tab w:val="left" w:pos="1134"/>
        </w:tabs>
        <w:spacing w:before="280" w:after="280"/>
        <w:ind w:left="0" w:firstLine="709"/>
        <w:rPr>
          <w:rFonts w:ascii="Arial" w:hAnsi="Arial" w:cs="Arial"/>
        </w:rPr>
        <w:pPrChange w:id="425" w:author="Федин Никита Александрович" w:date="2019-12-26T11:39:00Z">
          <w:pPr>
            <w:pStyle w:val="22"/>
            <w:keepLines/>
            <w:numPr>
              <w:numId w:val="28"/>
            </w:numPr>
            <w:tabs>
              <w:tab w:val="left" w:pos="0"/>
              <w:tab w:val="left" w:pos="1134"/>
            </w:tabs>
            <w:spacing w:before="0"/>
            <w:ind w:left="0" w:firstLine="709"/>
          </w:pPr>
        </w:pPrChange>
      </w:pPr>
      <w:r w:rsidRPr="003E12E7">
        <w:rPr>
          <w:rFonts w:ascii="Arial" w:hAnsi="Arial" w:cs="Arial"/>
        </w:rPr>
        <w:t>Программное обеспечение</w:t>
      </w:r>
    </w:p>
    <w:p w14:paraId="46C807F3" w14:textId="02FFABC3" w:rsidR="00B40BD6" w:rsidRPr="00B50D34" w:rsidDel="001F0117" w:rsidRDefault="00B40BD6" w:rsidP="00B50D34">
      <w:pPr>
        <w:pStyle w:val="31"/>
        <w:spacing w:before="0"/>
        <w:rPr>
          <w:del w:id="426" w:author="Федин Никита Александрович" w:date="2019-12-26T11:39:00Z"/>
        </w:rPr>
      </w:pPr>
    </w:p>
    <w:p w14:paraId="070527E4" w14:textId="4B43EBD6" w:rsidR="00AD1D22" w:rsidRDefault="003E12E7">
      <w:pPr>
        <w:tabs>
          <w:tab w:val="left" w:pos="0"/>
        </w:tabs>
        <w:spacing w:after="0"/>
        <w:rPr>
          <w:rFonts w:ascii="Arial" w:hAnsi="Arial" w:cs="Arial"/>
        </w:rPr>
      </w:pPr>
      <w:r w:rsidRPr="003E12E7">
        <w:rPr>
          <w:rFonts w:ascii="Arial" w:hAnsi="Arial" w:cs="Arial"/>
        </w:rPr>
        <w:t>Программное обеспечение, на базе которого строятся АСУ НСИ</w:t>
      </w:r>
      <w:r w:rsidR="00F059B7">
        <w:rPr>
          <w:rFonts w:ascii="Arial" w:hAnsi="Arial" w:cs="Arial"/>
        </w:rPr>
        <w:t xml:space="preserve"> ДО</w:t>
      </w:r>
      <w:r w:rsidRPr="003E12E7">
        <w:rPr>
          <w:rFonts w:ascii="Arial" w:hAnsi="Arial" w:cs="Arial"/>
        </w:rPr>
        <w:t>, является неотъемлемой частью типового решения. Используемое программное обеспечение для АСУ НСИ</w:t>
      </w:r>
      <w:r w:rsidR="00F059B7">
        <w:rPr>
          <w:rFonts w:ascii="Arial" w:hAnsi="Arial" w:cs="Arial"/>
        </w:rPr>
        <w:t xml:space="preserve"> ДО</w:t>
      </w:r>
      <w:r w:rsidRPr="003E12E7">
        <w:rPr>
          <w:rFonts w:ascii="Arial" w:hAnsi="Arial" w:cs="Arial"/>
        </w:rPr>
        <w:t xml:space="preserve"> определено в Пол</w:t>
      </w:r>
      <w:r>
        <w:rPr>
          <w:rFonts w:ascii="Arial" w:hAnsi="Arial" w:cs="Arial"/>
        </w:rPr>
        <w:t>итике в сфере АУ и внедрения ИТ</w:t>
      </w:r>
      <w:r w:rsidR="00F676D1">
        <w:rPr>
          <w:rFonts w:ascii="Arial" w:hAnsi="Arial" w:cs="Arial"/>
        </w:rPr>
        <w:t>.</w:t>
      </w:r>
    </w:p>
    <w:p w14:paraId="1A4658C0" w14:textId="2DACE1BB" w:rsidR="00B40BD6" w:rsidDel="00BF2DB6" w:rsidRDefault="00B40BD6" w:rsidP="00BF2DB6">
      <w:pPr>
        <w:tabs>
          <w:tab w:val="left" w:pos="0"/>
        </w:tabs>
        <w:spacing w:before="240" w:after="240"/>
        <w:rPr>
          <w:del w:id="427" w:author="Федин Никита Александрович" w:date="2019-12-26T11:43:00Z"/>
          <w:rFonts w:ascii="Arial" w:hAnsi="Arial" w:cs="Arial"/>
        </w:rPr>
        <w:pPrChange w:id="428" w:author="Федин Никита Александрович" w:date="2019-12-26T11:43:00Z">
          <w:pPr>
            <w:tabs>
              <w:tab w:val="left" w:pos="0"/>
            </w:tabs>
            <w:spacing w:after="0"/>
          </w:pPr>
        </w:pPrChange>
      </w:pPr>
    </w:p>
    <w:p w14:paraId="6BD812F8" w14:textId="1BCC00EE" w:rsidR="00AD1D22" w:rsidRPr="00BF2DB6" w:rsidRDefault="003E12E7" w:rsidP="00BF2DB6">
      <w:pPr>
        <w:pStyle w:val="22"/>
        <w:keepLines/>
        <w:numPr>
          <w:ilvl w:val="0"/>
          <w:numId w:val="28"/>
        </w:numPr>
        <w:tabs>
          <w:tab w:val="left" w:pos="0"/>
        </w:tabs>
        <w:spacing w:after="240"/>
        <w:ind w:left="0" w:firstLine="709"/>
        <w:rPr>
          <w:rFonts w:ascii="Arial" w:hAnsi="Arial" w:cs="Arial"/>
          <w:sz w:val="28"/>
          <w:szCs w:val="28"/>
          <w:rPrChange w:id="429" w:author="Федин Никита Александрович" w:date="2019-12-26T11:43:00Z">
            <w:rPr>
              <w:rFonts w:ascii="Arial" w:hAnsi="Arial" w:cs="Arial"/>
            </w:rPr>
          </w:rPrChange>
        </w:rPr>
        <w:pPrChange w:id="430" w:author="Федин Никита Александрович" w:date="2019-12-26T11:43:00Z">
          <w:pPr>
            <w:pStyle w:val="22"/>
            <w:keepLines/>
            <w:numPr>
              <w:ilvl w:val="0"/>
              <w:numId w:val="28"/>
            </w:numPr>
            <w:tabs>
              <w:tab w:val="left" w:pos="0"/>
            </w:tabs>
            <w:spacing w:before="0"/>
            <w:ind w:left="0" w:firstLine="709"/>
          </w:pPr>
        </w:pPrChange>
      </w:pPr>
      <w:r w:rsidRPr="00BF2DB6">
        <w:rPr>
          <w:rFonts w:ascii="Arial" w:hAnsi="Arial" w:cs="Arial"/>
          <w:bCs w:val="0"/>
          <w:sz w:val="28"/>
          <w:szCs w:val="28"/>
          <w:rPrChange w:id="431" w:author="Федин Никита Александрович" w:date="2019-12-26T11:43:00Z">
            <w:rPr>
              <w:rFonts w:ascii="Arial" w:hAnsi="Arial" w:cs="Arial"/>
              <w:bCs w:val="0"/>
            </w:rPr>
          </w:rPrChange>
        </w:rPr>
        <w:t>Перечень</w:t>
      </w:r>
      <w:r w:rsidRPr="00BF2DB6">
        <w:rPr>
          <w:rFonts w:ascii="Arial" w:hAnsi="Arial" w:cs="Arial"/>
          <w:sz w:val="28"/>
          <w:szCs w:val="28"/>
          <w:rPrChange w:id="432" w:author="Федин Никита Александрович" w:date="2019-12-26T11:43:00Z">
            <w:rPr>
              <w:rFonts w:ascii="Arial" w:hAnsi="Arial" w:cs="Arial"/>
            </w:rPr>
          </w:rPrChange>
        </w:rPr>
        <w:t xml:space="preserve"> НСИ, </w:t>
      </w:r>
      <w:del w:id="433" w:author="Федин Никита Александрович" w:date="2019-12-26T10:26:00Z">
        <w:r w:rsidRPr="00BF2DB6" w:rsidDel="003025E8">
          <w:rPr>
            <w:rFonts w:ascii="Arial" w:hAnsi="Arial" w:cs="Arial"/>
            <w:sz w:val="28"/>
            <w:szCs w:val="28"/>
            <w:rPrChange w:id="434" w:author="Федин Никита Александрович" w:date="2019-12-26T11:43:00Z">
              <w:rPr>
                <w:rFonts w:ascii="Arial" w:hAnsi="Arial" w:cs="Arial"/>
              </w:rPr>
            </w:rPrChange>
          </w:rPr>
          <w:delText>подлежащ</w:delText>
        </w:r>
        <w:r w:rsidR="00144F23" w:rsidRPr="00BF2DB6" w:rsidDel="003025E8">
          <w:rPr>
            <w:rFonts w:ascii="Arial" w:hAnsi="Arial" w:cs="Arial"/>
            <w:sz w:val="28"/>
            <w:szCs w:val="28"/>
            <w:rPrChange w:id="435" w:author="Федин Никита Александрович" w:date="2019-12-26T11:43:00Z">
              <w:rPr>
                <w:rFonts w:ascii="Arial" w:hAnsi="Arial" w:cs="Arial"/>
              </w:rPr>
            </w:rPrChange>
          </w:rPr>
          <w:delText>и</w:delText>
        </w:r>
        <w:r w:rsidRPr="00BF2DB6" w:rsidDel="003025E8">
          <w:rPr>
            <w:rFonts w:ascii="Arial" w:hAnsi="Arial" w:cs="Arial"/>
            <w:sz w:val="28"/>
            <w:szCs w:val="28"/>
            <w:rPrChange w:id="436" w:author="Федин Никита Александрович" w:date="2019-12-26T11:43:00Z">
              <w:rPr>
                <w:rFonts w:ascii="Arial" w:hAnsi="Arial" w:cs="Arial"/>
              </w:rPr>
            </w:rPrChange>
          </w:rPr>
          <w:delText xml:space="preserve">й </w:delText>
        </w:r>
      </w:del>
      <w:ins w:id="437" w:author="Федин Никита Александрович" w:date="2019-12-26T10:26:00Z">
        <w:r w:rsidR="003025E8" w:rsidRPr="00BF2DB6">
          <w:rPr>
            <w:rFonts w:ascii="Arial" w:hAnsi="Arial" w:cs="Arial"/>
            <w:sz w:val="28"/>
            <w:szCs w:val="28"/>
            <w:rPrChange w:id="438" w:author="Федин Никита Александрович" w:date="2019-12-26T11:43:00Z">
              <w:rPr>
                <w:rFonts w:ascii="Arial" w:hAnsi="Arial" w:cs="Arial"/>
              </w:rPr>
            </w:rPrChange>
          </w:rPr>
          <w:t>подлежащ</w:t>
        </w:r>
        <w:r w:rsidR="003025E8" w:rsidRPr="00BF2DB6">
          <w:rPr>
            <w:rFonts w:ascii="Arial" w:hAnsi="Arial" w:cs="Arial"/>
            <w:sz w:val="28"/>
            <w:szCs w:val="28"/>
            <w:rPrChange w:id="439" w:author="Федин Никита Александрович" w:date="2019-12-26T11:43:00Z">
              <w:rPr>
                <w:rFonts w:ascii="Arial" w:hAnsi="Arial" w:cs="Arial"/>
              </w:rPr>
            </w:rPrChange>
          </w:rPr>
          <w:t>ей</w:t>
        </w:r>
        <w:r w:rsidR="003025E8" w:rsidRPr="00BF2DB6">
          <w:rPr>
            <w:rFonts w:ascii="Arial" w:hAnsi="Arial" w:cs="Arial"/>
            <w:sz w:val="28"/>
            <w:szCs w:val="28"/>
            <w:rPrChange w:id="440" w:author="Федин Никита Александрович" w:date="2019-12-26T11:43:00Z">
              <w:rPr>
                <w:rFonts w:ascii="Arial" w:hAnsi="Arial" w:cs="Arial"/>
              </w:rPr>
            </w:rPrChange>
          </w:rPr>
          <w:t xml:space="preserve"> </w:t>
        </w:r>
      </w:ins>
      <w:r w:rsidRPr="00BF2DB6">
        <w:rPr>
          <w:rFonts w:ascii="Arial" w:hAnsi="Arial" w:cs="Arial"/>
          <w:sz w:val="28"/>
          <w:szCs w:val="28"/>
          <w:rPrChange w:id="441" w:author="Федин Никита Александрович" w:date="2019-12-26T11:43:00Z">
            <w:rPr>
              <w:rFonts w:ascii="Arial" w:hAnsi="Arial" w:cs="Arial"/>
            </w:rPr>
          </w:rPrChange>
        </w:rPr>
        <w:t>передаче под централиз</w:t>
      </w:r>
      <w:r w:rsidRPr="00BF2DB6">
        <w:rPr>
          <w:rFonts w:ascii="Arial" w:hAnsi="Arial" w:cs="Arial"/>
          <w:sz w:val="28"/>
          <w:szCs w:val="28"/>
          <w:rPrChange w:id="442" w:author="Федин Никита Александрович" w:date="2019-12-26T11:43:00Z">
            <w:rPr>
              <w:rFonts w:ascii="Arial" w:hAnsi="Arial" w:cs="Arial"/>
            </w:rPr>
          </w:rPrChange>
        </w:rPr>
        <w:t>о</w:t>
      </w:r>
      <w:r w:rsidRPr="00BF2DB6">
        <w:rPr>
          <w:rFonts w:ascii="Arial" w:hAnsi="Arial" w:cs="Arial"/>
          <w:sz w:val="28"/>
          <w:szCs w:val="28"/>
          <w:rPrChange w:id="443" w:author="Федин Никита Александрович" w:date="2019-12-26T11:43:00Z">
            <w:rPr>
              <w:rFonts w:ascii="Arial" w:hAnsi="Arial" w:cs="Arial"/>
            </w:rPr>
          </w:rPrChange>
        </w:rPr>
        <w:t>ванное управление</w:t>
      </w:r>
    </w:p>
    <w:p w14:paraId="7D56A0E0" w14:textId="7FC15259" w:rsidR="00B40BD6" w:rsidRPr="00B50D34" w:rsidDel="00BF2DB6" w:rsidRDefault="00B40BD6" w:rsidP="00B50D34">
      <w:pPr>
        <w:pStyle w:val="31"/>
        <w:spacing w:before="0"/>
        <w:rPr>
          <w:del w:id="444" w:author="Федин Никита Александрович" w:date="2019-12-26T11:43:00Z"/>
        </w:rPr>
      </w:pPr>
    </w:p>
    <w:p w14:paraId="52A76B92" w14:textId="48426AF1" w:rsidR="00912805" w:rsidRPr="00912805" w:rsidRDefault="001E6CC3">
      <w:pPr>
        <w:tabs>
          <w:tab w:val="left" w:pos="0"/>
        </w:tabs>
        <w:spacing w:after="0"/>
        <w:rPr>
          <w:rFonts w:ascii="Arial" w:hAnsi="Arial" w:cs="Arial"/>
        </w:rPr>
      </w:pPr>
      <w:r>
        <w:rPr>
          <w:rFonts w:ascii="Arial" w:hAnsi="Arial" w:cs="Arial"/>
        </w:rPr>
        <w:t xml:space="preserve">Для </w:t>
      </w:r>
      <w:r w:rsidR="00912805" w:rsidRPr="00912805">
        <w:rPr>
          <w:rFonts w:ascii="Arial" w:hAnsi="Arial" w:cs="Arial"/>
        </w:rPr>
        <w:t>решения задач управления предлагается последовательно централиз</w:t>
      </w:r>
      <w:r w:rsidR="00912805" w:rsidRPr="00912805">
        <w:rPr>
          <w:rFonts w:ascii="Arial" w:hAnsi="Arial" w:cs="Arial"/>
        </w:rPr>
        <w:t>о</w:t>
      </w:r>
      <w:r w:rsidR="00912805" w:rsidRPr="00912805">
        <w:rPr>
          <w:rFonts w:ascii="Arial" w:hAnsi="Arial" w:cs="Arial"/>
        </w:rPr>
        <w:t>вать управление НСИ по следующим типам объектов:</w:t>
      </w:r>
    </w:p>
    <w:p w14:paraId="75750067" w14:textId="3822E020" w:rsidR="00912805" w:rsidRPr="00912805" w:rsidRDefault="00BF2DB6" w:rsidP="00B50D34">
      <w:pPr>
        <w:pStyle w:val="a9"/>
        <w:numPr>
          <w:ilvl w:val="0"/>
          <w:numId w:val="48"/>
        </w:numPr>
        <w:tabs>
          <w:tab w:val="left" w:pos="0"/>
        </w:tabs>
        <w:spacing w:before="0" w:after="0"/>
        <w:ind w:left="0" w:firstLine="567"/>
        <w:rPr>
          <w:rFonts w:ascii="Arial" w:hAnsi="Arial" w:cs="Arial"/>
        </w:rPr>
      </w:pPr>
      <w:ins w:id="445" w:author="Федин Никита Александрович" w:date="2019-12-26T11:44:00Z">
        <w:r>
          <w:rPr>
            <w:rFonts w:ascii="Arial" w:hAnsi="Arial" w:cs="Arial"/>
            <w:lang w:val="ru-RU"/>
          </w:rPr>
          <w:t xml:space="preserve"> </w:t>
        </w:r>
      </w:ins>
      <w:r w:rsidR="00912805" w:rsidRPr="00912805">
        <w:rPr>
          <w:rFonts w:ascii="Arial" w:hAnsi="Arial" w:cs="Arial"/>
        </w:rPr>
        <w:t xml:space="preserve">контрагенты </w:t>
      </w:r>
      <w:r w:rsidR="00612955">
        <w:rPr>
          <w:rFonts w:ascii="Arial" w:hAnsi="Arial" w:cs="Arial"/>
          <w:lang w:val="ru-RU"/>
        </w:rPr>
        <w:t>-</w:t>
      </w:r>
      <w:r w:rsidR="00912805" w:rsidRPr="00912805">
        <w:rPr>
          <w:rFonts w:ascii="Arial" w:hAnsi="Arial" w:cs="Arial"/>
        </w:rPr>
        <w:t xml:space="preserve"> для решения задач финансового плани</w:t>
      </w:r>
      <w:r w:rsidR="00912805">
        <w:rPr>
          <w:rFonts w:ascii="Arial" w:hAnsi="Arial" w:cs="Arial"/>
        </w:rPr>
        <w:t>рования, консолидации и управле</w:t>
      </w:r>
      <w:r w:rsidR="00912805" w:rsidRPr="00912805">
        <w:rPr>
          <w:rFonts w:ascii="Arial" w:hAnsi="Arial" w:cs="Arial"/>
        </w:rPr>
        <w:t>ния активами, мониторинг</w:t>
      </w:r>
      <w:ins w:id="446" w:author="Федин Никита Александрович" w:date="2019-12-26T11:44:00Z">
        <w:r>
          <w:rPr>
            <w:rFonts w:ascii="Arial" w:hAnsi="Arial" w:cs="Arial"/>
            <w:lang w:val="ru-RU"/>
          </w:rPr>
          <w:t>а</w:t>
        </w:r>
      </w:ins>
      <w:r w:rsidR="00912805" w:rsidRPr="00912805">
        <w:rPr>
          <w:rFonts w:ascii="Arial" w:hAnsi="Arial" w:cs="Arial"/>
        </w:rPr>
        <w:t xml:space="preserve"> сроков контрактации;</w:t>
      </w:r>
    </w:p>
    <w:p w14:paraId="249D7252" w14:textId="3E42DE60" w:rsidR="00912805" w:rsidRPr="00912805" w:rsidRDefault="00BF2DB6" w:rsidP="00B50D34">
      <w:pPr>
        <w:pStyle w:val="a9"/>
        <w:numPr>
          <w:ilvl w:val="0"/>
          <w:numId w:val="48"/>
        </w:numPr>
        <w:tabs>
          <w:tab w:val="left" w:pos="0"/>
        </w:tabs>
        <w:spacing w:before="0" w:after="0"/>
        <w:ind w:left="0" w:firstLine="567"/>
        <w:rPr>
          <w:rFonts w:ascii="Arial" w:hAnsi="Arial" w:cs="Arial"/>
        </w:rPr>
      </w:pPr>
      <w:ins w:id="447" w:author="Федин Никита Александрович" w:date="2019-12-26T11:44:00Z">
        <w:r>
          <w:rPr>
            <w:rFonts w:ascii="Arial" w:hAnsi="Arial" w:cs="Arial"/>
            <w:lang w:val="ru-RU"/>
          </w:rPr>
          <w:t xml:space="preserve"> </w:t>
        </w:r>
      </w:ins>
      <w:r w:rsidR="00B8184C">
        <w:rPr>
          <w:rFonts w:ascii="Arial" w:hAnsi="Arial" w:cs="Arial"/>
          <w:lang w:val="ru-RU"/>
        </w:rPr>
        <w:t>НТД</w:t>
      </w:r>
      <w:r w:rsidR="00912805" w:rsidRPr="00912805">
        <w:rPr>
          <w:rFonts w:ascii="Arial" w:hAnsi="Arial" w:cs="Arial"/>
        </w:rPr>
        <w:t xml:space="preserve"> </w:t>
      </w:r>
      <w:r w:rsidR="00612955">
        <w:rPr>
          <w:rFonts w:ascii="Arial" w:hAnsi="Arial" w:cs="Arial"/>
          <w:lang w:val="ru-RU"/>
        </w:rPr>
        <w:t>-</w:t>
      </w:r>
      <w:r w:rsidR="00912805" w:rsidRPr="00912805">
        <w:rPr>
          <w:rFonts w:ascii="Arial" w:hAnsi="Arial" w:cs="Arial"/>
        </w:rPr>
        <w:t xml:space="preserve"> для своевременного обеспечения конструкторских подразделений актуальной технической документацией, снижения совокупных затрат </w:t>
      </w:r>
      <w:r w:rsidR="00353EA3">
        <w:rPr>
          <w:rFonts w:ascii="Arial" w:hAnsi="Arial" w:cs="Arial"/>
        </w:rPr>
        <w:t>Концерна</w:t>
      </w:r>
      <w:r w:rsidR="00912805" w:rsidRPr="00912805">
        <w:rPr>
          <w:rFonts w:ascii="Arial" w:hAnsi="Arial" w:cs="Arial"/>
        </w:rPr>
        <w:t xml:space="preserve"> на обеспечение НТД;</w:t>
      </w:r>
    </w:p>
    <w:p w14:paraId="473773DA" w14:textId="616A25F2" w:rsidR="00912805" w:rsidRPr="00912805" w:rsidRDefault="00BF2DB6" w:rsidP="00B50D34">
      <w:pPr>
        <w:pStyle w:val="a9"/>
        <w:numPr>
          <w:ilvl w:val="0"/>
          <w:numId w:val="48"/>
        </w:numPr>
        <w:tabs>
          <w:tab w:val="left" w:pos="0"/>
        </w:tabs>
        <w:spacing w:before="0" w:after="0"/>
        <w:ind w:left="0" w:firstLine="567"/>
        <w:rPr>
          <w:rFonts w:ascii="Arial" w:hAnsi="Arial" w:cs="Arial"/>
        </w:rPr>
      </w:pPr>
      <w:ins w:id="448" w:author="Федин Никита Александрович" w:date="2019-12-26T11:44:00Z">
        <w:r>
          <w:rPr>
            <w:rFonts w:ascii="Arial" w:hAnsi="Arial" w:cs="Arial"/>
            <w:lang w:val="ru-RU"/>
          </w:rPr>
          <w:t xml:space="preserve"> </w:t>
        </w:r>
      </w:ins>
      <w:r w:rsidR="00912805" w:rsidRPr="00912805">
        <w:rPr>
          <w:rFonts w:ascii="Arial" w:hAnsi="Arial" w:cs="Arial"/>
        </w:rPr>
        <w:t xml:space="preserve">номенклатура по составам изделий </w:t>
      </w:r>
      <w:r w:rsidR="00612955">
        <w:rPr>
          <w:rFonts w:ascii="Arial" w:hAnsi="Arial" w:cs="Arial"/>
          <w:lang w:val="ru-RU"/>
        </w:rPr>
        <w:t>-</w:t>
      </w:r>
      <w:r w:rsidR="00912805" w:rsidRPr="00912805">
        <w:rPr>
          <w:rFonts w:ascii="Arial" w:hAnsi="Arial" w:cs="Arial"/>
        </w:rPr>
        <w:t xml:space="preserve"> для решения задач по оптимизации кооперационных связей и управления договорными обязательствами;</w:t>
      </w:r>
    </w:p>
    <w:p w14:paraId="1ADCDB86" w14:textId="33A03ABD" w:rsidR="00B40BD6" w:rsidRDefault="00BF2DB6">
      <w:pPr>
        <w:pStyle w:val="a9"/>
        <w:numPr>
          <w:ilvl w:val="0"/>
          <w:numId w:val="48"/>
        </w:numPr>
        <w:tabs>
          <w:tab w:val="left" w:pos="0"/>
        </w:tabs>
        <w:spacing w:before="0" w:after="0"/>
        <w:ind w:left="0" w:firstLine="567"/>
        <w:rPr>
          <w:rFonts w:ascii="Arial" w:hAnsi="Arial" w:cs="Arial"/>
        </w:rPr>
      </w:pPr>
      <w:ins w:id="449" w:author="Федин Никита Александрович" w:date="2019-12-26T11:44:00Z">
        <w:r>
          <w:rPr>
            <w:rFonts w:ascii="Arial" w:hAnsi="Arial" w:cs="Arial"/>
            <w:lang w:val="ru-RU"/>
          </w:rPr>
          <w:t xml:space="preserve"> </w:t>
        </w:r>
      </w:ins>
      <w:del w:id="450" w:author="Федин Никита Александрович" w:date="2019-12-26T11:44:00Z">
        <w:r w:rsidR="00912805" w:rsidRPr="00912805" w:rsidDel="00BF2DB6">
          <w:rPr>
            <w:rFonts w:ascii="Arial" w:hAnsi="Arial" w:cs="Arial"/>
          </w:rPr>
          <w:delText>элек</w:delText>
        </w:r>
        <w:r w:rsidR="00912805" w:rsidDel="00BF2DB6">
          <w:rPr>
            <w:rFonts w:ascii="Arial" w:hAnsi="Arial" w:cs="Arial"/>
            <w:lang w:val="ru-RU"/>
          </w:rPr>
          <w:delText>т</w:delText>
        </w:r>
        <w:r w:rsidR="00912805" w:rsidRPr="00912805" w:rsidDel="00BF2DB6">
          <w:rPr>
            <w:rFonts w:ascii="Arial" w:hAnsi="Arial" w:cs="Arial"/>
          </w:rPr>
          <w:delText xml:space="preserve">ронные </w:delText>
        </w:r>
      </w:del>
      <w:ins w:id="451" w:author="Федин Никита Александрович" w:date="2019-12-26T11:44:00Z">
        <w:r>
          <w:rPr>
            <w:rFonts w:ascii="Arial" w:hAnsi="Arial" w:cs="Arial"/>
            <w:lang w:val="ru-RU"/>
          </w:rPr>
          <w:t>электронные</w:t>
        </w:r>
        <w:r w:rsidRPr="00912805">
          <w:rPr>
            <w:rFonts w:ascii="Arial" w:hAnsi="Arial" w:cs="Arial"/>
          </w:rPr>
          <w:t xml:space="preserve"> </w:t>
        </w:r>
      </w:ins>
      <w:r w:rsidR="00912805" w:rsidRPr="00912805">
        <w:rPr>
          <w:rFonts w:ascii="Arial" w:hAnsi="Arial" w:cs="Arial"/>
        </w:rPr>
        <w:t xml:space="preserve">инженерные данные </w:t>
      </w:r>
      <w:r w:rsidR="00612955">
        <w:rPr>
          <w:rFonts w:ascii="Arial" w:hAnsi="Arial" w:cs="Arial"/>
          <w:lang w:val="ru-RU"/>
        </w:rPr>
        <w:t>-</w:t>
      </w:r>
      <w:r w:rsidR="00912805" w:rsidRPr="00912805">
        <w:rPr>
          <w:rFonts w:ascii="Arial" w:hAnsi="Arial" w:cs="Arial"/>
        </w:rPr>
        <w:t xml:space="preserve"> решения задач по </w:t>
      </w:r>
      <w:proofErr w:type="spellStart"/>
      <w:r w:rsidR="00912805" w:rsidRPr="00912805">
        <w:rPr>
          <w:rFonts w:ascii="Arial" w:hAnsi="Arial" w:cs="Arial"/>
        </w:rPr>
        <w:t>импортозамещению</w:t>
      </w:r>
      <w:proofErr w:type="spellEnd"/>
      <w:r w:rsidR="00912805" w:rsidRPr="00912805">
        <w:rPr>
          <w:rFonts w:ascii="Arial" w:hAnsi="Arial" w:cs="Arial"/>
        </w:rPr>
        <w:t xml:space="preserve"> и обеспечению решения задач создания «сквозных» цифровых</w:t>
      </w:r>
      <w:r w:rsidR="004D1B50">
        <w:rPr>
          <w:rFonts w:ascii="Arial" w:hAnsi="Arial" w:cs="Arial"/>
        </w:rPr>
        <w:t xml:space="preserve"> технологий разработки/</w:t>
      </w:r>
      <w:r w:rsidR="00612955">
        <w:rPr>
          <w:rFonts w:ascii="Arial" w:hAnsi="Arial" w:cs="Arial"/>
        </w:rPr>
        <w:t>производства/</w:t>
      </w:r>
      <w:r w:rsidR="00912805" w:rsidRPr="00912805">
        <w:rPr>
          <w:rFonts w:ascii="Arial" w:hAnsi="Arial" w:cs="Arial"/>
        </w:rPr>
        <w:t>поддержки эксплуатации изделий.</w:t>
      </w:r>
    </w:p>
    <w:p w14:paraId="5467BEE1" w14:textId="017DFA77" w:rsidR="00F57D47" w:rsidRPr="00B50D34" w:rsidDel="00BF2DB6" w:rsidRDefault="00F57D47" w:rsidP="00B50D34">
      <w:pPr>
        <w:pStyle w:val="a9"/>
        <w:tabs>
          <w:tab w:val="left" w:pos="0"/>
        </w:tabs>
        <w:spacing w:before="0" w:after="0"/>
        <w:ind w:left="567"/>
        <w:rPr>
          <w:del w:id="452" w:author="Федин Никита Александрович" w:date="2019-12-26T11:45:00Z"/>
          <w:rFonts w:ascii="Arial" w:hAnsi="Arial" w:cs="Arial"/>
        </w:rPr>
      </w:pPr>
    </w:p>
    <w:p w14:paraId="5B5C9653" w14:textId="5E6673BD" w:rsidR="00AD1D22" w:rsidRDefault="003E12E7" w:rsidP="00BF2DB6">
      <w:pPr>
        <w:pStyle w:val="22"/>
        <w:keepLines/>
        <w:numPr>
          <w:ilvl w:val="1"/>
          <w:numId w:val="28"/>
        </w:numPr>
        <w:tabs>
          <w:tab w:val="left" w:pos="0"/>
          <w:tab w:val="left" w:pos="1134"/>
        </w:tabs>
        <w:spacing w:before="280" w:after="280"/>
        <w:ind w:left="0" w:firstLine="709"/>
        <w:rPr>
          <w:rFonts w:ascii="Arial" w:hAnsi="Arial" w:cs="Arial"/>
        </w:rPr>
        <w:pPrChange w:id="453" w:author="Федин Никита Александрович" w:date="2019-12-26T11:45:00Z">
          <w:pPr>
            <w:pStyle w:val="22"/>
            <w:keepLines/>
            <w:numPr>
              <w:numId w:val="28"/>
            </w:numPr>
            <w:tabs>
              <w:tab w:val="left" w:pos="0"/>
              <w:tab w:val="left" w:pos="1134"/>
            </w:tabs>
            <w:spacing w:before="0"/>
            <w:ind w:left="0" w:firstLine="709"/>
          </w:pPr>
        </w:pPrChange>
      </w:pPr>
      <w:r w:rsidRPr="003E12E7">
        <w:rPr>
          <w:rFonts w:ascii="Arial" w:hAnsi="Arial" w:cs="Arial"/>
        </w:rPr>
        <w:t>Справочник контрагентов</w:t>
      </w:r>
    </w:p>
    <w:p w14:paraId="1B7312AC" w14:textId="1B0CD245" w:rsidR="00B40BD6" w:rsidRPr="00B50D34" w:rsidDel="00BF2DB6" w:rsidRDefault="00B40BD6" w:rsidP="00B50D34">
      <w:pPr>
        <w:pStyle w:val="31"/>
        <w:spacing w:before="0"/>
        <w:rPr>
          <w:del w:id="454" w:author="Федин Никита Александрович" w:date="2019-12-26T11:45:00Z"/>
        </w:rPr>
      </w:pPr>
    </w:p>
    <w:p w14:paraId="27BBA9BC" w14:textId="0B606290" w:rsidR="003E12E7" w:rsidRPr="003E12E7" w:rsidRDefault="003E12E7">
      <w:pPr>
        <w:tabs>
          <w:tab w:val="left" w:pos="0"/>
        </w:tabs>
        <w:spacing w:after="0"/>
        <w:rPr>
          <w:rFonts w:ascii="Arial" w:hAnsi="Arial" w:cs="Arial"/>
        </w:rPr>
      </w:pPr>
      <w:r w:rsidRPr="003E12E7">
        <w:rPr>
          <w:rFonts w:ascii="Arial" w:hAnsi="Arial" w:cs="Arial"/>
        </w:rPr>
        <w:t>Справочники контрагентов является ключевым и</w:t>
      </w:r>
      <w:r>
        <w:rPr>
          <w:rFonts w:ascii="Arial" w:hAnsi="Arial" w:cs="Arial"/>
        </w:rPr>
        <w:t>нформационным ресурсом для боль</w:t>
      </w:r>
      <w:r w:rsidRPr="003E12E7">
        <w:rPr>
          <w:rFonts w:ascii="Arial" w:hAnsi="Arial" w:cs="Arial"/>
        </w:rPr>
        <w:t xml:space="preserve">шинства управленческих задач. Их централизация позволит обеспечить </w:t>
      </w:r>
      <w:r w:rsidRPr="003E12E7">
        <w:rPr>
          <w:rFonts w:ascii="Arial" w:hAnsi="Arial" w:cs="Arial"/>
        </w:rPr>
        <w:lastRenderedPageBreak/>
        <w:t xml:space="preserve">консолидацию транзакционных данных из различных АС </w:t>
      </w:r>
      <w:r w:rsidR="00353EA3">
        <w:rPr>
          <w:rFonts w:ascii="Arial" w:hAnsi="Arial" w:cs="Arial"/>
        </w:rPr>
        <w:t>Концерна</w:t>
      </w:r>
      <w:r w:rsidRPr="003E12E7">
        <w:rPr>
          <w:rFonts w:ascii="Arial" w:hAnsi="Arial" w:cs="Arial"/>
        </w:rPr>
        <w:t xml:space="preserve"> для принятия управленческих решений с целью выполнения ГПВ и ГОЗ. В частности, могут быть решены задачи:</w:t>
      </w:r>
    </w:p>
    <w:p w14:paraId="60FD7D4C" w14:textId="3D0A448B" w:rsidR="003E12E7" w:rsidRPr="003E12E7" w:rsidRDefault="009C78D5" w:rsidP="00B50D34">
      <w:pPr>
        <w:pStyle w:val="a9"/>
        <w:numPr>
          <w:ilvl w:val="0"/>
          <w:numId w:val="49"/>
        </w:numPr>
        <w:tabs>
          <w:tab w:val="left" w:pos="0"/>
        </w:tabs>
        <w:spacing w:before="0" w:after="0"/>
        <w:ind w:left="0" w:firstLine="567"/>
        <w:rPr>
          <w:rFonts w:ascii="Arial" w:hAnsi="Arial" w:cs="Arial"/>
        </w:rPr>
      </w:pPr>
      <w:ins w:id="455" w:author="Федин Никита Александрович" w:date="2019-12-26T11:45:00Z">
        <w:r>
          <w:rPr>
            <w:rFonts w:ascii="Arial" w:hAnsi="Arial" w:cs="Arial"/>
            <w:lang w:val="ru-RU"/>
          </w:rPr>
          <w:t xml:space="preserve"> </w:t>
        </w:r>
      </w:ins>
      <w:del w:id="456" w:author="Федин Никита Александрович" w:date="2019-12-26T11:45:00Z">
        <w:r w:rsidR="003E12E7" w:rsidRPr="003E12E7" w:rsidDel="009C78D5">
          <w:rPr>
            <w:rFonts w:ascii="Arial" w:hAnsi="Arial" w:cs="Arial"/>
          </w:rPr>
          <w:delText xml:space="preserve">формирование </w:delText>
        </w:r>
      </w:del>
      <w:ins w:id="457" w:author="Федин Никита Александрович" w:date="2019-12-26T11:45:00Z">
        <w:r w:rsidRPr="003E12E7">
          <w:rPr>
            <w:rFonts w:ascii="Arial" w:hAnsi="Arial" w:cs="Arial"/>
          </w:rPr>
          <w:t>формировани</w:t>
        </w:r>
        <w:r>
          <w:rPr>
            <w:rFonts w:ascii="Arial" w:hAnsi="Arial" w:cs="Arial"/>
            <w:lang w:val="ru-RU"/>
          </w:rPr>
          <w:t>я</w:t>
        </w:r>
        <w:r w:rsidRPr="003E12E7">
          <w:rPr>
            <w:rFonts w:ascii="Arial" w:hAnsi="Arial" w:cs="Arial"/>
          </w:rPr>
          <w:t xml:space="preserve"> </w:t>
        </w:r>
      </w:ins>
      <w:r w:rsidR="003E12E7" w:rsidRPr="003E12E7">
        <w:rPr>
          <w:rFonts w:ascii="Arial" w:hAnsi="Arial" w:cs="Arial"/>
        </w:rPr>
        <w:t>кооперации по исполнению договора;</w:t>
      </w:r>
    </w:p>
    <w:p w14:paraId="77BCAB2A" w14:textId="01311D16" w:rsidR="003E12E7" w:rsidRPr="003E12E7" w:rsidRDefault="009C78D5" w:rsidP="00B50D34">
      <w:pPr>
        <w:pStyle w:val="a9"/>
        <w:numPr>
          <w:ilvl w:val="0"/>
          <w:numId w:val="49"/>
        </w:numPr>
        <w:tabs>
          <w:tab w:val="left" w:pos="0"/>
        </w:tabs>
        <w:spacing w:before="0" w:after="0"/>
        <w:ind w:left="0" w:firstLine="567"/>
        <w:rPr>
          <w:rFonts w:ascii="Arial" w:hAnsi="Arial" w:cs="Arial"/>
        </w:rPr>
      </w:pPr>
      <w:ins w:id="458" w:author="Федин Никита Александрович" w:date="2019-12-26T11:45:00Z">
        <w:r>
          <w:rPr>
            <w:rFonts w:ascii="Arial" w:hAnsi="Arial" w:cs="Arial"/>
            <w:lang w:val="ru-RU"/>
          </w:rPr>
          <w:t xml:space="preserve"> </w:t>
        </w:r>
      </w:ins>
      <w:r w:rsidR="003E12E7" w:rsidRPr="003E12E7">
        <w:rPr>
          <w:rFonts w:ascii="Arial" w:hAnsi="Arial" w:cs="Arial"/>
        </w:rPr>
        <w:t>мониторинг</w:t>
      </w:r>
      <w:ins w:id="459" w:author="Федин Никита Александрович" w:date="2019-12-26T11:45:00Z">
        <w:r>
          <w:rPr>
            <w:rFonts w:ascii="Arial" w:hAnsi="Arial" w:cs="Arial"/>
            <w:lang w:val="ru-RU"/>
          </w:rPr>
          <w:t>а</w:t>
        </w:r>
      </w:ins>
      <w:r w:rsidR="003E12E7" w:rsidRPr="003E12E7">
        <w:rPr>
          <w:rFonts w:ascii="Arial" w:hAnsi="Arial" w:cs="Arial"/>
        </w:rPr>
        <w:t xml:space="preserve"> сроков контрактации;</w:t>
      </w:r>
    </w:p>
    <w:p w14:paraId="1BFF734E" w14:textId="43192DB8" w:rsidR="003E12E7" w:rsidRPr="003E12E7" w:rsidRDefault="009C78D5" w:rsidP="00B50D34">
      <w:pPr>
        <w:pStyle w:val="a9"/>
        <w:numPr>
          <w:ilvl w:val="0"/>
          <w:numId w:val="49"/>
        </w:numPr>
        <w:tabs>
          <w:tab w:val="left" w:pos="0"/>
        </w:tabs>
        <w:spacing w:before="0" w:after="0"/>
        <w:ind w:left="0" w:firstLine="567"/>
        <w:rPr>
          <w:rFonts w:ascii="Arial" w:hAnsi="Arial" w:cs="Arial"/>
        </w:rPr>
      </w:pPr>
      <w:ins w:id="460" w:author="Федин Никита Александрович" w:date="2019-12-26T11:45:00Z">
        <w:r>
          <w:rPr>
            <w:rFonts w:ascii="Arial" w:hAnsi="Arial" w:cs="Arial"/>
            <w:lang w:val="ru-RU"/>
          </w:rPr>
          <w:t xml:space="preserve"> </w:t>
        </w:r>
      </w:ins>
      <w:r w:rsidR="003E12E7" w:rsidRPr="003E12E7">
        <w:rPr>
          <w:rFonts w:ascii="Arial" w:hAnsi="Arial" w:cs="Arial"/>
        </w:rPr>
        <w:t>мониторинг</w:t>
      </w:r>
      <w:ins w:id="461" w:author="Федин Никита Александрович" w:date="2019-12-26T11:45:00Z">
        <w:r>
          <w:rPr>
            <w:rFonts w:ascii="Arial" w:hAnsi="Arial" w:cs="Arial"/>
            <w:lang w:val="ru-RU"/>
          </w:rPr>
          <w:t>а</w:t>
        </w:r>
      </w:ins>
      <w:r w:rsidR="003E12E7" w:rsidRPr="003E12E7">
        <w:rPr>
          <w:rFonts w:ascii="Arial" w:hAnsi="Arial" w:cs="Arial"/>
        </w:rPr>
        <w:t xml:space="preserve"> фактического исполнения заключенных договоров.</w:t>
      </w:r>
    </w:p>
    <w:p w14:paraId="356BA427" w14:textId="0BB1ED09" w:rsidR="00AD1D22" w:rsidRDefault="003E12E7">
      <w:pPr>
        <w:tabs>
          <w:tab w:val="left" w:pos="0"/>
        </w:tabs>
        <w:spacing w:after="0"/>
        <w:rPr>
          <w:rFonts w:ascii="Arial" w:hAnsi="Arial" w:cs="Arial"/>
        </w:rPr>
      </w:pPr>
      <w:r w:rsidRPr="003E12E7">
        <w:rPr>
          <w:rFonts w:ascii="Arial" w:hAnsi="Arial" w:cs="Arial"/>
        </w:rPr>
        <w:t>Основой для централизации должны стать текущие массивы данных по конт</w:t>
      </w:r>
      <w:r w:rsidRPr="003E12E7">
        <w:rPr>
          <w:rFonts w:ascii="Arial" w:hAnsi="Arial" w:cs="Arial"/>
        </w:rPr>
        <w:t>р</w:t>
      </w:r>
      <w:r w:rsidRPr="003E12E7">
        <w:rPr>
          <w:rFonts w:ascii="Arial" w:hAnsi="Arial" w:cs="Arial"/>
        </w:rPr>
        <w:t xml:space="preserve">агентам </w:t>
      </w:r>
      <w:proofErr w:type="gramStart"/>
      <w:r w:rsidRPr="003E12E7">
        <w:rPr>
          <w:rFonts w:ascii="Arial" w:hAnsi="Arial" w:cs="Arial"/>
        </w:rPr>
        <w:t>в</w:t>
      </w:r>
      <w:proofErr w:type="gramEnd"/>
      <w:r w:rsidRPr="003E12E7">
        <w:rPr>
          <w:rFonts w:ascii="Arial" w:hAnsi="Arial" w:cs="Arial"/>
        </w:rPr>
        <w:t xml:space="preserve"> АС </w:t>
      </w:r>
      <w:r w:rsidR="00353EA3">
        <w:rPr>
          <w:rFonts w:ascii="Arial" w:hAnsi="Arial" w:cs="Arial"/>
        </w:rPr>
        <w:t>Концерна</w:t>
      </w:r>
      <w:r w:rsidRPr="003E12E7">
        <w:rPr>
          <w:rFonts w:ascii="Arial" w:hAnsi="Arial" w:cs="Arial"/>
        </w:rPr>
        <w:t>. Источником для верификации данных по контрагентам я</w:t>
      </w:r>
      <w:r w:rsidRPr="003E12E7">
        <w:rPr>
          <w:rFonts w:ascii="Arial" w:hAnsi="Arial" w:cs="Arial"/>
        </w:rPr>
        <w:t>в</w:t>
      </w:r>
      <w:r w:rsidRPr="003E12E7">
        <w:rPr>
          <w:rFonts w:ascii="Arial" w:hAnsi="Arial" w:cs="Arial"/>
        </w:rPr>
        <w:t>ляется АИС "Налог".</w:t>
      </w:r>
    </w:p>
    <w:p w14:paraId="700E9D9A" w14:textId="59E44822" w:rsidR="00B40BD6" w:rsidDel="00DF5277" w:rsidRDefault="00B40BD6">
      <w:pPr>
        <w:tabs>
          <w:tab w:val="left" w:pos="0"/>
        </w:tabs>
        <w:spacing w:after="0"/>
        <w:rPr>
          <w:del w:id="462" w:author="Федин Никита Александрович" w:date="2019-12-26T11:45:00Z"/>
          <w:rFonts w:ascii="Arial" w:hAnsi="Arial" w:cs="Arial"/>
        </w:rPr>
      </w:pPr>
    </w:p>
    <w:p w14:paraId="7D8539DD" w14:textId="0DA7490F" w:rsidR="00AD1D22" w:rsidRDefault="00912805" w:rsidP="00DF5277">
      <w:pPr>
        <w:pStyle w:val="22"/>
        <w:keepLines/>
        <w:numPr>
          <w:ilvl w:val="1"/>
          <w:numId w:val="28"/>
        </w:numPr>
        <w:tabs>
          <w:tab w:val="left" w:pos="0"/>
          <w:tab w:val="left" w:pos="1134"/>
        </w:tabs>
        <w:spacing w:before="280" w:after="280"/>
        <w:ind w:left="0" w:firstLine="709"/>
        <w:rPr>
          <w:rFonts w:ascii="Arial" w:hAnsi="Arial" w:cs="Arial"/>
        </w:rPr>
        <w:pPrChange w:id="463" w:author="Федин Никита Александрович" w:date="2019-12-26T11:46:00Z">
          <w:pPr>
            <w:pStyle w:val="22"/>
            <w:keepLines/>
            <w:numPr>
              <w:numId w:val="28"/>
            </w:numPr>
            <w:tabs>
              <w:tab w:val="left" w:pos="0"/>
              <w:tab w:val="left" w:pos="1134"/>
            </w:tabs>
            <w:spacing w:before="0"/>
            <w:ind w:left="0" w:firstLine="709"/>
          </w:pPr>
        </w:pPrChange>
      </w:pPr>
      <w:r w:rsidRPr="00912805">
        <w:rPr>
          <w:rFonts w:ascii="Arial" w:hAnsi="Arial" w:cs="Arial"/>
        </w:rPr>
        <w:t>Электронная библиотека нормативно</w:t>
      </w:r>
      <w:ins w:id="464" w:author="Федин Никита Александрович" w:date="2019-12-26T11:46:00Z">
        <w:r w:rsidR="00DF5277">
          <w:rPr>
            <w:rFonts w:ascii="Arial" w:hAnsi="Arial" w:cs="Arial"/>
          </w:rPr>
          <w:t xml:space="preserve"> </w:t>
        </w:r>
      </w:ins>
      <w:r w:rsidRPr="00912805">
        <w:rPr>
          <w:rFonts w:ascii="Arial" w:hAnsi="Arial" w:cs="Arial"/>
        </w:rPr>
        <w:t>-</w:t>
      </w:r>
      <w:ins w:id="465" w:author="Федин Никита Александрович" w:date="2019-12-26T11:46:00Z">
        <w:r w:rsidR="00DF5277">
          <w:rPr>
            <w:rFonts w:ascii="Arial" w:hAnsi="Arial" w:cs="Arial"/>
          </w:rPr>
          <w:t xml:space="preserve"> </w:t>
        </w:r>
      </w:ins>
      <w:del w:id="466" w:author="Федин Никита Александрович" w:date="2019-12-26T11:46:00Z">
        <w:r w:rsidRPr="00912805" w:rsidDel="00DF5277">
          <w:rPr>
            <w:rFonts w:ascii="Arial" w:hAnsi="Arial" w:cs="Arial"/>
          </w:rPr>
          <w:delText xml:space="preserve">технических </w:delText>
        </w:r>
      </w:del>
      <w:ins w:id="467" w:author="Федин Никита Александрович" w:date="2019-12-26T11:46:00Z">
        <w:r w:rsidR="00DF5277" w:rsidRPr="00912805">
          <w:rPr>
            <w:rFonts w:ascii="Arial" w:hAnsi="Arial" w:cs="Arial"/>
          </w:rPr>
          <w:t>техническ</w:t>
        </w:r>
        <w:r w:rsidR="00DF5277">
          <w:rPr>
            <w:rFonts w:ascii="Arial" w:hAnsi="Arial" w:cs="Arial"/>
          </w:rPr>
          <w:t>ой</w:t>
        </w:r>
        <w:r w:rsidR="00DF5277" w:rsidRPr="00912805">
          <w:rPr>
            <w:rFonts w:ascii="Arial" w:hAnsi="Arial" w:cs="Arial"/>
          </w:rPr>
          <w:t xml:space="preserve"> </w:t>
        </w:r>
      </w:ins>
      <w:del w:id="468" w:author="Федин Никита Александрович" w:date="2019-12-26T11:46:00Z">
        <w:r w:rsidRPr="00912805" w:rsidDel="00DF5277">
          <w:rPr>
            <w:rFonts w:ascii="Arial" w:hAnsi="Arial" w:cs="Arial"/>
          </w:rPr>
          <w:delText>д</w:delText>
        </w:r>
        <w:r w:rsidRPr="00912805" w:rsidDel="00DF5277">
          <w:rPr>
            <w:rFonts w:ascii="Arial" w:hAnsi="Arial" w:cs="Arial"/>
          </w:rPr>
          <w:delText>о</w:delText>
        </w:r>
        <w:r w:rsidRPr="00912805" w:rsidDel="00DF5277">
          <w:rPr>
            <w:rFonts w:ascii="Arial" w:hAnsi="Arial" w:cs="Arial"/>
          </w:rPr>
          <w:delText>кументов</w:delText>
        </w:r>
      </w:del>
      <w:ins w:id="469" w:author="Федин Никита Александрович" w:date="2019-12-26T11:46:00Z">
        <w:r w:rsidR="00DF5277" w:rsidRPr="00912805">
          <w:rPr>
            <w:rFonts w:ascii="Arial" w:hAnsi="Arial" w:cs="Arial"/>
          </w:rPr>
          <w:t>документ</w:t>
        </w:r>
        <w:r w:rsidR="00DF5277">
          <w:rPr>
            <w:rFonts w:ascii="Arial" w:hAnsi="Arial" w:cs="Arial"/>
          </w:rPr>
          <w:t>ации</w:t>
        </w:r>
      </w:ins>
    </w:p>
    <w:p w14:paraId="74D28CA3" w14:textId="69A87C0A" w:rsidR="00B40BD6" w:rsidRPr="00B50D34" w:rsidDel="00DF5277" w:rsidRDefault="00B40BD6" w:rsidP="00B50D34">
      <w:pPr>
        <w:pStyle w:val="31"/>
        <w:spacing w:before="0"/>
        <w:rPr>
          <w:del w:id="470" w:author="Федин Никита Александрович" w:date="2019-12-26T11:46:00Z"/>
        </w:rPr>
      </w:pPr>
    </w:p>
    <w:p w14:paraId="23E8D67D" w14:textId="64690579" w:rsidR="00912805" w:rsidRPr="00912805" w:rsidRDefault="00912805">
      <w:pPr>
        <w:tabs>
          <w:tab w:val="left" w:pos="0"/>
        </w:tabs>
        <w:spacing w:after="0"/>
        <w:rPr>
          <w:rFonts w:ascii="Arial" w:hAnsi="Arial" w:cs="Arial"/>
        </w:rPr>
      </w:pPr>
      <w:r w:rsidRPr="00912805">
        <w:rPr>
          <w:rFonts w:ascii="Arial" w:hAnsi="Arial" w:cs="Arial"/>
        </w:rPr>
        <w:t xml:space="preserve">Электронная библиотека </w:t>
      </w:r>
      <w:del w:id="471" w:author="Федин Никита Александрович" w:date="2019-12-26T11:49:00Z">
        <w:r w:rsidR="00F8657C" w:rsidDel="00690A8E">
          <w:rPr>
            <w:rFonts w:ascii="Arial" w:hAnsi="Arial" w:cs="Arial"/>
          </w:rPr>
          <w:delText>НТД</w:delText>
        </w:r>
        <w:r w:rsidRPr="00912805" w:rsidDel="00690A8E">
          <w:rPr>
            <w:rFonts w:ascii="Arial" w:hAnsi="Arial" w:cs="Arial"/>
          </w:rPr>
          <w:delText xml:space="preserve"> </w:delText>
        </w:r>
      </w:del>
      <w:ins w:id="472" w:author="Федин Никита Александрович" w:date="2019-12-26T11:49:00Z">
        <w:r w:rsidR="00690A8E">
          <w:rPr>
            <w:rFonts w:ascii="Arial" w:hAnsi="Arial" w:cs="Arial"/>
          </w:rPr>
          <w:t>нормативно-технической документации</w:t>
        </w:r>
        <w:r w:rsidR="00690A8E" w:rsidRPr="00912805">
          <w:rPr>
            <w:rFonts w:ascii="Arial" w:hAnsi="Arial" w:cs="Arial"/>
          </w:rPr>
          <w:t xml:space="preserve"> </w:t>
        </w:r>
      </w:ins>
      <w:r w:rsidRPr="00912805">
        <w:rPr>
          <w:rFonts w:ascii="Arial" w:hAnsi="Arial" w:cs="Arial"/>
        </w:rPr>
        <w:t>является о</w:t>
      </w:r>
      <w:r w:rsidRPr="00912805">
        <w:rPr>
          <w:rFonts w:ascii="Arial" w:hAnsi="Arial" w:cs="Arial"/>
        </w:rPr>
        <w:t>с</w:t>
      </w:r>
      <w:r w:rsidRPr="00912805">
        <w:rPr>
          <w:rFonts w:ascii="Arial" w:hAnsi="Arial" w:cs="Arial"/>
        </w:rPr>
        <w:t>новой для централизации НСИ по стандартным изделиям, прочим изделия и мат</w:t>
      </w:r>
      <w:r w:rsidRPr="00912805">
        <w:rPr>
          <w:rFonts w:ascii="Arial" w:hAnsi="Arial" w:cs="Arial"/>
        </w:rPr>
        <w:t>е</w:t>
      </w:r>
      <w:r w:rsidRPr="00912805">
        <w:rPr>
          <w:rFonts w:ascii="Arial" w:hAnsi="Arial" w:cs="Arial"/>
        </w:rPr>
        <w:t>риалам, которые используются при проектировании и производстве изделий военной техники в Ко</w:t>
      </w:r>
      <w:r w:rsidRPr="00912805">
        <w:rPr>
          <w:rFonts w:ascii="Arial" w:hAnsi="Arial" w:cs="Arial"/>
        </w:rPr>
        <w:t>н</w:t>
      </w:r>
      <w:r w:rsidRPr="00912805">
        <w:rPr>
          <w:rFonts w:ascii="Arial" w:hAnsi="Arial" w:cs="Arial"/>
        </w:rPr>
        <w:t>церне.</w:t>
      </w:r>
    </w:p>
    <w:p w14:paraId="36795067" w14:textId="77777777" w:rsidR="00912805" w:rsidRPr="00912805" w:rsidRDefault="00912805">
      <w:pPr>
        <w:tabs>
          <w:tab w:val="left" w:pos="0"/>
        </w:tabs>
        <w:spacing w:after="0"/>
        <w:rPr>
          <w:rFonts w:ascii="Arial" w:hAnsi="Arial" w:cs="Arial"/>
        </w:rPr>
      </w:pPr>
      <w:r w:rsidRPr="00912805">
        <w:rPr>
          <w:rFonts w:ascii="Arial" w:hAnsi="Arial" w:cs="Arial"/>
        </w:rPr>
        <w:t>Электронная библиотека НТД также является обязательным инструментом выбора ПКИ (ЭРИ, ЭКБ) для использования в изделиях на этапе разработки.</w:t>
      </w:r>
    </w:p>
    <w:p w14:paraId="2BD97248" w14:textId="3847C98A" w:rsidR="00912805" w:rsidRPr="00912805" w:rsidRDefault="00912805">
      <w:pPr>
        <w:tabs>
          <w:tab w:val="left" w:pos="0"/>
        </w:tabs>
        <w:spacing w:after="0"/>
        <w:rPr>
          <w:rFonts w:ascii="Arial" w:hAnsi="Arial" w:cs="Arial"/>
        </w:rPr>
      </w:pPr>
      <w:r w:rsidRPr="00912805">
        <w:rPr>
          <w:rFonts w:ascii="Arial" w:hAnsi="Arial" w:cs="Arial"/>
        </w:rPr>
        <w:t xml:space="preserve">Создание единой электронной библиотеки </w:t>
      </w:r>
      <w:ins w:id="473" w:author="Федин Никита Александрович" w:date="2019-12-26T11:49:00Z">
        <w:r w:rsidR="00690A8E">
          <w:rPr>
            <w:rFonts w:ascii="Arial" w:hAnsi="Arial" w:cs="Arial"/>
          </w:rPr>
          <w:t>нормативно-технической докуме</w:t>
        </w:r>
        <w:r w:rsidR="00690A8E">
          <w:rPr>
            <w:rFonts w:ascii="Arial" w:hAnsi="Arial" w:cs="Arial"/>
          </w:rPr>
          <w:t>н</w:t>
        </w:r>
        <w:r w:rsidR="00690A8E">
          <w:rPr>
            <w:rFonts w:ascii="Arial" w:hAnsi="Arial" w:cs="Arial"/>
          </w:rPr>
          <w:t>тации</w:t>
        </w:r>
      </w:ins>
      <w:del w:id="474" w:author="Федин Никита Александрович" w:date="2019-12-26T11:49:00Z">
        <w:r w:rsidRPr="00912805" w:rsidDel="00690A8E">
          <w:rPr>
            <w:rFonts w:ascii="Arial" w:hAnsi="Arial" w:cs="Arial"/>
          </w:rPr>
          <w:delText>НТД</w:delText>
        </w:r>
      </w:del>
      <w:r w:rsidRPr="00912805">
        <w:rPr>
          <w:rFonts w:ascii="Arial" w:hAnsi="Arial" w:cs="Arial"/>
        </w:rPr>
        <w:t xml:space="preserve"> </w:t>
      </w:r>
      <w:r w:rsidR="005F0EE8">
        <w:rPr>
          <w:rFonts w:ascii="Arial" w:hAnsi="Arial" w:cs="Arial"/>
        </w:rPr>
        <w:t>необходимо</w:t>
      </w:r>
      <w:r w:rsidRPr="00912805">
        <w:rPr>
          <w:rFonts w:ascii="Arial" w:hAnsi="Arial" w:cs="Arial"/>
        </w:rPr>
        <w:t xml:space="preserve"> для решения сл</w:t>
      </w:r>
      <w:r w:rsidRPr="00912805">
        <w:rPr>
          <w:rFonts w:ascii="Arial" w:hAnsi="Arial" w:cs="Arial"/>
        </w:rPr>
        <w:t>е</w:t>
      </w:r>
      <w:r w:rsidRPr="00912805">
        <w:rPr>
          <w:rFonts w:ascii="Arial" w:hAnsi="Arial" w:cs="Arial"/>
        </w:rPr>
        <w:t>дующих задач:</w:t>
      </w:r>
    </w:p>
    <w:p w14:paraId="76000DEC" w14:textId="573761AE" w:rsidR="00912805" w:rsidRPr="00F8657C" w:rsidRDefault="00DF5277" w:rsidP="00B50D34">
      <w:pPr>
        <w:pStyle w:val="a9"/>
        <w:numPr>
          <w:ilvl w:val="0"/>
          <w:numId w:val="50"/>
        </w:numPr>
        <w:tabs>
          <w:tab w:val="left" w:pos="0"/>
        </w:tabs>
        <w:spacing w:before="0" w:after="0"/>
        <w:ind w:left="0" w:firstLine="567"/>
        <w:rPr>
          <w:rFonts w:ascii="Arial" w:hAnsi="Arial" w:cs="Arial"/>
        </w:rPr>
      </w:pPr>
      <w:ins w:id="475" w:author="Федин Никита Александрович" w:date="2019-12-26T11:47:00Z">
        <w:r>
          <w:rPr>
            <w:rFonts w:ascii="Arial" w:hAnsi="Arial" w:cs="Arial"/>
            <w:lang w:val="ru-RU"/>
          </w:rPr>
          <w:t xml:space="preserve"> </w:t>
        </w:r>
      </w:ins>
      <w:r w:rsidR="00912805" w:rsidRPr="00F8657C">
        <w:rPr>
          <w:rFonts w:ascii="Arial" w:hAnsi="Arial" w:cs="Arial"/>
        </w:rPr>
        <w:t>сокращение трудозатрат каждого ДО на поиск держателя подлинника необходимого документа, заключение с ним договора, управление жизненным циклом документа внутри ДО;</w:t>
      </w:r>
    </w:p>
    <w:p w14:paraId="7B2318CE" w14:textId="6167B5EE" w:rsidR="00912805" w:rsidRPr="00F8657C" w:rsidRDefault="00DF5277" w:rsidP="00B50D34">
      <w:pPr>
        <w:pStyle w:val="a9"/>
        <w:numPr>
          <w:ilvl w:val="0"/>
          <w:numId w:val="50"/>
        </w:numPr>
        <w:tabs>
          <w:tab w:val="left" w:pos="0"/>
        </w:tabs>
        <w:spacing w:before="0" w:after="0"/>
        <w:ind w:left="0" w:firstLine="567"/>
        <w:rPr>
          <w:rFonts w:ascii="Arial" w:hAnsi="Arial" w:cs="Arial"/>
        </w:rPr>
      </w:pPr>
      <w:ins w:id="476" w:author="Федин Никита Александрович" w:date="2019-12-26T11:47:00Z">
        <w:r>
          <w:rPr>
            <w:rFonts w:ascii="Arial" w:hAnsi="Arial" w:cs="Arial"/>
            <w:lang w:val="ru-RU"/>
          </w:rPr>
          <w:t xml:space="preserve"> </w:t>
        </w:r>
      </w:ins>
      <w:r w:rsidR="00912805" w:rsidRPr="00F8657C">
        <w:rPr>
          <w:rFonts w:ascii="Arial" w:hAnsi="Arial" w:cs="Arial"/>
        </w:rPr>
        <w:t>сокращение финансовых затрат на покупку одного и того же документа разными ДО;</w:t>
      </w:r>
    </w:p>
    <w:p w14:paraId="0C7BA3A1" w14:textId="5F947277" w:rsidR="00912805" w:rsidRPr="00F8657C" w:rsidRDefault="00DF5277" w:rsidP="00B50D34">
      <w:pPr>
        <w:pStyle w:val="a9"/>
        <w:numPr>
          <w:ilvl w:val="0"/>
          <w:numId w:val="50"/>
        </w:numPr>
        <w:tabs>
          <w:tab w:val="left" w:pos="0"/>
        </w:tabs>
        <w:spacing w:before="0" w:after="0"/>
        <w:ind w:left="0" w:firstLine="567"/>
        <w:rPr>
          <w:rFonts w:ascii="Arial" w:hAnsi="Arial" w:cs="Arial"/>
        </w:rPr>
      </w:pPr>
      <w:ins w:id="477" w:author="Федин Никита Александрович" w:date="2019-12-26T11:47:00Z">
        <w:r>
          <w:rPr>
            <w:rFonts w:ascii="Arial" w:hAnsi="Arial" w:cs="Arial"/>
            <w:lang w:val="ru-RU"/>
          </w:rPr>
          <w:t xml:space="preserve"> </w:t>
        </w:r>
      </w:ins>
      <w:r w:rsidR="00912805" w:rsidRPr="00F8657C">
        <w:rPr>
          <w:rFonts w:ascii="Arial" w:hAnsi="Arial" w:cs="Arial"/>
        </w:rPr>
        <w:t>сокращение временных затрат на поиск необходимых документов;</w:t>
      </w:r>
    </w:p>
    <w:p w14:paraId="30300AE7" w14:textId="79883733" w:rsidR="00912805" w:rsidRPr="00F8657C" w:rsidRDefault="00DF5277" w:rsidP="00B50D34">
      <w:pPr>
        <w:pStyle w:val="a9"/>
        <w:numPr>
          <w:ilvl w:val="0"/>
          <w:numId w:val="50"/>
        </w:numPr>
        <w:tabs>
          <w:tab w:val="left" w:pos="0"/>
        </w:tabs>
        <w:spacing w:before="0" w:after="0"/>
        <w:ind w:left="0" w:firstLine="567"/>
        <w:rPr>
          <w:rFonts w:ascii="Arial" w:hAnsi="Arial" w:cs="Arial"/>
        </w:rPr>
      </w:pPr>
      <w:ins w:id="478" w:author="Федин Никита Александрович" w:date="2019-12-26T11:47:00Z">
        <w:r>
          <w:rPr>
            <w:rFonts w:ascii="Arial" w:hAnsi="Arial" w:cs="Arial"/>
            <w:lang w:val="ru-RU"/>
          </w:rPr>
          <w:t xml:space="preserve"> </w:t>
        </w:r>
      </w:ins>
      <w:r w:rsidR="00912805" w:rsidRPr="00F8657C">
        <w:rPr>
          <w:rFonts w:ascii="Arial" w:hAnsi="Arial" w:cs="Arial"/>
        </w:rPr>
        <w:t xml:space="preserve">повышение качества конструкторской документации за счет централизации процессов верификации НТД и КД. </w:t>
      </w:r>
    </w:p>
    <w:p w14:paraId="3E1F09CC" w14:textId="77777777" w:rsidR="00912805" w:rsidRPr="00912805" w:rsidRDefault="00912805">
      <w:pPr>
        <w:tabs>
          <w:tab w:val="left" w:pos="0"/>
        </w:tabs>
        <w:spacing w:after="0"/>
        <w:rPr>
          <w:rFonts w:ascii="Arial" w:hAnsi="Arial" w:cs="Arial"/>
        </w:rPr>
      </w:pPr>
      <w:r w:rsidRPr="00912805">
        <w:rPr>
          <w:rFonts w:ascii="Arial" w:hAnsi="Arial" w:cs="Arial"/>
        </w:rPr>
        <w:t>Создание электронной библиотеки НТД осуществляется следующими этап</w:t>
      </w:r>
      <w:r w:rsidRPr="00912805">
        <w:rPr>
          <w:rFonts w:ascii="Arial" w:hAnsi="Arial" w:cs="Arial"/>
        </w:rPr>
        <w:t>а</w:t>
      </w:r>
      <w:r w:rsidRPr="00912805">
        <w:rPr>
          <w:rFonts w:ascii="Arial" w:hAnsi="Arial" w:cs="Arial"/>
        </w:rPr>
        <w:t>ми:</w:t>
      </w:r>
    </w:p>
    <w:p w14:paraId="536BE57B" w14:textId="4B3F4EBC" w:rsidR="00912805" w:rsidRPr="00F8657C" w:rsidRDefault="00DF5277" w:rsidP="00B50D34">
      <w:pPr>
        <w:pStyle w:val="a9"/>
        <w:numPr>
          <w:ilvl w:val="0"/>
          <w:numId w:val="50"/>
        </w:numPr>
        <w:tabs>
          <w:tab w:val="left" w:pos="0"/>
        </w:tabs>
        <w:spacing w:before="0" w:after="0"/>
        <w:ind w:left="0" w:firstLine="567"/>
        <w:rPr>
          <w:rFonts w:ascii="Arial" w:hAnsi="Arial" w:cs="Arial"/>
        </w:rPr>
      </w:pPr>
      <w:ins w:id="479" w:author="Федин Никита Александрович" w:date="2019-12-26T11:47:00Z">
        <w:r>
          <w:rPr>
            <w:rFonts w:ascii="Arial" w:hAnsi="Arial" w:cs="Arial"/>
            <w:lang w:val="ru-RU"/>
          </w:rPr>
          <w:t xml:space="preserve"> </w:t>
        </w:r>
      </w:ins>
      <w:r w:rsidR="00912805" w:rsidRPr="00F8657C">
        <w:rPr>
          <w:rFonts w:ascii="Arial" w:hAnsi="Arial" w:cs="Arial"/>
        </w:rPr>
        <w:t>определяется номенклатура НТД востребованных на ДО;</w:t>
      </w:r>
    </w:p>
    <w:p w14:paraId="6D4F9133" w14:textId="1030E4BF" w:rsidR="00912805" w:rsidRPr="00F8657C" w:rsidRDefault="00DF5277" w:rsidP="00B50D34">
      <w:pPr>
        <w:pStyle w:val="a9"/>
        <w:numPr>
          <w:ilvl w:val="0"/>
          <w:numId w:val="50"/>
        </w:numPr>
        <w:tabs>
          <w:tab w:val="left" w:pos="0"/>
        </w:tabs>
        <w:spacing w:before="0" w:after="0"/>
        <w:ind w:left="0" w:firstLine="567"/>
        <w:rPr>
          <w:rFonts w:ascii="Arial" w:hAnsi="Arial" w:cs="Arial"/>
        </w:rPr>
      </w:pPr>
      <w:ins w:id="480" w:author="Федин Никита Александрович" w:date="2019-12-26T11:48:00Z">
        <w:r>
          <w:rPr>
            <w:rFonts w:ascii="Arial" w:hAnsi="Arial" w:cs="Arial"/>
            <w:lang w:val="ru-RU"/>
          </w:rPr>
          <w:t xml:space="preserve"> </w:t>
        </w:r>
      </w:ins>
      <w:r w:rsidR="00912805" w:rsidRPr="00F8657C">
        <w:rPr>
          <w:rFonts w:ascii="Arial" w:hAnsi="Arial" w:cs="Arial"/>
        </w:rPr>
        <w:t xml:space="preserve">производится централизация архивов ДО в части НТД и первичное наполнение библиотеки </w:t>
      </w:r>
      <w:ins w:id="481" w:author="Федин Никита Александрович" w:date="2019-12-26T11:49:00Z">
        <w:r w:rsidR="00690A8E">
          <w:rPr>
            <w:rFonts w:ascii="Arial" w:hAnsi="Arial" w:cs="Arial"/>
          </w:rPr>
          <w:t>нормативно-технической документации</w:t>
        </w:r>
      </w:ins>
      <w:del w:id="482" w:author="Федин Никита Александрович" w:date="2019-12-26T11:49:00Z">
        <w:r w:rsidR="00912805" w:rsidRPr="00F8657C" w:rsidDel="00690A8E">
          <w:rPr>
            <w:rFonts w:ascii="Arial" w:hAnsi="Arial" w:cs="Arial"/>
          </w:rPr>
          <w:delText>НТД</w:delText>
        </w:r>
      </w:del>
      <w:r w:rsidR="00912805" w:rsidRPr="00F8657C">
        <w:rPr>
          <w:rFonts w:ascii="Arial" w:hAnsi="Arial" w:cs="Arial"/>
        </w:rPr>
        <w:t xml:space="preserve"> в виде неучтенных копий (при необходимости с оцифровкой);</w:t>
      </w:r>
    </w:p>
    <w:p w14:paraId="2082327D" w14:textId="1C8E635F" w:rsidR="00912805" w:rsidRPr="00F8657C" w:rsidRDefault="00DF5277" w:rsidP="00B50D34">
      <w:pPr>
        <w:pStyle w:val="a9"/>
        <w:numPr>
          <w:ilvl w:val="0"/>
          <w:numId w:val="50"/>
        </w:numPr>
        <w:tabs>
          <w:tab w:val="left" w:pos="0"/>
        </w:tabs>
        <w:spacing w:before="0" w:after="0"/>
        <w:ind w:left="0" w:firstLine="567"/>
        <w:rPr>
          <w:rFonts w:ascii="Arial" w:hAnsi="Arial" w:cs="Arial"/>
        </w:rPr>
      </w:pPr>
      <w:ins w:id="483" w:author="Федин Никита Александрович" w:date="2019-12-26T11:48:00Z">
        <w:r>
          <w:rPr>
            <w:rFonts w:ascii="Arial" w:hAnsi="Arial" w:cs="Arial"/>
            <w:lang w:val="ru-RU"/>
          </w:rPr>
          <w:t xml:space="preserve"> </w:t>
        </w:r>
      </w:ins>
      <w:r w:rsidR="00912805" w:rsidRPr="00F8657C">
        <w:rPr>
          <w:rFonts w:ascii="Arial" w:hAnsi="Arial" w:cs="Arial"/>
        </w:rPr>
        <w:t xml:space="preserve">определяются держатели подлинников необходимых НТД, производится заключение с ними договоров на абонентский учет с возможностью дальнейшего распространения по ДО </w:t>
      </w:r>
      <w:r w:rsidR="00353EA3">
        <w:rPr>
          <w:rFonts w:ascii="Arial" w:hAnsi="Arial" w:cs="Arial"/>
        </w:rPr>
        <w:t>Концерна</w:t>
      </w:r>
      <w:r w:rsidR="00912805" w:rsidRPr="00F8657C">
        <w:rPr>
          <w:rFonts w:ascii="Arial" w:hAnsi="Arial" w:cs="Arial"/>
        </w:rPr>
        <w:t>;</w:t>
      </w:r>
    </w:p>
    <w:p w14:paraId="3DD79AAF" w14:textId="5EA93C88" w:rsidR="00912805" w:rsidRPr="00F8657C" w:rsidRDefault="00690A8E" w:rsidP="00B50D34">
      <w:pPr>
        <w:pStyle w:val="a9"/>
        <w:numPr>
          <w:ilvl w:val="0"/>
          <w:numId w:val="50"/>
        </w:numPr>
        <w:tabs>
          <w:tab w:val="left" w:pos="0"/>
        </w:tabs>
        <w:spacing w:before="0" w:after="0"/>
        <w:ind w:left="0" w:firstLine="567"/>
        <w:rPr>
          <w:rFonts w:ascii="Arial" w:hAnsi="Arial" w:cs="Arial"/>
        </w:rPr>
      </w:pPr>
      <w:ins w:id="484" w:author="Федин Никита Александрович" w:date="2019-12-26T11:49:00Z">
        <w:r>
          <w:rPr>
            <w:rFonts w:ascii="Arial" w:hAnsi="Arial" w:cs="Arial"/>
            <w:lang w:val="ru-RU"/>
          </w:rPr>
          <w:t xml:space="preserve"> </w:t>
        </w:r>
      </w:ins>
      <w:r w:rsidR="00912805" w:rsidRPr="00F8657C">
        <w:rPr>
          <w:rFonts w:ascii="Arial" w:hAnsi="Arial" w:cs="Arial"/>
        </w:rPr>
        <w:t>производится обновление документов НТД в электронной библиотеке по мере поступления учтенной документации;</w:t>
      </w:r>
    </w:p>
    <w:p w14:paraId="711514E6" w14:textId="542839D1" w:rsidR="00912805" w:rsidRPr="00F8657C" w:rsidRDefault="00690A8E" w:rsidP="00B50D34">
      <w:pPr>
        <w:pStyle w:val="a9"/>
        <w:numPr>
          <w:ilvl w:val="0"/>
          <w:numId w:val="50"/>
        </w:numPr>
        <w:tabs>
          <w:tab w:val="left" w:pos="0"/>
        </w:tabs>
        <w:spacing w:before="0" w:after="0"/>
        <w:ind w:left="0" w:firstLine="567"/>
        <w:rPr>
          <w:rFonts w:ascii="Arial" w:hAnsi="Arial" w:cs="Arial"/>
        </w:rPr>
      </w:pPr>
      <w:ins w:id="485" w:author="Федин Никита Александрович" w:date="2019-12-26T11:49:00Z">
        <w:r>
          <w:rPr>
            <w:rFonts w:ascii="Arial" w:hAnsi="Arial" w:cs="Arial"/>
            <w:lang w:val="ru-RU"/>
          </w:rPr>
          <w:t xml:space="preserve"> </w:t>
        </w:r>
      </w:ins>
      <w:r w:rsidR="00912805" w:rsidRPr="00F8657C">
        <w:rPr>
          <w:rFonts w:ascii="Arial" w:hAnsi="Arial" w:cs="Arial"/>
        </w:rPr>
        <w:t xml:space="preserve">выполняется постановка на абонентский учет ДО </w:t>
      </w:r>
      <w:r w:rsidR="00353EA3">
        <w:rPr>
          <w:rFonts w:ascii="Arial" w:hAnsi="Arial" w:cs="Arial"/>
        </w:rPr>
        <w:t>Концерна</w:t>
      </w:r>
      <w:r w:rsidR="00912805" w:rsidRPr="00F8657C">
        <w:rPr>
          <w:rFonts w:ascii="Arial" w:hAnsi="Arial" w:cs="Arial"/>
        </w:rPr>
        <w:t xml:space="preserve"> в части используемых НТД. </w:t>
      </w:r>
    </w:p>
    <w:p w14:paraId="50CFA5E1" w14:textId="36FAF299" w:rsidR="00912805" w:rsidRPr="00912805" w:rsidRDefault="00912805">
      <w:pPr>
        <w:tabs>
          <w:tab w:val="left" w:pos="0"/>
        </w:tabs>
        <w:spacing w:after="0"/>
        <w:rPr>
          <w:rFonts w:ascii="Arial" w:hAnsi="Arial" w:cs="Arial"/>
        </w:rPr>
      </w:pPr>
      <w:r w:rsidRPr="00912805">
        <w:rPr>
          <w:rFonts w:ascii="Arial" w:hAnsi="Arial" w:cs="Arial"/>
        </w:rPr>
        <w:t>С целью сокращения эксплуатационных трудозатрат на поддержание в акт</w:t>
      </w:r>
      <w:r w:rsidRPr="00912805">
        <w:rPr>
          <w:rFonts w:ascii="Arial" w:hAnsi="Arial" w:cs="Arial"/>
        </w:rPr>
        <w:t>у</w:t>
      </w:r>
      <w:r w:rsidRPr="00912805">
        <w:rPr>
          <w:rFonts w:ascii="Arial" w:hAnsi="Arial" w:cs="Arial"/>
        </w:rPr>
        <w:t xml:space="preserve">альном состоянии электронной библиотеки </w:t>
      </w:r>
      <w:ins w:id="486" w:author="Федин Никита Александрович" w:date="2019-12-26T11:50:00Z">
        <w:r w:rsidR="00690A8E">
          <w:rPr>
            <w:rFonts w:ascii="Arial" w:hAnsi="Arial" w:cs="Arial"/>
          </w:rPr>
          <w:t>нормативно-технической документац</w:t>
        </w:r>
        <w:r w:rsidR="00690A8E">
          <w:rPr>
            <w:rFonts w:ascii="Arial" w:hAnsi="Arial" w:cs="Arial"/>
          </w:rPr>
          <w:t>и</w:t>
        </w:r>
        <w:r w:rsidR="00690A8E">
          <w:rPr>
            <w:rFonts w:ascii="Arial" w:hAnsi="Arial" w:cs="Arial"/>
          </w:rPr>
          <w:t>и</w:t>
        </w:r>
      </w:ins>
      <w:del w:id="487" w:author="Федин Никита Александрович" w:date="2019-12-26T11:50:00Z">
        <w:r w:rsidRPr="00912805" w:rsidDel="00690A8E">
          <w:rPr>
            <w:rFonts w:ascii="Arial" w:hAnsi="Arial" w:cs="Arial"/>
          </w:rPr>
          <w:delText>НТД</w:delText>
        </w:r>
      </w:del>
      <w:r w:rsidRPr="00912805">
        <w:rPr>
          <w:rFonts w:ascii="Arial" w:hAnsi="Arial" w:cs="Arial"/>
        </w:rPr>
        <w:t xml:space="preserve"> допускается использовать внешние электронные системы нормативно-справочной документации при условии:</w:t>
      </w:r>
    </w:p>
    <w:p w14:paraId="3DFD49FE" w14:textId="04CAD677" w:rsidR="00912805" w:rsidRPr="00F8657C" w:rsidRDefault="00912805" w:rsidP="00B50D34">
      <w:pPr>
        <w:pStyle w:val="a9"/>
        <w:numPr>
          <w:ilvl w:val="0"/>
          <w:numId w:val="50"/>
        </w:numPr>
        <w:tabs>
          <w:tab w:val="left" w:pos="0"/>
        </w:tabs>
        <w:spacing w:before="0" w:after="0"/>
        <w:ind w:left="0" w:firstLine="567"/>
        <w:rPr>
          <w:rFonts w:ascii="Arial" w:hAnsi="Arial" w:cs="Arial"/>
        </w:rPr>
      </w:pPr>
      <w:r w:rsidRPr="00F8657C">
        <w:rPr>
          <w:rFonts w:ascii="Arial" w:hAnsi="Arial" w:cs="Arial"/>
        </w:rPr>
        <w:t>подтверждения гарантий со стороны поставщика системы нормативно-справочной документации актуальности и достоверности НТД размещенных в системе;</w:t>
      </w:r>
    </w:p>
    <w:p w14:paraId="390C6513" w14:textId="749240C9" w:rsidR="00912805" w:rsidRPr="00F8657C" w:rsidRDefault="00912805" w:rsidP="00B50D34">
      <w:pPr>
        <w:pStyle w:val="a9"/>
        <w:numPr>
          <w:ilvl w:val="0"/>
          <w:numId w:val="50"/>
        </w:numPr>
        <w:tabs>
          <w:tab w:val="left" w:pos="0"/>
        </w:tabs>
        <w:spacing w:before="0" w:after="0"/>
        <w:ind w:left="0" w:firstLine="567"/>
        <w:rPr>
          <w:rFonts w:ascii="Arial" w:hAnsi="Arial" w:cs="Arial"/>
        </w:rPr>
      </w:pPr>
      <w:r w:rsidRPr="00F8657C">
        <w:rPr>
          <w:rFonts w:ascii="Arial" w:hAnsi="Arial" w:cs="Arial"/>
        </w:rPr>
        <w:lastRenderedPageBreak/>
        <w:t>обеспечения обновлений базы данных  системы нормативно-справочной документации не реже 1 раза в месяц;</w:t>
      </w:r>
    </w:p>
    <w:p w14:paraId="4E0A02B2" w14:textId="48CAA1F8" w:rsidR="00B40BD6" w:rsidRPr="00B50D34" w:rsidRDefault="00912805" w:rsidP="00B50D34">
      <w:pPr>
        <w:pStyle w:val="a9"/>
        <w:numPr>
          <w:ilvl w:val="0"/>
          <w:numId w:val="50"/>
        </w:numPr>
        <w:tabs>
          <w:tab w:val="left" w:pos="0"/>
        </w:tabs>
        <w:spacing w:before="0" w:after="0"/>
        <w:ind w:left="0" w:firstLine="567"/>
        <w:rPr>
          <w:rFonts w:ascii="Arial" w:hAnsi="Arial" w:cs="Arial"/>
        </w:rPr>
      </w:pPr>
      <w:r w:rsidRPr="00F8657C">
        <w:rPr>
          <w:rFonts w:ascii="Arial" w:hAnsi="Arial" w:cs="Arial"/>
        </w:rPr>
        <w:t>обеспечения интеграции с КАСУ НСИ</w:t>
      </w:r>
      <w:r w:rsidR="00F8657C">
        <w:rPr>
          <w:rFonts w:ascii="Arial" w:hAnsi="Arial" w:cs="Arial"/>
          <w:lang w:val="ru-RU"/>
        </w:rPr>
        <w:t xml:space="preserve"> </w:t>
      </w:r>
      <w:r w:rsidR="00353EA3">
        <w:rPr>
          <w:rFonts w:ascii="Arial" w:hAnsi="Arial" w:cs="Arial"/>
          <w:lang w:val="ru-RU"/>
        </w:rPr>
        <w:t>Концерна</w:t>
      </w:r>
      <w:r w:rsidRPr="00F8657C">
        <w:rPr>
          <w:rFonts w:ascii="Arial" w:hAnsi="Arial" w:cs="Arial"/>
        </w:rPr>
        <w:t xml:space="preserve"> и </w:t>
      </w:r>
      <w:r w:rsidR="00353EA3">
        <w:rPr>
          <w:rFonts w:ascii="Arial" w:hAnsi="Arial" w:cs="Arial"/>
        </w:rPr>
        <w:t xml:space="preserve">АСУ НСИ </w:t>
      </w:r>
      <w:r w:rsidR="003E7C05">
        <w:rPr>
          <w:rFonts w:ascii="Arial" w:hAnsi="Arial" w:cs="Arial"/>
          <w:lang w:val="ru-RU"/>
        </w:rPr>
        <w:t>ДО</w:t>
      </w:r>
      <w:r w:rsidR="00B40BD6">
        <w:rPr>
          <w:rFonts w:ascii="Arial" w:hAnsi="Arial" w:cs="Arial"/>
          <w:lang w:val="ru-RU"/>
        </w:rPr>
        <w:t>.</w:t>
      </w:r>
    </w:p>
    <w:p w14:paraId="4516FC28" w14:textId="168C7178" w:rsidR="00AD1D22" w:rsidRPr="00F8657C" w:rsidDel="00690A8E" w:rsidRDefault="00AD1D22" w:rsidP="00B50D34">
      <w:pPr>
        <w:pStyle w:val="a9"/>
        <w:tabs>
          <w:tab w:val="left" w:pos="0"/>
        </w:tabs>
        <w:spacing w:before="0" w:after="0"/>
        <w:ind w:left="709" w:firstLine="567"/>
        <w:rPr>
          <w:del w:id="488" w:author="Федин Никита Александрович" w:date="2019-12-26T11:50:00Z"/>
          <w:rFonts w:ascii="Arial" w:hAnsi="Arial" w:cs="Arial"/>
        </w:rPr>
      </w:pPr>
    </w:p>
    <w:p w14:paraId="3765AD2D" w14:textId="0C70C367" w:rsidR="00FF413C" w:rsidRDefault="00912805" w:rsidP="00690A8E">
      <w:pPr>
        <w:pStyle w:val="22"/>
        <w:keepLines/>
        <w:numPr>
          <w:ilvl w:val="1"/>
          <w:numId w:val="28"/>
        </w:numPr>
        <w:tabs>
          <w:tab w:val="left" w:pos="0"/>
          <w:tab w:val="left" w:pos="1134"/>
        </w:tabs>
        <w:spacing w:before="280" w:after="280"/>
        <w:ind w:left="0" w:firstLine="709"/>
        <w:rPr>
          <w:rFonts w:ascii="Arial" w:hAnsi="Arial" w:cs="Arial"/>
        </w:rPr>
        <w:pPrChange w:id="489" w:author="Федин Никита Александрович" w:date="2019-12-26T11:50:00Z">
          <w:pPr>
            <w:pStyle w:val="22"/>
            <w:keepLines/>
            <w:numPr>
              <w:numId w:val="28"/>
            </w:numPr>
            <w:tabs>
              <w:tab w:val="left" w:pos="0"/>
              <w:tab w:val="left" w:pos="1134"/>
            </w:tabs>
            <w:spacing w:before="0"/>
            <w:ind w:left="0" w:firstLine="709"/>
          </w:pPr>
        </w:pPrChange>
      </w:pPr>
      <w:del w:id="490" w:author="Федин Никита Александрович" w:date="2019-12-26T11:50:00Z">
        <w:r w:rsidRPr="00912805" w:rsidDel="00690A8E">
          <w:rPr>
            <w:rFonts w:ascii="Arial" w:hAnsi="Arial" w:cs="Arial"/>
          </w:rPr>
          <w:delText xml:space="preserve">Перечень </w:delText>
        </w:r>
      </w:del>
      <w:ins w:id="491" w:author="Федин Никита Александрович" w:date="2019-12-26T11:50:00Z">
        <w:r w:rsidR="00690A8E" w:rsidRPr="00912805">
          <w:rPr>
            <w:rFonts w:ascii="Arial" w:hAnsi="Arial" w:cs="Arial"/>
          </w:rPr>
          <w:t>Переч</w:t>
        </w:r>
        <w:r w:rsidR="00690A8E">
          <w:rPr>
            <w:rFonts w:ascii="Arial" w:hAnsi="Arial" w:cs="Arial"/>
          </w:rPr>
          <w:t>ни</w:t>
        </w:r>
        <w:r w:rsidR="00690A8E" w:rsidRPr="00912805">
          <w:rPr>
            <w:rFonts w:ascii="Arial" w:hAnsi="Arial" w:cs="Arial"/>
          </w:rPr>
          <w:t xml:space="preserve"> </w:t>
        </w:r>
      </w:ins>
      <w:r w:rsidRPr="00912805">
        <w:rPr>
          <w:rFonts w:ascii="Arial" w:hAnsi="Arial" w:cs="Arial"/>
        </w:rPr>
        <w:t>номенклатуры по составам изделий</w:t>
      </w:r>
    </w:p>
    <w:p w14:paraId="635ECBDF" w14:textId="226A2880" w:rsidR="00B40BD6" w:rsidRPr="00B50D34" w:rsidDel="00690A8E" w:rsidRDefault="00B40BD6" w:rsidP="00B50D34">
      <w:pPr>
        <w:pStyle w:val="31"/>
        <w:spacing w:before="0"/>
        <w:rPr>
          <w:del w:id="492" w:author="Федин Никита Александрович" w:date="2019-12-26T11:50:00Z"/>
        </w:rPr>
      </w:pPr>
    </w:p>
    <w:p w14:paraId="6E3C0091" w14:textId="19B84DC4" w:rsidR="00912805" w:rsidRPr="00912805" w:rsidRDefault="00912805">
      <w:pPr>
        <w:tabs>
          <w:tab w:val="left" w:pos="0"/>
        </w:tabs>
        <w:spacing w:after="0"/>
        <w:rPr>
          <w:rFonts w:ascii="Arial" w:hAnsi="Arial" w:cs="Arial"/>
        </w:rPr>
      </w:pPr>
      <w:r w:rsidRPr="00912805">
        <w:rPr>
          <w:rFonts w:ascii="Arial" w:hAnsi="Arial" w:cs="Arial"/>
        </w:rPr>
        <w:t>Под составом изделия понимается полный перечень деталей, сборочных ед</w:t>
      </w:r>
      <w:r w:rsidRPr="00912805">
        <w:rPr>
          <w:rFonts w:ascii="Arial" w:hAnsi="Arial" w:cs="Arial"/>
        </w:rPr>
        <w:t>и</w:t>
      </w:r>
      <w:r w:rsidRPr="00912805">
        <w:rPr>
          <w:rFonts w:ascii="Arial" w:hAnsi="Arial" w:cs="Arial"/>
        </w:rPr>
        <w:t>ниц, станд</w:t>
      </w:r>
      <w:r>
        <w:rPr>
          <w:rFonts w:ascii="Arial" w:hAnsi="Arial" w:cs="Arial"/>
        </w:rPr>
        <w:t>а</w:t>
      </w:r>
      <w:r w:rsidRPr="00912805">
        <w:rPr>
          <w:rFonts w:ascii="Arial" w:hAnsi="Arial" w:cs="Arial"/>
        </w:rPr>
        <w:t>ртных и прочих изделий, материалов</w:t>
      </w:r>
      <w:r>
        <w:rPr>
          <w:rFonts w:ascii="Arial" w:hAnsi="Arial" w:cs="Arial"/>
        </w:rPr>
        <w:t>,</w:t>
      </w:r>
      <w:r w:rsidRPr="00912805">
        <w:rPr>
          <w:rFonts w:ascii="Arial" w:hAnsi="Arial" w:cs="Arial"/>
        </w:rPr>
        <w:t xml:space="preserve"> используемых при проектировании и изготовлении продукции </w:t>
      </w:r>
      <w:r w:rsidR="00353EA3">
        <w:rPr>
          <w:rFonts w:ascii="Arial" w:hAnsi="Arial" w:cs="Arial"/>
        </w:rPr>
        <w:t>Концерна</w:t>
      </w:r>
      <w:r>
        <w:rPr>
          <w:rFonts w:ascii="Arial" w:hAnsi="Arial" w:cs="Arial"/>
        </w:rPr>
        <w:t xml:space="preserve">. Централизации подлежит </w:t>
      </w:r>
      <w:r w:rsidRPr="00912805">
        <w:rPr>
          <w:rFonts w:ascii="Arial" w:hAnsi="Arial" w:cs="Arial"/>
        </w:rPr>
        <w:t>НСИ по составам и</w:t>
      </w:r>
      <w:r w:rsidRPr="00912805">
        <w:rPr>
          <w:rFonts w:ascii="Arial" w:hAnsi="Arial" w:cs="Arial"/>
        </w:rPr>
        <w:t>з</w:t>
      </w:r>
      <w:r w:rsidRPr="00912805">
        <w:rPr>
          <w:rFonts w:ascii="Arial" w:hAnsi="Arial" w:cs="Arial"/>
        </w:rPr>
        <w:t xml:space="preserve">делий в части предметов поставок по кооперации, контролируемых Концерном. </w:t>
      </w:r>
    </w:p>
    <w:p w14:paraId="77EB96D4" w14:textId="4BE59742" w:rsidR="00912805" w:rsidRPr="00912805" w:rsidRDefault="00912805">
      <w:pPr>
        <w:tabs>
          <w:tab w:val="left" w:pos="0"/>
        </w:tabs>
        <w:spacing w:after="0"/>
        <w:rPr>
          <w:rFonts w:ascii="Arial" w:hAnsi="Arial" w:cs="Arial"/>
        </w:rPr>
      </w:pPr>
      <w:r w:rsidRPr="00912805">
        <w:rPr>
          <w:rFonts w:ascii="Arial" w:hAnsi="Arial" w:cs="Arial"/>
        </w:rPr>
        <w:t>НСИ</w:t>
      </w:r>
      <w:r w:rsidR="005F0EE8">
        <w:rPr>
          <w:rFonts w:ascii="Arial" w:hAnsi="Arial" w:cs="Arial"/>
        </w:rPr>
        <w:t>,</w:t>
      </w:r>
      <w:r w:rsidRPr="00912805">
        <w:rPr>
          <w:rFonts w:ascii="Arial" w:hAnsi="Arial" w:cs="Arial"/>
        </w:rPr>
        <w:t xml:space="preserve"> в част</w:t>
      </w:r>
      <w:r w:rsidR="005F0EE8">
        <w:rPr>
          <w:rFonts w:ascii="Arial" w:hAnsi="Arial" w:cs="Arial"/>
        </w:rPr>
        <w:t xml:space="preserve">и номенклатуры составов изделий, </w:t>
      </w:r>
      <w:r w:rsidRPr="00912805">
        <w:rPr>
          <w:rFonts w:ascii="Arial" w:hAnsi="Arial" w:cs="Arial"/>
        </w:rPr>
        <w:t>под централизованное упра</w:t>
      </w:r>
      <w:r w:rsidRPr="00912805">
        <w:rPr>
          <w:rFonts w:ascii="Arial" w:hAnsi="Arial" w:cs="Arial"/>
        </w:rPr>
        <w:t>в</w:t>
      </w:r>
      <w:r w:rsidRPr="00912805">
        <w:rPr>
          <w:rFonts w:ascii="Arial" w:hAnsi="Arial" w:cs="Arial"/>
        </w:rPr>
        <w:t>ление передается поэтапно</w:t>
      </w:r>
      <w:r w:rsidR="005F0EE8">
        <w:rPr>
          <w:rFonts w:ascii="Arial" w:hAnsi="Arial" w:cs="Arial"/>
        </w:rPr>
        <w:t>:</w:t>
      </w:r>
      <w:r w:rsidRPr="00912805">
        <w:rPr>
          <w:rFonts w:ascii="Arial" w:hAnsi="Arial" w:cs="Arial"/>
        </w:rPr>
        <w:t xml:space="preserve"> п</w:t>
      </w:r>
      <w:r>
        <w:rPr>
          <w:rFonts w:ascii="Arial" w:hAnsi="Arial" w:cs="Arial"/>
        </w:rPr>
        <w:t>о видам номенклатуры</w:t>
      </w:r>
      <w:r w:rsidR="005F0EE8">
        <w:rPr>
          <w:rFonts w:ascii="Arial" w:hAnsi="Arial" w:cs="Arial"/>
        </w:rPr>
        <w:t>,</w:t>
      </w:r>
      <w:r>
        <w:rPr>
          <w:rFonts w:ascii="Arial" w:hAnsi="Arial" w:cs="Arial"/>
        </w:rPr>
        <w:t xml:space="preserve"> исходя из </w:t>
      </w:r>
      <w:r w:rsidRPr="00912805">
        <w:rPr>
          <w:rFonts w:ascii="Arial" w:hAnsi="Arial" w:cs="Arial"/>
        </w:rPr>
        <w:t>общего объема да</w:t>
      </w:r>
      <w:r w:rsidRPr="00912805">
        <w:rPr>
          <w:rFonts w:ascii="Arial" w:hAnsi="Arial" w:cs="Arial"/>
        </w:rPr>
        <w:t>н</w:t>
      </w:r>
      <w:r w:rsidRPr="00912805">
        <w:rPr>
          <w:rFonts w:ascii="Arial" w:hAnsi="Arial" w:cs="Arial"/>
        </w:rPr>
        <w:t>ных в стоимостном и количественном выражении. Последовательность процессов централизации НСИ по составам изделий следующая:</w:t>
      </w:r>
    </w:p>
    <w:p w14:paraId="1B4B5B56" w14:textId="28374CDF" w:rsidR="00912805" w:rsidRPr="00F5378D" w:rsidRDefault="00912805">
      <w:pPr>
        <w:pStyle w:val="a9"/>
        <w:numPr>
          <w:ilvl w:val="0"/>
          <w:numId w:val="51"/>
        </w:numPr>
        <w:tabs>
          <w:tab w:val="left" w:pos="0"/>
        </w:tabs>
        <w:spacing w:before="0" w:after="0"/>
        <w:ind w:left="0" w:firstLine="709"/>
        <w:rPr>
          <w:rFonts w:ascii="Arial" w:hAnsi="Arial" w:cs="Arial"/>
        </w:rPr>
      </w:pPr>
      <w:r w:rsidRPr="00F5378D">
        <w:rPr>
          <w:rFonts w:ascii="Arial" w:hAnsi="Arial" w:cs="Arial"/>
        </w:rPr>
        <w:t>электронная компонентная база отечественного производства (ЭКБ ОП);</w:t>
      </w:r>
    </w:p>
    <w:p w14:paraId="34FBC09E" w14:textId="6C8CBF81" w:rsidR="00912805" w:rsidRPr="00F5378D" w:rsidRDefault="00912805">
      <w:pPr>
        <w:pStyle w:val="a9"/>
        <w:numPr>
          <w:ilvl w:val="0"/>
          <w:numId w:val="51"/>
        </w:numPr>
        <w:tabs>
          <w:tab w:val="left" w:pos="0"/>
        </w:tabs>
        <w:spacing w:before="0" w:after="0"/>
        <w:ind w:left="0" w:firstLine="709"/>
        <w:rPr>
          <w:rFonts w:ascii="Arial" w:hAnsi="Arial" w:cs="Arial"/>
        </w:rPr>
      </w:pPr>
      <w:r w:rsidRPr="00F5378D">
        <w:rPr>
          <w:rFonts w:ascii="Arial" w:hAnsi="Arial" w:cs="Arial"/>
        </w:rPr>
        <w:t>электронная компонентная база импортного производства (ЭКБ ИП);</w:t>
      </w:r>
    </w:p>
    <w:p w14:paraId="39194717" w14:textId="6E9BB66A" w:rsidR="00912805" w:rsidRPr="00F5378D" w:rsidRDefault="00912805">
      <w:pPr>
        <w:pStyle w:val="a9"/>
        <w:numPr>
          <w:ilvl w:val="0"/>
          <w:numId w:val="51"/>
        </w:numPr>
        <w:tabs>
          <w:tab w:val="left" w:pos="0"/>
        </w:tabs>
        <w:spacing w:before="0" w:after="0"/>
        <w:ind w:left="0" w:firstLine="709"/>
        <w:rPr>
          <w:rFonts w:ascii="Arial" w:hAnsi="Arial" w:cs="Arial"/>
        </w:rPr>
      </w:pPr>
      <w:r w:rsidRPr="00F5378D">
        <w:rPr>
          <w:rFonts w:ascii="Arial" w:hAnsi="Arial" w:cs="Arial"/>
        </w:rPr>
        <w:t>крепежные изделия (КИ);</w:t>
      </w:r>
    </w:p>
    <w:p w14:paraId="19C90118" w14:textId="66B1F8C4" w:rsidR="00912805" w:rsidRPr="00F5378D" w:rsidRDefault="00912805">
      <w:pPr>
        <w:pStyle w:val="a9"/>
        <w:numPr>
          <w:ilvl w:val="0"/>
          <w:numId w:val="51"/>
        </w:numPr>
        <w:tabs>
          <w:tab w:val="left" w:pos="0"/>
        </w:tabs>
        <w:spacing w:before="0" w:after="0"/>
        <w:ind w:left="0" w:firstLine="709"/>
        <w:rPr>
          <w:rFonts w:ascii="Arial" w:hAnsi="Arial" w:cs="Arial"/>
        </w:rPr>
      </w:pPr>
      <w:r w:rsidRPr="00F5378D">
        <w:rPr>
          <w:rFonts w:ascii="Arial" w:hAnsi="Arial" w:cs="Arial"/>
        </w:rPr>
        <w:t>основные материалы и сортаменты;</w:t>
      </w:r>
    </w:p>
    <w:p w14:paraId="4F3BB0FD" w14:textId="54A16592" w:rsidR="00912805" w:rsidRPr="00F5378D" w:rsidRDefault="00912805">
      <w:pPr>
        <w:pStyle w:val="a9"/>
        <w:numPr>
          <w:ilvl w:val="0"/>
          <w:numId w:val="51"/>
        </w:numPr>
        <w:tabs>
          <w:tab w:val="left" w:pos="0"/>
        </w:tabs>
        <w:spacing w:before="0" w:after="0"/>
        <w:ind w:left="0" w:firstLine="709"/>
        <w:rPr>
          <w:rFonts w:ascii="Arial" w:hAnsi="Arial" w:cs="Arial"/>
        </w:rPr>
      </w:pPr>
      <w:r w:rsidRPr="00F5378D">
        <w:rPr>
          <w:rFonts w:ascii="Arial" w:hAnsi="Arial" w:cs="Arial"/>
        </w:rPr>
        <w:t xml:space="preserve">прочие стандартные изделия; </w:t>
      </w:r>
    </w:p>
    <w:p w14:paraId="4001A763" w14:textId="4A2A8914" w:rsidR="00912805" w:rsidRPr="00F5378D" w:rsidRDefault="00912805">
      <w:pPr>
        <w:pStyle w:val="a9"/>
        <w:numPr>
          <w:ilvl w:val="0"/>
          <w:numId w:val="51"/>
        </w:numPr>
        <w:tabs>
          <w:tab w:val="left" w:pos="0"/>
        </w:tabs>
        <w:spacing w:before="0" w:after="0"/>
        <w:ind w:left="0" w:firstLine="709"/>
        <w:rPr>
          <w:rFonts w:ascii="Arial" w:hAnsi="Arial" w:cs="Arial"/>
        </w:rPr>
      </w:pPr>
      <w:r w:rsidRPr="00F5378D">
        <w:rPr>
          <w:rFonts w:ascii="Arial" w:hAnsi="Arial" w:cs="Arial"/>
        </w:rPr>
        <w:t>вспомогательные материалы</w:t>
      </w:r>
      <w:ins w:id="493" w:author="Федин Никита Александрович" w:date="2019-12-26T11:51:00Z">
        <w:r w:rsidR="00CE3229">
          <w:rPr>
            <w:rFonts w:ascii="Arial" w:hAnsi="Arial" w:cs="Arial"/>
            <w:lang w:val="ru-RU"/>
          </w:rPr>
          <w:t>;</w:t>
        </w:r>
      </w:ins>
    </w:p>
    <w:p w14:paraId="1A7F53C3" w14:textId="4E8C0C47" w:rsidR="00912805" w:rsidRPr="00F5378D" w:rsidRDefault="00912805">
      <w:pPr>
        <w:pStyle w:val="a9"/>
        <w:numPr>
          <w:ilvl w:val="0"/>
          <w:numId w:val="51"/>
        </w:numPr>
        <w:tabs>
          <w:tab w:val="left" w:pos="0"/>
        </w:tabs>
        <w:spacing w:before="0" w:after="0"/>
        <w:ind w:left="0" w:firstLine="709"/>
        <w:rPr>
          <w:rFonts w:ascii="Arial" w:hAnsi="Arial" w:cs="Arial"/>
        </w:rPr>
      </w:pPr>
      <w:r w:rsidRPr="00F5378D">
        <w:rPr>
          <w:rFonts w:ascii="Arial" w:hAnsi="Arial" w:cs="Arial"/>
        </w:rPr>
        <w:t xml:space="preserve">узлы и агрегаты, изготавливаемые по кооперации не на предприятиях </w:t>
      </w:r>
      <w:r w:rsidR="00353EA3">
        <w:rPr>
          <w:rFonts w:ascii="Arial" w:hAnsi="Arial" w:cs="Arial"/>
        </w:rPr>
        <w:t>Концерна</w:t>
      </w:r>
      <w:r w:rsidRPr="00F5378D">
        <w:rPr>
          <w:rFonts w:ascii="Arial" w:hAnsi="Arial" w:cs="Arial"/>
        </w:rPr>
        <w:t>;</w:t>
      </w:r>
    </w:p>
    <w:p w14:paraId="7A5626DE" w14:textId="227365D8" w:rsidR="00FF413C" w:rsidRDefault="00912805">
      <w:pPr>
        <w:pStyle w:val="a9"/>
        <w:numPr>
          <w:ilvl w:val="0"/>
          <w:numId w:val="51"/>
        </w:numPr>
        <w:tabs>
          <w:tab w:val="left" w:pos="0"/>
        </w:tabs>
        <w:spacing w:before="0" w:after="0"/>
        <w:ind w:left="0" w:firstLine="709"/>
        <w:rPr>
          <w:rFonts w:ascii="Arial" w:hAnsi="Arial" w:cs="Arial"/>
        </w:rPr>
      </w:pPr>
      <w:r w:rsidRPr="00F5378D">
        <w:rPr>
          <w:rFonts w:ascii="Arial" w:hAnsi="Arial" w:cs="Arial"/>
        </w:rPr>
        <w:t>изделия, узлы и агрегаты собственного изготовления.</w:t>
      </w:r>
    </w:p>
    <w:p w14:paraId="4016D41A" w14:textId="73FF8C06" w:rsidR="00B40BD6" w:rsidRPr="00F5378D" w:rsidDel="00CE3229" w:rsidRDefault="00B40BD6" w:rsidP="00B50D34">
      <w:pPr>
        <w:pStyle w:val="a9"/>
        <w:tabs>
          <w:tab w:val="left" w:pos="0"/>
        </w:tabs>
        <w:spacing w:before="0" w:after="0"/>
        <w:ind w:left="709"/>
        <w:rPr>
          <w:del w:id="494" w:author="Федин Никита Александрович" w:date="2019-12-26T11:51:00Z"/>
          <w:rFonts w:ascii="Arial" w:hAnsi="Arial" w:cs="Arial"/>
        </w:rPr>
      </w:pPr>
    </w:p>
    <w:p w14:paraId="0D70B380" w14:textId="6E29C4BB" w:rsidR="00642AD8" w:rsidRDefault="00912805" w:rsidP="00CE3229">
      <w:pPr>
        <w:pStyle w:val="22"/>
        <w:keepLines/>
        <w:numPr>
          <w:ilvl w:val="1"/>
          <w:numId w:val="28"/>
        </w:numPr>
        <w:tabs>
          <w:tab w:val="left" w:pos="0"/>
          <w:tab w:val="left" w:pos="1134"/>
        </w:tabs>
        <w:spacing w:before="280" w:after="280"/>
        <w:ind w:left="0" w:firstLine="709"/>
        <w:rPr>
          <w:rFonts w:ascii="Arial" w:hAnsi="Arial" w:cs="Arial"/>
        </w:rPr>
        <w:pPrChange w:id="495" w:author="Федин Никита Александрович" w:date="2019-12-26T11:51:00Z">
          <w:pPr>
            <w:pStyle w:val="22"/>
            <w:keepLines/>
            <w:numPr>
              <w:numId w:val="28"/>
            </w:numPr>
            <w:tabs>
              <w:tab w:val="left" w:pos="0"/>
              <w:tab w:val="left" w:pos="1134"/>
            </w:tabs>
            <w:spacing w:before="0"/>
            <w:ind w:left="0" w:firstLine="709"/>
          </w:pPr>
        </w:pPrChange>
      </w:pPr>
      <w:r w:rsidRPr="00912805">
        <w:rPr>
          <w:rFonts w:ascii="Arial" w:hAnsi="Arial" w:cs="Arial"/>
        </w:rPr>
        <w:t>Электронные инженерные данные</w:t>
      </w:r>
    </w:p>
    <w:p w14:paraId="536D25E8" w14:textId="026F2B42" w:rsidR="00B40BD6" w:rsidRPr="00B50D34" w:rsidDel="00CE3229" w:rsidRDefault="00B40BD6" w:rsidP="00B50D34">
      <w:pPr>
        <w:pStyle w:val="31"/>
        <w:spacing w:before="0"/>
        <w:rPr>
          <w:del w:id="496" w:author="Федин Никита Александрович" w:date="2019-12-26T11:51:00Z"/>
        </w:rPr>
      </w:pPr>
    </w:p>
    <w:p w14:paraId="62E0EC7C" w14:textId="77777777" w:rsidR="00912805" w:rsidRPr="00912805" w:rsidRDefault="00912805">
      <w:pPr>
        <w:tabs>
          <w:tab w:val="left" w:pos="0"/>
        </w:tabs>
        <w:spacing w:after="0"/>
        <w:rPr>
          <w:rFonts w:ascii="Arial" w:hAnsi="Arial" w:cs="Arial"/>
        </w:rPr>
      </w:pPr>
      <w:r w:rsidRPr="00912805">
        <w:rPr>
          <w:rFonts w:ascii="Arial" w:hAnsi="Arial" w:cs="Arial"/>
        </w:rPr>
        <w:t>Электронные инженерные данные являются расширением атрибутивного с</w:t>
      </w:r>
      <w:r w:rsidRPr="00912805">
        <w:rPr>
          <w:rFonts w:ascii="Arial" w:hAnsi="Arial" w:cs="Arial"/>
        </w:rPr>
        <w:t>о</w:t>
      </w:r>
      <w:r w:rsidRPr="00912805">
        <w:rPr>
          <w:rFonts w:ascii="Arial" w:hAnsi="Arial" w:cs="Arial"/>
        </w:rPr>
        <w:t>става номенклатуры по составам изделий в объеме, необходимом для организации потока конструкторской и технологической документации от разработчика к произв</w:t>
      </w:r>
      <w:r w:rsidRPr="00912805">
        <w:rPr>
          <w:rFonts w:ascii="Arial" w:hAnsi="Arial" w:cs="Arial"/>
        </w:rPr>
        <w:t>о</w:t>
      </w:r>
      <w:r w:rsidRPr="00912805">
        <w:rPr>
          <w:rFonts w:ascii="Arial" w:hAnsi="Arial" w:cs="Arial"/>
        </w:rPr>
        <w:t>дителю и далее сервисной и эксплуатирующей организации, заказчику.</w:t>
      </w:r>
    </w:p>
    <w:p w14:paraId="684F6F44" w14:textId="77777777" w:rsidR="00912805" w:rsidRPr="00912805" w:rsidRDefault="00912805">
      <w:pPr>
        <w:tabs>
          <w:tab w:val="left" w:pos="0"/>
        </w:tabs>
        <w:spacing w:after="0"/>
        <w:rPr>
          <w:rFonts w:ascii="Arial" w:hAnsi="Arial" w:cs="Arial"/>
        </w:rPr>
      </w:pPr>
      <w:r w:rsidRPr="00912805">
        <w:rPr>
          <w:rFonts w:ascii="Arial" w:hAnsi="Arial" w:cs="Arial"/>
        </w:rPr>
        <w:t>Работы должны выполняться в двух направлениях.</w:t>
      </w:r>
    </w:p>
    <w:p w14:paraId="404C6A1C" w14:textId="3F78DE6D" w:rsidR="00912805" w:rsidRPr="00912805" w:rsidRDefault="00912805">
      <w:pPr>
        <w:tabs>
          <w:tab w:val="left" w:pos="0"/>
        </w:tabs>
        <w:spacing w:after="0"/>
        <w:rPr>
          <w:rFonts w:ascii="Arial" w:hAnsi="Arial" w:cs="Arial"/>
        </w:rPr>
      </w:pPr>
      <w:r w:rsidRPr="00912805">
        <w:rPr>
          <w:rFonts w:ascii="Arial" w:hAnsi="Arial" w:cs="Arial"/>
        </w:rPr>
        <w:t xml:space="preserve">Первое направление </w:t>
      </w:r>
      <w:r w:rsidR="00F5378D">
        <w:rPr>
          <w:rFonts w:ascii="Arial" w:hAnsi="Arial" w:cs="Arial"/>
        </w:rPr>
        <w:t>-</w:t>
      </w:r>
      <w:r w:rsidRPr="00912805">
        <w:rPr>
          <w:rFonts w:ascii="Arial" w:hAnsi="Arial" w:cs="Arial"/>
        </w:rPr>
        <w:t xml:space="preserve"> обеспечение НСИ по ЭКБ разработчиков </w:t>
      </w:r>
      <w:del w:id="497" w:author="Федин Никита Александрович" w:date="2019-12-26T11:58:00Z">
        <w:r w:rsidRPr="00912805" w:rsidDel="006171CF">
          <w:rPr>
            <w:rFonts w:ascii="Arial" w:hAnsi="Arial" w:cs="Arial"/>
          </w:rPr>
          <w:delText>радиоэле</w:delText>
        </w:r>
        <w:r w:rsidRPr="00912805" w:rsidDel="006171CF">
          <w:rPr>
            <w:rFonts w:ascii="Arial" w:hAnsi="Arial" w:cs="Arial"/>
          </w:rPr>
          <w:delText>к</w:delText>
        </w:r>
        <w:r w:rsidRPr="00912805" w:rsidDel="006171CF">
          <w:rPr>
            <w:rFonts w:ascii="Arial" w:hAnsi="Arial" w:cs="Arial"/>
          </w:rPr>
          <w:delText>тронной аппаратуры</w:delText>
        </w:r>
      </w:del>
      <w:ins w:id="498" w:author="Федин Никита Александрович" w:date="2019-12-26T11:58:00Z">
        <w:r w:rsidR="006171CF">
          <w:rPr>
            <w:rFonts w:ascii="Arial" w:hAnsi="Arial" w:cs="Arial"/>
          </w:rPr>
          <w:t>РЭА</w:t>
        </w:r>
      </w:ins>
      <w:r w:rsidRPr="00912805">
        <w:rPr>
          <w:rFonts w:ascii="Arial" w:hAnsi="Arial" w:cs="Arial"/>
        </w:rPr>
        <w:t xml:space="preserve"> в след</w:t>
      </w:r>
      <w:r w:rsidRPr="00912805">
        <w:rPr>
          <w:rFonts w:ascii="Arial" w:hAnsi="Arial" w:cs="Arial"/>
        </w:rPr>
        <w:t>у</w:t>
      </w:r>
      <w:r w:rsidRPr="00912805">
        <w:rPr>
          <w:rFonts w:ascii="Arial" w:hAnsi="Arial" w:cs="Arial"/>
        </w:rPr>
        <w:t>ющем объеме:</w:t>
      </w:r>
    </w:p>
    <w:p w14:paraId="721FF397" w14:textId="1179E83A" w:rsidR="00912805" w:rsidRPr="00F5378D" w:rsidRDefault="00912805">
      <w:pPr>
        <w:pStyle w:val="a9"/>
        <w:numPr>
          <w:ilvl w:val="0"/>
          <w:numId w:val="52"/>
        </w:numPr>
        <w:tabs>
          <w:tab w:val="left" w:pos="0"/>
        </w:tabs>
        <w:spacing w:before="0" w:after="0"/>
        <w:ind w:left="0" w:firstLine="709"/>
        <w:rPr>
          <w:rFonts w:ascii="Arial" w:hAnsi="Arial" w:cs="Arial"/>
        </w:rPr>
      </w:pPr>
      <w:r w:rsidRPr="00F5378D">
        <w:rPr>
          <w:rFonts w:ascii="Arial" w:hAnsi="Arial" w:cs="Arial"/>
        </w:rPr>
        <w:t>полный структурированный перечень технических характеристик (обеспечивает подбор ЭКБ и поиск по допустимым аналогам);</w:t>
      </w:r>
    </w:p>
    <w:p w14:paraId="4ED0D939" w14:textId="0CCEC068" w:rsidR="00912805" w:rsidRPr="00F5378D" w:rsidRDefault="00912805">
      <w:pPr>
        <w:pStyle w:val="a9"/>
        <w:numPr>
          <w:ilvl w:val="0"/>
          <w:numId w:val="52"/>
        </w:numPr>
        <w:tabs>
          <w:tab w:val="left" w:pos="0"/>
        </w:tabs>
        <w:spacing w:before="0" w:after="0"/>
        <w:ind w:left="0" w:firstLine="709"/>
        <w:rPr>
          <w:rFonts w:ascii="Arial" w:hAnsi="Arial" w:cs="Arial"/>
        </w:rPr>
      </w:pPr>
      <w:proofErr w:type="spellStart"/>
      <w:r w:rsidRPr="00F5378D">
        <w:rPr>
          <w:rFonts w:ascii="Arial" w:hAnsi="Arial" w:cs="Arial"/>
        </w:rPr>
        <w:t>Spice</w:t>
      </w:r>
      <w:proofErr w:type="spellEnd"/>
      <w:r w:rsidRPr="00F5378D">
        <w:rPr>
          <w:rFonts w:ascii="Arial" w:hAnsi="Arial" w:cs="Arial"/>
        </w:rPr>
        <w:t>-модели, поведенческие модели (обеспечивают возможность имитационного моделирования РЭА);</w:t>
      </w:r>
    </w:p>
    <w:p w14:paraId="3D2A32CE" w14:textId="6DBFE2D9" w:rsidR="00912805" w:rsidRPr="00F5378D" w:rsidRDefault="00912805">
      <w:pPr>
        <w:pStyle w:val="a9"/>
        <w:numPr>
          <w:ilvl w:val="0"/>
          <w:numId w:val="52"/>
        </w:numPr>
        <w:tabs>
          <w:tab w:val="left" w:pos="0"/>
        </w:tabs>
        <w:spacing w:before="0" w:after="0"/>
        <w:ind w:left="0" w:firstLine="709"/>
        <w:rPr>
          <w:rFonts w:ascii="Arial" w:hAnsi="Arial" w:cs="Arial"/>
        </w:rPr>
      </w:pPr>
      <w:r w:rsidRPr="00F5378D">
        <w:rPr>
          <w:rFonts w:ascii="Arial" w:hAnsi="Arial" w:cs="Arial"/>
        </w:rPr>
        <w:t xml:space="preserve">условные графические изображения, посадочные места с учетом используемых систем класса EDA (облегчают процесс первоначального использования </w:t>
      </w:r>
      <w:r w:rsidR="009A4EDD">
        <w:rPr>
          <w:rFonts w:ascii="Arial" w:hAnsi="Arial" w:cs="Arial"/>
          <w:lang w:val="ru-RU"/>
        </w:rPr>
        <w:t>в</w:t>
      </w:r>
      <w:r w:rsidR="009A4EDD" w:rsidRPr="00F5378D">
        <w:rPr>
          <w:rFonts w:ascii="Arial" w:hAnsi="Arial" w:cs="Arial"/>
        </w:rPr>
        <w:t xml:space="preserve"> </w:t>
      </w:r>
      <w:r w:rsidRPr="00F5378D">
        <w:rPr>
          <w:rFonts w:ascii="Arial" w:hAnsi="Arial" w:cs="Arial"/>
        </w:rPr>
        <w:t>ДО новой отечественной компонентной базы).</w:t>
      </w:r>
    </w:p>
    <w:p w14:paraId="5A858916" w14:textId="4DB02C67" w:rsidR="00912805" w:rsidRPr="00912805" w:rsidRDefault="00912805">
      <w:pPr>
        <w:tabs>
          <w:tab w:val="left" w:pos="0"/>
        </w:tabs>
        <w:spacing w:after="0"/>
        <w:rPr>
          <w:rFonts w:ascii="Arial" w:hAnsi="Arial" w:cs="Arial"/>
        </w:rPr>
      </w:pPr>
      <w:r w:rsidRPr="00912805">
        <w:rPr>
          <w:rFonts w:ascii="Arial" w:hAnsi="Arial" w:cs="Arial"/>
        </w:rPr>
        <w:t>Второе направление - обеспечение НСИ конструкторских подразделений при твердотельном проектировании:</w:t>
      </w:r>
    </w:p>
    <w:p w14:paraId="34F045C7" w14:textId="1B24DC87" w:rsidR="00912805" w:rsidRPr="00F5378D" w:rsidRDefault="00912805">
      <w:pPr>
        <w:pStyle w:val="a9"/>
        <w:numPr>
          <w:ilvl w:val="0"/>
          <w:numId w:val="52"/>
        </w:numPr>
        <w:tabs>
          <w:tab w:val="left" w:pos="0"/>
        </w:tabs>
        <w:spacing w:before="0" w:after="0"/>
        <w:ind w:left="0" w:firstLine="709"/>
        <w:rPr>
          <w:rFonts w:ascii="Arial" w:hAnsi="Arial" w:cs="Arial"/>
        </w:rPr>
      </w:pPr>
      <w:r w:rsidRPr="00F5378D">
        <w:rPr>
          <w:rFonts w:ascii="Arial" w:hAnsi="Arial" w:cs="Arial"/>
        </w:rPr>
        <w:t>полный структурированный перечень геометрических, физических, механических и эксплуатационных характеристик (обеспечивает подбор ПКИ и поиск по допустимым аналогам);</w:t>
      </w:r>
    </w:p>
    <w:p w14:paraId="00B1ACCD" w14:textId="2533F054" w:rsidR="00912805" w:rsidRDefault="00912805">
      <w:pPr>
        <w:pStyle w:val="a9"/>
        <w:numPr>
          <w:ilvl w:val="0"/>
          <w:numId w:val="52"/>
        </w:numPr>
        <w:tabs>
          <w:tab w:val="left" w:pos="0"/>
        </w:tabs>
        <w:spacing w:before="0" w:after="0"/>
        <w:ind w:left="0" w:firstLine="709"/>
        <w:rPr>
          <w:rFonts w:ascii="Arial" w:hAnsi="Arial" w:cs="Arial"/>
        </w:rPr>
      </w:pPr>
      <w:r w:rsidRPr="00F5378D">
        <w:rPr>
          <w:rFonts w:ascii="Arial" w:hAnsi="Arial" w:cs="Arial"/>
        </w:rPr>
        <w:t>3D-модели с учетом используемых CAD-систем (облегчают процесс первоначального использования на ДО новых компонентов).</w:t>
      </w:r>
    </w:p>
    <w:p w14:paraId="54979E1B" w14:textId="77777777" w:rsidR="00F5378D" w:rsidRPr="00F5378D" w:rsidRDefault="00F5378D">
      <w:pPr>
        <w:pStyle w:val="a9"/>
        <w:tabs>
          <w:tab w:val="left" w:pos="0"/>
        </w:tabs>
        <w:spacing w:before="0" w:after="0"/>
        <w:ind w:left="0" w:firstLine="709"/>
        <w:rPr>
          <w:rFonts w:ascii="Arial" w:hAnsi="Arial" w:cs="Arial"/>
        </w:rPr>
      </w:pPr>
    </w:p>
    <w:p w14:paraId="1A0404CC" w14:textId="6FE4CB89" w:rsidR="00CC77B3" w:rsidRPr="006171CF" w:rsidRDefault="00CC77B3" w:rsidP="006171CF">
      <w:pPr>
        <w:pStyle w:val="22"/>
        <w:keepLines/>
        <w:numPr>
          <w:ilvl w:val="0"/>
          <w:numId w:val="28"/>
        </w:numPr>
        <w:tabs>
          <w:tab w:val="left" w:pos="0"/>
          <w:tab w:val="left" w:pos="1134"/>
        </w:tabs>
        <w:spacing w:after="240"/>
        <w:ind w:left="0" w:firstLine="709"/>
        <w:rPr>
          <w:rFonts w:ascii="Arial" w:hAnsi="Arial" w:cs="Arial"/>
          <w:bCs w:val="0"/>
          <w:sz w:val="28"/>
          <w:szCs w:val="28"/>
          <w:rPrChange w:id="499" w:author="Федин Никита Александрович" w:date="2019-12-26T11:59:00Z">
            <w:rPr>
              <w:rFonts w:ascii="Arial" w:hAnsi="Arial" w:cs="Arial"/>
              <w:bCs w:val="0"/>
            </w:rPr>
          </w:rPrChange>
        </w:rPr>
        <w:pPrChange w:id="500" w:author="Федин Никита Александрович" w:date="2019-12-26T11:59:00Z">
          <w:pPr>
            <w:pStyle w:val="22"/>
            <w:keepLines/>
            <w:numPr>
              <w:ilvl w:val="0"/>
              <w:numId w:val="28"/>
            </w:numPr>
            <w:tabs>
              <w:tab w:val="left" w:pos="0"/>
              <w:tab w:val="left" w:pos="1134"/>
            </w:tabs>
            <w:spacing w:before="0"/>
            <w:ind w:left="0" w:firstLine="709"/>
          </w:pPr>
        </w:pPrChange>
      </w:pPr>
      <w:bookmarkStart w:id="501" w:name="OLE_LINK23"/>
      <w:bookmarkStart w:id="502" w:name="OLE_LINK24"/>
      <w:r w:rsidRPr="006171CF">
        <w:rPr>
          <w:rFonts w:ascii="Arial" w:hAnsi="Arial" w:cs="Arial"/>
          <w:bCs w:val="0"/>
          <w:sz w:val="28"/>
          <w:szCs w:val="28"/>
          <w:rPrChange w:id="503" w:author="Федин Никита Александрович" w:date="2019-12-26T11:59:00Z">
            <w:rPr>
              <w:rFonts w:ascii="Arial" w:hAnsi="Arial" w:cs="Arial"/>
              <w:bCs w:val="0"/>
            </w:rPr>
          </w:rPrChange>
        </w:rPr>
        <w:lastRenderedPageBreak/>
        <w:t>Требования к режиму секретности и обеспечению защиты госуда</w:t>
      </w:r>
      <w:r w:rsidRPr="006171CF">
        <w:rPr>
          <w:rFonts w:ascii="Arial" w:hAnsi="Arial" w:cs="Arial"/>
          <w:bCs w:val="0"/>
          <w:sz w:val="28"/>
          <w:szCs w:val="28"/>
          <w:rPrChange w:id="504" w:author="Федин Никита Александрович" w:date="2019-12-26T11:59:00Z">
            <w:rPr>
              <w:rFonts w:ascii="Arial" w:hAnsi="Arial" w:cs="Arial"/>
              <w:bCs w:val="0"/>
            </w:rPr>
          </w:rPrChange>
        </w:rPr>
        <w:t>р</w:t>
      </w:r>
      <w:r w:rsidRPr="006171CF">
        <w:rPr>
          <w:rFonts w:ascii="Arial" w:hAnsi="Arial" w:cs="Arial"/>
          <w:bCs w:val="0"/>
          <w:sz w:val="28"/>
          <w:szCs w:val="28"/>
          <w:rPrChange w:id="505" w:author="Федин Никита Александрович" w:date="2019-12-26T11:59:00Z">
            <w:rPr>
              <w:rFonts w:ascii="Arial" w:hAnsi="Arial" w:cs="Arial"/>
              <w:bCs w:val="0"/>
            </w:rPr>
          </w:rPrChange>
        </w:rPr>
        <w:t>ственной тайны</w:t>
      </w:r>
    </w:p>
    <w:p w14:paraId="29BF45C5" w14:textId="4AFE46EA" w:rsidR="00F5378D" w:rsidRPr="00F5378D" w:rsidDel="006171CF" w:rsidRDefault="00F5378D">
      <w:pPr>
        <w:pStyle w:val="31"/>
        <w:tabs>
          <w:tab w:val="left" w:pos="0"/>
        </w:tabs>
        <w:spacing w:before="0"/>
        <w:ind w:firstLine="709"/>
        <w:rPr>
          <w:del w:id="506" w:author="Федин Никита Александрович" w:date="2019-12-26T11:59:00Z"/>
        </w:rPr>
      </w:pPr>
    </w:p>
    <w:p w14:paraId="14B8C51F" w14:textId="756E7D9D" w:rsidR="00CC77B3" w:rsidRPr="0006739B" w:rsidRDefault="00CC77B3">
      <w:pPr>
        <w:pStyle w:val="a9"/>
        <w:tabs>
          <w:tab w:val="left" w:pos="0"/>
        </w:tabs>
        <w:spacing w:before="0" w:after="0"/>
        <w:ind w:left="0" w:firstLine="709"/>
        <w:rPr>
          <w:rFonts w:ascii="Arial" w:hAnsi="Arial" w:cs="Arial"/>
          <w:lang w:val="ru-RU"/>
        </w:rPr>
      </w:pPr>
      <w:r w:rsidRPr="0006739B">
        <w:rPr>
          <w:rFonts w:ascii="Arial" w:hAnsi="Arial" w:cs="Arial"/>
          <w:lang w:val="ru-RU"/>
        </w:rPr>
        <w:t xml:space="preserve">Выполнение работ в соответствии с настоящим стандартом ИС </w:t>
      </w:r>
      <w:r w:rsidR="00353EA3">
        <w:rPr>
          <w:rFonts w:ascii="Arial" w:hAnsi="Arial" w:cs="Arial"/>
          <w:lang w:val="ru-RU"/>
        </w:rPr>
        <w:t>Концерна</w:t>
      </w:r>
      <w:r w:rsidRPr="0006739B">
        <w:rPr>
          <w:rFonts w:ascii="Arial" w:hAnsi="Arial" w:cs="Arial"/>
          <w:lang w:val="ru-RU"/>
        </w:rPr>
        <w:t xml:space="preserve"> должно выполняться при соблюдении </w:t>
      </w:r>
      <w:r w:rsidR="0025231B" w:rsidRPr="0006739B">
        <w:rPr>
          <w:rFonts w:ascii="Arial" w:hAnsi="Arial" w:cs="Arial"/>
          <w:lang w:val="ru-RU"/>
        </w:rPr>
        <w:t>З</w:t>
      </w:r>
      <w:r w:rsidRPr="0006739B">
        <w:rPr>
          <w:rFonts w:ascii="Arial" w:hAnsi="Arial" w:cs="Arial"/>
          <w:lang w:val="ru-RU"/>
        </w:rPr>
        <w:t>акона</w:t>
      </w:r>
      <w:r w:rsidR="005F0EE8">
        <w:rPr>
          <w:rFonts w:ascii="Arial" w:hAnsi="Arial" w:cs="Arial"/>
          <w:lang w:val="ru-RU"/>
        </w:rPr>
        <w:t xml:space="preserve"> о государственной тайне</w:t>
      </w:r>
      <w:r w:rsidRPr="0006739B">
        <w:rPr>
          <w:rFonts w:ascii="Arial" w:hAnsi="Arial" w:cs="Arial"/>
          <w:lang w:val="ru-RU"/>
        </w:rPr>
        <w:t xml:space="preserve"> [</w:t>
      </w:r>
      <w:r w:rsidR="00841F20">
        <w:rPr>
          <w:rFonts w:ascii="Arial" w:hAnsi="Arial" w:cs="Arial"/>
          <w:lang w:val="ru-RU"/>
        </w:rPr>
        <w:t>1</w:t>
      </w:r>
      <w:r w:rsidRPr="008F1F89">
        <w:rPr>
          <w:rFonts w:ascii="Arial" w:hAnsi="Arial" w:cs="Arial"/>
          <w:lang w:val="ru-RU"/>
        </w:rPr>
        <w:t>]</w:t>
      </w:r>
      <w:r w:rsidRPr="0006739B">
        <w:rPr>
          <w:rFonts w:ascii="Arial" w:hAnsi="Arial" w:cs="Arial"/>
          <w:lang w:val="ru-RU"/>
        </w:rPr>
        <w:t xml:space="preserve"> и изда</w:t>
      </w:r>
      <w:r w:rsidRPr="0006739B">
        <w:rPr>
          <w:rFonts w:ascii="Arial" w:hAnsi="Arial" w:cs="Arial"/>
          <w:lang w:val="ru-RU"/>
        </w:rPr>
        <w:t>н</w:t>
      </w:r>
      <w:r w:rsidRPr="0006739B">
        <w:rPr>
          <w:rFonts w:ascii="Arial" w:hAnsi="Arial" w:cs="Arial"/>
          <w:lang w:val="ru-RU"/>
        </w:rPr>
        <w:t>ных на его основе положений, постановлений, инструкций и правил по режиму се</w:t>
      </w:r>
      <w:r w:rsidRPr="0006739B">
        <w:rPr>
          <w:rFonts w:ascii="Arial" w:hAnsi="Arial" w:cs="Arial"/>
          <w:lang w:val="ru-RU"/>
        </w:rPr>
        <w:t>к</w:t>
      </w:r>
      <w:r w:rsidRPr="0006739B">
        <w:rPr>
          <w:rFonts w:ascii="Arial" w:hAnsi="Arial" w:cs="Arial"/>
          <w:lang w:val="ru-RU"/>
        </w:rPr>
        <w:t>ретности проводимых работ.</w:t>
      </w:r>
    </w:p>
    <w:p w14:paraId="0E1D7E78" w14:textId="6B2674A6" w:rsidR="00CC77B3" w:rsidRDefault="00CC77B3">
      <w:pPr>
        <w:pStyle w:val="a9"/>
        <w:tabs>
          <w:tab w:val="left" w:pos="0"/>
        </w:tabs>
        <w:spacing w:before="0" w:after="0"/>
        <w:ind w:left="0" w:firstLine="709"/>
        <w:rPr>
          <w:ins w:id="507" w:author="Федин Никита Александрович" w:date="2019-12-26T10:36:00Z"/>
          <w:rFonts w:ascii="Arial" w:hAnsi="Arial" w:cs="Arial"/>
          <w:lang w:val="ru-RU"/>
        </w:rPr>
      </w:pPr>
      <w:r w:rsidRPr="0006739B">
        <w:rPr>
          <w:rFonts w:ascii="Arial" w:hAnsi="Arial" w:cs="Arial"/>
          <w:lang w:val="ru-RU"/>
        </w:rPr>
        <w:t>Персональная ответственность за выполнение требований к защите госуда</w:t>
      </w:r>
      <w:r w:rsidRPr="0006739B">
        <w:rPr>
          <w:rFonts w:ascii="Arial" w:hAnsi="Arial" w:cs="Arial"/>
          <w:lang w:val="ru-RU"/>
        </w:rPr>
        <w:t>р</w:t>
      </w:r>
      <w:r w:rsidRPr="0006739B">
        <w:rPr>
          <w:rFonts w:ascii="Arial" w:hAnsi="Arial" w:cs="Arial"/>
          <w:lang w:val="ru-RU"/>
        </w:rPr>
        <w:t xml:space="preserve">ственной тайны возлагается на </w:t>
      </w:r>
      <w:r w:rsidR="00360A98" w:rsidRPr="0006739B">
        <w:rPr>
          <w:rFonts w:ascii="Arial" w:hAnsi="Arial" w:cs="Arial"/>
          <w:lang w:val="ru-RU"/>
        </w:rPr>
        <w:t>уполномоченны</w:t>
      </w:r>
      <w:r w:rsidR="006E5E55" w:rsidRPr="0006739B">
        <w:rPr>
          <w:rFonts w:ascii="Arial" w:hAnsi="Arial" w:cs="Arial"/>
          <w:lang w:val="ru-RU"/>
        </w:rPr>
        <w:t>е</w:t>
      </w:r>
      <w:r w:rsidR="00360A98" w:rsidRPr="0006739B">
        <w:rPr>
          <w:rFonts w:ascii="Arial" w:hAnsi="Arial" w:cs="Arial"/>
          <w:lang w:val="ru-RU"/>
        </w:rPr>
        <w:t xml:space="preserve"> орган</w:t>
      </w:r>
      <w:r w:rsidR="006E5E55" w:rsidRPr="0006739B">
        <w:rPr>
          <w:rFonts w:ascii="Arial" w:hAnsi="Arial" w:cs="Arial"/>
          <w:lang w:val="ru-RU"/>
        </w:rPr>
        <w:t>ы</w:t>
      </w:r>
      <w:r w:rsidR="00360A98" w:rsidRPr="0006739B">
        <w:rPr>
          <w:rFonts w:ascii="Arial" w:hAnsi="Arial" w:cs="Arial"/>
          <w:lang w:val="ru-RU"/>
        </w:rPr>
        <w:t xml:space="preserve"> организаци</w:t>
      </w:r>
      <w:r w:rsidR="006E5E55" w:rsidRPr="0006739B">
        <w:rPr>
          <w:rFonts w:ascii="Arial" w:hAnsi="Arial" w:cs="Arial"/>
          <w:lang w:val="ru-RU"/>
        </w:rPr>
        <w:t>й</w:t>
      </w:r>
      <w:r w:rsidR="00360A98" w:rsidRPr="0006739B">
        <w:rPr>
          <w:rFonts w:ascii="Arial" w:hAnsi="Arial" w:cs="Arial"/>
          <w:lang w:val="ru-RU"/>
        </w:rPr>
        <w:t xml:space="preserve"> ИС </w:t>
      </w:r>
      <w:r w:rsidR="00353EA3">
        <w:rPr>
          <w:rFonts w:ascii="Arial" w:hAnsi="Arial" w:cs="Arial"/>
          <w:lang w:val="ru-RU"/>
        </w:rPr>
        <w:t>Концерна</w:t>
      </w:r>
      <w:r w:rsidRPr="0006739B">
        <w:rPr>
          <w:rFonts w:ascii="Arial" w:hAnsi="Arial" w:cs="Arial"/>
          <w:lang w:val="ru-RU"/>
        </w:rPr>
        <w:t>, выполняющ</w:t>
      </w:r>
      <w:r w:rsidR="0025231B" w:rsidRPr="0006739B">
        <w:rPr>
          <w:rFonts w:ascii="Arial" w:hAnsi="Arial" w:cs="Arial"/>
          <w:lang w:val="ru-RU"/>
        </w:rPr>
        <w:t>и</w:t>
      </w:r>
      <w:r w:rsidR="006E5E55" w:rsidRPr="0006739B">
        <w:rPr>
          <w:rFonts w:ascii="Arial" w:hAnsi="Arial" w:cs="Arial"/>
          <w:lang w:val="ru-RU"/>
        </w:rPr>
        <w:t>е</w:t>
      </w:r>
      <w:r w:rsidRPr="0006739B">
        <w:rPr>
          <w:rFonts w:ascii="Arial" w:hAnsi="Arial" w:cs="Arial"/>
          <w:lang w:val="ru-RU"/>
        </w:rPr>
        <w:t xml:space="preserve"> работы</w:t>
      </w:r>
      <w:r w:rsidR="00360A98" w:rsidRPr="0006739B">
        <w:rPr>
          <w:rFonts w:ascii="Arial" w:hAnsi="Arial" w:cs="Arial"/>
          <w:lang w:val="ru-RU"/>
        </w:rPr>
        <w:t xml:space="preserve"> </w:t>
      </w:r>
      <w:r w:rsidR="006E5E55" w:rsidRPr="0006739B">
        <w:rPr>
          <w:rFonts w:ascii="Arial" w:hAnsi="Arial" w:cs="Arial"/>
          <w:lang w:val="ru-RU"/>
        </w:rPr>
        <w:t>в соответствии с настоящим стандартом</w:t>
      </w:r>
      <w:r w:rsidR="00572A14" w:rsidRPr="0006739B">
        <w:rPr>
          <w:rFonts w:ascii="Arial" w:hAnsi="Arial" w:cs="Arial"/>
          <w:lang w:val="ru-RU"/>
        </w:rPr>
        <w:t>.</w:t>
      </w:r>
    </w:p>
    <w:p w14:paraId="3E3658C3" w14:textId="3B616F47" w:rsidR="00D75255" w:rsidRPr="0006739B" w:rsidDel="00D75255" w:rsidRDefault="00D75255" w:rsidP="00D75255">
      <w:pPr>
        <w:pStyle w:val="a9"/>
        <w:tabs>
          <w:tab w:val="left" w:pos="0"/>
        </w:tabs>
        <w:spacing w:before="0" w:after="0"/>
        <w:ind w:left="1429"/>
        <w:rPr>
          <w:del w:id="508" w:author="Федин Никита Александрович" w:date="2019-12-26T10:36:00Z"/>
          <w:rFonts w:ascii="Arial" w:hAnsi="Arial" w:cs="Arial"/>
          <w:lang w:val="ru-RU"/>
        </w:rPr>
        <w:pPrChange w:id="509" w:author="Федин Никита Александрович" w:date="2019-12-26T10:36:00Z">
          <w:pPr>
            <w:pStyle w:val="a9"/>
            <w:tabs>
              <w:tab w:val="left" w:pos="0"/>
            </w:tabs>
            <w:spacing w:before="0" w:after="0"/>
            <w:ind w:left="0" w:firstLine="709"/>
          </w:pPr>
        </w:pPrChange>
      </w:pPr>
    </w:p>
    <w:bookmarkEnd w:id="501"/>
    <w:bookmarkEnd w:id="502"/>
    <w:p w14:paraId="3F95FFDF" w14:textId="2B2C661F" w:rsidR="00E2777F" w:rsidRDefault="009E06E5" w:rsidP="00E2777F">
      <w:pPr>
        <w:spacing w:after="0"/>
        <w:ind w:firstLine="851"/>
        <w:rPr>
          <w:rFonts w:ascii="Arial" w:hAnsi="Arial" w:cs="Arial"/>
          <w:sz w:val="26"/>
          <w:szCs w:val="26"/>
        </w:rPr>
      </w:pPr>
      <w:r w:rsidRPr="0006739B">
        <w:rPr>
          <w:rFonts w:ascii="Arial" w:hAnsi="Arial" w:cs="Arial"/>
          <w:sz w:val="26"/>
          <w:szCs w:val="26"/>
        </w:rPr>
        <w:br w:type="page"/>
      </w:r>
    </w:p>
    <w:p w14:paraId="3C261460" w14:textId="77777777" w:rsidR="00E2777F" w:rsidRPr="0006739B" w:rsidRDefault="00E2777F" w:rsidP="00E2777F">
      <w:pPr>
        <w:pStyle w:val="1"/>
        <w:numPr>
          <w:ilvl w:val="0"/>
          <w:numId w:val="0"/>
        </w:numPr>
        <w:tabs>
          <w:tab w:val="left" w:pos="993"/>
        </w:tabs>
        <w:ind w:left="357" w:hanging="357"/>
        <w:jc w:val="center"/>
        <w:rPr>
          <w:rFonts w:ascii="Arial" w:hAnsi="Arial"/>
          <w:sz w:val="28"/>
          <w:szCs w:val="28"/>
        </w:rPr>
      </w:pPr>
      <w:r w:rsidRPr="0006739B">
        <w:rPr>
          <w:rFonts w:ascii="Arial" w:hAnsi="Arial"/>
          <w:sz w:val="28"/>
          <w:szCs w:val="28"/>
        </w:rPr>
        <w:lastRenderedPageBreak/>
        <w:t>Приложение</w:t>
      </w:r>
      <w:proofErr w:type="gramStart"/>
      <w:r w:rsidRPr="0006739B">
        <w:rPr>
          <w:rFonts w:ascii="Arial" w:hAnsi="Arial"/>
          <w:sz w:val="28"/>
          <w:szCs w:val="28"/>
        </w:rPr>
        <w:t xml:space="preserve"> А</w:t>
      </w:r>
      <w:proofErr w:type="gramEnd"/>
    </w:p>
    <w:p w14:paraId="1BE87F38" w14:textId="77777777" w:rsidR="00E2777F" w:rsidRDefault="00E2777F" w:rsidP="00E2777F">
      <w:pPr>
        <w:pStyle w:val="a9"/>
        <w:spacing w:before="0" w:after="0"/>
        <w:ind w:left="0"/>
        <w:jc w:val="center"/>
        <w:rPr>
          <w:rFonts w:ascii="Arial" w:hAnsi="Arial" w:cs="Arial"/>
          <w:b/>
          <w:sz w:val="28"/>
          <w:szCs w:val="28"/>
        </w:rPr>
      </w:pPr>
      <w:r w:rsidRPr="0006739B">
        <w:rPr>
          <w:rFonts w:ascii="Arial" w:hAnsi="Arial" w:cs="Arial"/>
          <w:b/>
          <w:sz w:val="28"/>
          <w:szCs w:val="28"/>
        </w:rPr>
        <w:t>(</w:t>
      </w:r>
      <w:r w:rsidRPr="0006739B">
        <w:rPr>
          <w:rFonts w:ascii="Arial" w:hAnsi="Arial" w:cs="Arial"/>
          <w:b/>
          <w:sz w:val="28"/>
          <w:szCs w:val="28"/>
          <w:lang w:val="ru-RU"/>
        </w:rPr>
        <w:t>обязательное</w:t>
      </w:r>
      <w:r w:rsidRPr="0006739B">
        <w:rPr>
          <w:rFonts w:ascii="Arial" w:hAnsi="Arial" w:cs="Arial"/>
          <w:b/>
          <w:sz w:val="28"/>
          <w:szCs w:val="28"/>
        </w:rPr>
        <w:t>)</w:t>
      </w:r>
    </w:p>
    <w:p w14:paraId="416540BD" w14:textId="77777777" w:rsidR="00E2777F" w:rsidRPr="0006739B" w:rsidRDefault="00E2777F" w:rsidP="00E2777F">
      <w:pPr>
        <w:pStyle w:val="a9"/>
        <w:spacing w:before="0" w:after="0"/>
        <w:ind w:left="0"/>
        <w:jc w:val="center"/>
        <w:rPr>
          <w:rFonts w:ascii="Arial" w:hAnsi="Arial" w:cs="Arial"/>
          <w:b/>
          <w:sz w:val="28"/>
          <w:szCs w:val="28"/>
        </w:rPr>
      </w:pPr>
    </w:p>
    <w:p w14:paraId="647171BE" w14:textId="30E98EFB" w:rsidR="00E2777F" w:rsidRPr="0006739B" w:rsidRDefault="00E2777F" w:rsidP="00E2777F">
      <w:pPr>
        <w:pStyle w:val="a9"/>
        <w:spacing w:before="0" w:after="240"/>
        <w:ind w:left="0"/>
        <w:jc w:val="center"/>
        <w:rPr>
          <w:rFonts w:ascii="Arial" w:hAnsi="Arial" w:cs="Arial"/>
          <w:b/>
          <w:sz w:val="28"/>
          <w:szCs w:val="28"/>
          <w:lang w:val="ru-RU"/>
        </w:rPr>
      </w:pPr>
      <w:r w:rsidRPr="0006739B">
        <w:rPr>
          <w:rFonts w:ascii="Arial" w:hAnsi="Arial" w:cs="Arial"/>
          <w:b/>
          <w:sz w:val="28"/>
          <w:szCs w:val="28"/>
          <w:lang w:val="ru-RU"/>
        </w:rPr>
        <w:t>О</w:t>
      </w:r>
      <w:r>
        <w:rPr>
          <w:rFonts w:ascii="Arial" w:hAnsi="Arial" w:cs="Arial"/>
          <w:b/>
          <w:sz w:val="28"/>
          <w:szCs w:val="28"/>
          <w:lang w:val="ru-RU"/>
        </w:rPr>
        <w:t>сновной бизнес-процесс изменения НСИ</w:t>
      </w:r>
    </w:p>
    <w:p w14:paraId="3E7854B2" w14:textId="0ACDE593" w:rsidR="00E2777F" w:rsidRDefault="00E2777F" w:rsidP="00E2777F">
      <w:pPr>
        <w:spacing w:after="0"/>
        <w:ind w:firstLine="0"/>
        <w:jc w:val="center"/>
        <w:rPr>
          <w:rFonts w:ascii="Arial" w:hAnsi="Arial" w:cs="Arial"/>
          <w:sz w:val="26"/>
          <w:szCs w:val="26"/>
        </w:rPr>
      </w:pPr>
    </w:p>
    <w:p w14:paraId="17ECE882" w14:textId="53098461" w:rsidR="00E2777F" w:rsidRDefault="00E2777F" w:rsidP="00E2777F">
      <w:pPr>
        <w:spacing w:after="0"/>
        <w:ind w:firstLine="0"/>
        <w:jc w:val="center"/>
        <w:rPr>
          <w:rFonts w:ascii="Arial" w:hAnsi="Arial" w:cs="Arial"/>
          <w:sz w:val="26"/>
          <w:szCs w:val="26"/>
        </w:rPr>
      </w:pPr>
      <w:r w:rsidRPr="00E6040A">
        <w:rPr>
          <w:rFonts w:ascii="Arial" w:hAnsi="Arial" w:cs="Arial"/>
          <w:noProof/>
        </w:rPr>
        <w:drawing>
          <wp:inline distT="0" distB="0" distL="0" distR="0" wp14:anchorId="2F28725A" wp14:editId="736581B8">
            <wp:extent cx="5381625" cy="7038658"/>
            <wp:effectExtent l="0" t="0" r="0" b="0"/>
            <wp:docPr id="6" name="Рисунок 6" descr="C:\Users\5\Desktop\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5\Desktop\5.2.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11841" cy="7078178"/>
                    </a:xfrm>
                    <a:prstGeom prst="rect">
                      <a:avLst/>
                    </a:prstGeom>
                    <a:noFill/>
                    <a:ln>
                      <a:noFill/>
                    </a:ln>
                  </pic:spPr>
                </pic:pic>
              </a:graphicData>
            </a:graphic>
          </wp:inline>
        </w:drawing>
      </w:r>
      <w:r w:rsidRPr="00E2777F">
        <w:rPr>
          <w:rFonts w:ascii="Arial" w:hAnsi="Arial" w:cs="Arial"/>
          <w:sz w:val="26"/>
          <w:szCs w:val="26"/>
        </w:rPr>
        <w:br w:type="page"/>
      </w:r>
    </w:p>
    <w:p w14:paraId="4E3C3A15" w14:textId="7F0F6032" w:rsidR="00E7058A" w:rsidRPr="0006739B" w:rsidRDefault="00390766" w:rsidP="00834183">
      <w:pPr>
        <w:pStyle w:val="1"/>
        <w:numPr>
          <w:ilvl w:val="0"/>
          <w:numId w:val="0"/>
        </w:numPr>
        <w:tabs>
          <w:tab w:val="left" w:pos="993"/>
        </w:tabs>
        <w:spacing w:after="240"/>
        <w:jc w:val="center"/>
        <w:rPr>
          <w:rFonts w:ascii="Arial" w:eastAsiaTheme="majorEastAsia" w:hAnsi="Arial"/>
          <w:b w:val="0"/>
          <w:bCs w:val="0"/>
          <w:smallCaps/>
          <w:kern w:val="0"/>
          <w:sz w:val="28"/>
          <w:szCs w:val="28"/>
          <w:lang w:eastAsia="en-US"/>
        </w:rPr>
      </w:pPr>
      <w:bookmarkStart w:id="510" w:name="_Toc524981369"/>
      <w:bookmarkStart w:id="511" w:name="_Toc1380314"/>
      <w:r w:rsidRPr="0006739B">
        <w:rPr>
          <w:rFonts w:ascii="Arial" w:hAnsi="Arial"/>
          <w:sz w:val="28"/>
          <w:szCs w:val="28"/>
        </w:rPr>
        <w:lastRenderedPageBreak/>
        <w:t>Библиография</w:t>
      </w:r>
      <w:bookmarkEnd w:id="510"/>
      <w:bookmarkEnd w:id="511"/>
    </w:p>
    <w:tbl>
      <w:tblPr>
        <w:tblStyle w:val="affa"/>
        <w:tblW w:w="9923"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5387"/>
      </w:tblGrid>
      <w:tr w:rsidR="00E57DCC" w:rsidRPr="0006739B" w14:paraId="355E9501" w14:textId="77777777" w:rsidTr="001F67CF">
        <w:tc>
          <w:tcPr>
            <w:tcW w:w="4536" w:type="dxa"/>
          </w:tcPr>
          <w:p w14:paraId="18EB9B37" w14:textId="49D1B32E" w:rsidR="00E57DCC" w:rsidRPr="0006739B" w:rsidRDefault="00E57DCC" w:rsidP="009915B6">
            <w:pPr>
              <w:spacing w:after="0" w:line="240" w:lineRule="auto"/>
              <w:ind w:firstLine="0"/>
              <w:rPr>
                <w:rFonts w:ascii="Arial" w:hAnsi="Arial" w:cs="Arial"/>
              </w:rPr>
            </w:pPr>
            <w:r w:rsidRPr="0006739B">
              <w:rPr>
                <w:rFonts w:ascii="Arial" w:hAnsi="Arial" w:cs="Arial"/>
              </w:rPr>
              <w:t>[</w:t>
            </w:r>
            <w:r w:rsidR="00841F20">
              <w:rPr>
                <w:rFonts w:ascii="Arial" w:hAnsi="Arial" w:cs="Arial"/>
              </w:rPr>
              <w:t>1</w:t>
            </w:r>
            <w:r w:rsidRPr="0006739B">
              <w:rPr>
                <w:rFonts w:ascii="Arial" w:hAnsi="Arial" w:cs="Arial"/>
              </w:rPr>
              <w:t>] Закон Российской Федерации от 21 июля 1993 г. № 5485-1</w:t>
            </w:r>
          </w:p>
        </w:tc>
        <w:tc>
          <w:tcPr>
            <w:tcW w:w="5387" w:type="dxa"/>
          </w:tcPr>
          <w:p w14:paraId="21AE4375" w14:textId="51C35632" w:rsidR="00E57DCC" w:rsidRPr="0006739B" w:rsidRDefault="00E57DCC" w:rsidP="00E57DCC">
            <w:pPr>
              <w:shd w:val="clear" w:color="auto" w:fill="FFFFFF"/>
              <w:spacing w:after="0"/>
              <w:ind w:right="-108" w:firstLine="0"/>
              <w:contextualSpacing/>
              <w:rPr>
                <w:rFonts w:ascii="Arial" w:hAnsi="Arial" w:cs="Arial"/>
              </w:rPr>
            </w:pPr>
            <w:r w:rsidRPr="0006739B">
              <w:rPr>
                <w:rFonts w:ascii="Arial" w:hAnsi="Arial" w:cs="Arial"/>
              </w:rPr>
              <w:t>О государственной тайне</w:t>
            </w:r>
          </w:p>
        </w:tc>
      </w:tr>
    </w:tbl>
    <w:p w14:paraId="60BB34CA" w14:textId="2F597C36" w:rsidR="00186790" w:rsidRPr="0006739B" w:rsidRDefault="00186790" w:rsidP="00EE33B5">
      <w:pPr>
        <w:spacing w:after="0"/>
        <w:ind w:left="142" w:firstLine="0"/>
        <w:rPr>
          <w:rFonts w:ascii="Arial" w:hAnsi="Arial" w:cs="Arial"/>
        </w:rPr>
      </w:pPr>
    </w:p>
    <w:sectPr w:rsidR="00186790" w:rsidRPr="0006739B" w:rsidSect="00724DB5">
      <w:footerReference w:type="default" r:id="rId18"/>
      <w:footerReference w:type="first" r:id="rId19"/>
      <w:endnotePr>
        <w:numFmt w:val="decimal"/>
      </w:endnotePr>
      <w:pgSz w:w="11906" w:h="16838" w:code="9"/>
      <w:pgMar w:top="1134" w:right="849" w:bottom="1134" w:left="1418" w:header="709" w:footer="709" w:gutter="0"/>
      <w:pgNumType w:start="1"/>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8" w:author="Федин Никита Александрович" w:date="2019-12-26T12:01:00Z" w:initials="Н.А.">
    <w:p w14:paraId="18E54BE0" w14:textId="2F9C8068" w:rsidR="0026586E" w:rsidRDefault="0026586E">
      <w:pPr>
        <w:pStyle w:val="aff3"/>
      </w:pPr>
      <w:r>
        <w:rPr>
          <w:rStyle w:val="afb"/>
        </w:rPr>
        <w:annotationRef/>
      </w:r>
      <w:proofErr w:type="gramStart"/>
      <w:r w:rsidR="005847EB">
        <w:t>П</w:t>
      </w:r>
      <w:proofErr w:type="gramEnd"/>
      <w:r w:rsidR="005847EB">
        <w:t xml:space="preserve">роверить нумерацию. Желательно сделать </w:t>
      </w:r>
      <w:proofErr w:type="spellStart"/>
      <w:r w:rsidR="005847EB">
        <w:t>автособираемое</w:t>
      </w:r>
      <w:proofErr w:type="spellEnd"/>
      <w:r w:rsidR="005847EB">
        <w:t xml:space="preserve"> оглавление</w:t>
      </w:r>
    </w:p>
  </w:comment>
  <w:comment w:id="257" w:author="Федин Никита Александрович" w:date="2019-12-26T13:38:00Z" w:initials="Н.А.">
    <w:p w14:paraId="6F9AA6BD" w14:textId="1AFBA6DC" w:rsidR="009A290D" w:rsidRDefault="009A290D">
      <w:pPr>
        <w:pStyle w:val="aff3"/>
      </w:pPr>
      <w:r>
        <w:rPr>
          <w:rStyle w:val="afb"/>
        </w:rPr>
        <w:annotationRef/>
      </w:r>
      <w:proofErr w:type="spellStart"/>
      <w:r w:rsidR="005847EB">
        <w:t>Уб</w:t>
      </w:r>
      <w:proofErr w:type="spellEnd"/>
      <w:r w:rsidR="005847EB">
        <w:t xml:space="preserve">рать. </w:t>
      </w:r>
    </w:p>
  </w:comment>
  <w:comment w:id="347" w:author="Федин Никита Александрович" w:date="2019-12-26T13:40:00Z" w:initials="Н.А.">
    <w:p w14:paraId="241D5705" w14:textId="0C55CFA6" w:rsidR="009A290D" w:rsidRDefault="009A290D">
      <w:pPr>
        <w:pStyle w:val="aff3"/>
      </w:pPr>
      <w:r>
        <w:rPr>
          <w:rStyle w:val="afb"/>
        </w:rPr>
        <w:annotationRef/>
      </w:r>
      <w:r>
        <w:t>Добавить в раздел 5 Участники и их функции</w:t>
      </w:r>
    </w:p>
  </w:comment>
  <w:comment w:id="375" w:author="Федин Никита Александрович" w:date="2019-12-26T13:41:00Z" w:initials="Н.А.">
    <w:p w14:paraId="6CAE3C95" w14:textId="1CE694E8" w:rsidR="001F0117" w:rsidRDefault="001F0117">
      <w:pPr>
        <w:pStyle w:val="aff3"/>
      </w:pPr>
      <w:r>
        <w:rPr>
          <w:rStyle w:val="afb"/>
        </w:rPr>
        <w:annotationRef/>
      </w:r>
      <w:r w:rsidR="00351B89">
        <w:t xml:space="preserve">Это что? </w:t>
      </w:r>
      <w:r w:rsidR="005847EB">
        <w:t>Д</w:t>
      </w:r>
      <w:r w:rsidR="005847EB">
        <w:t>о</w:t>
      </w:r>
      <w:r w:rsidR="005847EB">
        <w:t>б</w:t>
      </w:r>
      <w:r w:rsidR="005847EB">
        <w:t>а</w:t>
      </w:r>
      <w:r w:rsidR="005847EB">
        <w:t>вить в определения</w:t>
      </w:r>
    </w:p>
  </w:comment>
</w:comments>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5E62200" w16cid:durableId="216569F9"/>
  <w16cid:commentId w16cid:paraId="62D53335" w16cid:durableId="21656BF2"/>
  <w16cid:commentId w16cid:paraId="2DE9F358" w16cid:durableId="216569FA"/>
  <w16cid:commentId w16cid:paraId="5DA29EBA" w16cid:durableId="21656E0F"/>
  <w16cid:commentId w16cid:paraId="5D42B9B4" w16cid:durableId="216569FB"/>
  <w16cid:commentId w16cid:paraId="703E24FD" w16cid:durableId="21656F09"/>
  <w16cid:commentId w16cid:paraId="397D453F" w16cid:durableId="216569FC"/>
  <w16cid:commentId w16cid:paraId="7845E34E" w16cid:durableId="21657109"/>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7B94C4" w14:textId="77777777" w:rsidR="005847EB" w:rsidRDefault="005847EB">
      <w:r>
        <w:separator/>
      </w:r>
    </w:p>
  </w:endnote>
  <w:endnote w:type="continuationSeparator" w:id="0">
    <w:p w14:paraId="746C0B9A" w14:textId="77777777" w:rsidR="005847EB" w:rsidRDefault="005847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OpenSymbol">
    <w:charset w:val="00"/>
    <w:family w:val="auto"/>
    <w:pitch w:val="variable"/>
    <w:sig w:usb0="800000AF" w:usb1="1001ECEA" w:usb2="00000000" w:usb3="00000000" w:csb0="00000001"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choolBook">
    <w:altName w:val="Times New Roman"/>
    <w:charset w:val="00"/>
    <w:family w:val="auto"/>
    <w:pitch w:val="variable"/>
    <w:sig w:usb0="00000001" w:usb1="00000000" w:usb2="00000000" w:usb3="00000000" w:csb0="00000005"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Narrow">
    <w:panose1 w:val="020B0606020202030204"/>
    <w:charset w:val="CC"/>
    <w:family w:val="swiss"/>
    <w:pitch w:val="variable"/>
    <w:sig w:usb0="00000287" w:usb1="00000800" w:usb2="00000000" w:usb3="00000000" w:csb0="0000009F" w:csb1="00000000"/>
  </w:font>
  <w:font w:name="Consolas">
    <w:panose1 w:val="020B0609020204030204"/>
    <w:charset w:val="CC"/>
    <w:family w:val="modern"/>
    <w:pitch w:val="fixed"/>
    <w:sig w:usb0="E10002FF" w:usb1="4000FCFF" w:usb2="00000009" w:usb3="00000000" w:csb0="0000019F" w:csb1="00000000"/>
  </w:font>
  <w:font w:name="Courier">
    <w:panose1 w:val="02070409020205020404"/>
    <w:charset w:val="00"/>
    <w:family w:val="modern"/>
    <w:notTrueType/>
    <w:pitch w:val="fixed"/>
    <w:sig w:usb0="00000003" w:usb1="00000000" w:usb2="00000000" w:usb3="00000000" w:csb0="00000001" w:csb1="00000000"/>
  </w:font>
  <w:font w:name="TimesDL">
    <w:altName w:val="Times New Roman"/>
    <w:charset w:val="00"/>
    <w:family w:val="auto"/>
    <w:pitch w:val="variable"/>
    <w:sig w:usb0="00000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 w:name="Calibri">
    <w:panose1 w:val="020F0502020204030204"/>
    <w:charset w:val="CC"/>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514AF9" w14:textId="7EE45AF0" w:rsidR="000C0C78" w:rsidRPr="00357880" w:rsidRDefault="000C0C78" w:rsidP="00AD43D2">
    <w:pPr>
      <w:pStyle w:val="af7"/>
      <w:jc w:val="right"/>
      <w:rPr>
        <w:rFonts w:ascii="Arial" w:hAnsi="Arial" w:cs="Arial"/>
        <w:sz w:val="24"/>
        <w:lang w:val="en-US"/>
      </w:rPr>
    </w:pPr>
    <w:r>
      <w:rPr>
        <w:rFonts w:ascii="Arial" w:hAnsi="Arial" w:cs="Arial"/>
        <w:sz w:val="24"/>
        <w:lang w:val="en-US"/>
      </w:rPr>
      <w:t>II</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1DF1EA" w14:textId="4DB6A34C" w:rsidR="000C0C78" w:rsidRPr="000953A5" w:rsidRDefault="000C0C78" w:rsidP="000953A5">
    <w:pPr>
      <w:pStyle w:val="af7"/>
      <w:jc w:val="left"/>
      <w:rPr>
        <w:rFonts w:ascii="Arial" w:hAnsi="Arial" w:cs="Arial"/>
        <w:color w:val="808080" w:themeColor="background1" w:themeShade="80"/>
        <w:szCs w:val="16"/>
      </w:rPr>
    </w:pPr>
    <w:r w:rsidRPr="008D73EB">
      <w:rPr>
        <w:rFonts w:ascii="Arial" w:hAnsi="Arial" w:cs="Arial"/>
        <w:color w:val="808080" w:themeColor="background1" w:themeShade="80"/>
        <w:szCs w:val="16"/>
      </w:rPr>
      <w:t xml:space="preserve">Стандарт </w:t>
    </w:r>
    <w:r>
      <w:rPr>
        <w:rFonts w:ascii="Arial" w:hAnsi="Arial" w:cs="Arial"/>
        <w:color w:val="808080" w:themeColor="background1" w:themeShade="80"/>
        <w:szCs w:val="16"/>
      </w:rPr>
      <w:t>Управление НСИ</w:t>
    </w:r>
    <w:r w:rsidRPr="008D73EB">
      <w:rPr>
        <w:rFonts w:ascii="Arial" w:hAnsi="Arial" w:cs="Arial"/>
        <w:color w:val="808080" w:themeColor="background1" w:themeShade="80"/>
        <w:szCs w:val="16"/>
      </w:rPr>
      <w:t>-v</w:t>
    </w:r>
    <w:r>
      <w:rPr>
        <w:rFonts w:ascii="Arial" w:hAnsi="Arial" w:cs="Arial"/>
        <w:color w:val="808080" w:themeColor="background1" w:themeShade="80"/>
        <w:szCs w:val="16"/>
      </w:rPr>
      <w:t>1</w:t>
    </w:r>
    <w:r w:rsidRPr="000953A5">
      <w:rPr>
        <w:rFonts w:ascii="Arial" w:hAnsi="Arial" w:cs="Arial"/>
        <w:color w:val="808080" w:themeColor="background1" w:themeShade="80"/>
        <w:szCs w:val="16"/>
      </w:rPr>
      <w:t>.</w:t>
    </w:r>
    <w:proofErr w:type="spellStart"/>
    <w:r w:rsidRPr="000953A5">
      <w:rPr>
        <w:rFonts w:ascii="Arial" w:hAnsi="Arial" w:cs="Arial"/>
        <w:color w:val="808080" w:themeColor="background1" w:themeShade="80"/>
        <w:szCs w:val="16"/>
        <w:lang w:val="en-US"/>
      </w:rPr>
      <w:t>docx</w:t>
    </w:r>
    <w:proofErr w:type="spellEnd"/>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7DA730" w14:textId="10838773" w:rsidR="000C0C78" w:rsidRPr="00357880" w:rsidRDefault="000C0C78" w:rsidP="00357880">
    <w:pPr>
      <w:pStyle w:val="af7"/>
      <w:jc w:val="right"/>
      <w:rPr>
        <w:rFonts w:ascii="Arial" w:hAnsi="Arial" w:cs="Arial"/>
        <w:sz w:val="24"/>
        <w:lang w:val="en-US"/>
      </w:rPr>
    </w:pPr>
    <w:r>
      <w:rPr>
        <w:rFonts w:ascii="Arial" w:hAnsi="Arial" w:cs="Arial"/>
        <w:sz w:val="24"/>
        <w:lang w:val="en-US"/>
      </w:rPr>
      <w:t>II</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5C7443" w14:textId="6C1A96D7" w:rsidR="000C0C78" w:rsidRPr="002D7FC9" w:rsidRDefault="000C0C78" w:rsidP="000D00E1">
    <w:pPr>
      <w:pStyle w:val="af7"/>
      <w:jc w:val="right"/>
      <w:rPr>
        <w:rFonts w:ascii="Arial" w:hAnsi="Arial" w:cs="Arial"/>
        <w:sz w:val="24"/>
        <w:lang w:val="en-US"/>
      </w:rPr>
    </w:pPr>
    <w:r>
      <w:rPr>
        <w:rFonts w:ascii="Arial" w:hAnsi="Arial" w:cs="Arial"/>
        <w:sz w:val="24"/>
        <w:lang w:val="en-US"/>
      </w:rPr>
      <w:t>III</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1601215"/>
      <w:docPartObj>
        <w:docPartGallery w:val="Page Numbers (Bottom of Page)"/>
        <w:docPartUnique/>
      </w:docPartObj>
    </w:sdtPr>
    <w:sdtEndPr>
      <w:rPr>
        <w:rFonts w:ascii="Arial" w:hAnsi="Arial" w:cs="Arial"/>
        <w:sz w:val="24"/>
      </w:rPr>
    </w:sdtEndPr>
    <w:sdtContent>
      <w:p w14:paraId="68615A26" w14:textId="007EB8EC" w:rsidR="000C0C78" w:rsidRPr="002D7FC9" w:rsidRDefault="000C0C78" w:rsidP="002D7FC9">
        <w:pPr>
          <w:pStyle w:val="af7"/>
          <w:jc w:val="right"/>
          <w:rPr>
            <w:rFonts w:ascii="Arial" w:hAnsi="Arial" w:cs="Arial"/>
            <w:sz w:val="24"/>
          </w:rPr>
        </w:pPr>
        <w:r w:rsidRPr="002D7FC9">
          <w:rPr>
            <w:rFonts w:ascii="Arial" w:hAnsi="Arial" w:cs="Arial"/>
            <w:sz w:val="24"/>
          </w:rPr>
          <w:fldChar w:fldCharType="begin"/>
        </w:r>
        <w:r w:rsidRPr="002D7FC9">
          <w:rPr>
            <w:rFonts w:ascii="Arial" w:hAnsi="Arial" w:cs="Arial"/>
            <w:sz w:val="24"/>
          </w:rPr>
          <w:instrText>PAGE   \* MERGEFORMAT</w:instrText>
        </w:r>
        <w:r w:rsidRPr="002D7FC9">
          <w:rPr>
            <w:rFonts w:ascii="Arial" w:hAnsi="Arial" w:cs="Arial"/>
            <w:sz w:val="24"/>
          </w:rPr>
          <w:fldChar w:fldCharType="separate"/>
        </w:r>
        <w:r w:rsidR="00C55D6F">
          <w:rPr>
            <w:rFonts w:ascii="Arial" w:hAnsi="Arial" w:cs="Arial"/>
            <w:noProof/>
            <w:sz w:val="24"/>
          </w:rPr>
          <w:t>12</w:t>
        </w:r>
        <w:r w:rsidRPr="002D7FC9">
          <w:rPr>
            <w:rFonts w:ascii="Arial" w:hAnsi="Arial" w:cs="Arial"/>
            <w:sz w:val="24"/>
          </w:rPr>
          <w:fldChar w:fldCharType="end"/>
        </w:r>
      </w:p>
    </w:sdtContent>
  </w:sdt>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617697"/>
      <w:docPartObj>
        <w:docPartGallery w:val="Page Numbers (Bottom of Page)"/>
        <w:docPartUnique/>
      </w:docPartObj>
    </w:sdtPr>
    <w:sdtEndPr>
      <w:rPr>
        <w:rFonts w:ascii="Arial" w:hAnsi="Arial" w:cs="Arial"/>
        <w:sz w:val="24"/>
      </w:rPr>
    </w:sdtEndPr>
    <w:sdtContent>
      <w:p w14:paraId="5BBCD130" w14:textId="5D2C5CE8" w:rsidR="000C0C78" w:rsidRPr="002D7FC9" w:rsidRDefault="000C0C78" w:rsidP="002D7FC9">
        <w:pPr>
          <w:pStyle w:val="af7"/>
          <w:jc w:val="right"/>
        </w:pPr>
        <w:r w:rsidRPr="002D7FC9">
          <w:rPr>
            <w:rFonts w:ascii="Arial" w:hAnsi="Arial" w:cs="Arial"/>
            <w:sz w:val="24"/>
          </w:rPr>
          <w:fldChar w:fldCharType="begin"/>
        </w:r>
        <w:r w:rsidRPr="002D7FC9">
          <w:rPr>
            <w:rFonts w:ascii="Arial" w:hAnsi="Arial" w:cs="Arial"/>
            <w:sz w:val="24"/>
          </w:rPr>
          <w:instrText>PAGE   \* MERGEFORMAT</w:instrText>
        </w:r>
        <w:r w:rsidRPr="002D7FC9">
          <w:rPr>
            <w:rFonts w:ascii="Arial" w:hAnsi="Arial" w:cs="Arial"/>
            <w:sz w:val="24"/>
          </w:rPr>
          <w:fldChar w:fldCharType="separate"/>
        </w:r>
        <w:r w:rsidR="009A290D">
          <w:rPr>
            <w:rFonts w:ascii="Arial" w:hAnsi="Arial" w:cs="Arial"/>
            <w:noProof/>
            <w:sz w:val="24"/>
          </w:rPr>
          <w:t>1</w:t>
        </w:r>
        <w:r w:rsidRPr="002D7FC9">
          <w:rPr>
            <w:rFonts w:ascii="Arial" w:hAnsi="Arial" w:cs="Arial"/>
            <w:sz w:val="24"/>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E9FA31" w14:textId="77777777" w:rsidR="005847EB" w:rsidRDefault="005847EB">
      <w:r>
        <w:separator/>
      </w:r>
    </w:p>
  </w:footnote>
  <w:footnote w:type="continuationSeparator" w:id="0">
    <w:p w14:paraId="2AB4C8FB" w14:textId="77777777" w:rsidR="005847EB" w:rsidRDefault="005847EB">
      <w:r>
        <w:continuationSeparator/>
      </w:r>
    </w:p>
  </w:footnote>
  <w:footnote w:type="continuationNotice" w:id="1">
    <w:p w14:paraId="318C1C04" w14:textId="77777777" w:rsidR="005847EB" w:rsidRDefault="005847E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6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6"/>
      <w:gridCol w:w="2864"/>
      <w:gridCol w:w="5528"/>
    </w:tblGrid>
    <w:tr w:rsidR="000C0C78" w14:paraId="6DF41C4F" w14:textId="77777777" w:rsidTr="006A6D0D">
      <w:tc>
        <w:tcPr>
          <w:tcW w:w="1276" w:type="dxa"/>
          <w:tcBorders>
            <w:top w:val="single" w:sz="4" w:space="0" w:color="auto"/>
            <w:left w:val="single" w:sz="4" w:space="0" w:color="auto"/>
            <w:bottom w:val="single" w:sz="4" w:space="0" w:color="auto"/>
            <w:right w:val="single" w:sz="4" w:space="0" w:color="auto"/>
          </w:tcBorders>
          <w:vAlign w:val="center"/>
          <w:hideMark/>
        </w:tcPr>
        <w:p w14:paraId="51DD467F" w14:textId="77777777" w:rsidR="000C0C78" w:rsidRDefault="000C0C78" w:rsidP="003A0D36">
          <w:pPr>
            <w:tabs>
              <w:tab w:val="center" w:pos="4677"/>
              <w:tab w:val="right" w:pos="9355"/>
            </w:tabs>
            <w:spacing w:before="60"/>
            <w:ind w:left="57" w:right="57" w:firstLine="0"/>
            <w:jc w:val="center"/>
            <w:rPr>
              <w:rFonts w:ascii="Arial" w:hAnsi="Arial" w:cs="Arial"/>
              <w:b/>
              <w:kern w:val="0"/>
              <w:sz w:val="20"/>
              <w:szCs w:val="20"/>
            </w:rPr>
          </w:pPr>
          <w:r>
            <w:rPr>
              <w:rFonts w:ascii="Arial" w:hAnsi="Arial" w:cs="Arial"/>
              <w:b/>
              <w:noProof/>
              <w:sz w:val="20"/>
              <w:szCs w:val="20"/>
            </w:rPr>
            <w:drawing>
              <wp:inline distT="0" distB="0" distL="0" distR="0" wp14:anchorId="146348D6" wp14:editId="3FEE0439">
                <wp:extent cx="582178" cy="504737"/>
                <wp:effectExtent l="0" t="0" r="889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3442" cy="505833"/>
                        </a:xfrm>
                        <a:prstGeom prst="rect">
                          <a:avLst/>
                        </a:prstGeom>
                        <a:noFill/>
                        <a:ln>
                          <a:noFill/>
                        </a:ln>
                      </pic:spPr>
                    </pic:pic>
                  </a:graphicData>
                </a:graphic>
              </wp:inline>
            </w:drawing>
          </w:r>
        </w:p>
      </w:tc>
      <w:tc>
        <w:tcPr>
          <w:tcW w:w="2864" w:type="dxa"/>
          <w:tcBorders>
            <w:top w:val="single" w:sz="4" w:space="0" w:color="auto"/>
            <w:left w:val="single" w:sz="4" w:space="0" w:color="auto"/>
            <w:bottom w:val="single" w:sz="4" w:space="0" w:color="auto"/>
            <w:right w:val="single" w:sz="4" w:space="0" w:color="auto"/>
          </w:tcBorders>
          <w:vAlign w:val="center"/>
          <w:hideMark/>
        </w:tcPr>
        <w:p w14:paraId="30E65632" w14:textId="77777777" w:rsidR="000C0C78" w:rsidRDefault="000C0C78" w:rsidP="003A0D36">
          <w:pPr>
            <w:tabs>
              <w:tab w:val="center" w:pos="4677"/>
              <w:tab w:val="right" w:pos="9355"/>
            </w:tabs>
            <w:spacing w:after="0"/>
            <w:ind w:firstLine="0"/>
            <w:jc w:val="center"/>
            <w:rPr>
              <w:rFonts w:ascii="Arial" w:hAnsi="Arial" w:cs="Arial"/>
              <w:b/>
            </w:rPr>
          </w:pPr>
          <w:r>
            <w:rPr>
              <w:rFonts w:ascii="Arial" w:hAnsi="Arial" w:cs="Arial"/>
              <w:b/>
            </w:rPr>
            <w:t>АО «КОНЦЕРН ВКО</w:t>
          </w:r>
        </w:p>
        <w:p w14:paraId="0F8590C3" w14:textId="77777777" w:rsidR="000C0C78" w:rsidRDefault="000C0C78" w:rsidP="003A0D36">
          <w:pPr>
            <w:tabs>
              <w:tab w:val="center" w:pos="4677"/>
              <w:tab w:val="right" w:pos="9355"/>
            </w:tabs>
            <w:spacing w:after="0"/>
            <w:ind w:firstLine="0"/>
            <w:jc w:val="center"/>
            <w:rPr>
              <w:rFonts w:ascii="Arial" w:hAnsi="Arial" w:cs="Arial"/>
              <w:b/>
            </w:rPr>
          </w:pPr>
          <w:r>
            <w:rPr>
              <w:rFonts w:ascii="Arial" w:hAnsi="Arial" w:cs="Arial"/>
              <w:b/>
            </w:rPr>
            <w:t>«АЛМАЗ – АНТЕЙ»</w:t>
          </w:r>
        </w:p>
      </w:tc>
      <w:tc>
        <w:tcPr>
          <w:tcW w:w="5528" w:type="dxa"/>
          <w:tcBorders>
            <w:top w:val="single" w:sz="4" w:space="0" w:color="auto"/>
            <w:left w:val="single" w:sz="4" w:space="0" w:color="auto"/>
            <w:bottom w:val="single" w:sz="4" w:space="0" w:color="auto"/>
            <w:right w:val="single" w:sz="4" w:space="0" w:color="auto"/>
          </w:tcBorders>
          <w:vAlign w:val="center"/>
          <w:hideMark/>
        </w:tcPr>
        <w:p w14:paraId="120F3F17" w14:textId="7107EA74" w:rsidR="000C0C78" w:rsidRDefault="000C0C78" w:rsidP="003A0D36">
          <w:pPr>
            <w:tabs>
              <w:tab w:val="left" w:pos="2952"/>
              <w:tab w:val="center" w:pos="4677"/>
              <w:tab w:val="right" w:pos="9355"/>
            </w:tabs>
            <w:spacing w:after="0"/>
            <w:ind w:left="-108" w:right="34" w:firstLine="0"/>
            <w:jc w:val="right"/>
            <w:rPr>
              <w:rFonts w:ascii="Arial" w:hAnsi="Arial" w:cs="Arial"/>
              <w:b/>
            </w:rPr>
          </w:pPr>
          <w:proofErr w:type="gramStart"/>
          <w:r>
            <w:rPr>
              <w:rFonts w:ascii="Arial" w:hAnsi="Arial" w:cs="Arial"/>
              <w:b/>
            </w:rPr>
            <w:t>СТ</w:t>
          </w:r>
          <w:proofErr w:type="gramEnd"/>
          <w:r>
            <w:rPr>
              <w:rFonts w:ascii="Arial" w:hAnsi="Arial" w:cs="Arial"/>
              <w:b/>
            </w:rPr>
            <w:t xml:space="preserve"> ИС КОНЦЕРН ВКО 04.6–</w:t>
          </w:r>
          <w:r w:rsidRPr="00622E57">
            <w:rPr>
              <w:rFonts w:ascii="Arial" w:hAnsi="Arial" w:cs="Arial"/>
              <w:b/>
              <w:lang w:val="en-US"/>
            </w:rPr>
            <w:t>X</w:t>
          </w:r>
          <w:r w:rsidRPr="00622E57">
            <w:rPr>
              <w:rFonts w:ascii="Arial" w:hAnsi="Arial" w:cs="Arial"/>
              <w:b/>
            </w:rPr>
            <w:t>Х</w:t>
          </w:r>
          <w:r w:rsidRPr="00622E57">
            <w:rPr>
              <w:rFonts w:ascii="Arial" w:hAnsi="Arial" w:cs="Arial"/>
              <w:b/>
              <w:lang w:val="en-US"/>
            </w:rPr>
            <w:t>X</w:t>
          </w:r>
          <w:r>
            <w:rPr>
              <w:rFonts w:ascii="Arial" w:hAnsi="Arial" w:cs="Arial"/>
              <w:b/>
            </w:rPr>
            <w:t>–2019</w:t>
          </w:r>
        </w:p>
      </w:tc>
    </w:tr>
  </w:tbl>
  <w:p w14:paraId="48EF036D" w14:textId="77777777" w:rsidR="000C0C78" w:rsidRPr="005E4206" w:rsidRDefault="000C0C78" w:rsidP="005E4206">
    <w:pPr>
      <w:pStyle w:val="af5"/>
      <w:spacing w:before="0" w:after="0" w:line="240" w:lineRule="auto"/>
      <w:ind w:left="0" w:firstLine="0"/>
      <w:jc w:val="left"/>
      <w:rPr>
        <w:rFonts w:ascii="Arial" w:hAnsi="Arial" w:cs="Arial"/>
        <w:sz w:val="24"/>
        <w:szCs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0" w:rightFromText="180" w:vertAnchor="text" w:tblpX="108" w:tblpY="1"/>
      <w:tblOverlap w:val="neve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6"/>
      <w:gridCol w:w="2864"/>
      <w:gridCol w:w="5494"/>
    </w:tblGrid>
    <w:tr w:rsidR="000C0C78" w14:paraId="41DA65C3" w14:textId="77777777" w:rsidTr="006A6D0D">
      <w:tc>
        <w:tcPr>
          <w:tcW w:w="1276" w:type="dxa"/>
          <w:tcBorders>
            <w:top w:val="single" w:sz="4" w:space="0" w:color="auto"/>
            <w:left w:val="single" w:sz="4" w:space="0" w:color="auto"/>
            <w:bottom w:val="single" w:sz="4" w:space="0" w:color="auto"/>
            <w:right w:val="single" w:sz="4" w:space="0" w:color="auto"/>
          </w:tcBorders>
          <w:vAlign w:val="center"/>
          <w:hideMark/>
        </w:tcPr>
        <w:p w14:paraId="403EED4B" w14:textId="77777777" w:rsidR="000C0C78" w:rsidRDefault="000C0C78" w:rsidP="000E35C8">
          <w:pPr>
            <w:tabs>
              <w:tab w:val="center" w:pos="4677"/>
              <w:tab w:val="right" w:pos="9355"/>
            </w:tabs>
            <w:spacing w:before="60"/>
            <w:ind w:left="57" w:right="57" w:firstLine="0"/>
            <w:jc w:val="center"/>
            <w:rPr>
              <w:rFonts w:ascii="Arial" w:hAnsi="Arial" w:cs="Arial"/>
              <w:b/>
              <w:kern w:val="0"/>
              <w:sz w:val="20"/>
              <w:szCs w:val="20"/>
            </w:rPr>
          </w:pPr>
          <w:r>
            <w:rPr>
              <w:rFonts w:ascii="Arial" w:hAnsi="Arial" w:cs="Arial"/>
              <w:b/>
              <w:noProof/>
              <w:sz w:val="20"/>
              <w:szCs w:val="20"/>
            </w:rPr>
            <w:drawing>
              <wp:inline distT="0" distB="0" distL="0" distR="0" wp14:anchorId="727ECC5E" wp14:editId="5021BDA3">
                <wp:extent cx="582178" cy="504737"/>
                <wp:effectExtent l="0" t="0" r="889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2178" cy="504737"/>
                        </a:xfrm>
                        <a:prstGeom prst="rect">
                          <a:avLst/>
                        </a:prstGeom>
                        <a:noFill/>
                        <a:ln>
                          <a:noFill/>
                        </a:ln>
                      </pic:spPr>
                    </pic:pic>
                  </a:graphicData>
                </a:graphic>
              </wp:inline>
            </w:drawing>
          </w:r>
        </w:p>
      </w:tc>
      <w:tc>
        <w:tcPr>
          <w:tcW w:w="2864" w:type="dxa"/>
          <w:tcBorders>
            <w:top w:val="single" w:sz="4" w:space="0" w:color="auto"/>
            <w:left w:val="single" w:sz="4" w:space="0" w:color="auto"/>
            <w:bottom w:val="single" w:sz="4" w:space="0" w:color="auto"/>
            <w:right w:val="single" w:sz="4" w:space="0" w:color="auto"/>
          </w:tcBorders>
          <w:vAlign w:val="center"/>
          <w:hideMark/>
        </w:tcPr>
        <w:p w14:paraId="492233AE" w14:textId="77777777" w:rsidR="000C0C78" w:rsidRDefault="000C0C78" w:rsidP="000E35C8">
          <w:pPr>
            <w:tabs>
              <w:tab w:val="center" w:pos="4677"/>
              <w:tab w:val="right" w:pos="9355"/>
            </w:tabs>
            <w:spacing w:after="0"/>
            <w:ind w:firstLine="0"/>
            <w:jc w:val="center"/>
            <w:rPr>
              <w:rFonts w:ascii="Arial" w:hAnsi="Arial" w:cs="Arial"/>
              <w:b/>
            </w:rPr>
          </w:pPr>
          <w:r>
            <w:rPr>
              <w:rFonts w:ascii="Arial" w:hAnsi="Arial" w:cs="Arial"/>
              <w:b/>
            </w:rPr>
            <w:t>АО «КОНЦЕРН ВКО</w:t>
          </w:r>
        </w:p>
        <w:p w14:paraId="40258775" w14:textId="77777777" w:rsidR="000C0C78" w:rsidRDefault="000C0C78" w:rsidP="000E35C8">
          <w:pPr>
            <w:tabs>
              <w:tab w:val="center" w:pos="4677"/>
              <w:tab w:val="right" w:pos="9355"/>
            </w:tabs>
            <w:spacing w:after="0"/>
            <w:ind w:firstLine="0"/>
            <w:jc w:val="center"/>
            <w:rPr>
              <w:rFonts w:ascii="Arial" w:hAnsi="Arial" w:cs="Arial"/>
              <w:b/>
            </w:rPr>
          </w:pPr>
          <w:r>
            <w:rPr>
              <w:rFonts w:ascii="Arial" w:hAnsi="Arial" w:cs="Arial"/>
              <w:b/>
            </w:rPr>
            <w:t>«АЛМАЗ – АНТЕЙ»</w:t>
          </w:r>
        </w:p>
      </w:tc>
      <w:tc>
        <w:tcPr>
          <w:tcW w:w="5494" w:type="dxa"/>
          <w:tcBorders>
            <w:top w:val="single" w:sz="4" w:space="0" w:color="auto"/>
            <w:left w:val="single" w:sz="4" w:space="0" w:color="auto"/>
            <w:bottom w:val="single" w:sz="4" w:space="0" w:color="auto"/>
            <w:right w:val="single" w:sz="4" w:space="0" w:color="auto"/>
          </w:tcBorders>
          <w:vAlign w:val="center"/>
          <w:hideMark/>
        </w:tcPr>
        <w:p w14:paraId="7ACA66E5" w14:textId="61D4FBBC" w:rsidR="000C0C78" w:rsidRDefault="000C0C78" w:rsidP="00100737">
          <w:pPr>
            <w:tabs>
              <w:tab w:val="left" w:pos="2952"/>
              <w:tab w:val="center" w:pos="4677"/>
              <w:tab w:val="right" w:pos="9355"/>
            </w:tabs>
            <w:spacing w:after="0"/>
            <w:ind w:left="-108" w:right="34" w:firstLine="0"/>
            <w:jc w:val="right"/>
            <w:rPr>
              <w:rFonts w:ascii="Arial" w:hAnsi="Arial" w:cs="Arial"/>
              <w:b/>
            </w:rPr>
          </w:pPr>
          <w:proofErr w:type="gramStart"/>
          <w:r>
            <w:rPr>
              <w:rFonts w:ascii="Arial" w:hAnsi="Arial" w:cs="Arial"/>
              <w:b/>
            </w:rPr>
            <w:t>СТ</w:t>
          </w:r>
          <w:proofErr w:type="gramEnd"/>
          <w:r>
            <w:rPr>
              <w:rFonts w:ascii="Arial" w:hAnsi="Arial" w:cs="Arial"/>
              <w:b/>
            </w:rPr>
            <w:t xml:space="preserve"> ИС КОНЦЕРН </w:t>
          </w:r>
          <w:r w:rsidRPr="00C11BF3">
            <w:rPr>
              <w:rFonts w:ascii="Arial" w:hAnsi="Arial" w:cs="Arial"/>
              <w:b/>
            </w:rPr>
            <w:t xml:space="preserve">ВКО </w:t>
          </w:r>
          <w:r>
            <w:rPr>
              <w:rFonts w:ascii="Arial" w:hAnsi="Arial" w:cs="Arial"/>
              <w:b/>
            </w:rPr>
            <w:t>ХХ</w:t>
          </w:r>
          <w:r w:rsidRPr="00622E57">
            <w:rPr>
              <w:rFonts w:ascii="Arial" w:hAnsi="Arial" w:cs="Arial"/>
              <w:b/>
            </w:rPr>
            <w:t>–</w:t>
          </w:r>
          <w:r w:rsidRPr="00622E57">
            <w:rPr>
              <w:rFonts w:ascii="Arial" w:hAnsi="Arial" w:cs="Arial"/>
              <w:b/>
              <w:lang w:val="en-US"/>
            </w:rPr>
            <w:t>X</w:t>
          </w:r>
          <w:r w:rsidRPr="00622E57">
            <w:rPr>
              <w:rFonts w:ascii="Arial" w:hAnsi="Arial" w:cs="Arial"/>
              <w:b/>
            </w:rPr>
            <w:t>Х</w:t>
          </w:r>
          <w:r w:rsidRPr="00622E57">
            <w:rPr>
              <w:rFonts w:ascii="Arial" w:hAnsi="Arial" w:cs="Arial"/>
              <w:b/>
              <w:lang w:val="en-US"/>
            </w:rPr>
            <w:t>X</w:t>
          </w:r>
          <w:r>
            <w:rPr>
              <w:rFonts w:ascii="Arial" w:hAnsi="Arial" w:cs="Arial"/>
              <w:b/>
            </w:rPr>
            <w:t>–2019</w:t>
          </w:r>
        </w:p>
      </w:tc>
    </w:tr>
  </w:tbl>
  <w:p w14:paraId="7B002E5C" w14:textId="77777777" w:rsidR="000C0C78" w:rsidRDefault="000C0C78" w:rsidP="00C93FDA">
    <w:pPr>
      <w:pStyle w:val="af5"/>
      <w:spacing w:before="0" w:after="0" w:line="240" w:lineRule="auto"/>
      <w:ind w:left="0" w:firstLine="0"/>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FD805C4"/>
    <w:lvl w:ilvl="0">
      <w:start w:val="1"/>
      <w:numFmt w:val="decimal"/>
      <w:pStyle w:val="5"/>
      <w:lvlText w:val="%1."/>
      <w:lvlJc w:val="left"/>
      <w:pPr>
        <w:tabs>
          <w:tab w:val="num" w:pos="1492"/>
        </w:tabs>
        <w:ind w:left="1492" w:hanging="360"/>
      </w:pPr>
    </w:lvl>
  </w:abstractNum>
  <w:abstractNum w:abstractNumId="1">
    <w:nsid w:val="FFFFFF7D"/>
    <w:multiLevelType w:val="singleLevel"/>
    <w:tmpl w:val="DC74EB5E"/>
    <w:lvl w:ilvl="0">
      <w:start w:val="1"/>
      <w:numFmt w:val="decimal"/>
      <w:pStyle w:val="4"/>
      <w:lvlText w:val="%1."/>
      <w:lvlJc w:val="left"/>
      <w:pPr>
        <w:tabs>
          <w:tab w:val="num" w:pos="1209"/>
        </w:tabs>
        <w:ind w:left="1209" w:hanging="360"/>
      </w:pPr>
    </w:lvl>
  </w:abstractNum>
  <w:abstractNum w:abstractNumId="2">
    <w:nsid w:val="FFFFFF7E"/>
    <w:multiLevelType w:val="singleLevel"/>
    <w:tmpl w:val="C3C6323E"/>
    <w:lvl w:ilvl="0">
      <w:start w:val="1"/>
      <w:numFmt w:val="decimal"/>
      <w:pStyle w:val="3"/>
      <w:lvlText w:val="%1."/>
      <w:lvlJc w:val="left"/>
      <w:pPr>
        <w:tabs>
          <w:tab w:val="num" w:pos="926"/>
        </w:tabs>
        <w:ind w:left="926" w:hanging="360"/>
      </w:pPr>
    </w:lvl>
  </w:abstractNum>
  <w:abstractNum w:abstractNumId="3">
    <w:nsid w:val="FFFFFF7F"/>
    <w:multiLevelType w:val="singleLevel"/>
    <w:tmpl w:val="0CC40298"/>
    <w:lvl w:ilvl="0">
      <w:start w:val="1"/>
      <w:numFmt w:val="decimal"/>
      <w:pStyle w:val="2"/>
      <w:lvlText w:val="%1."/>
      <w:lvlJc w:val="left"/>
      <w:pPr>
        <w:tabs>
          <w:tab w:val="num" w:pos="643"/>
        </w:tabs>
        <w:ind w:left="643" w:hanging="360"/>
      </w:pPr>
    </w:lvl>
  </w:abstractNum>
  <w:abstractNum w:abstractNumId="4">
    <w:nsid w:val="FFFFFF80"/>
    <w:multiLevelType w:val="singleLevel"/>
    <w:tmpl w:val="B1E2A344"/>
    <w:lvl w:ilvl="0">
      <w:start w:val="1"/>
      <w:numFmt w:val="bullet"/>
      <w:pStyle w:val="50"/>
      <w:lvlText w:val=""/>
      <w:lvlJc w:val="left"/>
      <w:pPr>
        <w:tabs>
          <w:tab w:val="num" w:pos="1492"/>
        </w:tabs>
        <w:ind w:left="1492" w:hanging="360"/>
      </w:pPr>
      <w:rPr>
        <w:rFonts w:ascii="Symbol" w:hAnsi="Symbol" w:hint="default"/>
      </w:rPr>
    </w:lvl>
  </w:abstractNum>
  <w:abstractNum w:abstractNumId="5">
    <w:nsid w:val="FFFFFF81"/>
    <w:multiLevelType w:val="singleLevel"/>
    <w:tmpl w:val="99CA7540"/>
    <w:lvl w:ilvl="0">
      <w:start w:val="1"/>
      <w:numFmt w:val="bullet"/>
      <w:pStyle w:val="40"/>
      <w:lvlText w:val=""/>
      <w:lvlJc w:val="left"/>
      <w:pPr>
        <w:tabs>
          <w:tab w:val="num" w:pos="1209"/>
        </w:tabs>
        <w:ind w:left="1209" w:hanging="360"/>
      </w:pPr>
      <w:rPr>
        <w:rFonts w:ascii="Symbol" w:hAnsi="Symbol" w:hint="default"/>
      </w:rPr>
    </w:lvl>
  </w:abstractNum>
  <w:abstractNum w:abstractNumId="6">
    <w:nsid w:val="FFFFFF82"/>
    <w:multiLevelType w:val="singleLevel"/>
    <w:tmpl w:val="1130D34C"/>
    <w:lvl w:ilvl="0">
      <w:start w:val="1"/>
      <w:numFmt w:val="bullet"/>
      <w:pStyle w:val="30"/>
      <w:lvlText w:val=""/>
      <w:lvlJc w:val="left"/>
      <w:pPr>
        <w:tabs>
          <w:tab w:val="num" w:pos="926"/>
        </w:tabs>
        <w:ind w:left="926" w:hanging="360"/>
      </w:pPr>
      <w:rPr>
        <w:rFonts w:ascii="Symbol" w:hAnsi="Symbol" w:hint="default"/>
      </w:rPr>
    </w:lvl>
  </w:abstractNum>
  <w:abstractNum w:abstractNumId="7">
    <w:nsid w:val="FFFFFF83"/>
    <w:multiLevelType w:val="singleLevel"/>
    <w:tmpl w:val="D5C6BCCA"/>
    <w:lvl w:ilvl="0">
      <w:start w:val="1"/>
      <w:numFmt w:val="bullet"/>
      <w:pStyle w:val="20"/>
      <w:lvlText w:val=""/>
      <w:lvlJc w:val="left"/>
      <w:pPr>
        <w:tabs>
          <w:tab w:val="num" w:pos="643"/>
        </w:tabs>
        <w:ind w:left="643" w:hanging="360"/>
      </w:pPr>
      <w:rPr>
        <w:rFonts w:ascii="Symbol" w:hAnsi="Symbol" w:hint="default"/>
      </w:rPr>
    </w:lvl>
  </w:abstractNum>
  <w:abstractNum w:abstractNumId="8">
    <w:nsid w:val="FFFFFF88"/>
    <w:multiLevelType w:val="singleLevel"/>
    <w:tmpl w:val="1DC470EA"/>
    <w:lvl w:ilvl="0">
      <w:start w:val="1"/>
      <w:numFmt w:val="decimal"/>
      <w:pStyle w:val="a"/>
      <w:lvlText w:val="%1."/>
      <w:lvlJc w:val="left"/>
      <w:pPr>
        <w:tabs>
          <w:tab w:val="num" w:pos="360"/>
        </w:tabs>
        <w:ind w:left="360" w:hanging="360"/>
      </w:pPr>
    </w:lvl>
  </w:abstractNum>
  <w:abstractNum w:abstractNumId="9">
    <w:nsid w:val="FFFFFF89"/>
    <w:multiLevelType w:val="singleLevel"/>
    <w:tmpl w:val="DF52056E"/>
    <w:lvl w:ilvl="0">
      <w:start w:val="1"/>
      <w:numFmt w:val="bullet"/>
      <w:pStyle w:val="a0"/>
      <w:lvlText w:val=""/>
      <w:lvlJc w:val="left"/>
      <w:pPr>
        <w:tabs>
          <w:tab w:val="num" w:pos="360"/>
        </w:tabs>
        <w:ind w:left="360" w:hanging="360"/>
      </w:pPr>
      <w:rPr>
        <w:rFonts w:ascii="Symbol" w:hAnsi="Symbol" w:hint="default"/>
      </w:rPr>
    </w:lvl>
  </w:abstractNum>
  <w:abstractNum w:abstractNumId="10">
    <w:nsid w:val="00000002"/>
    <w:multiLevelType w:val="multilevel"/>
    <w:tmpl w:val="00000002"/>
    <w:name w:val="WW8Num3"/>
    <w:lvl w:ilvl="0">
      <w:start w:val="1"/>
      <w:numFmt w:val="bullet"/>
      <w:lvlText w:val=""/>
      <w:lvlJc w:val="left"/>
      <w:pPr>
        <w:tabs>
          <w:tab w:val="num" w:pos="720"/>
        </w:tabs>
        <w:ind w:left="720" w:hanging="360"/>
      </w:pPr>
      <w:rPr>
        <w:rFonts w:ascii="Symbol" w:hAnsi="Symbol" w:cs="OpenSymbol"/>
        <w:sz w:val="24"/>
        <w:szCs w:val="24"/>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sz w:val="24"/>
        <w:szCs w:val="24"/>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sz w:val="24"/>
        <w:szCs w:val="24"/>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1">
    <w:nsid w:val="00000003"/>
    <w:multiLevelType w:val="multilevel"/>
    <w:tmpl w:val="00000003"/>
    <w:name w:val="WW8Num4"/>
    <w:lvl w:ilvl="0">
      <w:start w:val="1"/>
      <w:numFmt w:val="decimal"/>
      <w:lvlText w:val="%1."/>
      <w:lvlJc w:val="left"/>
      <w:pPr>
        <w:tabs>
          <w:tab w:val="num" w:pos="0"/>
        </w:tabs>
        <w:ind w:left="1931" w:hanging="360"/>
      </w:pPr>
      <w:rPr>
        <w:rFonts w:cs="Times New Roman"/>
      </w:rPr>
    </w:lvl>
    <w:lvl w:ilvl="1">
      <w:start w:val="1"/>
      <w:numFmt w:val="lowerLetter"/>
      <w:lvlText w:val="%2."/>
      <w:lvlJc w:val="left"/>
      <w:pPr>
        <w:tabs>
          <w:tab w:val="num" w:pos="0"/>
        </w:tabs>
        <w:ind w:left="2651" w:hanging="360"/>
      </w:pPr>
      <w:rPr>
        <w:rFonts w:cs="Times New Roman"/>
      </w:rPr>
    </w:lvl>
    <w:lvl w:ilvl="2">
      <w:start w:val="1"/>
      <w:numFmt w:val="lowerRoman"/>
      <w:lvlText w:val="%2.%3."/>
      <w:lvlJc w:val="right"/>
      <w:pPr>
        <w:tabs>
          <w:tab w:val="num" w:pos="0"/>
        </w:tabs>
        <w:ind w:left="3371" w:hanging="180"/>
      </w:pPr>
      <w:rPr>
        <w:rFonts w:cs="Times New Roman"/>
      </w:rPr>
    </w:lvl>
    <w:lvl w:ilvl="3">
      <w:start w:val="1"/>
      <w:numFmt w:val="decimal"/>
      <w:lvlText w:val="%2.%3.%4."/>
      <w:lvlJc w:val="left"/>
      <w:pPr>
        <w:tabs>
          <w:tab w:val="num" w:pos="0"/>
        </w:tabs>
        <w:ind w:left="4091" w:hanging="360"/>
      </w:pPr>
      <w:rPr>
        <w:rFonts w:cs="Times New Roman"/>
      </w:rPr>
    </w:lvl>
    <w:lvl w:ilvl="4">
      <w:start w:val="1"/>
      <w:numFmt w:val="lowerLetter"/>
      <w:lvlText w:val="%2.%3.%4.%5."/>
      <w:lvlJc w:val="left"/>
      <w:pPr>
        <w:tabs>
          <w:tab w:val="num" w:pos="0"/>
        </w:tabs>
        <w:ind w:left="4811" w:hanging="360"/>
      </w:pPr>
      <w:rPr>
        <w:rFonts w:cs="Times New Roman"/>
      </w:rPr>
    </w:lvl>
    <w:lvl w:ilvl="5">
      <w:start w:val="1"/>
      <w:numFmt w:val="lowerRoman"/>
      <w:lvlText w:val="%2.%3.%4.%5.%6."/>
      <w:lvlJc w:val="right"/>
      <w:pPr>
        <w:tabs>
          <w:tab w:val="num" w:pos="0"/>
        </w:tabs>
        <w:ind w:left="5531" w:hanging="180"/>
      </w:pPr>
      <w:rPr>
        <w:rFonts w:cs="Times New Roman"/>
      </w:rPr>
    </w:lvl>
    <w:lvl w:ilvl="6">
      <w:start w:val="1"/>
      <w:numFmt w:val="decimal"/>
      <w:lvlText w:val="%2.%3.%4.%5.%6.%7."/>
      <w:lvlJc w:val="left"/>
      <w:pPr>
        <w:tabs>
          <w:tab w:val="num" w:pos="0"/>
        </w:tabs>
        <w:ind w:left="6251" w:hanging="360"/>
      </w:pPr>
      <w:rPr>
        <w:rFonts w:cs="Times New Roman"/>
      </w:rPr>
    </w:lvl>
    <w:lvl w:ilvl="7">
      <w:start w:val="1"/>
      <w:numFmt w:val="lowerLetter"/>
      <w:lvlText w:val="%2.%3.%4.%5.%6.%7.%8."/>
      <w:lvlJc w:val="left"/>
      <w:pPr>
        <w:tabs>
          <w:tab w:val="num" w:pos="0"/>
        </w:tabs>
        <w:ind w:left="6971" w:hanging="360"/>
      </w:pPr>
      <w:rPr>
        <w:rFonts w:cs="Times New Roman"/>
      </w:rPr>
    </w:lvl>
    <w:lvl w:ilvl="8">
      <w:start w:val="1"/>
      <w:numFmt w:val="lowerRoman"/>
      <w:lvlText w:val="%2.%3.%4.%5.%6.%7.%8.%9."/>
      <w:lvlJc w:val="right"/>
      <w:pPr>
        <w:tabs>
          <w:tab w:val="num" w:pos="0"/>
        </w:tabs>
        <w:ind w:left="7691" w:hanging="180"/>
      </w:pPr>
      <w:rPr>
        <w:rFonts w:cs="Times New Roman"/>
      </w:rPr>
    </w:lvl>
  </w:abstractNum>
  <w:abstractNum w:abstractNumId="12">
    <w:nsid w:val="00000004"/>
    <w:multiLevelType w:val="multilevel"/>
    <w:tmpl w:val="00000004"/>
    <w:name w:val="WW8Num5"/>
    <w:lvl w:ilvl="0">
      <w:start w:val="1"/>
      <w:numFmt w:val="bullet"/>
      <w:lvlText w:val=""/>
      <w:lvlJc w:val="left"/>
      <w:pPr>
        <w:tabs>
          <w:tab w:val="num" w:pos="0"/>
        </w:tabs>
        <w:ind w:left="1571" w:hanging="360"/>
      </w:pPr>
      <w:rPr>
        <w:rFonts w:ascii="Symbol" w:hAnsi="Symbol" w:cs="Symbol"/>
        <w:sz w:val="24"/>
        <w:szCs w:val="24"/>
      </w:rPr>
    </w:lvl>
    <w:lvl w:ilvl="1">
      <w:start w:val="1"/>
      <w:numFmt w:val="bullet"/>
      <w:lvlText w:val="o"/>
      <w:lvlJc w:val="left"/>
      <w:pPr>
        <w:tabs>
          <w:tab w:val="num" w:pos="0"/>
        </w:tabs>
        <w:ind w:left="2291" w:hanging="360"/>
      </w:pPr>
      <w:rPr>
        <w:rFonts w:ascii="Courier New" w:hAnsi="Courier New" w:cs="Courier New"/>
      </w:rPr>
    </w:lvl>
    <w:lvl w:ilvl="2">
      <w:start w:val="1"/>
      <w:numFmt w:val="bullet"/>
      <w:lvlText w:val=""/>
      <w:lvlJc w:val="left"/>
      <w:pPr>
        <w:tabs>
          <w:tab w:val="num" w:pos="0"/>
        </w:tabs>
        <w:ind w:left="3011" w:hanging="360"/>
      </w:pPr>
      <w:rPr>
        <w:rFonts w:ascii="Wingdings" w:hAnsi="Wingdings" w:cs="Wingdings"/>
      </w:rPr>
    </w:lvl>
    <w:lvl w:ilvl="3">
      <w:start w:val="1"/>
      <w:numFmt w:val="bullet"/>
      <w:lvlText w:val=""/>
      <w:lvlJc w:val="left"/>
      <w:pPr>
        <w:tabs>
          <w:tab w:val="num" w:pos="0"/>
        </w:tabs>
        <w:ind w:left="3731" w:hanging="360"/>
      </w:pPr>
      <w:rPr>
        <w:rFonts w:ascii="Symbol" w:hAnsi="Symbol" w:cs="Symbol"/>
        <w:sz w:val="24"/>
        <w:szCs w:val="24"/>
      </w:rPr>
    </w:lvl>
    <w:lvl w:ilvl="4">
      <w:start w:val="1"/>
      <w:numFmt w:val="bullet"/>
      <w:lvlText w:val="o"/>
      <w:lvlJc w:val="left"/>
      <w:pPr>
        <w:tabs>
          <w:tab w:val="num" w:pos="0"/>
        </w:tabs>
        <w:ind w:left="4451" w:hanging="360"/>
      </w:pPr>
      <w:rPr>
        <w:rFonts w:ascii="Courier New" w:hAnsi="Courier New" w:cs="Courier New"/>
      </w:rPr>
    </w:lvl>
    <w:lvl w:ilvl="5">
      <w:start w:val="1"/>
      <w:numFmt w:val="bullet"/>
      <w:lvlText w:val=""/>
      <w:lvlJc w:val="left"/>
      <w:pPr>
        <w:tabs>
          <w:tab w:val="num" w:pos="0"/>
        </w:tabs>
        <w:ind w:left="5171" w:hanging="360"/>
      </w:pPr>
      <w:rPr>
        <w:rFonts w:ascii="Wingdings" w:hAnsi="Wingdings" w:cs="Wingdings"/>
      </w:rPr>
    </w:lvl>
    <w:lvl w:ilvl="6">
      <w:start w:val="1"/>
      <w:numFmt w:val="bullet"/>
      <w:lvlText w:val=""/>
      <w:lvlJc w:val="left"/>
      <w:pPr>
        <w:tabs>
          <w:tab w:val="num" w:pos="0"/>
        </w:tabs>
        <w:ind w:left="5891" w:hanging="360"/>
      </w:pPr>
      <w:rPr>
        <w:rFonts w:ascii="Symbol" w:hAnsi="Symbol" w:cs="Symbol"/>
        <w:sz w:val="24"/>
        <w:szCs w:val="24"/>
      </w:rPr>
    </w:lvl>
    <w:lvl w:ilvl="7">
      <w:start w:val="1"/>
      <w:numFmt w:val="bullet"/>
      <w:lvlText w:val="o"/>
      <w:lvlJc w:val="left"/>
      <w:pPr>
        <w:tabs>
          <w:tab w:val="num" w:pos="0"/>
        </w:tabs>
        <w:ind w:left="6611" w:hanging="360"/>
      </w:pPr>
      <w:rPr>
        <w:rFonts w:ascii="Courier New" w:hAnsi="Courier New" w:cs="Courier New"/>
      </w:rPr>
    </w:lvl>
    <w:lvl w:ilvl="8">
      <w:start w:val="1"/>
      <w:numFmt w:val="bullet"/>
      <w:lvlText w:val=""/>
      <w:lvlJc w:val="left"/>
      <w:pPr>
        <w:tabs>
          <w:tab w:val="num" w:pos="0"/>
        </w:tabs>
        <w:ind w:left="7331" w:hanging="360"/>
      </w:pPr>
      <w:rPr>
        <w:rFonts w:ascii="Wingdings" w:hAnsi="Wingdings" w:cs="Wingdings"/>
      </w:rPr>
    </w:lvl>
  </w:abstractNum>
  <w:abstractNum w:abstractNumId="13">
    <w:nsid w:val="00000005"/>
    <w:multiLevelType w:val="multilevel"/>
    <w:tmpl w:val="00000005"/>
    <w:name w:val="WW8Num6"/>
    <w:lvl w:ilvl="0">
      <w:start w:val="1"/>
      <w:numFmt w:val="decimal"/>
      <w:lvlText w:val=" %1 "/>
      <w:lvlJc w:val="left"/>
      <w:pPr>
        <w:tabs>
          <w:tab w:val="num" w:pos="720"/>
        </w:tabs>
        <w:ind w:left="720" w:hanging="360"/>
      </w:pPr>
    </w:lvl>
    <w:lvl w:ilvl="1">
      <w:start w:val="1"/>
      <w:numFmt w:val="decimal"/>
      <w:lvlText w:val=" %1.%2 "/>
      <w:lvlJc w:val="left"/>
      <w:pPr>
        <w:tabs>
          <w:tab w:val="num" w:pos="1080"/>
        </w:tabs>
        <w:ind w:left="1080" w:hanging="360"/>
      </w:pPr>
    </w:lvl>
    <w:lvl w:ilvl="2">
      <w:start w:val="1"/>
      <w:numFmt w:val="decimal"/>
      <w:lvlText w:val=" %1.%2.%3 "/>
      <w:lvlJc w:val="left"/>
      <w:pPr>
        <w:tabs>
          <w:tab w:val="num" w:pos="1440"/>
        </w:tabs>
        <w:ind w:left="1440" w:hanging="360"/>
      </w:pPr>
    </w:lvl>
    <w:lvl w:ilvl="3">
      <w:start w:val="1"/>
      <w:numFmt w:val="decimal"/>
      <w:lvlText w:val=" %1.%2.%3.%4 "/>
      <w:lvlJc w:val="left"/>
      <w:pPr>
        <w:tabs>
          <w:tab w:val="num" w:pos="1800"/>
        </w:tabs>
        <w:ind w:left="1800" w:hanging="360"/>
      </w:pPr>
    </w:lvl>
    <w:lvl w:ilvl="4">
      <w:start w:val="1"/>
      <w:numFmt w:val="decimal"/>
      <w:lvlText w:val=" %1.%2.%3.%4.%5 "/>
      <w:lvlJc w:val="left"/>
      <w:pPr>
        <w:tabs>
          <w:tab w:val="num" w:pos="2160"/>
        </w:tabs>
        <w:ind w:left="2160" w:hanging="360"/>
      </w:pPr>
    </w:lvl>
    <w:lvl w:ilvl="5">
      <w:start w:val="1"/>
      <w:numFmt w:val="decimal"/>
      <w:lvlText w:val=" %1.%2.%3.%4.%5.%6 "/>
      <w:lvlJc w:val="left"/>
      <w:pPr>
        <w:tabs>
          <w:tab w:val="num" w:pos="2520"/>
        </w:tabs>
        <w:ind w:left="2520" w:hanging="360"/>
      </w:pPr>
    </w:lvl>
    <w:lvl w:ilvl="6">
      <w:start w:val="1"/>
      <w:numFmt w:val="decimal"/>
      <w:lvlText w:val=" %1.%2.%3.%4.%5.%6.%7 "/>
      <w:lvlJc w:val="left"/>
      <w:pPr>
        <w:tabs>
          <w:tab w:val="num" w:pos="2880"/>
        </w:tabs>
        <w:ind w:left="2880" w:hanging="360"/>
      </w:pPr>
    </w:lvl>
    <w:lvl w:ilvl="7">
      <w:start w:val="1"/>
      <w:numFmt w:val="decimal"/>
      <w:lvlText w:val=" %1.%2.%3.%4.%5.%6.%7.%8 "/>
      <w:lvlJc w:val="left"/>
      <w:pPr>
        <w:tabs>
          <w:tab w:val="num" w:pos="3240"/>
        </w:tabs>
        <w:ind w:left="3240" w:hanging="360"/>
      </w:pPr>
    </w:lvl>
    <w:lvl w:ilvl="8">
      <w:start w:val="1"/>
      <w:numFmt w:val="decimal"/>
      <w:lvlText w:val=" %1.%2.%3.%4.%5.%6.%7.%8.%9 "/>
      <w:lvlJc w:val="left"/>
      <w:pPr>
        <w:tabs>
          <w:tab w:val="num" w:pos="3600"/>
        </w:tabs>
        <w:ind w:left="3600" w:hanging="360"/>
      </w:pPr>
    </w:lvl>
  </w:abstractNum>
  <w:abstractNum w:abstractNumId="14">
    <w:nsid w:val="02AE01DB"/>
    <w:multiLevelType w:val="hybridMultilevel"/>
    <w:tmpl w:val="DA78C68E"/>
    <w:name w:val="Headers622222222222222222"/>
    <w:lvl w:ilvl="0" w:tplc="4D6A492A">
      <w:start w:val="1"/>
      <w:numFmt w:val="bullet"/>
      <w:lvlText w:val="­"/>
      <w:lvlJc w:val="left"/>
      <w:pPr>
        <w:ind w:left="1571" w:hanging="360"/>
      </w:pPr>
      <w:rPr>
        <w:rFonts w:ascii="Courier New" w:hAnsi="Courier New"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5">
    <w:nsid w:val="060E7EA6"/>
    <w:multiLevelType w:val="hybridMultilevel"/>
    <w:tmpl w:val="0E4CB428"/>
    <w:lvl w:ilvl="0" w:tplc="1E3C6D7C">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6">
    <w:nsid w:val="07C0089C"/>
    <w:multiLevelType w:val="multilevel"/>
    <w:tmpl w:val="1E0E7A56"/>
    <w:styleLink w:val="a1"/>
    <w:lvl w:ilvl="0">
      <w:start w:val="1"/>
      <w:numFmt w:val="bullet"/>
      <w:lvlText w:val="—"/>
      <w:lvlJc w:val="left"/>
      <w:pPr>
        <w:tabs>
          <w:tab w:val="num" w:pos="480"/>
        </w:tabs>
        <w:ind w:left="480" w:hanging="320"/>
      </w:pPr>
      <w:rPr>
        <w:rFonts w:ascii="SchoolBook" w:hAnsi="SchoolBook" w:hint="default"/>
        <w:b w:val="0"/>
        <w:i w:val="0"/>
        <w:sz w:val="24"/>
        <w:szCs w:val="24"/>
      </w:rPr>
    </w:lvl>
    <w:lvl w:ilvl="1">
      <w:start w:val="1"/>
      <w:numFmt w:val="bullet"/>
      <w:lvlText w:val=""/>
      <w:lvlJc w:val="left"/>
      <w:pPr>
        <w:tabs>
          <w:tab w:val="num" w:pos="880"/>
        </w:tabs>
        <w:ind w:left="880" w:hanging="240"/>
      </w:pPr>
      <w:rPr>
        <w:rFonts w:ascii="Symbol" w:hAnsi="Symbol" w:hint="default"/>
        <w:color w:val="auto"/>
      </w:rPr>
    </w:lvl>
    <w:lvl w:ilvl="2">
      <w:start w:val="1"/>
      <w:numFmt w:val="bullet"/>
      <w:lvlText w:val=""/>
      <w:lvlJc w:val="left"/>
      <w:pPr>
        <w:tabs>
          <w:tab w:val="num" w:pos="1200"/>
        </w:tabs>
        <w:ind w:left="1200" w:hanging="240"/>
      </w:pPr>
      <w:rPr>
        <w:rFonts w:ascii="Wingdings" w:hAnsi="Wingdings" w:hint="default"/>
        <w:color w:val="auto"/>
      </w:rPr>
    </w:lvl>
    <w:lvl w:ilvl="3">
      <w:start w:val="1"/>
      <w:numFmt w:val="none"/>
      <w:lvlText w:val=""/>
      <w:lvlJc w:val="left"/>
      <w:pPr>
        <w:tabs>
          <w:tab w:val="num" w:pos="1440"/>
        </w:tabs>
        <w:ind w:left="1440" w:firstLine="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17">
    <w:nsid w:val="08D051BA"/>
    <w:multiLevelType w:val="multilevel"/>
    <w:tmpl w:val="CF520FF0"/>
    <w:name w:val="Appendix"/>
    <w:lvl w:ilvl="0">
      <w:start w:val="1"/>
      <w:numFmt w:val="russianUpper"/>
      <w:pStyle w:val="-"/>
      <w:suff w:val="nothing"/>
      <w:lvlText w:val="Приложение %1"/>
      <w:lvlJc w:val="left"/>
      <w:pPr>
        <w:ind w:left="0" w:firstLine="0"/>
      </w:pPr>
      <w:rPr>
        <w:rFonts w:hint="default"/>
        <w:b/>
        <w:i w:val="0"/>
        <w:iCs w:val="0"/>
        <w:caps w:val="0"/>
        <w:smallCaps w:val="0"/>
        <w:strike w:val="0"/>
        <w:dstrike w:val="0"/>
        <w:vanish w:val="0"/>
        <w:color w:val="000000"/>
        <w:spacing w:val="6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1"/>
      <w:lvlText w:val="%1.%2."/>
      <w:lvlJc w:val="left"/>
      <w:pPr>
        <w:tabs>
          <w:tab w:val="num" w:pos="851"/>
        </w:tabs>
        <w:ind w:left="851" w:hanging="851"/>
      </w:pPr>
      <w:rPr>
        <w:rFonts w:hint="default"/>
      </w:rPr>
    </w:lvl>
    <w:lvl w:ilvl="2">
      <w:start w:val="1"/>
      <w:numFmt w:val="decimal"/>
      <w:lvlText w:val="%2.%3."/>
      <w:lvlJc w:val="left"/>
      <w:pPr>
        <w:tabs>
          <w:tab w:val="num" w:pos="1134"/>
        </w:tabs>
        <w:ind w:left="1134" w:hanging="1134"/>
      </w:pPr>
      <w:rPr>
        <w:rFonts w:hint="default"/>
      </w:rPr>
    </w:lvl>
    <w:lvl w:ilvl="3">
      <w:start w:val="1"/>
      <w:numFmt w:val="decimal"/>
      <w:lvlText w:val="%2.%3.%4."/>
      <w:lvlJc w:val="left"/>
      <w:pPr>
        <w:tabs>
          <w:tab w:val="num" w:pos="0"/>
        </w:tabs>
        <w:ind w:left="1418" w:hanging="1418"/>
      </w:pPr>
      <w:rPr>
        <w:rFonts w:hint="default"/>
      </w:rPr>
    </w:lvl>
    <w:lvl w:ilvl="4">
      <w:start w:val="1"/>
      <w:numFmt w:val="decimal"/>
      <w:lvlText w:val="%2.%3.%4.%5."/>
      <w:lvlJc w:val="left"/>
      <w:pPr>
        <w:tabs>
          <w:tab w:val="num" w:pos="0"/>
        </w:tabs>
        <w:ind w:left="360" w:hanging="360"/>
      </w:pPr>
      <w:rPr>
        <w:rFonts w:hint="default"/>
      </w:rPr>
    </w:lvl>
    <w:lvl w:ilvl="5">
      <w:start w:val="1"/>
      <w:numFmt w:val="decimal"/>
      <w:lvlText w:val="%1.%2.%3.%4.%5.%6."/>
      <w:lvlJc w:val="left"/>
      <w:pPr>
        <w:tabs>
          <w:tab w:val="num" w:pos="1800"/>
        </w:tabs>
        <w:ind w:left="1656" w:hanging="936"/>
      </w:pPr>
      <w:rPr>
        <w:rFonts w:hint="default"/>
      </w:rPr>
    </w:lvl>
    <w:lvl w:ilvl="6">
      <w:start w:val="1"/>
      <w:numFmt w:val="decimal"/>
      <w:lvlText w:val="%1.%2.%3.%4.%5.%6.%7."/>
      <w:lvlJc w:val="left"/>
      <w:pPr>
        <w:tabs>
          <w:tab w:val="num" w:pos="2520"/>
        </w:tabs>
        <w:ind w:left="2160" w:hanging="1080"/>
      </w:pPr>
      <w:rPr>
        <w:rFonts w:hint="default"/>
      </w:rPr>
    </w:lvl>
    <w:lvl w:ilvl="7">
      <w:start w:val="1"/>
      <w:numFmt w:val="decimal"/>
      <w:lvlText w:val="%1.%2.%3.%4.%5.%6.%7.%8."/>
      <w:lvlJc w:val="left"/>
      <w:pPr>
        <w:tabs>
          <w:tab w:val="num" w:pos="2880"/>
        </w:tabs>
        <w:ind w:left="2664" w:hanging="1224"/>
      </w:pPr>
      <w:rPr>
        <w:rFonts w:hint="default"/>
      </w:rPr>
    </w:lvl>
    <w:lvl w:ilvl="8">
      <w:start w:val="1"/>
      <w:numFmt w:val="decimal"/>
      <w:lvlText w:val="%1.%2.%3.%4.%5.%6.%7.%8.%9."/>
      <w:lvlJc w:val="left"/>
      <w:pPr>
        <w:tabs>
          <w:tab w:val="num" w:pos="3600"/>
        </w:tabs>
        <w:ind w:left="3240" w:hanging="1440"/>
      </w:pPr>
      <w:rPr>
        <w:rFonts w:hint="default"/>
      </w:rPr>
    </w:lvl>
  </w:abstractNum>
  <w:abstractNum w:abstractNumId="18">
    <w:nsid w:val="0B392D47"/>
    <w:multiLevelType w:val="multilevel"/>
    <w:tmpl w:val="8D463426"/>
    <w:name w:val="Приложение1"/>
    <w:lvl w:ilvl="0">
      <w:start w:val="1"/>
      <w:numFmt w:val="decimal"/>
      <w:lvlText w:val="Приложение %1."/>
      <w:lvlJc w:val="left"/>
      <w:pPr>
        <w:tabs>
          <w:tab w:val="num" w:pos="0"/>
        </w:tabs>
        <w:ind w:left="1701" w:hanging="1701"/>
      </w:pPr>
      <w:rPr>
        <w:rFonts w:hint="default"/>
        <w:b/>
        <w:i w:val="0"/>
        <w:iCs w:val="0"/>
        <w:caps w:val="0"/>
        <w:smallCaps w:val="0"/>
        <w:strike w:val="0"/>
        <w:dstrike w:val="0"/>
        <w:vanish w:val="0"/>
        <w:color w:val="000000"/>
        <w:spacing w:val="6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
      <w:lvlJc w:val="left"/>
      <w:pPr>
        <w:tabs>
          <w:tab w:val="num" w:pos="851"/>
        </w:tabs>
        <w:ind w:left="851" w:hanging="851"/>
      </w:pPr>
      <w:rPr>
        <w:rFonts w:hint="default"/>
      </w:rPr>
    </w:lvl>
    <w:lvl w:ilvl="2">
      <w:start w:val="1"/>
      <w:numFmt w:val="decimal"/>
      <w:lvlText w:val="%1.%2.%3."/>
      <w:lvlJc w:val="left"/>
      <w:pPr>
        <w:tabs>
          <w:tab w:val="num" w:pos="1134"/>
        </w:tabs>
        <w:ind w:left="1134" w:hanging="1134"/>
      </w:pPr>
      <w:rPr>
        <w:rFonts w:hint="default"/>
      </w:rPr>
    </w:lvl>
    <w:lvl w:ilvl="3">
      <w:start w:val="1"/>
      <w:numFmt w:val="decimal"/>
      <w:lvlText w:val="%1.%2.%3.%4."/>
      <w:lvlJc w:val="left"/>
      <w:pPr>
        <w:tabs>
          <w:tab w:val="num" w:pos="0"/>
        </w:tabs>
        <w:ind w:left="1418" w:hanging="1418"/>
      </w:pPr>
      <w:rPr>
        <w:rFonts w:hint="default"/>
      </w:rPr>
    </w:lvl>
    <w:lvl w:ilvl="4">
      <w:start w:val="1"/>
      <w:numFmt w:val="decimal"/>
      <w:suff w:val="space"/>
      <w:lvlText w:val="%1.%2.%3.%4.%5."/>
      <w:lvlJc w:val="left"/>
      <w:pPr>
        <w:ind w:left="360" w:hanging="360"/>
      </w:pPr>
      <w:rPr>
        <w:rFonts w:hint="default"/>
      </w:rPr>
    </w:lvl>
    <w:lvl w:ilvl="5">
      <w:start w:val="1"/>
      <w:numFmt w:val="decimal"/>
      <w:lvlText w:val="%1.%2.%3.%4.%5.%6."/>
      <w:lvlJc w:val="left"/>
      <w:pPr>
        <w:tabs>
          <w:tab w:val="num" w:pos="1800"/>
        </w:tabs>
        <w:ind w:left="1656" w:hanging="936"/>
      </w:pPr>
      <w:rPr>
        <w:rFonts w:hint="default"/>
      </w:rPr>
    </w:lvl>
    <w:lvl w:ilvl="6">
      <w:start w:val="1"/>
      <w:numFmt w:val="decimal"/>
      <w:lvlText w:val="%1.%2.%3.%4.%5.%6.%7."/>
      <w:lvlJc w:val="left"/>
      <w:pPr>
        <w:tabs>
          <w:tab w:val="num" w:pos="2520"/>
        </w:tabs>
        <w:ind w:left="2160" w:hanging="1080"/>
      </w:pPr>
      <w:rPr>
        <w:rFonts w:hint="default"/>
      </w:rPr>
    </w:lvl>
    <w:lvl w:ilvl="7">
      <w:start w:val="1"/>
      <w:numFmt w:val="decimal"/>
      <w:lvlText w:val="%1.%2.%3.%4.%5.%6.%7.%8."/>
      <w:lvlJc w:val="left"/>
      <w:pPr>
        <w:tabs>
          <w:tab w:val="num" w:pos="2880"/>
        </w:tabs>
        <w:ind w:left="2664" w:hanging="1224"/>
      </w:pPr>
      <w:rPr>
        <w:rFonts w:hint="default"/>
      </w:rPr>
    </w:lvl>
    <w:lvl w:ilvl="8">
      <w:start w:val="1"/>
      <w:numFmt w:val="decimal"/>
      <w:lvlText w:val="%1.%2.%3.%4.%5.%6.%7.%8.%9."/>
      <w:lvlJc w:val="left"/>
      <w:pPr>
        <w:tabs>
          <w:tab w:val="num" w:pos="3600"/>
        </w:tabs>
        <w:ind w:left="3240" w:hanging="1440"/>
      </w:pPr>
      <w:rPr>
        <w:rFonts w:hint="default"/>
      </w:rPr>
    </w:lvl>
  </w:abstractNum>
  <w:abstractNum w:abstractNumId="19">
    <w:nsid w:val="0DCA3D75"/>
    <w:multiLevelType w:val="hybridMultilevel"/>
    <w:tmpl w:val="E1760A06"/>
    <w:name w:val="Headers622222222222222222222222"/>
    <w:lvl w:ilvl="0" w:tplc="4D6A492A">
      <w:start w:val="1"/>
      <w:numFmt w:val="bullet"/>
      <w:lvlText w:val="­"/>
      <w:lvlJc w:val="left"/>
      <w:pPr>
        <w:ind w:left="1571" w:hanging="360"/>
      </w:pPr>
      <w:rPr>
        <w:rFonts w:ascii="Courier New" w:hAnsi="Courier New"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0">
    <w:nsid w:val="11063B59"/>
    <w:multiLevelType w:val="hybridMultilevel"/>
    <w:tmpl w:val="FD16FA0E"/>
    <w:lvl w:ilvl="0" w:tplc="69A2F04E">
      <w:start w:val="1"/>
      <w:numFmt w:val="decimal"/>
      <w:lvlText w:val="5.2.%1"/>
      <w:lvlJc w:val="left"/>
      <w:pPr>
        <w:ind w:left="1575" w:hanging="360"/>
      </w:pPr>
      <w:rPr>
        <w:rFonts w:ascii="Arial" w:hAnsi="Arial" w:cs="Arial" w:hint="default"/>
        <w:b w:val="0"/>
        <w:i w:val="0"/>
        <w:sz w:val="24"/>
        <w:szCs w:val="24"/>
      </w:rPr>
    </w:lvl>
    <w:lvl w:ilvl="1" w:tplc="04190019" w:tentative="1">
      <w:start w:val="1"/>
      <w:numFmt w:val="lowerLetter"/>
      <w:lvlText w:val="%2."/>
      <w:lvlJc w:val="left"/>
      <w:pPr>
        <w:ind w:left="2295" w:hanging="360"/>
      </w:pPr>
    </w:lvl>
    <w:lvl w:ilvl="2" w:tplc="0419001B" w:tentative="1">
      <w:start w:val="1"/>
      <w:numFmt w:val="lowerRoman"/>
      <w:lvlText w:val="%3."/>
      <w:lvlJc w:val="right"/>
      <w:pPr>
        <w:ind w:left="3015" w:hanging="180"/>
      </w:pPr>
    </w:lvl>
    <w:lvl w:ilvl="3" w:tplc="0419000F" w:tentative="1">
      <w:start w:val="1"/>
      <w:numFmt w:val="decimal"/>
      <w:lvlText w:val="%4."/>
      <w:lvlJc w:val="left"/>
      <w:pPr>
        <w:ind w:left="3735" w:hanging="360"/>
      </w:pPr>
    </w:lvl>
    <w:lvl w:ilvl="4" w:tplc="04190019" w:tentative="1">
      <w:start w:val="1"/>
      <w:numFmt w:val="lowerLetter"/>
      <w:lvlText w:val="%5."/>
      <w:lvlJc w:val="left"/>
      <w:pPr>
        <w:ind w:left="4455" w:hanging="360"/>
      </w:pPr>
    </w:lvl>
    <w:lvl w:ilvl="5" w:tplc="0419001B" w:tentative="1">
      <w:start w:val="1"/>
      <w:numFmt w:val="lowerRoman"/>
      <w:lvlText w:val="%6."/>
      <w:lvlJc w:val="right"/>
      <w:pPr>
        <w:ind w:left="5175" w:hanging="180"/>
      </w:pPr>
    </w:lvl>
    <w:lvl w:ilvl="6" w:tplc="0419000F" w:tentative="1">
      <w:start w:val="1"/>
      <w:numFmt w:val="decimal"/>
      <w:lvlText w:val="%7."/>
      <w:lvlJc w:val="left"/>
      <w:pPr>
        <w:ind w:left="5895" w:hanging="360"/>
      </w:pPr>
    </w:lvl>
    <w:lvl w:ilvl="7" w:tplc="04190019" w:tentative="1">
      <w:start w:val="1"/>
      <w:numFmt w:val="lowerLetter"/>
      <w:lvlText w:val="%8."/>
      <w:lvlJc w:val="left"/>
      <w:pPr>
        <w:ind w:left="6615" w:hanging="360"/>
      </w:pPr>
    </w:lvl>
    <w:lvl w:ilvl="8" w:tplc="0419001B" w:tentative="1">
      <w:start w:val="1"/>
      <w:numFmt w:val="lowerRoman"/>
      <w:lvlText w:val="%9."/>
      <w:lvlJc w:val="right"/>
      <w:pPr>
        <w:ind w:left="7335" w:hanging="180"/>
      </w:pPr>
    </w:lvl>
  </w:abstractNum>
  <w:abstractNum w:abstractNumId="21">
    <w:nsid w:val="112D0F85"/>
    <w:multiLevelType w:val="hybridMultilevel"/>
    <w:tmpl w:val="DFF69B96"/>
    <w:lvl w:ilvl="0" w:tplc="1E3C6D7C">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2">
    <w:nsid w:val="11C14F7E"/>
    <w:multiLevelType w:val="multilevel"/>
    <w:tmpl w:val="3B709882"/>
    <w:name w:val="Headers"/>
    <w:lvl w:ilvl="0">
      <w:start w:val="1"/>
      <w:numFmt w:val="decimal"/>
      <w:suff w:val="space"/>
      <w:lvlText w:val="%1"/>
      <w:lvlJc w:val="left"/>
      <w:pPr>
        <w:ind w:left="0" w:firstLine="709"/>
      </w:pPr>
      <w:rPr>
        <w:rFonts w:hint="default"/>
        <w:i w:val="0"/>
        <w:iCs w:val="0"/>
        <w:caps w:val="0"/>
        <w:smallCaps w:val="0"/>
        <w:strike w:val="0"/>
        <w:dstrike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0" w:firstLine="709"/>
      </w:pPr>
      <w:rPr>
        <w:rFonts w:hint="default"/>
      </w:rPr>
    </w:lvl>
    <w:lvl w:ilvl="2">
      <w:start w:val="1"/>
      <w:numFmt w:val="decimal"/>
      <w:suff w:val="space"/>
      <w:lvlText w:val="%1.%2.%3"/>
      <w:lvlJc w:val="left"/>
      <w:pPr>
        <w:ind w:left="0" w:firstLine="709"/>
      </w:pPr>
      <w:rPr>
        <w:rFonts w:hint="default"/>
      </w:rPr>
    </w:lvl>
    <w:lvl w:ilvl="3">
      <w:start w:val="1"/>
      <w:numFmt w:val="decimal"/>
      <w:suff w:val="space"/>
      <w:lvlText w:val="%1.%2.%3.%4"/>
      <w:lvlJc w:val="left"/>
      <w:pPr>
        <w:ind w:left="0" w:firstLine="709"/>
      </w:pPr>
      <w:rPr>
        <w:rFonts w:hint="default"/>
      </w:rPr>
    </w:lvl>
    <w:lvl w:ilvl="4">
      <w:start w:val="1"/>
      <w:numFmt w:val="decimal"/>
      <w:pStyle w:val="51"/>
      <w:suff w:val="space"/>
      <w:lvlText w:val="%1.%2.%3.%4.%5."/>
      <w:lvlJc w:val="left"/>
      <w:pPr>
        <w:ind w:left="1069" w:hanging="360"/>
      </w:pPr>
      <w:rPr>
        <w:rFonts w:hint="default"/>
      </w:rPr>
    </w:lvl>
    <w:lvl w:ilvl="5">
      <w:start w:val="1"/>
      <w:numFmt w:val="decimal"/>
      <w:lvlText w:val="%1.%2.%3.%4.%5.%6."/>
      <w:lvlJc w:val="left"/>
      <w:pPr>
        <w:tabs>
          <w:tab w:val="num" w:pos="2509"/>
        </w:tabs>
        <w:ind w:left="2365" w:hanging="936"/>
      </w:pPr>
      <w:rPr>
        <w:rFonts w:hint="default"/>
      </w:rPr>
    </w:lvl>
    <w:lvl w:ilvl="6">
      <w:start w:val="1"/>
      <w:numFmt w:val="decimal"/>
      <w:lvlText w:val="%1.%2.%3.%4.%5.%6.%7."/>
      <w:lvlJc w:val="left"/>
      <w:pPr>
        <w:tabs>
          <w:tab w:val="num" w:pos="3229"/>
        </w:tabs>
        <w:ind w:left="2869" w:hanging="1080"/>
      </w:pPr>
      <w:rPr>
        <w:rFonts w:hint="default"/>
      </w:rPr>
    </w:lvl>
    <w:lvl w:ilvl="7">
      <w:start w:val="1"/>
      <w:numFmt w:val="decimal"/>
      <w:lvlText w:val="%1.%2.%3.%4.%5.%6.%7.%8."/>
      <w:lvlJc w:val="left"/>
      <w:pPr>
        <w:tabs>
          <w:tab w:val="num" w:pos="3589"/>
        </w:tabs>
        <w:ind w:left="3373" w:hanging="1224"/>
      </w:pPr>
      <w:rPr>
        <w:rFonts w:hint="default"/>
      </w:rPr>
    </w:lvl>
    <w:lvl w:ilvl="8">
      <w:start w:val="1"/>
      <w:numFmt w:val="decimal"/>
      <w:lvlText w:val="%1.%2.%3.%4.%5.%6.%7.%8.%9."/>
      <w:lvlJc w:val="left"/>
      <w:pPr>
        <w:tabs>
          <w:tab w:val="num" w:pos="4309"/>
        </w:tabs>
        <w:ind w:left="3949" w:hanging="1440"/>
      </w:pPr>
      <w:rPr>
        <w:rFonts w:hint="default"/>
      </w:rPr>
    </w:lvl>
  </w:abstractNum>
  <w:abstractNum w:abstractNumId="23">
    <w:nsid w:val="148E51C5"/>
    <w:multiLevelType w:val="hybridMultilevel"/>
    <w:tmpl w:val="54548B2A"/>
    <w:lvl w:ilvl="0" w:tplc="1E3C6D7C">
      <w:start w:val="1"/>
      <w:numFmt w:val="bullet"/>
      <w:lvlText w:val=""/>
      <w:lvlJc w:val="left"/>
      <w:pPr>
        <w:ind w:left="1647" w:hanging="360"/>
      </w:pPr>
      <w:rPr>
        <w:rFonts w:ascii="Symbol" w:hAnsi="Symbol" w:hint="default"/>
      </w:rPr>
    </w:lvl>
    <w:lvl w:ilvl="1" w:tplc="04190003" w:tentative="1">
      <w:start w:val="1"/>
      <w:numFmt w:val="bullet"/>
      <w:lvlText w:val="o"/>
      <w:lvlJc w:val="left"/>
      <w:pPr>
        <w:ind w:left="2367" w:hanging="360"/>
      </w:pPr>
      <w:rPr>
        <w:rFonts w:ascii="Courier New" w:hAnsi="Courier New" w:cs="Courier New" w:hint="default"/>
      </w:rPr>
    </w:lvl>
    <w:lvl w:ilvl="2" w:tplc="04190005" w:tentative="1">
      <w:start w:val="1"/>
      <w:numFmt w:val="bullet"/>
      <w:lvlText w:val=""/>
      <w:lvlJc w:val="left"/>
      <w:pPr>
        <w:ind w:left="3087" w:hanging="360"/>
      </w:pPr>
      <w:rPr>
        <w:rFonts w:ascii="Wingdings" w:hAnsi="Wingdings" w:hint="default"/>
      </w:rPr>
    </w:lvl>
    <w:lvl w:ilvl="3" w:tplc="04190001" w:tentative="1">
      <w:start w:val="1"/>
      <w:numFmt w:val="bullet"/>
      <w:lvlText w:val=""/>
      <w:lvlJc w:val="left"/>
      <w:pPr>
        <w:ind w:left="3807" w:hanging="360"/>
      </w:pPr>
      <w:rPr>
        <w:rFonts w:ascii="Symbol" w:hAnsi="Symbol" w:hint="default"/>
      </w:rPr>
    </w:lvl>
    <w:lvl w:ilvl="4" w:tplc="04190003" w:tentative="1">
      <w:start w:val="1"/>
      <w:numFmt w:val="bullet"/>
      <w:lvlText w:val="o"/>
      <w:lvlJc w:val="left"/>
      <w:pPr>
        <w:ind w:left="4527" w:hanging="360"/>
      </w:pPr>
      <w:rPr>
        <w:rFonts w:ascii="Courier New" w:hAnsi="Courier New" w:cs="Courier New" w:hint="default"/>
      </w:rPr>
    </w:lvl>
    <w:lvl w:ilvl="5" w:tplc="04190005" w:tentative="1">
      <w:start w:val="1"/>
      <w:numFmt w:val="bullet"/>
      <w:lvlText w:val=""/>
      <w:lvlJc w:val="left"/>
      <w:pPr>
        <w:ind w:left="5247" w:hanging="360"/>
      </w:pPr>
      <w:rPr>
        <w:rFonts w:ascii="Wingdings" w:hAnsi="Wingdings" w:hint="default"/>
      </w:rPr>
    </w:lvl>
    <w:lvl w:ilvl="6" w:tplc="04190001" w:tentative="1">
      <w:start w:val="1"/>
      <w:numFmt w:val="bullet"/>
      <w:lvlText w:val=""/>
      <w:lvlJc w:val="left"/>
      <w:pPr>
        <w:ind w:left="5967" w:hanging="360"/>
      </w:pPr>
      <w:rPr>
        <w:rFonts w:ascii="Symbol" w:hAnsi="Symbol" w:hint="default"/>
      </w:rPr>
    </w:lvl>
    <w:lvl w:ilvl="7" w:tplc="04190003" w:tentative="1">
      <w:start w:val="1"/>
      <w:numFmt w:val="bullet"/>
      <w:lvlText w:val="o"/>
      <w:lvlJc w:val="left"/>
      <w:pPr>
        <w:ind w:left="6687" w:hanging="360"/>
      </w:pPr>
      <w:rPr>
        <w:rFonts w:ascii="Courier New" w:hAnsi="Courier New" w:cs="Courier New" w:hint="default"/>
      </w:rPr>
    </w:lvl>
    <w:lvl w:ilvl="8" w:tplc="04190005" w:tentative="1">
      <w:start w:val="1"/>
      <w:numFmt w:val="bullet"/>
      <w:lvlText w:val=""/>
      <w:lvlJc w:val="left"/>
      <w:pPr>
        <w:ind w:left="7407" w:hanging="360"/>
      </w:pPr>
      <w:rPr>
        <w:rFonts w:ascii="Wingdings" w:hAnsi="Wingdings" w:hint="default"/>
      </w:rPr>
    </w:lvl>
  </w:abstractNum>
  <w:abstractNum w:abstractNumId="24">
    <w:nsid w:val="16B26BB4"/>
    <w:multiLevelType w:val="hybridMultilevel"/>
    <w:tmpl w:val="365CCF0A"/>
    <w:lvl w:ilvl="0" w:tplc="1E3C6D7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179F5FDB"/>
    <w:multiLevelType w:val="multilevel"/>
    <w:tmpl w:val="0419001D"/>
    <w:name w:val="Appendix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nsid w:val="18535216"/>
    <w:multiLevelType w:val="hybridMultilevel"/>
    <w:tmpl w:val="C5A28742"/>
    <w:name w:val="Headers62222222"/>
    <w:lvl w:ilvl="0" w:tplc="4D6A492A">
      <w:start w:val="1"/>
      <w:numFmt w:val="bullet"/>
      <w:lvlText w:val="­"/>
      <w:lvlJc w:val="left"/>
      <w:pPr>
        <w:ind w:left="1571" w:hanging="360"/>
      </w:pPr>
      <w:rPr>
        <w:rFonts w:ascii="Courier New" w:hAnsi="Courier New"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7">
    <w:nsid w:val="18D43E66"/>
    <w:multiLevelType w:val="hybridMultilevel"/>
    <w:tmpl w:val="210041F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8">
    <w:nsid w:val="192A28C0"/>
    <w:multiLevelType w:val="multilevel"/>
    <w:tmpl w:val="37089910"/>
    <w:styleLink w:val="111111"/>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1280"/>
        </w:tabs>
        <w:ind w:left="1280" w:hanging="800"/>
      </w:pPr>
      <w:rPr>
        <w:rFonts w:hint="default"/>
      </w:rPr>
    </w:lvl>
    <w:lvl w:ilvl="2">
      <w:start w:val="1"/>
      <w:numFmt w:val="decimal"/>
      <w:lvlText w:val="%1.%2.%3."/>
      <w:lvlJc w:val="left"/>
      <w:pPr>
        <w:tabs>
          <w:tab w:val="num" w:pos="2400"/>
        </w:tabs>
        <w:ind w:left="2400" w:hanging="1120"/>
      </w:pPr>
      <w:rPr>
        <w:rFonts w:hint="default"/>
      </w:rPr>
    </w:lvl>
    <w:lvl w:ilvl="3">
      <w:start w:val="1"/>
      <w:numFmt w:val="decimal"/>
      <w:lvlText w:val="%1.%2.%3.%4."/>
      <w:lvlJc w:val="left"/>
      <w:pPr>
        <w:tabs>
          <w:tab w:val="num" w:pos="1760"/>
        </w:tabs>
        <w:ind w:left="1760" w:hanging="480"/>
      </w:pPr>
      <w:rPr>
        <w:rFonts w:hint="default"/>
      </w:rPr>
    </w:lvl>
    <w:lvl w:ilvl="4">
      <w:start w:val="1"/>
      <w:numFmt w:val="decimal"/>
      <w:lvlText w:val="%1.%2.%3.%4.%5."/>
      <w:lvlJc w:val="left"/>
      <w:pPr>
        <w:tabs>
          <w:tab w:val="num" w:pos="2240"/>
        </w:tabs>
        <w:ind w:left="2240" w:hanging="480"/>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29">
    <w:nsid w:val="194221AB"/>
    <w:multiLevelType w:val="hybridMultilevel"/>
    <w:tmpl w:val="6DEA2926"/>
    <w:lvl w:ilvl="0" w:tplc="DA64DF7E">
      <w:start w:val="1"/>
      <w:numFmt w:val="none"/>
      <w:pStyle w:val="-0"/>
      <w:lvlText w:val="Рис."/>
      <w:lvlJc w:val="center"/>
      <w:pPr>
        <w:tabs>
          <w:tab w:val="num" w:pos="0"/>
        </w:tabs>
        <w:ind w:left="0" w:firstLine="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0">
    <w:nsid w:val="19EC2B6A"/>
    <w:multiLevelType w:val="hybridMultilevel"/>
    <w:tmpl w:val="83FCC0EA"/>
    <w:lvl w:ilvl="0" w:tplc="1E3C6D7C">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1">
    <w:nsid w:val="1E0D12A9"/>
    <w:multiLevelType w:val="hybridMultilevel"/>
    <w:tmpl w:val="D25486D0"/>
    <w:lvl w:ilvl="0" w:tplc="5A04B510">
      <w:start w:val="1"/>
      <w:numFmt w:val="decimal"/>
      <w:lvlText w:val="%1"/>
      <w:lvlJc w:val="left"/>
      <w:pPr>
        <w:ind w:left="927" w:hanging="360"/>
      </w:pPr>
      <w:rPr>
        <w:rFonts w:ascii="Arial" w:hAnsi="Arial" w:cs="Arial" w:hint="default"/>
        <w:b w:val="0"/>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2">
    <w:nsid w:val="22415A93"/>
    <w:multiLevelType w:val="hybridMultilevel"/>
    <w:tmpl w:val="F68C14FE"/>
    <w:name w:val="Headers6222222222222222"/>
    <w:lvl w:ilvl="0" w:tplc="4D6A492A">
      <w:start w:val="1"/>
      <w:numFmt w:val="bullet"/>
      <w:lvlText w:val="­"/>
      <w:lvlJc w:val="left"/>
      <w:pPr>
        <w:ind w:left="1571" w:hanging="360"/>
      </w:pPr>
      <w:rPr>
        <w:rFonts w:ascii="Courier New" w:hAnsi="Courier New"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3">
    <w:nsid w:val="2380241C"/>
    <w:multiLevelType w:val="multilevel"/>
    <w:tmpl w:val="0419001D"/>
    <w:name w:val="Headers5"/>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nsid w:val="23C037DE"/>
    <w:multiLevelType w:val="multilevel"/>
    <w:tmpl w:val="3BC8EFF4"/>
    <w:lvl w:ilvl="0">
      <w:start w:val="1"/>
      <w:numFmt w:val="decimal"/>
      <w:lvlText w:val="%1."/>
      <w:lvlJc w:val="left"/>
      <w:pPr>
        <w:ind w:left="1287" w:hanging="360"/>
      </w:pPr>
    </w:lvl>
    <w:lvl w:ilvl="1">
      <w:start w:val="1"/>
      <w:numFmt w:val="decimal"/>
      <w:isLgl/>
      <w:lvlText w:val="%1.%2."/>
      <w:lvlJc w:val="left"/>
      <w:pPr>
        <w:ind w:left="1647" w:hanging="720"/>
      </w:pPr>
      <w:rPr>
        <w:rFonts w:hint="default"/>
      </w:rPr>
    </w:lvl>
    <w:lvl w:ilvl="2">
      <w:start w:val="1"/>
      <w:numFmt w:val="decimal"/>
      <w:isLgl/>
      <w:lvlText w:val="%1.%2.%3."/>
      <w:lvlJc w:val="left"/>
      <w:pPr>
        <w:ind w:left="1647" w:hanging="720"/>
      </w:pPr>
      <w:rPr>
        <w:rFonts w:hint="default"/>
      </w:rPr>
    </w:lvl>
    <w:lvl w:ilvl="3">
      <w:start w:val="1"/>
      <w:numFmt w:val="decimal"/>
      <w:pStyle w:val="41"/>
      <w:lvlText w:val="%4."/>
      <w:lvlJc w:val="left"/>
      <w:pPr>
        <w:ind w:left="2007" w:hanging="1080"/>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367" w:hanging="144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727" w:hanging="1800"/>
      </w:pPr>
      <w:rPr>
        <w:rFonts w:hint="default"/>
      </w:rPr>
    </w:lvl>
    <w:lvl w:ilvl="8">
      <w:start w:val="1"/>
      <w:numFmt w:val="decimal"/>
      <w:isLgl/>
      <w:lvlText w:val="%1.%2.%3.%4.%5.%6.%7.%8.%9."/>
      <w:lvlJc w:val="left"/>
      <w:pPr>
        <w:ind w:left="2727" w:hanging="1800"/>
      </w:pPr>
      <w:rPr>
        <w:rFonts w:hint="default"/>
      </w:rPr>
    </w:lvl>
  </w:abstractNum>
  <w:abstractNum w:abstractNumId="35">
    <w:nsid w:val="23C60F56"/>
    <w:multiLevelType w:val="hybridMultilevel"/>
    <w:tmpl w:val="34CCFF96"/>
    <w:lvl w:ilvl="0" w:tplc="0706E87E">
      <w:start w:val="1"/>
      <w:numFmt w:val="decimal"/>
      <w:pStyle w:val="a2"/>
      <w:lvlText w:val="%1."/>
      <w:lvlJc w:val="left"/>
      <w:pPr>
        <w:tabs>
          <w:tab w:val="num" w:pos="720"/>
        </w:tabs>
        <w:ind w:left="720" w:hanging="360"/>
      </w:pPr>
    </w:lvl>
    <w:lvl w:ilvl="1" w:tplc="14101B2C">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36">
    <w:nsid w:val="25CC3DE2"/>
    <w:multiLevelType w:val="hybridMultilevel"/>
    <w:tmpl w:val="22BC08DE"/>
    <w:lvl w:ilvl="0" w:tplc="69A2F04E">
      <w:start w:val="1"/>
      <w:numFmt w:val="decimal"/>
      <w:lvlText w:val="5.2.%1"/>
      <w:lvlJc w:val="left"/>
      <w:pPr>
        <w:ind w:left="1429" w:hanging="360"/>
      </w:pPr>
      <w:rPr>
        <w:rFonts w:ascii="Arial" w:hAnsi="Arial" w:cs="Arial" w:hint="default"/>
        <w:b w:val="0"/>
        <w:i w:val="0"/>
        <w:sz w:val="24"/>
        <w:szCs w:val="24"/>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7">
    <w:nsid w:val="27CD1744"/>
    <w:multiLevelType w:val="hybridMultilevel"/>
    <w:tmpl w:val="61B03908"/>
    <w:name w:val="Headers62222222222"/>
    <w:lvl w:ilvl="0" w:tplc="4D6A492A">
      <w:start w:val="1"/>
      <w:numFmt w:val="bullet"/>
      <w:lvlText w:val="­"/>
      <w:lvlJc w:val="left"/>
      <w:pPr>
        <w:ind w:left="1571" w:hanging="360"/>
      </w:pPr>
      <w:rPr>
        <w:rFonts w:ascii="Courier New" w:hAnsi="Courier New"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8">
    <w:nsid w:val="28A33025"/>
    <w:multiLevelType w:val="hybridMultilevel"/>
    <w:tmpl w:val="815AE57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9">
    <w:nsid w:val="28E21100"/>
    <w:multiLevelType w:val="hybridMultilevel"/>
    <w:tmpl w:val="3E4EC9B4"/>
    <w:name w:val="Headers6222"/>
    <w:lvl w:ilvl="0" w:tplc="A72A8A6C">
      <w:start w:val="1"/>
      <w:numFmt w:val="bullet"/>
      <w:pStyle w:val="1410"/>
      <w:lvlText w:val="­"/>
      <w:lvlJc w:val="left"/>
      <w:pPr>
        <w:ind w:left="502" w:hanging="360"/>
      </w:pPr>
      <w:rPr>
        <w:rFonts w:ascii="Courier New" w:hAnsi="Courier New" w:hint="default"/>
      </w:rPr>
    </w:lvl>
    <w:lvl w:ilvl="1" w:tplc="96A8228A">
      <w:start w:val="1"/>
      <w:numFmt w:val="bullet"/>
      <w:lvlText w:val="-"/>
      <w:lvlJc w:val="left"/>
      <w:pPr>
        <w:ind w:left="2149" w:hanging="360"/>
      </w:pPr>
      <w:rPr>
        <w:rFonts w:ascii="Times New Roman" w:eastAsia="Times New Roman" w:hAnsi="Times New Roman" w:cs="Times New Roman"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0">
    <w:nsid w:val="2B03504E"/>
    <w:multiLevelType w:val="hybridMultilevel"/>
    <w:tmpl w:val="1B9C871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1">
    <w:nsid w:val="2E314932"/>
    <w:multiLevelType w:val="hybridMultilevel"/>
    <w:tmpl w:val="AF9EEBE6"/>
    <w:name w:val="Headers622"/>
    <w:lvl w:ilvl="0" w:tplc="4D6A492A">
      <w:start w:val="1"/>
      <w:numFmt w:val="bullet"/>
      <w:lvlText w:val="­"/>
      <w:lvlJc w:val="left"/>
      <w:pPr>
        <w:ind w:left="2138" w:hanging="360"/>
      </w:pPr>
      <w:rPr>
        <w:rFonts w:ascii="Courier New" w:hAnsi="Courier New"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42">
    <w:nsid w:val="2F423404"/>
    <w:multiLevelType w:val="hybridMultilevel"/>
    <w:tmpl w:val="7F8EF76A"/>
    <w:name w:val="Headers62222222222222222222222"/>
    <w:lvl w:ilvl="0" w:tplc="4D6A492A">
      <w:start w:val="1"/>
      <w:numFmt w:val="bullet"/>
      <w:lvlText w:val="­"/>
      <w:lvlJc w:val="left"/>
      <w:pPr>
        <w:ind w:left="1571" w:hanging="360"/>
      </w:pPr>
      <w:rPr>
        <w:rFonts w:ascii="Courier New" w:hAnsi="Courier New"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3">
    <w:nsid w:val="30EF7F2F"/>
    <w:multiLevelType w:val="hybridMultilevel"/>
    <w:tmpl w:val="1D2A430A"/>
    <w:lvl w:ilvl="0" w:tplc="28049CD4">
      <w:start w:val="1"/>
      <w:numFmt w:val="decimal"/>
      <w:lvlText w:val="%1"/>
      <w:lvlJc w:val="left"/>
      <w:pPr>
        <w:ind w:left="1070" w:hanging="360"/>
      </w:pPr>
      <w:rPr>
        <w:rFonts w:ascii="Arial" w:hAnsi="Arial" w:cs="Arial" w:hint="default"/>
        <w:b w:val="0"/>
        <w:lang w:val="ru-RU"/>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44">
    <w:nsid w:val="310A7AD1"/>
    <w:multiLevelType w:val="multilevel"/>
    <w:tmpl w:val="041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5">
    <w:nsid w:val="3394007E"/>
    <w:multiLevelType w:val="hybridMultilevel"/>
    <w:tmpl w:val="CA76A6CE"/>
    <w:lvl w:ilvl="0" w:tplc="1E3C6D7C">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6">
    <w:nsid w:val="34D21566"/>
    <w:multiLevelType w:val="hybridMultilevel"/>
    <w:tmpl w:val="E41235F8"/>
    <w:name w:val="Headers6222222"/>
    <w:lvl w:ilvl="0" w:tplc="4D6A492A">
      <w:start w:val="1"/>
      <w:numFmt w:val="bullet"/>
      <w:lvlText w:val="­"/>
      <w:lvlJc w:val="left"/>
      <w:pPr>
        <w:ind w:left="1571" w:hanging="360"/>
      </w:pPr>
      <w:rPr>
        <w:rFonts w:ascii="Courier New" w:hAnsi="Courier New" w:hint="default"/>
      </w:rPr>
    </w:lvl>
    <w:lvl w:ilvl="1" w:tplc="F7E6C520">
      <w:start w:val="1"/>
      <w:numFmt w:val="bullet"/>
      <w:lvlText w:val="-"/>
      <w:lvlJc w:val="left"/>
      <w:pPr>
        <w:ind w:left="2291" w:hanging="360"/>
      </w:pPr>
      <w:rPr>
        <w:rFonts w:ascii="Times New Roman" w:eastAsia="Times New Roman" w:hAnsi="Times New Roman" w:cs="Times New Roman"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7">
    <w:nsid w:val="35D557FF"/>
    <w:multiLevelType w:val="multilevel"/>
    <w:tmpl w:val="04190023"/>
    <w:styleLink w:val="a3"/>
    <w:lvl w:ilvl="0">
      <w:start w:val="1"/>
      <w:numFmt w:val="upperRoman"/>
      <w:lvlText w:val="Статья %1."/>
      <w:lvlJc w:val="left"/>
      <w:pPr>
        <w:tabs>
          <w:tab w:val="num" w:pos="1800"/>
        </w:tabs>
        <w:ind w:left="0" w:firstLine="0"/>
      </w:pPr>
    </w:lvl>
    <w:lvl w:ilvl="1">
      <w:start w:val="1"/>
      <w:numFmt w:val="decimalZero"/>
      <w:isLgl/>
      <w:lvlText w:val="Раздел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48">
    <w:nsid w:val="3679105B"/>
    <w:multiLevelType w:val="hybridMultilevel"/>
    <w:tmpl w:val="6B6A20E6"/>
    <w:name w:val="Headers6222222222222"/>
    <w:lvl w:ilvl="0" w:tplc="4D6A492A">
      <w:start w:val="1"/>
      <w:numFmt w:val="bullet"/>
      <w:lvlText w:val="­"/>
      <w:lvlJc w:val="left"/>
      <w:pPr>
        <w:ind w:left="1571" w:hanging="360"/>
      </w:pPr>
      <w:rPr>
        <w:rFonts w:ascii="Courier New" w:hAnsi="Courier New"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9">
    <w:nsid w:val="377C52A2"/>
    <w:multiLevelType w:val="multilevel"/>
    <w:tmpl w:val="40E4010A"/>
    <w:name w:val="Headers6"/>
    <w:lvl w:ilvl="0">
      <w:start w:val="1"/>
      <w:numFmt w:val="decimal"/>
      <w:lvlText w:val="%1."/>
      <w:lvlJc w:val="left"/>
      <w:pPr>
        <w:ind w:left="360" w:hanging="360"/>
      </w:pPr>
    </w:lvl>
    <w:lvl w:ilvl="1">
      <w:start w:val="1"/>
      <w:numFmt w:val="decimal"/>
      <w:lvlText w:val="%1.%2."/>
      <w:lvlJc w:val="left"/>
      <w:pPr>
        <w:ind w:left="1709" w:hanging="432"/>
      </w:pPr>
    </w:lvl>
    <w:lvl w:ilvl="2">
      <w:start w:val="1"/>
      <w:numFmt w:val="bullet"/>
      <w:lvlText w:val="­"/>
      <w:lvlJc w:val="left"/>
      <w:pPr>
        <w:ind w:left="1224" w:hanging="504"/>
      </w:pPr>
      <w:rPr>
        <w:rFonts w:ascii="Courier New" w:hAnsi="Courier New"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0">
    <w:nsid w:val="37CF305E"/>
    <w:multiLevelType w:val="hybridMultilevel"/>
    <w:tmpl w:val="832A429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1">
    <w:nsid w:val="38252494"/>
    <w:multiLevelType w:val="hybridMultilevel"/>
    <w:tmpl w:val="D23E28FA"/>
    <w:name w:val="Headers6222222222222222222"/>
    <w:lvl w:ilvl="0" w:tplc="4D6A492A">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2">
    <w:nsid w:val="38EB4062"/>
    <w:multiLevelType w:val="hybridMultilevel"/>
    <w:tmpl w:val="849AAC64"/>
    <w:styleLink w:val="phadditiontitle1"/>
    <w:lvl w:ilvl="0" w:tplc="F3B04756">
      <w:start w:val="1"/>
      <w:numFmt w:val="bullet"/>
      <w:lvlText w:val="o"/>
      <w:lvlJc w:val="left"/>
      <w:pPr>
        <w:ind w:left="720" w:hanging="360"/>
      </w:pPr>
      <w:rPr>
        <w:rFonts w:ascii="Courier New" w:hAnsi="Courier New" w:cs="Courier New" w:hint="default"/>
      </w:rPr>
    </w:lvl>
    <w:lvl w:ilvl="1" w:tplc="30966422">
      <w:start w:val="1"/>
      <w:numFmt w:val="lowerLetter"/>
      <w:lvlText w:val="%2."/>
      <w:lvlJc w:val="left"/>
      <w:pPr>
        <w:ind w:left="1440" w:hanging="360"/>
      </w:pPr>
    </w:lvl>
    <w:lvl w:ilvl="2" w:tplc="F73C435E">
      <w:start w:val="1"/>
      <w:numFmt w:val="lowerRoman"/>
      <w:lvlText w:val="%3."/>
      <w:lvlJc w:val="right"/>
      <w:pPr>
        <w:ind w:left="2160" w:hanging="180"/>
      </w:pPr>
    </w:lvl>
    <w:lvl w:ilvl="3" w:tplc="ED00DE5A">
      <w:start w:val="1"/>
      <w:numFmt w:val="decimal"/>
      <w:lvlText w:val="%4."/>
      <w:lvlJc w:val="left"/>
      <w:pPr>
        <w:ind w:left="2880" w:hanging="360"/>
      </w:pPr>
    </w:lvl>
    <w:lvl w:ilvl="4" w:tplc="CB726EF2">
      <w:start w:val="1"/>
      <w:numFmt w:val="lowerLetter"/>
      <w:lvlText w:val="%5."/>
      <w:lvlJc w:val="left"/>
      <w:pPr>
        <w:ind w:left="3600" w:hanging="360"/>
      </w:pPr>
    </w:lvl>
    <w:lvl w:ilvl="5" w:tplc="D9505A94">
      <w:start w:val="1"/>
      <w:numFmt w:val="lowerRoman"/>
      <w:lvlText w:val="%6."/>
      <w:lvlJc w:val="right"/>
      <w:pPr>
        <w:ind w:left="4320" w:hanging="180"/>
      </w:pPr>
    </w:lvl>
    <w:lvl w:ilvl="6" w:tplc="5C5EF1FA">
      <w:start w:val="1"/>
      <w:numFmt w:val="decimal"/>
      <w:lvlText w:val="%7."/>
      <w:lvlJc w:val="left"/>
      <w:pPr>
        <w:ind w:left="5040" w:hanging="360"/>
      </w:pPr>
    </w:lvl>
    <w:lvl w:ilvl="7" w:tplc="BAFC0E74">
      <w:start w:val="1"/>
      <w:numFmt w:val="lowerLetter"/>
      <w:lvlText w:val="%8."/>
      <w:lvlJc w:val="left"/>
      <w:pPr>
        <w:ind w:left="5760" w:hanging="360"/>
      </w:pPr>
    </w:lvl>
    <w:lvl w:ilvl="8" w:tplc="E6165E1C">
      <w:start w:val="1"/>
      <w:numFmt w:val="lowerRoman"/>
      <w:lvlText w:val="%9."/>
      <w:lvlJc w:val="right"/>
      <w:pPr>
        <w:ind w:left="6480" w:hanging="180"/>
      </w:pPr>
    </w:lvl>
  </w:abstractNum>
  <w:abstractNum w:abstractNumId="53">
    <w:nsid w:val="39355DC3"/>
    <w:multiLevelType w:val="hybridMultilevel"/>
    <w:tmpl w:val="A0AC801C"/>
    <w:name w:val="Headers622222222222222"/>
    <w:lvl w:ilvl="0" w:tplc="4D6A492A">
      <w:start w:val="1"/>
      <w:numFmt w:val="bullet"/>
      <w:lvlText w:val="­"/>
      <w:lvlJc w:val="left"/>
      <w:pPr>
        <w:ind w:left="1571" w:hanging="360"/>
      </w:pPr>
      <w:rPr>
        <w:rFonts w:ascii="Courier New" w:hAnsi="Courier New"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4">
    <w:nsid w:val="3B2536A7"/>
    <w:multiLevelType w:val="hybridMultilevel"/>
    <w:tmpl w:val="E9342CF6"/>
    <w:name w:val="Приложение"/>
    <w:lvl w:ilvl="0" w:tplc="B3CE9D5A">
      <w:start w:val="1"/>
      <w:numFmt w:val="decimal"/>
      <w:lvlText w:val="%1)"/>
      <w:lvlJc w:val="left"/>
      <w:pPr>
        <w:ind w:left="873" w:hanging="360"/>
      </w:pPr>
      <w:rPr>
        <w:rFonts w:hint="default"/>
        <w:sz w:val="26"/>
      </w:rPr>
    </w:lvl>
    <w:lvl w:ilvl="1" w:tplc="FD8A3316">
      <w:start w:val="1"/>
      <w:numFmt w:val="lowerLetter"/>
      <w:lvlText w:val="%2."/>
      <w:lvlJc w:val="left"/>
      <w:pPr>
        <w:ind w:left="2040" w:hanging="360"/>
      </w:pPr>
    </w:lvl>
    <w:lvl w:ilvl="2" w:tplc="51AA775A">
      <w:start w:val="1"/>
      <w:numFmt w:val="lowerRoman"/>
      <w:lvlText w:val="%3."/>
      <w:lvlJc w:val="right"/>
      <w:pPr>
        <w:ind w:left="2760" w:hanging="180"/>
      </w:pPr>
    </w:lvl>
    <w:lvl w:ilvl="3" w:tplc="52089524">
      <w:start w:val="1"/>
      <w:numFmt w:val="decimal"/>
      <w:lvlText w:val="%4."/>
      <w:lvlJc w:val="left"/>
      <w:pPr>
        <w:ind w:left="3480" w:hanging="360"/>
      </w:pPr>
    </w:lvl>
    <w:lvl w:ilvl="4" w:tplc="1348FE5C">
      <w:start w:val="1"/>
      <w:numFmt w:val="lowerLetter"/>
      <w:lvlText w:val="%5."/>
      <w:lvlJc w:val="left"/>
      <w:pPr>
        <w:ind w:left="4200" w:hanging="360"/>
      </w:pPr>
    </w:lvl>
    <w:lvl w:ilvl="5" w:tplc="DCC039C4">
      <w:start w:val="1"/>
      <w:numFmt w:val="lowerRoman"/>
      <w:lvlText w:val="%6."/>
      <w:lvlJc w:val="right"/>
      <w:pPr>
        <w:ind w:left="4920" w:hanging="180"/>
      </w:pPr>
    </w:lvl>
    <w:lvl w:ilvl="6" w:tplc="6B38CAE6">
      <w:start w:val="1"/>
      <w:numFmt w:val="decimal"/>
      <w:lvlText w:val="%7."/>
      <w:lvlJc w:val="left"/>
      <w:pPr>
        <w:ind w:left="5640" w:hanging="360"/>
      </w:pPr>
    </w:lvl>
    <w:lvl w:ilvl="7" w:tplc="55A2B8F8">
      <w:start w:val="1"/>
      <w:numFmt w:val="lowerLetter"/>
      <w:lvlText w:val="%8."/>
      <w:lvlJc w:val="left"/>
      <w:pPr>
        <w:ind w:left="6360" w:hanging="360"/>
      </w:pPr>
    </w:lvl>
    <w:lvl w:ilvl="8" w:tplc="9DDCB22E">
      <w:start w:val="1"/>
      <w:numFmt w:val="lowerRoman"/>
      <w:lvlText w:val="%9."/>
      <w:lvlJc w:val="right"/>
      <w:pPr>
        <w:ind w:left="7080" w:hanging="180"/>
      </w:pPr>
    </w:lvl>
  </w:abstractNum>
  <w:abstractNum w:abstractNumId="55">
    <w:nsid w:val="3BEB67FE"/>
    <w:multiLevelType w:val="hybridMultilevel"/>
    <w:tmpl w:val="021ADE7C"/>
    <w:lvl w:ilvl="0" w:tplc="04190011">
      <w:start w:val="1"/>
      <w:numFmt w:val="bullet"/>
      <w:pStyle w:val="a4"/>
      <w:lvlText w:val=""/>
      <w:lvlJc w:val="left"/>
      <w:pPr>
        <w:tabs>
          <w:tab w:val="num" w:pos="1104"/>
        </w:tabs>
        <w:ind w:left="1104" w:hanging="360"/>
      </w:pPr>
      <w:rPr>
        <w:rFonts w:ascii="Symbol" w:hAnsi="Symbol" w:cs="Symbol" w:hint="default"/>
      </w:rPr>
    </w:lvl>
    <w:lvl w:ilvl="1" w:tplc="04190019">
      <w:start w:val="1"/>
      <w:numFmt w:val="lowerLetter"/>
      <w:lvlText w:val="%2."/>
      <w:lvlJc w:val="left"/>
      <w:pPr>
        <w:tabs>
          <w:tab w:val="num" w:pos="1824"/>
        </w:tabs>
        <w:ind w:left="1824" w:hanging="360"/>
      </w:pPr>
    </w:lvl>
    <w:lvl w:ilvl="2" w:tplc="0419001B">
      <w:start w:val="1"/>
      <w:numFmt w:val="lowerRoman"/>
      <w:lvlText w:val="%3."/>
      <w:lvlJc w:val="right"/>
      <w:pPr>
        <w:tabs>
          <w:tab w:val="num" w:pos="2544"/>
        </w:tabs>
        <w:ind w:left="2544" w:hanging="180"/>
      </w:pPr>
    </w:lvl>
    <w:lvl w:ilvl="3" w:tplc="0419000F">
      <w:start w:val="1"/>
      <w:numFmt w:val="decimal"/>
      <w:lvlText w:val="%4."/>
      <w:lvlJc w:val="left"/>
      <w:pPr>
        <w:tabs>
          <w:tab w:val="num" w:pos="3264"/>
        </w:tabs>
        <w:ind w:left="3264" w:hanging="360"/>
      </w:pPr>
      <w:rPr>
        <w:rFonts w:hint="default"/>
      </w:rPr>
    </w:lvl>
    <w:lvl w:ilvl="4" w:tplc="04190019">
      <w:start w:val="1"/>
      <w:numFmt w:val="lowerLetter"/>
      <w:lvlText w:val="%5."/>
      <w:lvlJc w:val="left"/>
      <w:pPr>
        <w:tabs>
          <w:tab w:val="num" w:pos="3984"/>
        </w:tabs>
        <w:ind w:left="3984" w:hanging="360"/>
      </w:pPr>
    </w:lvl>
    <w:lvl w:ilvl="5" w:tplc="0419001B">
      <w:start w:val="1"/>
      <w:numFmt w:val="lowerRoman"/>
      <w:lvlText w:val="%6."/>
      <w:lvlJc w:val="right"/>
      <w:pPr>
        <w:tabs>
          <w:tab w:val="num" w:pos="4704"/>
        </w:tabs>
        <w:ind w:left="4704" w:hanging="180"/>
      </w:pPr>
    </w:lvl>
    <w:lvl w:ilvl="6" w:tplc="0419000F">
      <w:start w:val="1"/>
      <w:numFmt w:val="decimal"/>
      <w:lvlText w:val="%7."/>
      <w:lvlJc w:val="left"/>
      <w:pPr>
        <w:tabs>
          <w:tab w:val="num" w:pos="5424"/>
        </w:tabs>
        <w:ind w:left="5424" w:hanging="360"/>
      </w:pPr>
    </w:lvl>
    <w:lvl w:ilvl="7" w:tplc="04190019">
      <w:start w:val="1"/>
      <w:numFmt w:val="lowerLetter"/>
      <w:lvlText w:val="%8."/>
      <w:lvlJc w:val="left"/>
      <w:pPr>
        <w:tabs>
          <w:tab w:val="num" w:pos="6144"/>
        </w:tabs>
        <w:ind w:left="6144" w:hanging="360"/>
      </w:pPr>
    </w:lvl>
    <w:lvl w:ilvl="8" w:tplc="0419001B">
      <w:start w:val="1"/>
      <w:numFmt w:val="lowerRoman"/>
      <w:lvlText w:val="%9."/>
      <w:lvlJc w:val="right"/>
      <w:pPr>
        <w:tabs>
          <w:tab w:val="num" w:pos="6864"/>
        </w:tabs>
        <w:ind w:left="6864" w:hanging="180"/>
      </w:pPr>
    </w:lvl>
  </w:abstractNum>
  <w:abstractNum w:abstractNumId="56">
    <w:nsid w:val="3E561C3B"/>
    <w:multiLevelType w:val="hybridMultilevel"/>
    <w:tmpl w:val="F66C16F0"/>
    <w:lvl w:ilvl="0" w:tplc="1E3C6D7C">
      <w:start w:val="1"/>
      <w:numFmt w:val="bullet"/>
      <w:lvlText w:val=""/>
      <w:lvlJc w:val="left"/>
      <w:pPr>
        <w:ind w:left="1288" w:hanging="360"/>
      </w:pPr>
      <w:rPr>
        <w:rFonts w:ascii="Symbol" w:hAnsi="Symbol" w:hint="default"/>
      </w:rPr>
    </w:lvl>
    <w:lvl w:ilvl="1" w:tplc="04190003" w:tentative="1">
      <w:start w:val="1"/>
      <w:numFmt w:val="bullet"/>
      <w:lvlText w:val="o"/>
      <w:lvlJc w:val="left"/>
      <w:pPr>
        <w:ind w:left="2008" w:hanging="360"/>
      </w:pPr>
      <w:rPr>
        <w:rFonts w:ascii="Courier New" w:hAnsi="Courier New" w:cs="Courier New" w:hint="default"/>
      </w:rPr>
    </w:lvl>
    <w:lvl w:ilvl="2" w:tplc="04190005" w:tentative="1">
      <w:start w:val="1"/>
      <w:numFmt w:val="bullet"/>
      <w:lvlText w:val=""/>
      <w:lvlJc w:val="left"/>
      <w:pPr>
        <w:ind w:left="2728" w:hanging="360"/>
      </w:pPr>
      <w:rPr>
        <w:rFonts w:ascii="Wingdings" w:hAnsi="Wingdings" w:hint="default"/>
      </w:rPr>
    </w:lvl>
    <w:lvl w:ilvl="3" w:tplc="04190001" w:tentative="1">
      <w:start w:val="1"/>
      <w:numFmt w:val="bullet"/>
      <w:lvlText w:val=""/>
      <w:lvlJc w:val="left"/>
      <w:pPr>
        <w:ind w:left="3448" w:hanging="360"/>
      </w:pPr>
      <w:rPr>
        <w:rFonts w:ascii="Symbol" w:hAnsi="Symbol" w:hint="default"/>
      </w:rPr>
    </w:lvl>
    <w:lvl w:ilvl="4" w:tplc="04190003" w:tentative="1">
      <w:start w:val="1"/>
      <w:numFmt w:val="bullet"/>
      <w:lvlText w:val="o"/>
      <w:lvlJc w:val="left"/>
      <w:pPr>
        <w:ind w:left="4168" w:hanging="360"/>
      </w:pPr>
      <w:rPr>
        <w:rFonts w:ascii="Courier New" w:hAnsi="Courier New" w:cs="Courier New" w:hint="default"/>
      </w:rPr>
    </w:lvl>
    <w:lvl w:ilvl="5" w:tplc="04190005" w:tentative="1">
      <w:start w:val="1"/>
      <w:numFmt w:val="bullet"/>
      <w:lvlText w:val=""/>
      <w:lvlJc w:val="left"/>
      <w:pPr>
        <w:ind w:left="4888" w:hanging="360"/>
      </w:pPr>
      <w:rPr>
        <w:rFonts w:ascii="Wingdings" w:hAnsi="Wingdings" w:hint="default"/>
      </w:rPr>
    </w:lvl>
    <w:lvl w:ilvl="6" w:tplc="04190001" w:tentative="1">
      <w:start w:val="1"/>
      <w:numFmt w:val="bullet"/>
      <w:lvlText w:val=""/>
      <w:lvlJc w:val="left"/>
      <w:pPr>
        <w:ind w:left="5608" w:hanging="360"/>
      </w:pPr>
      <w:rPr>
        <w:rFonts w:ascii="Symbol" w:hAnsi="Symbol" w:hint="default"/>
      </w:rPr>
    </w:lvl>
    <w:lvl w:ilvl="7" w:tplc="04190003" w:tentative="1">
      <w:start w:val="1"/>
      <w:numFmt w:val="bullet"/>
      <w:lvlText w:val="o"/>
      <w:lvlJc w:val="left"/>
      <w:pPr>
        <w:ind w:left="6328" w:hanging="360"/>
      </w:pPr>
      <w:rPr>
        <w:rFonts w:ascii="Courier New" w:hAnsi="Courier New" w:cs="Courier New" w:hint="default"/>
      </w:rPr>
    </w:lvl>
    <w:lvl w:ilvl="8" w:tplc="04190005" w:tentative="1">
      <w:start w:val="1"/>
      <w:numFmt w:val="bullet"/>
      <w:lvlText w:val=""/>
      <w:lvlJc w:val="left"/>
      <w:pPr>
        <w:ind w:left="7048" w:hanging="360"/>
      </w:pPr>
      <w:rPr>
        <w:rFonts w:ascii="Wingdings" w:hAnsi="Wingdings" w:hint="default"/>
      </w:rPr>
    </w:lvl>
  </w:abstractNum>
  <w:abstractNum w:abstractNumId="57">
    <w:nsid w:val="3E9356CC"/>
    <w:multiLevelType w:val="hybridMultilevel"/>
    <w:tmpl w:val="4DBEF26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8">
    <w:nsid w:val="41AF1E42"/>
    <w:multiLevelType w:val="hybridMultilevel"/>
    <w:tmpl w:val="24949304"/>
    <w:name w:val="Headers6222222222222222222222"/>
    <w:lvl w:ilvl="0" w:tplc="4D6A492A">
      <w:start w:val="1"/>
      <w:numFmt w:val="bullet"/>
      <w:lvlText w:val="­"/>
      <w:lvlJc w:val="left"/>
      <w:pPr>
        <w:ind w:left="1571" w:hanging="360"/>
      </w:pPr>
      <w:rPr>
        <w:rFonts w:ascii="Courier New" w:hAnsi="Courier New"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9">
    <w:nsid w:val="432F20A5"/>
    <w:multiLevelType w:val="hybridMultilevel"/>
    <w:tmpl w:val="061220A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0">
    <w:nsid w:val="434B61A6"/>
    <w:multiLevelType w:val="hybridMultilevel"/>
    <w:tmpl w:val="D56C445A"/>
    <w:name w:val="Headers6222222222"/>
    <w:lvl w:ilvl="0" w:tplc="4D6A492A">
      <w:start w:val="1"/>
      <w:numFmt w:val="bullet"/>
      <w:lvlText w:val="­"/>
      <w:lvlJc w:val="left"/>
      <w:pPr>
        <w:ind w:left="1571" w:hanging="360"/>
      </w:pPr>
      <w:rPr>
        <w:rFonts w:ascii="Courier New" w:hAnsi="Courier New"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1">
    <w:nsid w:val="43BC4041"/>
    <w:multiLevelType w:val="hybridMultilevel"/>
    <w:tmpl w:val="81482DCC"/>
    <w:lvl w:ilvl="0" w:tplc="1E3C6D7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2">
    <w:nsid w:val="4A2655FF"/>
    <w:multiLevelType w:val="hybridMultilevel"/>
    <w:tmpl w:val="B31250D6"/>
    <w:lvl w:ilvl="0" w:tplc="829AC11A">
      <w:start w:val="1"/>
      <w:numFmt w:val="decimal"/>
      <w:lvlText w:val="5.1.%1"/>
      <w:lvlJc w:val="left"/>
      <w:pPr>
        <w:ind w:left="1429" w:hanging="360"/>
      </w:pPr>
      <w:rPr>
        <w:rFonts w:ascii="Arial" w:hAnsi="Arial" w:cs="Arial" w:hint="default"/>
        <w:b w:val="0"/>
        <w:i w:val="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3">
    <w:nsid w:val="4A305F86"/>
    <w:multiLevelType w:val="hybridMultilevel"/>
    <w:tmpl w:val="C3F07302"/>
    <w:name w:val="Headers6222222222222222222222222"/>
    <w:lvl w:ilvl="0" w:tplc="4D6A492A">
      <w:start w:val="1"/>
      <w:numFmt w:val="bullet"/>
      <w:lvlText w:val="­"/>
      <w:lvlJc w:val="left"/>
      <w:pPr>
        <w:ind w:left="1571" w:hanging="360"/>
      </w:pPr>
      <w:rPr>
        <w:rFonts w:ascii="Courier New" w:hAnsi="Courier New"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4">
    <w:nsid w:val="4ADC0BF7"/>
    <w:multiLevelType w:val="hybridMultilevel"/>
    <w:tmpl w:val="07F6A5F0"/>
    <w:lvl w:ilvl="0" w:tplc="7F2E6E46">
      <w:start w:val="1"/>
      <w:numFmt w:val="bullet"/>
      <w:pStyle w:val="a5"/>
      <w:lvlText w:val="­"/>
      <w:lvlJc w:val="left"/>
      <w:pPr>
        <w:ind w:left="720" w:hanging="360"/>
      </w:pPr>
      <w:rPr>
        <w:rFonts w:ascii="Courier New" w:hAnsi="Courier New"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5">
    <w:nsid w:val="4CF22B81"/>
    <w:multiLevelType w:val="hybridMultilevel"/>
    <w:tmpl w:val="45F8B3B4"/>
    <w:lvl w:ilvl="0" w:tplc="69A2F04E">
      <w:start w:val="1"/>
      <w:numFmt w:val="decimal"/>
      <w:lvlText w:val="5.2.%1"/>
      <w:lvlJc w:val="left"/>
      <w:pPr>
        <w:ind w:left="720" w:hanging="360"/>
      </w:pPr>
      <w:rPr>
        <w:rFonts w:ascii="Arial" w:hAnsi="Arial" w:cs="Arial" w:hint="default"/>
        <w:b w:val="0"/>
        <w:i w:val="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6">
    <w:nsid w:val="4F9306A3"/>
    <w:multiLevelType w:val="hybridMultilevel"/>
    <w:tmpl w:val="F2FAF260"/>
    <w:name w:val="Headers3"/>
    <w:lvl w:ilvl="0" w:tplc="8EC82B32">
      <w:start w:val="1"/>
      <w:numFmt w:val="decimal"/>
      <w:lvlText w:val="%1."/>
      <w:lvlJc w:val="left"/>
      <w:pPr>
        <w:tabs>
          <w:tab w:val="num" w:pos="720"/>
        </w:tabs>
        <w:ind w:left="720" w:hanging="360"/>
      </w:pPr>
    </w:lvl>
    <w:lvl w:ilvl="1" w:tplc="7422BF00">
      <w:start w:val="1"/>
      <w:numFmt w:val="lowerLetter"/>
      <w:lvlText w:val="%2."/>
      <w:lvlJc w:val="left"/>
      <w:pPr>
        <w:tabs>
          <w:tab w:val="num" w:pos="1440"/>
        </w:tabs>
        <w:ind w:left="1440" w:hanging="360"/>
      </w:pPr>
    </w:lvl>
    <w:lvl w:ilvl="2" w:tplc="EFAC41C2">
      <w:start w:val="1"/>
      <w:numFmt w:val="lowerRoman"/>
      <w:lvlText w:val="%3."/>
      <w:lvlJc w:val="right"/>
      <w:pPr>
        <w:tabs>
          <w:tab w:val="num" w:pos="2160"/>
        </w:tabs>
        <w:ind w:left="2160" w:hanging="180"/>
      </w:pPr>
    </w:lvl>
    <w:lvl w:ilvl="3" w:tplc="0F081DF6">
      <w:start w:val="1"/>
      <w:numFmt w:val="decimal"/>
      <w:lvlText w:val="%4."/>
      <w:lvlJc w:val="left"/>
      <w:pPr>
        <w:tabs>
          <w:tab w:val="num" w:pos="2880"/>
        </w:tabs>
        <w:ind w:left="2880" w:hanging="360"/>
      </w:pPr>
    </w:lvl>
    <w:lvl w:ilvl="4" w:tplc="E90640E0">
      <w:start w:val="1"/>
      <w:numFmt w:val="lowerLetter"/>
      <w:lvlText w:val="%5."/>
      <w:lvlJc w:val="left"/>
      <w:pPr>
        <w:tabs>
          <w:tab w:val="num" w:pos="3600"/>
        </w:tabs>
        <w:ind w:left="3600" w:hanging="360"/>
      </w:pPr>
    </w:lvl>
    <w:lvl w:ilvl="5" w:tplc="2B1C18FA">
      <w:start w:val="1"/>
      <w:numFmt w:val="lowerRoman"/>
      <w:lvlText w:val="%6."/>
      <w:lvlJc w:val="right"/>
      <w:pPr>
        <w:tabs>
          <w:tab w:val="num" w:pos="4320"/>
        </w:tabs>
        <w:ind w:left="4320" w:hanging="180"/>
      </w:pPr>
    </w:lvl>
    <w:lvl w:ilvl="6" w:tplc="87704B74">
      <w:start w:val="1"/>
      <w:numFmt w:val="decimal"/>
      <w:lvlText w:val="%7."/>
      <w:lvlJc w:val="left"/>
      <w:pPr>
        <w:tabs>
          <w:tab w:val="num" w:pos="5040"/>
        </w:tabs>
        <w:ind w:left="5040" w:hanging="360"/>
      </w:pPr>
    </w:lvl>
    <w:lvl w:ilvl="7" w:tplc="1F3A6D84">
      <w:start w:val="1"/>
      <w:numFmt w:val="lowerLetter"/>
      <w:lvlText w:val="%8."/>
      <w:lvlJc w:val="left"/>
      <w:pPr>
        <w:tabs>
          <w:tab w:val="num" w:pos="5760"/>
        </w:tabs>
        <w:ind w:left="5760" w:hanging="360"/>
      </w:pPr>
    </w:lvl>
    <w:lvl w:ilvl="8" w:tplc="D2A8388E">
      <w:start w:val="1"/>
      <w:numFmt w:val="lowerRoman"/>
      <w:lvlText w:val="%9."/>
      <w:lvlJc w:val="right"/>
      <w:pPr>
        <w:tabs>
          <w:tab w:val="num" w:pos="6480"/>
        </w:tabs>
        <w:ind w:left="6480" w:hanging="180"/>
      </w:pPr>
    </w:lvl>
  </w:abstractNum>
  <w:abstractNum w:abstractNumId="67">
    <w:nsid w:val="5044019B"/>
    <w:multiLevelType w:val="hybridMultilevel"/>
    <w:tmpl w:val="F34682F6"/>
    <w:lvl w:ilvl="0" w:tplc="1E3C6D7C">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68">
    <w:nsid w:val="56292BE0"/>
    <w:multiLevelType w:val="hybridMultilevel"/>
    <w:tmpl w:val="C2781F0C"/>
    <w:name w:val="Headers62222222222222222"/>
    <w:lvl w:ilvl="0" w:tplc="4D6A492A">
      <w:start w:val="1"/>
      <w:numFmt w:val="bullet"/>
      <w:lvlText w:val="­"/>
      <w:lvlJc w:val="left"/>
      <w:pPr>
        <w:ind w:left="1571" w:hanging="360"/>
      </w:pPr>
      <w:rPr>
        <w:rFonts w:ascii="Courier New" w:hAnsi="Courier New"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9">
    <w:nsid w:val="5700505D"/>
    <w:multiLevelType w:val="multilevel"/>
    <w:tmpl w:val="7F0A2318"/>
    <w:lvl w:ilvl="0">
      <w:start w:val="1"/>
      <w:numFmt w:val="decimal"/>
      <w:lvlText w:val="%1"/>
      <w:lvlJc w:val="left"/>
      <w:pPr>
        <w:ind w:left="360" w:hanging="360"/>
      </w:pPr>
    </w:lvl>
    <w:lvl w:ilvl="1">
      <w:start w:val="1"/>
      <w:numFmt w:val="decimal"/>
      <w:lvlText w:val="%1.%2"/>
      <w:lvlJc w:val="left"/>
      <w:pPr>
        <w:ind w:left="928" w:hanging="360"/>
      </w:pPr>
      <w:rPr>
        <w:sz w:val="24"/>
        <w:szCs w:val="24"/>
      </w:rPr>
    </w:lvl>
    <w:lvl w:ilvl="2">
      <w:start w:val="1"/>
      <w:numFmt w:val="decimal"/>
      <w:lvlText w:val="%1.%2.%3"/>
      <w:lvlJc w:val="left"/>
      <w:pPr>
        <w:ind w:left="2138" w:hanging="720"/>
      </w:pPr>
      <w:rPr>
        <w:sz w:val="24"/>
        <w:szCs w:val="24"/>
      </w:rPr>
    </w:lvl>
    <w:lvl w:ilvl="3">
      <w:start w:val="1"/>
      <w:numFmt w:val="decimal"/>
      <w:lvlText w:val="%1.%2.%3.%4"/>
      <w:lvlJc w:val="left"/>
      <w:pPr>
        <w:ind w:left="3207" w:hanging="1080"/>
      </w:pPr>
    </w:lvl>
    <w:lvl w:ilvl="4">
      <w:start w:val="1"/>
      <w:numFmt w:val="decimal"/>
      <w:lvlText w:val="%1.%2.%3.%4.%5"/>
      <w:lvlJc w:val="left"/>
      <w:pPr>
        <w:ind w:left="3916" w:hanging="1080"/>
      </w:pPr>
    </w:lvl>
    <w:lvl w:ilvl="5">
      <w:start w:val="1"/>
      <w:numFmt w:val="decimal"/>
      <w:lvlText w:val="%1.%2.%3.%4.%5.%6"/>
      <w:lvlJc w:val="left"/>
      <w:pPr>
        <w:ind w:left="4985" w:hanging="1440"/>
      </w:pPr>
    </w:lvl>
    <w:lvl w:ilvl="6">
      <w:start w:val="1"/>
      <w:numFmt w:val="decimal"/>
      <w:lvlText w:val="%1.%2.%3.%4.%5.%6.%7"/>
      <w:lvlJc w:val="left"/>
      <w:pPr>
        <w:ind w:left="5694" w:hanging="1440"/>
      </w:pPr>
    </w:lvl>
    <w:lvl w:ilvl="7">
      <w:start w:val="1"/>
      <w:numFmt w:val="decimal"/>
      <w:lvlText w:val="%1.%2.%3.%4.%5.%6.%7.%8"/>
      <w:lvlJc w:val="left"/>
      <w:pPr>
        <w:ind w:left="6763" w:hanging="1800"/>
      </w:pPr>
    </w:lvl>
    <w:lvl w:ilvl="8">
      <w:start w:val="1"/>
      <w:numFmt w:val="decimal"/>
      <w:lvlText w:val="%1.%2.%3.%4.%5.%6.%7.%8.%9"/>
      <w:lvlJc w:val="left"/>
      <w:pPr>
        <w:ind w:left="7472" w:hanging="1800"/>
      </w:pPr>
    </w:lvl>
  </w:abstractNum>
  <w:abstractNum w:abstractNumId="70">
    <w:nsid w:val="59C510C7"/>
    <w:multiLevelType w:val="hybridMultilevel"/>
    <w:tmpl w:val="5630D9CE"/>
    <w:name w:val="Headers2"/>
    <w:lvl w:ilvl="0" w:tplc="CB843B02">
      <w:start w:val="1"/>
      <w:numFmt w:val="none"/>
      <w:pStyle w:val="-2"/>
      <w:lvlText w:val="Таблица "/>
      <w:lvlJc w:val="right"/>
      <w:pPr>
        <w:tabs>
          <w:tab w:val="num" w:pos="0"/>
        </w:tabs>
        <w:ind w:left="0" w:firstLine="0"/>
      </w:pPr>
      <w:rPr>
        <w:rFonts w:hint="default"/>
      </w:rPr>
    </w:lvl>
    <w:lvl w:ilvl="1" w:tplc="3DC03A98" w:tentative="1">
      <w:start w:val="1"/>
      <w:numFmt w:val="lowerLetter"/>
      <w:lvlText w:val="%2."/>
      <w:lvlJc w:val="left"/>
      <w:pPr>
        <w:tabs>
          <w:tab w:val="num" w:pos="1440"/>
        </w:tabs>
        <w:ind w:left="1440" w:hanging="360"/>
      </w:pPr>
    </w:lvl>
    <w:lvl w:ilvl="2" w:tplc="54747B30" w:tentative="1">
      <w:start w:val="1"/>
      <w:numFmt w:val="lowerRoman"/>
      <w:lvlText w:val="%3."/>
      <w:lvlJc w:val="right"/>
      <w:pPr>
        <w:tabs>
          <w:tab w:val="num" w:pos="2160"/>
        </w:tabs>
        <w:ind w:left="2160" w:hanging="180"/>
      </w:pPr>
    </w:lvl>
    <w:lvl w:ilvl="3" w:tplc="5B286418" w:tentative="1">
      <w:start w:val="1"/>
      <w:numFmt w:val="decimal"/>
      <w:lvlText w:val="%4."/>
      <w:lvlJc w:val="left"/>
      <w:pPr>
        <w:tabs>
          <w:tab w:val="num" w:pos="2880"/>
        </w:tabs>
        <w:ind w:left="2880" w:hanging="360"/>
      </w:pPr>
    </w:lvl>
    <w:lvl w:ilvl="4" w:tplc="6CE86164" w:tentative="1">
      <w:start w:val="1"/>
      <w:numFmt w:val="lowerLetter"/>
      <w:lvlText w:val="%5."/>
      <w:lvlJc w:val="left"/>
      <w:pPr>
        <w:tabs>
          <w:tab w:val="num" w:pos="3600"/>
        </w:tabs>
        <w:ind w:left="3600" w:hanging="360"/>
      </w:pPr>
    </w:lvl>
    <w:lvl w:ilvl="5" w:tplc="D1C0691A" w:tentative="1">
      <w:start w:val="1"/>
      <w:numFmt w:val="lowerRoman"/>
      <w:lvlText w:val="%6."/>
      <w:lvlJc w:val="right"/>
      <w:pPr>
        <w:tabs>
          <w:tab w:val="num" w:pos="4320"/>
        </w:tabs>
        <w:ind w:left="4320" w:hanging="180"/>
      </w:pPr>
    </w:lvl>
    <w:lvl w:ilvl="6" w:tplc="932470B4" w:tentative="1">
      <w:start w:val="1"/>
      <w:numFmt w:val="decimal"/>
      <w:lvlText w:val="%7."/>
      <w:lvlJc w:val="left"/>
      <w:pPr>
        <w:tabs>
          <w:tab w:val="num" w:pos="5040"/>
        </w:tabs>
        <w:ind w:left="5040" w:hanging="360"/>
      </w:pPr>
    </w:lvl>
    <w:lvl w:ilvl="7" w:tplc="11AC392E" w:tentative="1">
      <w:start w:val="1"/>
      <w:numFmt w:val="lowerLetter"/>
      <w:lvlText w:val="%8."/>
      <w:lvlJc w:val="left"/>
      <w:pPr>
        <w:tabs>
          <w:tab w:val="num" w:pos="5760"/>
        </w:tabs>
        <w:ind w:left="5760" w:hanging="360"/>
      </w:pPr>
    </w:lvl>
    <w:lvl w:ilvl="8" w:tplc="05108FB0" w:tentative="1">
      <w:start w:val="1"/>
      <w:numFmt w:val="lowerRoman"/>
      <w:lvlText w:val="%9."/>
      <w:lvlJc w:val="right"/>
      <w:pPr>
        <w:tabs>
          <w:tab w:val="num" w:pos="6480"/>
        </w:tabs>
        <w:ind w:left="6480" w:hanging="180"/>
      </w:pPr>
    </w:lvl>
  </w:abstractNum>
  <w:abstractNum w:abstractNumId="71">
    <w:nsid w:val="5A75052B"/>
    <w:multiLevelType w:val="multilevel"/>
    <w:tmpl w:val="840C3CA8"/>
    <w:lvl w:ilvl="0">
      <w:start w:val="1"/>
      <w:numFmt w:val="decimal"/>
      <w:pStyle w:val="1"/>
      <w:lvlText w:val="%1"/>
      <w:lvlJc w:val="left"/>
      <w:pPr>
        <w:ind w:left="360" w:hanging="360"/>
      </w:pPr>
      <w:rPr>
        <w:rFonts w:ascii="Arial" w:eastAsia="Times New Roman" w:hAnsi="Arial" w:cs="Arial" w:hint="default"/>
        <w:b/>
      </w:rPr>
    </w:lvl>
    <w:lvl w:ilvl="1">
      <w:start w:val="1"/>
      <w:numFmt w:val="decimal"/>
      <w:pStyle w:val="21"/>
      <w:lvlText w:val="%1.%2."/>
      <w:lvlJc w:val="left"/>
      <w:pPr>
        <w:ind w:left="432" w:hanging="432"/>
      </w:pPr>
      <w:rPr>
        <w:rFonts w:hint="default"/>
        <w:b/>
        <w:lang w:val="ru-RU"/>
      </w:rPr>
    </w:lvl>
    <w:lvl w:ilvl="2">
      <w:start w:val="1"/>
      <w:numFmt w:val="decimal"/>
      <w:pStyle w:val="a6"/>
      <w:lvlText w:val="%1.%2.%3."/>
      <w:lvlJc w:val="left"/>
      <w:pPr>
        <w:ind w:left="1639" w:hanging="504"/>
      </w:pPr>
      <w:rPr>
        <w:rFonts w:hint="default"/>
        <w:b/>
        <w:sz w:val="26"/>
        <w:szCs w:val="26"/>
        <w:lang w:val="ru-RU"/>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2">
    <w:nsid w:val="5AE83B4A"/>
    <w:multiLevelType w:val="hybridMultilevel"/>
    <w:tmpl w:val="7DD4A530"/>
    <w:lvl w:ilvl="0" w:tplc="69A2F04E">
      <w:start w:val="1"/>
      <w:numFmt w:val="decimal"/>
      <w:lvlText w:val="5.2.%1"/>
      <w:lvlJc w:val="left"/>
      <w:pPr>
        <w:ind w:left="720" w:hanging="360"/>
      </w:pPr>
      <w:rPr>
        <w:rFonts w:ascii="Arial" w:hAnsi="Arial" w:cs="Arial" w:hint="default"/>
        <w:b w:val="0"/>
        <w:i w:val="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3">
    <w:nsid w:val="5B6754A2"/>
    <w:multiLevelType w:val="hybridMultilevel"/>
    <w:tmpl w:val="229872F8"/>
    <w:lvl w:ilvl="0" w:tplc="1E3C6D7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4">
    <w:nsid w:val="5BAF05F3"/>
    <w:multiLevelType w:val="hybridMultilevel"/>
    <w:tmpl w:val="C7F6D90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5">
    <w:nsid w:val="5C573918"/>
    <w:multiLevelType w:val="multilevel"/>
    <w:tmpl w:val="47D4F678"/>
    <w:styleLink w:val="7"/>
    <w:lvl w:ilvl="0">
      <w:start w:val="1"/>
      <w:numFmt w:val="decimal"/>
      <w:lvlText w:val="%1."/>
      <w:lvlJc w:val="left"/>
      <w:pPr>
        <w:ind w:left="1287" w:hanging="360"/>
      </w:pPr>
    </w:lvl>
    <w:lvl w:ilvl="1">
      <w:start w:val="1"/>
      <w:numFmt w:val="decimal"/>
      <w:isLgl/>
      <w:lvlText w:val="%1.%2."/>
      <w:lvlJc w:val="left"/>
      <w:pPr>
        <w:ind w:left="1647" w:hanging="720"/>
      </w:pPr>
      <w:rPr>
        <w:rFonts w:hint="default"/>
      </w:rPr>
    </w:lvl>
    <w:lvl w:ilvl="2">
      <w:start w:val="1"/>
      <w:numFmt w:val="decimal"/>
      <w:isLgl/>
      <w:lvlText w:val="%1.%2.%3."/>
      <w:lvlJc w:val="left"/>
      <w:pPr>
        <w:ind w:left="1647" w:hanging="720"/>
      </w:pPr>
      <w:rPr>
        <w:rFonts w:hint="default"/>
      </w:rPr>
    </w:lvl>
    <w:lvl w:ilvl="3">
      <w:start w:val="1"/>
      <w:numFmt w:val="decimal"/>
      <w:lvlText w:val="%4."/>
      <w:lvlJc w:val="left"/>
      <w:pPr>
        <w:ind w:left="2007" w:hanging="1080"/>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367" w:hanging="144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727" w:hanging="1800"/>
      </w:pPr>
      <w:rPr>
        <w:rFonts w:hint="default"/>
      </w:rPr>
    </w:lvl>
    <w:lvl w:ilvl="8">
      <w:start w:val="1"/>
      <w:numFmt w:val="decimal"/>
      <w:isLgl/>
      <w:lvlText w:val="%1.%2.%3.%4.%5.%6.%7.%8.%9."/>
      <w:lvlJc w:val="left"/>
      <w:pPr>
        <w:ind w:left="2727" w:hanging="1800"/>
      </w:pPr>
      <w:rPr>
        <w:rFonts w:hint="default"/>
      </w:rPr>
    </w:lvl>
  </w:abstractNum>
  <w:abstractNum w:abstractNumId="76">
    <w:nsid w:val="5ECB6BCF"/>
    <w:multiLevelType w:val="hybridMultilevel"/>
    <w:tmpl w:val="6A581A6C"/>
    <w:name w:val="Headers622222222"/>
    <w:lvl w:ilvl="0" w:tplc="4D6A492A">
      <w:start w:val="1"/>
      <w:numFmt w:val="bullet"/>
      <w:lvlText w:val="­"/>
      <w:lvlJc w:val="left"/>
      <w:pPr>
        <w:ind w:left="1571" w:hanging="360"/>
      </w:pPr>
      <w:rPr>
        <w:rFonts w:ascii="Courier New" w:hAnsi="Courier New"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77">
    <w:nsid w:val="609E4651"/>
    <w:multiLevelType w:val="hybridMultilevel"/>
    <w:tmpl w:val="8D86EAF6"/>
    <w:name w:val="Headers62222222222222"/>
    <w:lvl w:ilvl="0" w:tplc="4D6A492A">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8">
    <w:nsid w:val="60FF722B"/>
    <w:multiLevelType w:val="hybridMultilevel"/>
    <w:tmpl w:val="68C233A0"/>
    <w:name w:val="Headers622222222222"/>
    <w:lvl w:ilvl="0" w:tplc="4D6A492A">
      <w:start w:val="1"/>
      <w:numFmt w:val="bullet"/>
      <w:lvlText w:val="­"/>
      <w:lvlJc w:val="left"/>
      <w:pPr>
        <w:ind w:left="1571" w:hanging="360"/>
      </w:pPr>
      <w:rPr>
        <w:rFonts w:ascii="Courier New" w:hAnsi="Courier New"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79">
    <w:nsid w:val="612E661E"/>
    <w:multiLevelType w:val="hybridMultilevel"/>
    <w:tmpl w:val="994C830A"/>
    <w:lvl w:ilvl="0" w:tplc="04190001">
      <w:start w:val="1"/>
      <w:numFmt w:val="bullet"/>
      <w:lvlText w:val=""/>
      <w:lvlJc w:val="left"/>
      <w:pPr>
        <w:ind w:left="928" w:hanging="360"/>
      </w:pPr>
      <w:rPr>
        <w:rFonts w:ascii="Symbol" w:hAnsi="Symbol" w:hint="default"/>
      </w:rPr>
    </w:lvl>
    <w:lvl w:ilvl="1" w:tplc="04190003" w:tentative="1">
      <w:start w:val="1"/>
      <w:numFmt w:val="bullet"/>
      <w:lvlText w:val="o"/>
      <w:lvlJc w:val="left"/>
      <w:pPr>
        <w:ind w:left="1648" w:hanging="360"/>
      </w:pPr>
      <w:rPr>
        <w:rFonts w:ascii="Courier New" w:hAnsi="Courier New" w:cs="Courier New" w:hint="default"/>
      </w:rPr>
    </w:lvl>
    <w:lvl w:ilvl="2" w:tplc="04190005" w:tentative="1">
      <w:start w:val="1"/>
      <w:numFmt w:val="bullet"/>
      <w:lvlText w:val=""/>
      <w:lvlJc w:val="left"/>
      <w:pPr>
        <w:ind w:left="2368" w:hanging="360"/>
      </w:pPr>
      <w:rPr>
        <w:rFonts w:ascii="Wingdings" w:hAnsi="Wingdings" w:hint="default"/>
      </w:rPr>
    </w:lvl>
    <w:lvl w:ilvl="3" w:tplc="04190001" w:tentative="1">
      <w:start w:val="1"/>
      <w:numFmt w:val="bullet"/>
      <w:lvlText w:val=""/>
      <w:lvlJc w:val="left"/>
      <w:pPr>
        <w:ind w:left="3088" w:hanging="360"/>
      </w:pPr>
      <w:rPr>
        <w:rFonts w:ascii="Symbol" w:hAnsi="Symbol" w:hint="default"/>
      </w:rPr>
    </w:lvl>
    <w:lvl w:ilvl="4" w:tplc="04190003" w:tentative="1">
      <w:start w:val="1"/>
      <w:numFmt w:val="bullet"/>
      <w:lvlText w:val="o"/>
      <w:lvlJc w:val="left"/>
      <w:pPr>
        <w:ind w:left="3808" w:hanging="360"/>
      </w:pPr>
      <w:rPr>
        <w:rFonts w:ascii="Courier New" w:hAnsi="Courier New" w:cs="Courier New" w:hint="default"/>
      </w:rPr>
    </w:lvl>
    <w:lvl w:ilvl="5" w:tplc="04190005" w:tentative="1">
      <w:start w:val="1"/>
      <w:numFmt w:val="bullet"/>
      <w:lvlText w:val=""/>
      <w:lvlJc w:val="left"/>
      <w:pPr>
        <w:ind w:left="4528" w:hanging="360"/>
      </w:pPr>
      <w:rPr>
        <w:rFonts w:ascii="Wingdings" w:hAnsi="Wingdings" w:hint="default"/>
      </w:rPr>
    </w:lvl>
    <w:lvl w:ilvl="6" w:tplc="04190001" w:tentative="1">
      <w:start w:val="1"/>
      <w:numFmt w:val="bullet"/>
      <w:lvlText w:val=""/>
      <w:lvlJc w:val="left"/>
      <w:pPr>
        <w:ind w:left="5248" w:hanging="360"/>
      </w:pPr>
      <w:rPr>
        <w:rFonts w:ascii="Symbol" w:hAnsi="Symbol" w:hint="default"/>
      </w:rPr>
    </w:lvl>
    <w:lvl w:ilvl="7" w:tplc="04190003" w:tentative="1">
      <w:start w:val="1"/>
      <w:numFmt w:val="bullet"/>
      <w:lvlText w:val="o"/>
      <w:lvlJc w:val="left"/>
      <w:pPr>
        <w:ind w:left="5968" w:hanging="360"/>
      </w:pPr>
      <w:rPr>
        <w:rFonts w:ascii="Courier New" w:hAnsi="Courier New" w:cs="Courier New" w:hint="default"/>
      </w:rPr>
    </w:lvl>
    <w:lvl w:ilvl="8" w:tplc="04190005" w:tentative="1">
      <w:start w:val="1"/>
      <w:numFmt w:val="bullet"/>
      <w:lvlText w:val=""/>
      <w:lvlJc w:val="left"/>
      <w:pPr>
        <w:ind w:left="6688" w:hanging="360"/>
      </w:pPr>
      <w:rPr>
        <w:rFonts w:ascii="Wingdings" w:hAnsi="Wingdings" w:hint="default"/>
      </w:rPr>
    </w:lvl>
  </w:abstractNum>
  <w:abstractNum w:abstractNumId="80">
    <w:nsid w:val="61873BF9"/>
    <w:multiLevelType w:val="hybridMultilevel"/>
    <w:tmpl w:val="F8C894D0"/>
    <w:lvl w:ilvl="0" w:tplc="04190011">
      <w:start w:val="1"/>
      <w:numFmt w:val="decimal"/>
      <w:pStyle w:val="a7"/>
      <w:lvlText w:val="%1."/>
      <w:lvlJc w:val="left"/>
      <w:pPr>
        <w:tabs>
          <w:tab w:val="num" w:pos="1080"/>
        </w:tabs>
        <w:ind w:left="1080" w:hanging="360"/>
      </w:pPr>
      <w:rPr>
        <w:rFonts w:hint="default"/>
      </w:rPr>
    </w:lvl>
    <w:lvl w:ilvl="1" w:tplc="04190019">
      <w:start w:val="1"/>
      <w:numFmt w:val="lowerLetter"/>
      <w:lvlText w:val="%2."/>
      <w:lvlJc w:val="left"/>
      <w:pPr>
        <w:tabs>
          <w:tab w:val="num" w:pos="1800"/>
        </w:tabs>
        <w:ind w:left="1800" w:hanging="360"/>
      </w:pPr>
    </w:lvl>
    <w:lvl w:ilvl="2" w:tplc="9E06E0CC">
      <w:start w:val="1"/>
      <w:numFmt w:val="lowerRoman"/>
      <w:lvlText w:val="%3."/>
      <w:lvlJc w:val="right"/>
      <w:pPr>
        <w:tabs>
          <w:tab w:val="num" w:pos="2520"/>
        </w:tabs>
        <w:ind w:left="2520" w:hanging="180"/>
      </w:pPr>
    </w:lvl>
    <w:lvl w:ilvl="3" w:tplc="0419000F">
      <w:start w:val="1"/>
      <w:numFmt w:val="decimal"/>
      <w:lvlText w:val="%4."/>
      <w:lvlJc w:val="left"/>
      <w:pPr>
        <w:tabs>
          <w:tab w:val="num" w:pos="3240"/>
        </w:tabs>
        <w:ind w:left="3240" w:hanging="360"/>
      </w:pPr>
    </w:lvl>
    <w:lvl w:ilvl="4" w:tplc="04190019">
      <w:start w:val="1"/>
      <w:numFmt w:val="lowerLetter"/>
      <w:lvlText w:val="%5."/>
      <w:lvlJc w:val="left"/>
      <w:pPr>
        <w:tabs>
          <w:tab w:val="num" w:pos="3960"/>
        </w:tabs>
        <w:ind w:left="3960" w:hanging="360"/>
      </w:pPr>
    </w:lvl>
    <w:lvl w:ilvl="5" w:tplc="0419001B">
      <w:start w:val="1"/>
      <w:numFmt w:val="lowerRoman"/>
      <w:lvlText w:val="%6."/>
      <w:lvlJc w:val="right"/>
      <w:pPr>
        <w:tabs>
          <w:tab w:val="num" w:pos="4680"/>
        </w:tabs>
        <w:ind w:left="4680" w:hanging="180"/>
      </w:pPr>
    </w:lvl>
    <w:lvl w:ilvl="6" w:tplc="0419000F">
      <w:start w:val="1"/>
      <w:numFmt w:val="decimal"/>
      <w:lvlText w:val="%7."/>
      <w:lvlJc w:val="left"/>
      <w:pPr>
        <w:tabs>
          <w:tab w:val="num" w:pos="5400"/>
        </w:tabs>
        <w:ind w:left="5400" w:hanging="360"/>
      </w:pPr>
    </w:lvl>
    <w:lvl w:ilvl="7" w:tplc="04190019">
      <w:start w:val="1"/>
      <w:numFmt w:val="lowerLetter"/>
      <w:lvlText w:val="%8."/>
      <w:lvlJc w:val="left"/>
      <w:pPr>
        <w:tabs>
          <w:tab w:val="num" w:pos="6120"/>
        </w:tabs>
        <w:ind w:left="6120" w:hanging="360"/>
      </w:pPr>
    </w:lvl>
    <w:lvl w:ilvl="8" w:tplc="0419001B">
      <w:start w:val="1"/>
      <w:numFmt w:val="lowerRoman"/>
      <w:lvlText w:val="%9."/>
      <w:lvlJc w:val="right"/>
      <w:pPr>
        <w:tabs>
          <w:tab w:val="num" w:pos="6840"/>
        </w:tabs>
        <w:ind w:left="6840" w:hanging="180"/>
      </w:pPr>
    </w:lvl>
  </w:abstractNum>
  <w:abstractNum w:abstractNumId="81">
    <w:nsid w:val="625E0498"/>
    <w:multiLevelType w:val="hybridMultilevel"/>
    <w:tmpl w:val="C6AAFBE6"/>
    <w:name w:val="Headers622222222222222222222"/>
    <w:lvl w:ilvl="0" w:tplc="4D6A492A">
      <w:start w:val="1"/>
      <w:numFmt w:val="bullet"/>
      <w:lvlText w:val="­"/>
      <w:lvlJc w:val="left"/>
      <w:pPr>
        <w:ind w:left="1571" w:hanging="360"/>
      </w:pPr>
      <w:rPr>
        <w:rFonts w:ascii="Courier New" w:hAnsi="Courier New"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82">
    <w:nsid w:val="64BB2A87"/>
    <w:multiLevelType w:val="hybridMultilevel"/>
    <w:tmpl w:val="7D8A8910"/>
    <w:name w:val="Headers62222222222222222222"/>
    <w:lvl w:ilvl="0" w:tplc="4D6A492A">
      <w:start w:val="1"/>
      <w:numFmt w:val="bullet"/>
      <w:lvlText w:val="­"/>
      <w:lvlJc w:val="left"/>
      <w:pPr>
        <w:ind w:left="1571" w:hanging="360"/>
      </w:pPr>
      <w:rPr>
        <w:rFonts w:ascii="Courier New" w:hAnsi="Courier New"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83">
    <w:nsid w:val="68637349"/>
    <w:multiLevelType w:val="hybridMultilevel"/>
    <w:tmpl w:val="B64055AA"/>
    <w:lvl w:ilvl="0" w:tplc="1E3C6D7C">
      <w:start w:val="1"/>
      <w:numFmt w:val="bullet"/>
      <w:lvlText w:val=""/>
      <w:lvlJc w:val="left"/>
      <w:pPr>
        <w:ind w:left="1647" w:hanging="360"/>
      </w:pPr>
      <w:rPr>
        <w:rFonts w:ascii="Symbol" w:hAnsi="Symbol" w:hint="default"/>
      </w:rPr>
    </w:lvl>
    <w:lvl w:ilvl="1" w:tplc="04190003" w:tentative="1">
      <w:start w:val="1"/>
      <w:numFmt w:val="bullet"/>
      <w:lvlText w:val="o"/>
      <w:lvlJc w:val="left"/>
      <w:pPr>
        <w:ind w:left="2367" w:hanging="360"/>
      </w:pPr>
      <w:rPr>
        <w:rFonts w:ascii="Courier New" w:hAnsi="Courier New" w:cs="Courier New" w:hint="default"/>
      </w:rPr>
    </w:lvl>
    <w:lvl w:ilvl="2" w:tplc="04190005" w:tentative="1">
      <w:start w:val="1"/>
      <w:numFmt w:val="bullet"/>
      <w:lvlText w:val=""/>
      <w:lvlJc w:val="left"/>
      <w:pPr>
        <w:ind w:left="3087" w:hanging="360"/>
      </w:pPr>
      <w:rPr>
        <w:rFonts w:ascii="Wingdings" w:hAnsi="Wingdings" w:hint="default"/>
      </w:rPr>
    </w:lvl>
    <w:lvl w:ilvl="3" w:tplc="04190001" w:tentative="1">
      <w:start w:val="1"/>
      <w:numFmt w:val="bullet"/>
      <w:lvlText w:val=""/>
      <w:lvlJc w:val="left"/>
      <w:pPr>
        <w:ind w:left="3807" w:hanging="360"/>
      </w:pPr>
      <w:rPr>
        <w:rFonts w:ascii="Symbol" w:hAnsi="Symbol" w:hint="default"/>
      </w:rPr>
    </w:lvl>
    <w:lvl w:ilvl="4" w:tplc="04190003" w:tentative="1">
      <w:start w:val="1"/>
      <w:numFmt w:val="bullet"/>
      <w:lvlText w:val="o"/>
      <w:lvlJc w:val="left"/>
      <w:pPr>
        <w:ind w:left="4527" w:hanging="360"/>
      </w:pPr>
      <w:rPr>
        <w:rFonts w:ascii="Courier New" w:hAnsi="Courier New" w:cs="Courier New" w:hint="default"/>
      </w:rPr>
    </w:lvl>
    <w:lvl w:ilvl="5" w:tplc="04190005" w:tentative="1">
      <w:start w:val="1"/>
      <w:numFmt w:val="bullet"/>
      <w:lvlText w:val=""/>
      <w:lvlJc w:val="left"/>
      <w:pPr>
        <w:ind w:left="5247" w:hanging="360"/>
      </w:pPr>
      <w:rPr>
        <w:rFonts w:ascii="Wingdings" w:hAnsi="Wingdings" w:hint="default"/>
      </w:rPr>
    </w:lvl>
    <w:lvl w:ilvl="6" w:tplc="04190001" w:tentative="1">
      <w:start w:val="1"/>
      <w:numFmt w:val="bullet"/>
      <w:lvlText w:val=""/>
      <w:lvlJc w:val="left"/>
      <w:pPr>
        <w:ind w:left="5967" w:hanging="360"/>
      </w:pPr>
      <w:rPr>
        <w:rFonts w:ascii="Symbol" w:hAnsi="Symbol" w:hint="default"/>
      </w:rPr>
    </w:lvl>
    <w:lvl w:ilvl="7" w:tplc="04190003" w:tentative="1">
      <w:start w:val="1"/>
      <w:numFmt w:val="bullet"/>
      <w:lvlText w:val="o"/>
      <w:lvlJc w:val="left"/>
      <w:pPr>
        <w:ind w:left="6687" w:hanging="360"/>
      </w:pPr>
      <w:rPr>
        <w:rFonts w:ascii="Courier New" w:hAnsi="Courier New" w:cs="Courier New" w:hint="default"/>
      </w:rPr>
    </w:lvl>
    <w:lvl w:ilvl="8" w:tplc="04190005" w:tentative="1">
      <w:start w:val="1"/>
      <w:numFmt w:val="bullet"/>
      <w:lvlText w:val=""/>
      <w:lvlJc w:val="left"/>
      <w:pPr>
        <w:ind w:left="7407" w:hanging="360"/>
      </w:pPr>
      <w:rPr>
        <w:rFonts w:ascii="Wingdings" w:hAnsi="Wingdings" w:hint="default"/>
      </w:rPr>
    </w:lvl>
  </w:abstractNum>
  <w:abstractNum w:abstractNumId="84">
    <w:nsid w:val="68DA3A2A"/>
    <w:multiLevelType w:val="hybridMultilevel"/>
    <w:tmpl w:val="2E48C84E"/>
    <w:lvl w:ilvl="0" w:tplc="69A2F04E">
      <w:start w:val="1"/>
      <w:numFmt w:val="decimal"/>
      <w:lvlText w:val="5.2.%1"/>
      <w:lvlJc w:val="left"/>
      <w:pPr>
        <w:ind w:left="720" w:hanging="360"/>
      </w:pPr>
      <w:rPr>
        <w:rFonts w:ascii="Arial" w:hAnsi="Arial" w:cs="Arial" w:hint="default"/>
        <w:b w:val="0"/>
        <w:i w:val="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5">
    <w:nsid w:val="68DD2B3C"/>
    <w:multiLevelType w:val="hybridMultilevel"/>
    <w:tmpl w:val="8EC6D8EA"/>
    <w:lvl w:ilvl="0" w:tplc="829AC11A">
      <w:start w:val="1"/>
      <w:numFmt w:val="decimal"/>
      <w:lvlText w:val="5.1.%1"/>
      <w:lvlJc w:val="left"/>
      <w:pPr>
        <w:ind w:left="1429" w:hanging="360"/>
      </w:pPr>
      <w:rPr>
        <w:rFonts w:ascii="Arial" w:hAnsi="Arial" w:cs="Arial" w:hint="default"/>
        <w:b w:val="0"/>
        <w:i w:val="0"/>
        <w:sz w:val="24"/>
        <w:szCs w:val="24"/>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6">
    <w:nsid w:val="69B33EE3"/>
    <w:multiLevelType w:val="hybridMultilevel"/>
    <w:tmpl w:val="77FA3992"/>
    <w:lvl w:ilvl="0" w:tplc="B78AB7AA">
      <w:start w:val="1"/>
      <w:numFmt w:val="decimal"/>
      <w:lvlText w:val="5.7.9.%1"/>
      <w:lvlJc w:val="left"/>
      <w:pPr>
        <w:ind w:left="1429" w:hanging="360"/>
      </w:pPr>
      <w:rPr>
        <w:rFonts w:ascii="Arial" w:hAnsi="Arial" w:cs="Arial" w:hint="default"/>
        <w:b w:val="0"/>
        <w:i w:val="0"/>
        <w:sz w:val="24"/>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7">
    <w:nsid w:val="6B392E54"/>
    <w:multiLevelType w:val="hybridMultilevel"/>
    <w:tmpl w:val="85B4CA2A"/>
    <w:lvl w:ilvl="0" w:tplc="1E3C6D7C">
      <w:start w:val="1"/>
      <w:numFmt w:val="bullet"/>
      <w:lvlText w:val=""/>
      <w:lvlJc w:val="left"/>
      <w:pPr>
        <w:ind w:left="928" w:hanging="360"/>
      </w:pPr>
      <w:rPr>
        <w:rFonts w:ascii="Symbol" w:hAnsi="Symbol" w:hint="default"/>
      </w:rPr>
    </w:lvl>
    <w:lvl w:ilvl="1" w:tplc="04190003" w:tentative="1">
      <w:start w:val="1"/>
      <w:numFmt w:val="bullet"/>
      <w:lvlText w:val="o"/>
      <w:lvlJc w:val="left"/>
      <w:pPr>
        <w:ind w:left="1648" w:hanging="360"/>
      </w:pPr>
      <w:rPr>
        <w:rFonts w:ascii="Courier New" w:hAnsi="Courier New" w:cs="Courier New" w:hint="default"/>
      </w:rPr>
    </w:lvl>
    <w:lvl w:ilvl="2" w:tplc="04190005" w:tentative="1">
      <w:start w:val="1"/>
      <w:numFmt w:val="bullet"/>
      <w:lvlText w:val=""/>
      <w:lvlJc w:val="left"/>
      <w:pPr>
        <w:ind w:left="2368" w:hanging="360"/>
      </w:pPr>
      <w:rPr>
        <w:rFonts w:ascii="Wingdings" w:hAnsi="Wingdings" w:hint="default"/>
      </w:rPr>
    </w:lvl>
    <w:lvl w:ilvl="3" w:tplc="04190001" w:tentative="1">
      <w:start w:val="1"/>
      <w:numFmt w:val="bullet"/>
      <w:lvlText w:val=""/>
      <w:lvlJc w:val="left"/>
      <w:pPr>
        <w:ind w:left="3088" w:hanging="360"/>
      </w:pPr>
      <w:rPr>
        <w:rFonts w:ascii="Symbol" w:hAnsi="Symbol" w:hint="default"/>
      </w:rPr>
    </w:lvl>
    <w:lvl w:ilvl="4" w:tplc="04190003" w:tentative="1">
      <w:start w:val="1"/>
      <w:numFmt w:val="bullet"/>
      <w:lvlText w:val="o"/>
      <w:lvlJc w:val="left"/>
      <w:pPr>
        <w:ind w:left="3808" w:hanging="360"/>
      </w:pPr>
      <w:rPr>
        <w:rFonts w:ascii="Courier New" w:hAnsi="Courier New" w:cs="Courier New" w:hint="default"/>
      </w:rPr>
    </w:lvl>
    <w:lvl w:ilvl="5" w:tplc="04190005" w:tentative="1">
      <w:start w:val="1"/>
      <w:numFmt w:val="bullet"/>
      <w:lvlText w:val=""/>
      <w:lvlJc w:val="left"/>
      <w:pPr>
        <w:ind w:left="4528" w:hanging="360"/>
      </w:pPr>
      <w:rPr>
        <w:rFonts w:ascii="Wingdings" w:hAnsi="Wingdings" w:hint="default"/>
      </w:rPr>
    </w:lvl>
    <w:lvl w:ilvl="6" w:tplc="04190001" w:tentative="1">
      <w:start w:val="1"/>
      <w:numFmt w:val="bullet"/>
      <w:lvlText w:val=""/>
      <w:lvlJc w:val="left"/>
      <w:pPr>
        <w:ind w:left="5248" w:hanging="360"/>
      </w:pPr>
      <w:rPr>
        <w:rFonts w:ascii="Symbol" w:hAnsi="Symbol" w:hint="default"/>
      </w:rPr>
    </w:lvl>
    <w:lvl w:ilvl="7" w:tplc="04190003" w:tentative="1">
      <w:start w:val="1"/>
      <w:numFmt w:val="bullet"/>
      <w:lvlText w:val="o"/>
      <w:lvlJc w:val="left"/>
      <w:pPr>
        <w:ind w:left="5968" w:hanging="360"/>
      </w:pPr>
      <w:rPr>
        <w:rFonts w:ascii="Courier New" w:hAnsi="Courier New" w:cs="Courier New" w:hint="default"/>
      </w:rPr>
    </w:lvl>
    <w:lvl w:ilvl="8" w:tplc="04190005" w:tentative="1">
      <w:start w:val="1"/>
      <w:numFmt w:val="bullet"/>
      <w:lvlText w:val=""/>
      <w:lvlJc w:val="left"/>
      <w:pPr>
        <w:ind w:left="6688" w:hanging="360"/>
      </w:pPr>
      <w:rPr>
        <w:rFonts w:ascii="Wingdings" w:hAnsi="Wingdings" w:hint="default"/>
      </w:rPr>
    </w:lvl>
  </w:abstractNum>
  <w:abstractNum w:abstractNumId="88">
    <w:nsid w:val="6F03059A"/>
    <w:multiLevelType w:val="hybridMultilevel"/>
    <w:tmpl w:val="8A0A17EA"/>
    <w:lvl w:ilvl="0" w:tplc="1E3C6D7C">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9">
    <w:nsid w:val="6F8753B7"/>
    <w:multiLevelType w:val="hybridMultilevel"/>
    <w:tmpl w:val="D862D29C"/>
    <w:lvl w:ilvl="0" w:tplc="1E3C6D7C">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0">
    <w:nsid w:val="70954944"/>
    <w:multiLevelType w:val="hybridMultilevel"/>
    <w:tmpl w:val="03ECD32A"/>
    <w:lvl w:ilvl="0" w:tplc="1E3C6D7C">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1">
    <w:nsid w:val="71B17503"/>
    <w:multiLevelType w:val="hybridMultilevel"/>
    <w:tmpl w:val="7C984986"/>
    <w:name w:val="Headers62222"/>
    <w:lvl w:ilvl="0" w:tplc="4D6A492A">
      <w:start w:val="1"/>
      <w:numFmt w:val="bullet"/>
      <w:lvlText w:val="­"/>
      <w:lvlJc w:val="left"/>
      <w:pPr>
        <w:ind w:left="1571" w:hanging="360"/>
      </w:pPr>
      <w:rPr>
        <w:rFonts w:ascii="Courier New" w:hAnsi="Courier New"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92">
    <w:nsid w:val="72CF4017"/>
    <w:multiLevelType w:val="hybridMultilevel"/>
    <w:tmpl w:val="01D233E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3">
    <w:nsid w:val="786B6171"/>
    <w:multiLevelType w:val="hybridMultilevel"/>
    <w:tmpl w:val="ED0EF1D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4">
    <w:nsid w:val="7997583E"/>
    <w:multiLevelType w:val="hybridMultilevel"/>
    <w:tmpl w:val="11F8A14A"/>
    <w:lvl w:ilvl="0" w:tplc="1E3C6D7C">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5">
    <w:nsid w:val="7AAE2CCA"/>
    <w:multiLevelType w:val="hybridMultilevel"/>
    <w:tmpl w:val="1F2EAF8E"/>
    <w:lvl w:ilvl="0" w:tplc="829AC11A">
      <w:start w:val="1"/>
      <w:numFmt w:val="decimal"/>
      <w:lvlText w:val="5.1.%1"/>
      <w:lvlJc w:val="left"/>
      <w:pPr>
        <w:ind w:left="1575" w:hanging="360"/>
      </w:pPr>
      <w:rPr>
        <w:rFonts w:ascii="Arial" w:hAnsi="Arial" w:cs="Arial" w:hint="default"/>
        <w:b w:val="0"/>
        <w:i w:val="0"/>
        <w:sz w:val="24"/>
        <w:szCs w:val="24"/>
      </w:rPr>
    </w:lvl>
    <w:lvl w:ilvl="1" w:tplc="04190019" w:tentative="1">
      <w:start w:val="1"/>
      <w:numFmt w:val="lowerLetter"/>
      <w:lvlText w:val="%2."/>
      <w:lvlJc w:val="left"/>
      <w:pPr>
        <w:ind w:left="2295" w:hanging="360"/>
      </w:pPr>
    </w:lvl>
    <w:lvl w:ilvl="2" w:tplc="0419001B" w:tentative="1">
      <w:start w:val="1"/>
      <w:numFmt w:val="lowerRoman"/>
      <w:lvlText w:val="%3."/>
      <w:lvlJc w:val="right"/>
      <w:pPr>
        <w:ind w:left="3015" w:hanging="180"/>
      </w:pPr>
    </w:lvl>
    <w:lvl w:ilvl="3" w:tplc="0419000F" w:tentative="1">
      <w:start w:val="1"/>
      <w:numFmt w:val="decimal"/>
      <w:lvlText w:val="%4."/>
      <w:lvlJc w:val="left"/>
      <w:pPr>
        <w:ind w:left="3735" w:hanging="360"/>
      </w:pPr>
    </w:lvl>
    <w:lvl w:ilvl="4" w:tplc="04190019" w:tentative="1">
      <w:start w:val="1"/>
      <w:numFmt w:val="lowerLetter"/>
      <w:lvlText w:val="%5."/>
      <w:lvlJc w:val="left"/>
      <w:pPr>
        <w:ind w:left="4455" w:hanging="360"/>
      </w:pPr>
    </w:lvl>
    <w:lvl w:ilvl="5" w:tplc="0419001B" w:tentative="1">
      <w:start w:val="1"/>
      <w:numFmt w:val="lowerRoman"/>
      <w:lvlText w:val="%6."/>
      <w:lvlJc w:val="right"/>
      <w:pPr>
        <w:ind w:left="5175" w:hanging="180"/>
      </w:pPr>
    </w:lvl>
    <w:lvl w:ilvl="6" w:tplc="0419000F" w:tentative="1">
      <w:start w:val="1"/>
      <w:numFmt w:val="decimal"/>
      <w:lvlText w:val="%7."/>
      <w:lvlJc w:val="left"/>
      <w:pPr>
        <w:ind w:left="5895" w:hanging="360"/>
      </w:pPr>
    </w:lvl>
    <w:lvl w:ilvl="7" w:tplc="04190019" w:tentative="1">
      <w:start w:val="1"/>
      <w:numFmt w:val="lowerLetter"/>
      <w:lvlText w:val="%8."/>
      <w:lvlJc w:val="left"/>
      <w:pPr>
        <w:ind w:left="6615" w:hanging="360"/>
      </w:pPr>
    </w:lvl>
    <w:lvl w:ilvl="8" w:tplc="0419001B" w:tentative="1">
      <w:start w:val="1"/>
      <w:numFmt w:val="lowerRoman"/>
      <w:lvlText w:val="%9."/>
      <w:lvlJc w:val="right"/>
      <w:pPr>
        <w:ind w:left="7335" w:hanging="180"/>
      </w:pPr>
    </w:lvl>
  </w:abstractNum>
  <w:abstractNum w:abstractNumId="96">
    <w:nsid w:val="7B0F5212"/>
    <w:multiLevelType w:val="hybridMultilevel"/>
    <w:tmpl w:val="935CD28A"/>
    <w:name w:val="Headers62"/>
    <w:lvl w:ilvl="0" w:tplc="4D6A492A">
      <w:start w:val="1"/>
      <w:numFmt w:val="bullet"/>
      <w:lvlText w:val="­"/>
      <w:lvlJc w:val="left"/>
      <w:pPr>
        <w:ind w:left="1571" w:hanging="360"/>
      </w:pPr>
      <w:rPr>
        <w:rFonts w:ascii="Courier New" w:hAnsi="Courier New"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97">
    <w:nsid w:val="7B6114ED"/>
    <w:multiLevelType w:val="hybridMultilevel"/>
    <w:tmpl w:val="E26C0BD0"/>
    <w:lvl w:ilvl="0" w:tplc="1E3C6D7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8">
    <w:nsid w:val="7B8A2636"/>
    <w:multiLevelType w:val="hybridMultilevel"/>
    <w:tmpl w:val="1F38F38A"/>
    <w:lvl w:ilvl="0" w:tplc="1E3C6D7C">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9">
    <w:nsid w:val="7BD86658"/>
    <w:multiLevelType w:val="hybridMultilevel"/>
    <w:tmpl w:val="2578E3A6"/>
    <w:name w:val="Headers4"/>
    <w:lvl w:ilvl="0" w:tplc="961087B4">
      <w:start w:val="1"/>
      <w:numFmt w:val="decimal"/>
      <w:lvlText w:val="%1)"/>
      <w:lvlJc w:val="left"/>
      <w:pPr>
        <w:ind w:left="1287" w:hanging="360"/>
      </w:pPr>
      <w:rPr>
        <w:rFonts w:hint="default"/>
      </w:rPr>
    </w:lvl>
    <w:lvl w:ilvl="1" w:tplc="AB94C86C">
      <w:start w:val="1"/>
      <w:numFmt w:val="bullet"/>
      <w:lvlText w:val="o"/>
      <w:lvlJc w:val="left"/>
      <w:pPr>
        <w:ind w:left="2007" w:hanging="360"/>
      </w:pPr>
      <w:rPr>
        <w:rFonts w:ascii="Courier New" w:hAnsi="Courier New" w:cs="Courier New" w:hint="default"/>
      </w:rPr>
    </w:lvl>
    <w:lvl w:ilvl="2" w:tplc="64DCD6FE">
      <w:start w:val="1"/>
      <w:numFmt w:val="bullet"/>
      <w:lvlText w:val=""/>
      <w:lvlJc w:val="left"/>
      <w:pPr>
        <w:ind w:left="2727" w:hanging="360"/>
      </w:pPr>
      <w:rPr>
        <w:rFonts w:ascii="Wingdings" w:hAnsi="Wingdings" w:hint="default"/>
      </w:rPr>
    </w:lvl>
    <w:lvl w:ilvl="3" w:tplc="5128D822" w:tentative="1">
      <w:start w:val="1"/>
      <w:numFmt w:val="bullet"/>
      <w:lvlText w:val=""/>
      <w:lvlJc w:val="left"/>
      <w:pPr>
        <w:ind w:left="3447" w:hanging="360"/>
      </w:pPr>
      <w:rPr>
        <w:rFonts w:ascii="Symbol" w:hAnsi="Symbol" w:hint="default"/>
      </w:rPr>
    </w:lvl>
    <w:lvl w:ilvl="4" w:tplc="47527E54" w:tentative="1">
      <w:start w:val="1"/>
      <w:numFmt w:val="bullet"/>
      <w:lvlText w:val="o"/>
      <w:lvlJc w:val="left"/>
      <w:pPr>
        <w:ind w:left="4167" w:hanging="360"/>
      </w:pPr>
      <w:rPr>
        <w:rFonts w:ascii="Courier New" w:hAnsi="Courier New" w:cs="Courier New" w:hint="default"/>
      </w:rPr>
    </w:lvl>
    <w:lvl w:ilvl="5" w:tplc="F5765424" w:tentative="1">
      <w:start w:val="1"/>
      <w:numFmt w:val="bullet"/>
      <w:lvlText w:val=""/>
      <w:lvlJc w:val="left"/>
      <w:pPr>
        <w:ind w:left="4887" w:hanging="360"/>
      </w:pPr>
      <w:rPr>
        <w:rFonts w:ascii="Wingdings" w:hAnsi="Wingdings" w:hint="default"/>
      </w:rPr>
    </w:lvl>
    <w:lvl w:ilvl="6" w:tplc="42FC1F82" w:tentative="1">
      <w:start w:val="1"/>
      <w:numFmt w:val="bullet"/>
      <w:lvlText w:val=""/>
      <w:lvlJc w:val="left"/>
      <w:pPr>
        <w:ind w:left="5607" w:hanging="360"/>
      </w:pPr>
      <w:rPr>
        <w:rFonts w:ascii="Symbol" w:hAnsi="Symbol" w:hint="default"/>
      </w:rPr>
    </w:lvl>
    <w:lvl w:ilvl="7" w:tplc="256621BC" w:tentative="1">
      <w:start w:val="1"/>
      <w:numFmt w:val="bullet"/>
      <w:lvlText w:val="o"/>
      <w:lvlJc w:val="left"/>
      <w:pPr>
        <w:ind w:left="6327" w:hanging="360"/>
      </w:pPr>
      <w:rPr>
        <w:rFonts w:ascii="Courier New" w:hAnsi="Courier New" w:cs="Courier New" w:hint="default"/>
      </w:rPr>
    </w:lvl>
    <w:lvl w:ilvl="8" w:tplc="875C647A" w:tentative="1">
      <w:start w:val="1"/>
      <w:numFmt w:val="bullet"/>
      <w:lvlText w:val=""/>
      <w:lvlJc w:val="left"/>
      <w:pPr>
        <w:ind w:left="7047" w:hanging="360"/>
      </w:pPr>
      <w:rPr>
        <w:rFonts w:ascii="Wingdings" w:hAnsi="Wingdings" w:hint="default"/>
      </w:rPr>
    </w:lvl>
  </w:abstractNum>
  <w:abstractNum w:abstractNumId="100">
    <w:nsid w:val="7EDE5A86"/>
    <w:multiLevelType w:val="hybridMultilevel"/>
    <w:tmpl w:val="0104507E"/>
    <w:name w:val="Headers622222"/>
    <w:lvl w:ilvl="0" w:tplc="4D6A492A">
      <w:start w:val="1"/>
      <w:numFmt w:val="bullet"/>
      <w:lvlText w:val="­"/>
      <w:lvlJc w:val="left"/>
      <w:pPr>
        <w:ind w:left="1571" w:hanging="360"/>
      </w:pPr>
      <w:rPr>
        <w:rFonts w:ascii="Courier New" w:hAnsi="Courier New"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01">
    <w:nsid w:val="7F604DE2"/>
    <w:multiLevelType w:val="hybridMultilevel"/>
    <w:tmpl w:val="2CE2668E"/>
    <w:lvl w:ilvl="0" w:tplc="1E3C6D7C">
      <w:start w:val="1"/>
      <w:numFmt w:val="bullet"/>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16"/>
  </w:num>
  <w:num w:numId="2">
    <w:abstractNumId w:val="28"/>
  </w:num>
  <w:num w:numId="3">
    <w:abstractNumId w:val="8"/>
  </w:num>
  <w:num w:numId="4">
    <w:abstractNumId w:val="70"/>
  </w:num>
  <w:num w:numId="5">
    <w:abstractNumId w:val="22"/>
  </w:num>
  <w:num w:numId="6">
    <w:abstractNumId w:val="17"/>
  </w:num>
  <w:num w:numId="7">
    <w:abstractNumId w:val="9"/>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44"/>
  </w:num>
  <w:num w:numId="17">
    <w:abstractNumId w:val="47"/>
  </w:num>
  <w:num w:numId="18">
    <w:abstractNumId w:val="29"/>
  </w:num>
  <w:num w:numId="19">
    <w:abstractNumId w:val="35"/>
  </w:num>
  <w:num w:numId="20">
    <w:abstractNumId w:val="80"/>
  </w:num>
  <w:num w:numId="21">
    <w:abstractNumId w:val="55"/>
  </w:num>
  <w:num w:numId="22">
    <w:abstractNumId w:val="34"/>
  </w:num>
  <w:num w:numId="23">
    <w:abstractNumId w:val="75"/>
  </w:num>
  <w:num w:numId="24">
    <w:abstractNumId w:val="39"/>
  </w:num>
  <w:num w:numId="25">
    <w:abstractNumId w:val="71"/>
  </w:num>
  <w:num w:numId="26">
    <w:abstractNumId w:val="64"/>
  </w:num>
  <w:num w:numId="27">
    <w:abstractNumId w:val="52"/>
  </w:num>
  <w:num w:numId="28">
    <w:abstractNumId w:val="69"/>
  </w:num>
  <w:num w:numId="29">
    <w:abstractNumId w:val="88"/>
  </w:num>
  <w:num w:numId="30">
    <w:abstractNumId w:val="21"/>
  </w:num>
  <w:num w:numId="31">
    <w:abstractNumId w:val="57"/>
  </w:num>
  <w:num w:numId="32">
    <w:abstractNumId w:val="87"/>
  </w:num>
  <w:num w:numId="33">
    <w:abstractNumId w:val="89"/>
  </w:num>
  <w:num w:numId="34">
    <w:abstractNumId w:val="45"/>
  </w:num>
  <w:num w:numId="35">
    <w:abstractNumId w:val="40"/>
  </w:num>
  <w:num w:numId="36">
    <w:abstractNumId w:val="50"/>
  </w:num>
  <w:num w:numId="37">
    <w:abstractNumId w:val="79"/>
  </w:num>
  <w:num w:numId="38">
    <w:abstractNumId w:val="38"/>
  </w:num>
  <w:num w:numId="39">
    <w:abstractNumId w:val="59"/>
  </w:num>
  <w:num w:numId="40">
    <w:abstractNumId w:val="74"/>
  </w:num>
  <w:num w:numId="41">
    <w:abstractNumId w:val="92"/>
  </w:num>
  <w:num w:numId="42">
    <w:abstractNumId w:val="93"/>
  </w:num>
  <w:num w:numId="43">
    <w:abstractNumId w:val="27"/>
  </w:num>
  <w:num w:numId="44">
    <w:abstractNumId w:val="14"/>
  </w:num>
  <w:num w:numId="45">
    <w:abstractNumId w:val="15"/>
  </w:num>
  <w:num w:numId="46">
    <w:abstractNumId w:val="43"/>
  </w:num>
  <w:num w:numId="47">
    <w:abstractNumId w:val="94"/>
  </w:num>
  <w:num w:numId="48">
    <w:abstractNumId w:val="30"/>
  </w:num>
  <w:num w:numId="49">
    <w:abstractNumId w:val="90"/>
  </w:num>
  <w:num w:numId="50">
    <w:abstractNumId w:val="56"/>
  </w:num>
  <w:num w:numId="51">
    <w:abstractNumId w:val="23"/>
  </w:num>
  <w:num w:numId="52">
    <w:abstractNumId w:val="83"/>
  </w:num>
  <w:num w:numId="53">
    <w:abstractNumId w:val="31"/>
  </w:num>
  <w:num w:numId="54">
    <w:abstractNumId w:val="61"/>
  </w:num>
  <w:num w:numId="55">
    <w:abstractNumId w:val="73"/>
  </w:num>
  <w:num w:numId="56">
    <w:abstractNumId w:val="97"/>
  </w:num>
  <w:num w:numId="57">
    <w:abstractNumId w:val="67"/>
  </w:num>
  <w:num w:numId="58">
    <w:abstractNumId w:val="24"/>
  </w:num>
  <w:num w:numId="59">
    <w:abstractNumId w:val="98"/>
  </w:num>
  <w:num w:numId="60">
    <w:abstractNumId w:val="101"/>
  </w:num>
  <w:num w:numId="61">
    <w:abstractNumId w:val="71"/>
  </w:num>
  <w:num w:numId="62">
    <w:abstractNumId w:val="86"/>
  </w:num>
  <w:num w:numId="63">
    <w:abstractNumId w:val="65"/>
  </w:num>
  <w:num w:numId="64">
    <w:abstractNumId w:val="20"/>
  </w:num>
  <w:num w:numId="65">
    <w:abstractNumId w:val="62"/>
  </w:num>
  <w:num w:numId="66">
    <w:abstractNumId w:val="85"/>
  </w:num>
  <w:num w:numId="67">
    <w:abstractNumId w:val="95"/>
  </w:num>
  <w:num w:numId="68">
    <w:abstractNumId w:val="36"/>
  </w:num>
  <w:num w:numId="69">
    <w:abstractNumId w:val="84"/>
  </w:num>
  <w:num w:numId="70">
    <w:abstractNumId w:val="72"/>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activeWritingStyle w:appName="MSWord" w:lang="ru-RU" w:vendorID="1" w:dllVersion="512" w:checkStyle="0"/>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09"/>
  <w:autoHyphenation/>
  <w:hyphenationZone w:val="357"/>
  <w:noPunctuationKerning/>
  <w:characterSpacingControl w:val="doNotCompress"/>
  <w:hdrShapeDefaults>
    <o:shapedefaults v:ext="edit" spidmax="2049" style="mso-position-horizontal:center;mso-position-vertical-relative:line" o:allowoverlap="f" fill="f" fillcolor="white" stroke="f">
      <v:fill color="white" on="f"/>
      <v:stroke on="f"/>
      <v:textbox inset="0,0,0,0"/>
    </o:shapedefaults>
  </w:hdrShapeDefaults>
  <w:footnotePr>
    <w:footnote w:id="-1"/>
    <w:footnote w:id="0"/>
    <w:footnote w:id="1"/>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32FC"/>
    <w:rsid w:val="0000004A"/>
    <w:rsid w:val="00000B42"/>
    <w:rsid w:val="000010E0"/>
    <w:rsid w:val="0000164F"/>
    <w:rsid w:val="00002848"/>
    <w:rsid w:val="000036B4"/>
    <w:rsid w:val="0000491A"/>
    <w:rsid w:val="00005B5B"/>
    <w:rsid w:val="00006B91"/>
    <w:rsid w:val="00006BA2"/>
    <w:rsid w:val="00011E10"/>
    <w:rsid w:val="00011E90"/>
    <w:rsid w:val="00013178"/>
    <w:rsid w:val="00013A47"/>
    <w:rsid w:val="000142FC"/>
    <w:rsid w:val="0001433D"/>
    <w:rsid w:val="00015C27"/>
    <w:rsid w:val="000165E2"/>
    <w:rsid w:val="00016C8E"/>
    <w:rsid w:val="00016CF1"/>
    <w:rsid w:val="00017F25"/>
    <w:rsid w:val="00017FED"/>
    <w:rsid w:val="00021BFD"/>
    <w:rsid w:val="00021F95"/>
    <w:rsid w:val="00023CAD"/>
    <w:rsid w:val="00023CCA"/>
    <w:rsid w:val="00023E44"/>
    <w:rsid w:val="0002481D"/>
    <w:rsid w:val="00024D75"/>
    <w:rsid w:val="00025294"/>
    <w:rsid w:val="00025A4C"/>
    <w:rsid w:val="00026865"/>
    <w:rsid w:val="0002697A"/>
    <w:rsid w:val="00027149"/>
    <w:rsid w:val="000272E6"/>
    <w:rsid w:val="00027830"/>
    <w:rsid w:val="0002797F"/>
    <w:rsid w:val="00030C2D"/>
    <w:rsid w:val="00030E48"/>
    <w:rsid w:val="0003134B"/>
    <w:rsid w:val="00032054"/>
    <w:rsid w:val="00032293"/>
    <w:rsid w:val="00033516"/>
    <w:rsid w:val="00033634"/>
    <w:rsid w:val="0003387F"/>
    <w:rsid w:val="00033E98"/>
    <w:rsid w:val="00034741"/>
    <w:rsid w:val="00035B0F"/>
    <w:rsid w:val="00035D70"/>
    <w:rsid w:val="00035FF4"/>
    <w:rsid w:val="00036025"/>
    <w:rsid w:val="00036904"/>
    <w:rsid w:val="00036E8B"/>
    <w:rsid w:val="00041C94"/>
    <w:rsid w:val="000423F5"/>
    <w:rsid w:val="00042685"/>
    <w:rsid w:val="00045707"/>
    <w:rsid w:val="00046893"/>
    <w:rsid w:val="00046BD4"/>
    <w:rsid w:val="000476E9"/>
    <w:rsid w:val="00047A4A"/>
    <w:rsid w:val="00050237"/>
    <w:rsid w:val="0005030C"/>
    <w:rsid w:val="0005334D"/>
    <w:rsid w:val="00054D47"/>
    <w:rsid w:val="00055352"/>
    <w:rsid w:val="0005543E"/>
    <w:rsid w:val="00055F18"/>
    <w:rsid w:val="000561F0"/>
    <w:rsid w:val="0005645E"/>
    <w:rsid w:val="00057023"/>
    <w:rsid w:val="000573B5"/>
    <w:rsid w:val="00057B03"/>
    <w:rsid w:val="00061EA2"/>
    <w:rsid w:val="000629E4"/>
    <w:rsid w:val="00062C67"/>
    <w:rsid w:val="00063104"/>
    <w:rsid w:val="000632FC"/>
    <w:rsid w:val="0006369C"/>
    <w:rsid w:val="00064E59"/>
    <w:rsid w:val="00065660"/>
    <w:rsid w:val="00065F5A"/>
    <w:rsid w:val="000663CA"/>
    <w:rsid w:val="0006739B"/>
    <w:rsid w:val="00070161"/>
    <w:rsid w:val="00070CA8"/>
    <w:rsid w:val="000725DE"/>
    <w:rsid w:val="00072907"/>
    <w:rsid w:val="000744D4"/>
    <w:rsid w:val="0007467C"/>
    <w:rsid w:val="00074734"/>
    <w:rsid w:val="00074D94"/>
    <w:rsid w:val="00074F98"/>
    <w:rsid w:val="00077214"/>
    <w:rsid w:val="000779B4"/>
    <w:rsid w:val="00077F3A"/>
    <w:rsid w:val="00080DF1"/>
    <w:rsid w:val="00080F11"/>
    <w:rsid w:val="000821C2"/>
    <w:rsid w:val="000826C6"/>
    <w:rsid w:val="00082BC7"/>
    <w:rsid w:val="00082E48"/>
    <w:rsid w:val="0008351C"/>
    <w:rsid w:val="00083821"/>
    <w:rsid w:val="0008510C"/>
    <w:rsid w:val="0008590D"/>
    <w:rsid w:val="00087F7C"/>
    <w:rsid w:val="00090113"/>
    <w:rsid w:val="0009127D"/>
    <w:rsid w:val="00093052"/>
    <w:rsid w:val="000935C9"/>
    <w:rsid w:val="00095184"/>
    <w:rsid w:val="000953A5"/>
    <w:rsid w:val="00095606"/>
    <w:rsid w:val="00095C92"/>
    <w:rsid w:val="00096786"/>
    <w:rsid w:val="00097BFB"/>
    <w:rsid w:val="000A0317"/>
    <w:rsid w:val="000A04F8"/>
    <w:rsid w:val="000A092A"/>
    <w:rsid w:val="000A0F1C"/>
    <w:rsid w:val="000A2EF3"/>
    <w:rsid w:val="000A3324"/>
    <w:rsid w:val="000A6EF0"/>
    <w:rsid w:val="000A7006"/>
    <w:rsid w:val="000B0114"/>
    <w:rsid w:val="000B1BBE"/>
    <w:rsid w:val="000B2625"/>
    <w:rsid w:val="000B2EE5"/>
    <w:rsid w:val="000B33DB"/>
    <w:rsid w:val="000B5C26"/>
    <w:rsid w:val="000B6493"/>
    <w:rsid w:val="000B657E"/>
    <w:rsid w:val="000B6F2A"/>
    <w:rsid w:val="000B746E"/>
    <w:rsid w:val="000B7472"/>
    <w:rsid w:val="000C00B9"/>
    <w:rsid w:val="000C0158"/>
    <w:rsid w:val="000C091B"/>
    <w:rsid w:val="000C0C78"/>
    <w:rsid w:val="000C11F4"/>
    <w:rsid w:val="000C1B99"/>
    <w:rsid w:val="000C320D"/>
    <w:rsid w:val="000C4C3C"/>
    <w:rsid w:val="000C4D21"/>
    <w:rsid w:val="000C6933"/>
    <w:rsid w:val="000C6AC4"/>
    <w:rsid w:val="000C6C2A"/>
    <w:rsid w:val="000C6EE4"/>
    <w:rsid w:val="000C74E8"/>
    <w:rsid w:val="000D00E1"/>
    <w:rsid w:val="000D03EB"/>
    <w:rsid w:val="000D1882"/>
    <w:rsid w:val="000D23DD"/>
    <w:rsid w:val="000D276F"/>
    <w:rsid w:val="000D3272"/>
    <w:rsid w:val="000D3612"/>
    <w:rsid w:val="000D3A2E"/>
    <w:rsid w:val="000D3CEF"/>
    <w:rsid w:val="000D41BE"/>
    <w:rsid w:val="000D4334"/>
    <w:rsid w:val="000D49B0"/>
    <w:rsid w:val="000D64BB"/>
    <w:rsid w:val="000D663F"/>
    <w:rsid w:val="000D79E0"/>
    <w:rsid w:val="000E1124"/>
    <w:rsid w:val="000E1AED"/>
    <w:rsid w:val="000E205E"/>
    <w:rsid w:val="000E2CA1"/>
    <w:rsid w:val="000E35C8"/>
    <w:rsid w:val="000E3794"/>
    <w:rsid w:val="000E3AE7"/>
    <w:rsid w:val="000E3C2F"/>
    <w:rsid w:val="000E3C8C"/>
    <w:rsid w:val="000E5B20"/>
    <w:rsid w:val="000E6CFA"/>
    <w:rsid w:val="000E6EB4"/>
    <w:rsid w:val="000E7509"/>
    <w:rsid w:val="000E7CC6"/>
    <w:rsid w:val="000E7F05"/>
    <w:rsid w:val="000F07B1"/>
    <w:rsid w:val="000F1A11"/>
    <w:rsid w:val="000F1D04"/>
    <w:rsid w:val="000F1E9F"/>
    <w:rsid w:val="000F23C5"/>
    <w:rsid w:val="000F24D5"/>
    <w:rsid w:val="000F28E5"/>
    <w:rsid w:val="000F3744"/>
    <w:rsid w:val="000F4543"/>
    <w:rsid w:val="000F485F"/>
    <w:rsid w:val="000F4C7C"/>
    <w:rsid w:val="000F4E2A"/>
    <w:rsid w:val="000F546A"/>
    <w:rsid w:val="000F56E5"/>
    <w:rsid w:val="000F5854"/>
    <w:rsid w:val="000F59D1"/>
    <w:rsid w:val="000F5DBB"/>
    <w:rsid w:val="000F6623"/>
    <w:rsid w:val="000F774C"/>
    <w:rsid w:val="00100737"/>
    <w:rsid w:val="00100FF0"/>
    <w:rsid w:val="0010131C"/>
    <w:rsid w:val="001016E3"/>
    <w:rsid w:val="00101988"/>
    <w:rsid w:val="00102035"/>
    <w:rsid w:val="00102A19"/>
    <w:rsid w:val="00102AD2"/>
    <w:rsid w:val="0010307D"/>
    <w:rsid w:val="001035F2"/>
    <w:rsid w:val="00103853"/>
    <w:rsid w:val="00103F1B"/>
    <w:rsid w:val="00104B70"/>
    <w:rsid w:val="001064CF"/>
    <w:rsid w:val="00106DA0"/>
    <w:rsid w:val="00106E7A"/>
    <w:rsid w:val="00107DD0"/>
    <w:rsid w:val="00110A40"/>
    <w:rsid w:val="0011112C"/>
    <w:rsid w:val="00111534"/>
    <w:rsid w:val="00111E15"/>
    <w:rsid w:val="0011288D"/>
    <w:rsid w:val="0011453D"/>
    <w:rsid w:val="00114AF3"/>
    <w:rsid w:val="00115237"/>
    <w:rsid w:val="0011537F"/>
    <w:rsid w:val="00115BFC"/>
    <w:rsid w:val="0011677F"/>
    <w:rsid w:val="00116B0B"/>
    <w:rsid w:val="00116D2C"/>
    <w:rsid w:val="00116F53"/>
    <w:rsid w:val="00117124"/>
    <w:rsid w:val="00117404"/>
    <w:rsid w:val="001174BE"/>
    <w:rsid w:val="0011766F"/>
    <w:rsid w:val="00117A31"/>
    <w:rsid w:val="00117E8E"/>
    <w:rsid w:val="00121C7E"/>
    <w:rsid w:val="00122939"/>
    <w:rsid w:val="00122A11"/>
    <w:rsid w:val="00122D2E"/>
    <w:rsid w:val="00123973"/>
    <w:rsid w:val="00124B08"/>
    <w:rsid w:val="00124BA6"/>
    <w:rsid w:val="00125AB7"/>
    <w:rsid w:val="00125E83"/>
    <w:rsid w:val="001271B0"/>
    <w:rsid w:val="00127630"/>
    <w:rsid w:val="00127B73"/>
    <w:rsid w:val="001302F7"/>
    <w:rsid w:val="0013128F"/>
    <w:rsid w:val="001319F6"/>
    <w:rsid w:val="00131A98"/>
    <w:rsid w:val="00133559"/>
    <w:rsid w:val="00133748"/>
    <w:rsid w:val="001337E9"/>
    <w:rsid w:val="001347E1"/>
    <w:rsid w:val="001351F2"/>
    <w:rsid w:val="00135454"/>
    <w:rsid w:val="00135FF1"/>
    <w:rsid w:val="00136252"/>
    <w:rsid w:val="001368AF"/>
    <w:rsid w:val="00136E51"/>
    <w:rsid w:val="00136F74"/>
    <w:rsid w:val="001372BE"/>
    <w:rsid w:val="00137D39"/>
    <w:rsid w:val="0014054F"/>
    <w:rsid w:val="00141035"/>
    <w:rsid w:val="00141BD1"/>
    <w:rsid w:val="00141E4F"/>
    <w:rsid w:val="00141F1A"/>
    <w:rsid w:val="0014251A"/>
    <w:rsid w:val="001427F5"/>
    <w:rsid w:val="001429A6"/>
    <w:rsid w:val="0014326B"/>
    <w:rsid w:val="00143525"/>
    <w:rsid w:val="00143AD7"/>
    <w:rsid w:val="00143B53"/>
    <w:rsid w:val="00143BC7"/>
    <w:rsid w:val="00144666"/>
    <w:rsid w:val="00144F23"/>
    <w:rsid w:val="00145381"/>
    <w:rsid w:val="00145877"/>
    <w:rsid w:val="00147B37"/>
    <w:rsid w:val="001500E5"/>
    <w:rsid w:val="00150244"/>
    <w:rsid w:val="00150356"/>
    <w:rsid w:val="001505AF"/>
    <w:rsid w:val="001515A2"/>
    <w:rsid w:val="0015211E"/>
    <w:rsid w:val="00152535"/>
    <w:rsid w:val="00152A05"/>
    <w:rsid w:val="00152EEF"/>
    <w:rsid w:val="00153DD9"/>
    <w:rsid w:val="00153EAD"/>
    <w:rsid w:val="001549C8"/>
    <w:rsid w:val="001549D2"/>
    <w:rsid w:val="00154F3A"/>
    <w:rsid w:val="001550ED"/>
    <w:rsid w:val="0015608B"/>
    <w:rsid w:val="00156119"/>
    <w:rsid w:val="0015631B"/>
    <w:rsid w:val="0015637A"/>
    <w:rsid w:val="001563D5"/>
    <w:rsid w:val="001574DC"/>
    <w:rsid w:val="00157815"/>
    <w:rsid w:val="00160A03"/>
    <w:rsid w:val="00160EB6"/>
    <w:rsid w:val="00160F69"/>
    <w:rsid w:val="001611F6"/>
    <w:rsid w:val="00163EFD"/>
    <w:rsid w:val="00163FDC"/>
    <w:rsid w:val="00164451"/>
    <w:rsid w:val="001650CF"/>
    <w:rsid w:val="00165206"/>
    <w:rsid w:val="00165321"/>
    <w:rsid w:val="00165338"/>
    <w:rsid w:val="00165B09"/>
    <w:rsid w:val="00166E87"/>
    <w:rsid w:val="001703BD"/>
    <w:rsid w:val="0017058E"/>
    <w:rsid w:val="001708E8"/>
    <w:rsid w:val="00171CE9"/>
    <w:rsid w:val="00171E52"/>
    <w:rsid w:val="00171EB1"/>
    <w:rsid w:val="001720B4"/>
    <w:rsid w:val="0017301A"/>
    <w:rsid w:val="00174A32"/>
    <w:rsid w:val="00175276"/>
    <w:rsid w:val="00175A48"/>
    <w:rsid w:val="00176265"/>
    <w:rsid w:val="00176C65"/>
    <w:rsid w:val="00177543"/>
    <w:rsid w:val="001776C2"/>
    <w:rsid w:val="00180560"/>
    <w:rsid w:val="00180EEC"/>
    <w:rsid w:val="00180F0A"/>
    <w:rsid w:val="001820E8"/>
    <w:rsid w:val="0018227E"/>
    <w:rsid w:val="00182600"/>
    <w:rsid w:val="00182837"/>
    <w:rsid w:val="001830F4"/>
    <w:rsid w:val="00183C12"/>
    <w:rsid w:val="001854D2"/>
    <w:rsid w:val="001855B8"/>
    <w:rsid w:val="00185D87"/>
    <w:rsid w:val="00185FC1"/>
    <w:rsid w:val="00186063"/>
    <w:rsid w:val="00186120"/>
    <w:rsid w:val="0018621A"/>
    <w:rsid w:val="00186790"/>
    <w:rsid w:val="0018684A"/>
    <w:rsid w:val="00186CB6"/>
    <w:rsid w:val="00186D4B"/>
    <w:rsid w:val="001871F0"/>
    <w:rsid w:val="001878DF"/>
    <w:rsid w:val="00187904"/>
    <w:rsid w:val="00187C81"/>
    <w:rsid w:val="00190C0E"/>
    <w:rsid w:val="00190F79"/>
    <w:rsid w:val="0019104D"/>
    <w:rsid w:val="0019129A"/>
    <w:rsid w:val="001913DE"/>
    <w:rsid w:val="00191553"/>
    <w:rsid w:val="0019240D"/>
    <w:rsid w:val="00193F16"/>
    <w:rsid w:val="00194031"/>
    <w:rsid w:val="00194058"/>
    <w:rsid w:val="00194D5C"/>
    <w:rsid w:val="001960AF"/>
    <w:rsid w:val="001975CC"/>
    <w:rsid w:val="00197D82"/>
    <w:rsid w:val="001A00BB"/>
    <w:rsid w:val="001A0A85"/>
    <w:rsid w:val="001A0C30"/>
    <w:rsid w:val="001A0DCA"/>
    <w:rsid w:val="001A102D"/>
    <w:rsid w:val="001A10EC"/>
    <w:rsid w:val="001A1284"/>
    <w:rsid w:val="001A1427"/>
    <w:rsid w:val="001A180B"/>
    <w:rsid w:val="001A2B18"/>
    <w:rsid w:val="001A303C"/>
    <w:rsid w:val="001A389C"/>
    <w:rsid w:val="001A4A78"/>
    <w:rsid w:val="001A4BFE"/>
    <w:rsid w:val="001A530B"/>
    <w:rsid w:val="001A57A5"/>
    <w:rsid w:val="001A5F95"/>
    <w:rsid w:val="001A7750"/>
    <w:rsid w:val="001B0824"/>
    <w:rsid w:val="001B0856"/>
    <w:rsid w:val="001B15A5"/>
    <w:rsid w:val="001B23EC"/>
    <w:rsid w:val="001B2572"/>
    <w:rsid w:val="001B2B7B"/>
    <w:rsid w:val="001B3B45"/>
    <w:rsid w:val="001B3DDF"/>
    <w:rsid w:val="001B4A8F"/>
    <w:rsid w:val="001B4FF2"/>
    <w:rsid w:val="001B567B"/>
    <w:rsid w:val="001B5B6E"/>
    <w:rsid w:val="001B620D"/>
    <w:rsid w:val="001B64CF"/>
    <w:rsid w:val="001B6621"/>
    <w:rsid w:val="001C057B"/>
    <w:rsid w:val="001C0713"/>
    <w:rsid w:val="001C0719"/>
    <w:rsid w:val="001C0CE9"/>
    <w:rsid w:val="001C1515"/>
    <w:rsid w:val="001C21FC"/>
    <w:rsid w:val="001C2AF2"/>
    <w:rsid w:val="001C2BAA"/>
    <w:rsid w:val="001C39E8"/>
    <w:rsid w:val="001C3EF9"/>
    <w:rsid w:val="001C5084"/>
    <w:rsid w:val="001C5C13"/>
    <w:rsid w:val="001C6A7C"/>
    <w:rsid w:val="001C7DB1"/>
    <w:rsid w:val="001D012E"/>
    <w:rsid w:val="001D1A25"/>
    <w:rsid w:val="001D3A33"/>
    <w:rsid w:val="001D4085"/>
    <w:rsid w:val="001D41B3"/>
    <w:rsid w:val="001D50A3"/>
    <w:rsid w:val="001D5182"/>
    <w:rsid w:val="001D52E9"/>
    <w:rsid w:val="001D5751"/>
    <w:rsid w:val="001D5D36"/>
    <w:rsid w:val="001D5E1D"/>
    <w:rsid w:val="001D6100"/>
    <w:rsid w:val="001D62D8"/>
    <w:rsid w:val="001D631F"/>
    <w:rsid w:val="001D63B9"/>
    <w:rsid w:val="001D7143"/>
    <w:rsid w:val="001E3383"/>
    <w:rsid w:val="001E380B"/>
    <w:rsid w:val="001E3C9D"/>
    <w:rsid w:val="001E42FE"/>
    <w:rsid w:val="001E4C32"/>
    <w:rsid w:val="001E50A6"/>
    <w:rsid w:val="001E6600"/>
    <w:rsid w:val="001E6865"/>
    <w:rsid w:val="001E6CC3"/>
    <w:rsid w:val="001E779B"/>
    <w:rsid w:val="001E7954"/>
    <w:rsid w:val="001E7B1C"/>
    <w:rsid w:val="001E7E22"/>
    <w:rsid w:val="001F0117"/>
    <w:rsid w:val="001F011D"/>
    <w:rsid w:val="001F0123"/>
    <w:rsid w:val="001F03F9"/>
    <w:rsid w:val="001F07A6"/>
    <w:rsid w:val="001F0EDD"/>
    <w:rsid w:val="001F1204"/>
    <w:rsid w:val="001F1E2E"/>
    <w:rsid w:val="001F26C0"/>
    <w:rsid w:val="001F287C"/>
    <w:rsid w:val="001F29A0"/>
    <w:rsid w:val="001F2D44"/>
    <w:rsid w:val="001F43AE"/>
    <w:rsid w:val="001F4ED3"/>
    <w:rsid w:val="001F59AE"/>
    <w:rsid w:val="001F5B0C"/>
    <w:rsid w:val="001F67CF"/>
    <w:rsid w:val="001F6FED"/>
    <w:rsid w:val="001F798B"/>
    <w:rsid w:val="001F7A1B"/>
    <w:rsid w:val="001F7F5D"/>
    <w:rsid w:val="00200C28"/>
    <w:rsid w:val="00200CC8"/>
    <w:rsid w:val="00200EB5"/>
    <w:rsid w:val="00201015"/>
    <w:rsid w:val="002021DC"/>
    <w:rsid w:val="00202DE3"/>
    <w:rsid w:val="00204853"/>
    <w:rsid w:val="00205028"/>
    <w:rsid w:val="00205F8B"/>
    <w:rsid w:val="002070CB"/>
    <w:rsid w:val="00207588"/>
    <w:rsid w:val="002079F9"/>
    <w:rsid w:val="00207AE8"/>
    <w:rsid w:val="00207D88"/>
    <w:rsid w:val="0021086B"/>
    <w:rsid w:val="00210BE5"/>
    <w:rsid w:val="00211245"/>
    <w:rsid w:val="0021131B"/>
    <w:rsid w:val="00212137"/>
    <w:rsid w:val="002127D8"/>
    <w:rsid w:val="00213216"/>
    <w:rsid w:val="00213FF3"/>
    <w:rsid w:val="002143AB"/>
    <w:rsid w:val="002148BF"/>
    <w:rsid w:val="0021537E"/>
    <w:rsid w:val="00215E1D"/>
    <w:rsid w:val="0021653B"/>
    <w:rsid w:val="00216731"/>
    <w:rsid w:val="00217CEA"/>
    <w:rsid w:val="00221344"/>
    <w:rsid w:val="00221940"/>
    <w:rsid w:val="00222A16"/>
    <w:rsid w:val="00222B5C"/>
    <w:rsid w:val="00222C68"/>
    <w:rsid w:val="002232A8"/>
    <w:rsid w:val="00223567"/>
    <w:rsid w:val="0022462F"/>
    <w:rsid w:val="002264F1"/>
    <w:rsid w:val="0022650B"/>
    <w:rsid w:val="00226CF3"/>
    <w:rsid w:val="00226D1C"/>
    <w:rsid w:val="0022772B"/>
    <w:rsid w:val="00230596"/>
    <w:rsid w:val="002315B3"/>
    <w:rsid w:val="0023175D"/>
    <w:rsid w:val="0023186F"/>
    <w:rsid w:val="00232407"/>
    <w:rsid w:val="00233855"/>
    <w:rsid w:val="002338E2"/>
    <w:rsid w:val="00233E19"/>
    <w:rsid w:val="002358E9"/>
    <w:rsid w:val="0023665A"/>
    <w:rsid w:val="002372DA"/>
    <w:rsid w:val="00237CE2"/>
    <w:rsid w:val="0024006C"/>
    <w:rsid w:val="00240D8F"/>
    <w:rsid w:val="00240DFD"/>
    <w:rsid w:val="00241215"/>
    <w:rsid w:val="00241D80"/>
    <w:rsid w:val="00242804"/>
    <w:rsid w:val="002428C2"/>
    <w:rsid w:val="00242EBD"/>
    <w:rsid w:val="00243BBA"/>
    <w:rsid w:val="00244896"/>
    <w:rsid w:val="0024530B"/>
    <w:rsid w:val="00245946"/>
    <w:rsid w:val="002459EE"/>
    <w:rsid w:val="00246B30"/>
    <w:rsid w:val="00246FB7"/>
    <w:rsid w:val="002472B4"/>
    <w:rsid w:val="00247618"/>
    <w:rsid w:val="00247624"/>
    <w:rsid w:val="00247CA1"/>
    <w:rsid w:val="002502B0"/>
    <w:rsid w:val="00250B8A"/>
    <w:rsid w:val="00251391"/>
    <w:rsid w:val="002518EC"/>
    <w:rsid w:val="002519FF"/>
    <w:rsid w:val="00251B19"/>
    <w:rsid w:val="00251B25"/>
    <w:rsid w:val="0025231B"/>
    <w:rsid w:val="002525C3"/>
    <w:rsid w:val="0025352E"/>
    <w:rsid w:val="0025378D"/>
    <w:rsid w:val="0025630C"/>
    <w:rsid w:val="00256E36"/>
    <w:rsid w:val="0025710D"/>
    <w:rsid w:val="00260BDB"/>
    <w:rsid w:val="0026192B"/>
    <w:rsid w:val="00261B9C"/>
    <w:rsid w:val="00262D6D"/>
    <w:rsid w:val="00262DE4"/>
    <w:rsid w:val="0026384F"/>
    <w:rsid w:val="00263DAC"/>
    <w:rsid w:val="00264177"/>
    <w:rsid w:val="00264750"/>
    <w:rsid w:val="002652BA"/>
    <w:rsid w:val="0026586E"/>
    <w:rsid w:val="00265B96"/>
    <w:rsid w:val="0026674F"/>
    <w:rsid w:val="00267BD7"/>
    <w:rsid w:val="00270351"/>
    <w:rsid w:val="00270396"/>
    <w:rsid w:val="002705F5"/>
    <w:rsid w:val="00270DE8"/>
    <w:rsid w:val="00270E97"/>
    <w:rsid w:val="00271183"/>
    <w:rsid w:val="00272A8A"/>
    <w:rsid w:val="00272E64"/>
    <w:rsid w:val="00273802"/>
    <w:rsid w:val="0027404D"/>
    <w:rsid w:val="00275F0E"/>
    <w:rsid w:val="0027646D"/>
    <w:rsid w:val="00276736"/>
    <w:rsid w:val="00276B70"/>
    <w:rsid w:val="00277272"/>
    <w:rsid w:val="0028002D"/>
    <w:rsid w:val="00280C34"/>
    <w:rsid w:val="00280DA8"/>
    <w:rsid w:val="00281265"/>
    <w:rsid w:val="00281882"/>
    <w:rsid w:val="002819F0"/>
    <w:rsid w:val="00282A5A"/>
    <w:rsid w:val="002833CF"/>
    <w:rsid w:val="00283B4B"/>
    <w:rsid w:val="00283C43"/>
    <w:rsid w:val="00283D20"/>
    <w:rsid w:val="00285505"/>
    <w:rsid w:val="00286FAB"/>
    <w:rsid w:val="00290EB6"/>
    <w:rsid w:val="00291525"/>
    <w:rsid w:val="002918A7"/>
    <w:rsid w:val="00291937"/>
    <w:rsid w:val="00291A78"/>
    <w:rsid w:val="00291FC3"/>
    <w:rsid w:val="0029256F"/>
    <w:rsid w:val="002930CB"/>
    <w:rsid w:val="0029358D"/>
    <w:rsid w:val="00293742"/>
    <w:rsid w:val="0029417C"/>
    <w:rsid w:val="00294B66"/>
    <w:rsid w:val="00295619"/>
    <w:rsid w:val="0029621C"/>
    <w:rsid w:val="00296CD0"/>
    <w:rsid w:val="002970B5"/>
    <w:rsid w:val="002A0FB1"/>
    <w:rsid w:val="002A17E5"/>
    <w:rsid w:val="002A1C0D"/>
    <w:rsid w:val="002A21C4"/>
    <w:rsid w:val="002A2B37"/>
    <w:rsid w:val="002A2ED5"/>
    <w:rsid w:val="002A32DC"/>
    <w:rsid w:val="002A3343"/>
    <w:rsid w:val="002A3B45"/>
    <w:rsid w:val="002A5035"/>
    <w:rsid w:val="002A5AEF"/>
    <w:rsid w:val="002A617B"/>
    <w:rsid w:val="002A622C"/>
    <w:rsid w:val="002A6729"/>
    <w:rsid w:val="002A760C"/>
    <w:rsid w:val="002B079F"/>
    <w:rsid w:val="002B0C2C"/>
    <w:rsid w:val="002B18D9"/>
    <w:rsid w:val="002B191C"/>
    <w:rsid w:val="002B3070"/>
    <w:rsid w:val="002B312E"/>
    <w:rsid w:val="002B5891"/>
    <w:rsid w:val="002B5BEC"/>
    <w:rsid w:val="002B5E7E"/>
    <w:rsid w:val="002B68CD"/>
    <w:rsid w:val="002B6E1A"/>
    <w:rsid w:val="002C028B"/>
    <w:rsid w:val="002C0C55"/>
    <w:rsid w:val="002C0E00"/>
    <w:rsid w:val="002C0EFD"/>
    <w:rsid w:val="002C13F7"/>
    <w:rsid w:val="002C1FBF"/>
    <w:rsid w:val="002C2293"/>
    <w:rsid w:val="002C246F"/>
    <w:rsid w:val="002C2C2A"/>
    <w:rsid w:val="002C2F2E"/>
    <w:rsid w:val="002C3137"/>
    <w:rsid w:val="002C3D8B"/>
    <w:rsid w:val="002C3E3E"/>
    <w:rsid w:val="002C43B7"/>
    <w:rsid w:val="002C4A1B"/>
    <w:rsid w:val="002C656E"/>
    <w:rsid w:val="002C723B"/>
    <w:rsid w:val="002C74AC"/>
    <w:rsid w:val="002D023A"/>
    <w:rsid w:val="002D15BA"/>
    <w:rsid w:val="002D2B31"/>
    <w:rsid w:val="002D2DD3"/>
    <w:rsid w:val="002D3872"/>
    <w:rsid w:val="002D48DD"/>
    <w:rsid w:val="002D4B24"/>
    <w:rsid w:val="002D4B5E"/>
    <w:rsid w:val="002D5AFA"/>
    <w:rsid w:val="002D654A"/>
    <w:rsid w:val="002D6F53"/>
    <w:rsid w:val="002D730A"/>
    <w:rsid w:val="002D7B68"/>
    <w:rsid w:val="002D7FC9"/>
    <w:rsid w:val="002E10C3"/>
    <w:rsid w:val="002E1572"/>
    <w:rsid w:val="002E15E2"/>
    <w:rsid w:val="002E2A15"/>
    <w:rsid w:val="002E3E08"/>
    <w:rsid w:val="002E425C"/>
    <w:rsid w:val="002E471B"/>
    <w:rsid w:val="002E4972"/>
    <w:rsid w:val="002E5CD0"/>
    <w:rsid w:val="002E62CB"/>
    <w:rsid w:val="002E6799"/>
    <w:rsid w:val="002E686F"/>
    <w:rsid w:val="002E6D0C"/>
    <w:rsid w:val="002E7620"/>
    <w:rsid w:val="002F1212"/>
    <w:rsid w:val="002F1318"/>
    <w:rsid w:val="002F15E9"/>
    <w:rsid w:val="002F18D8"/>
    <w:rsid w:val="002F3102"/>
    <w:rsid w:val="002F33CA"/>
    <w:rsid w:val="002F4B5D"/>
    <w:rsid w:val="002F67CF"/>
    <w:rsid w:val="002F6C97"/>
    <w:rsid w:val="002F6EB8"/>
    <w:rsid w:val="002F7598"/>
    <w:rsid w:val="002F768B"/>
    <w:rsid w:val="0030087F"/>
    <w:rsid w:val="00300B0C"/>
    <w:rsid w:val="00300FAD"/>
    <w:rsid w:val="00301452"/>
    <w:rsid w:val="003025E8"/>
    <w:rsid w:val="00302CA9"/>
    <w:rsid w:val="00304797"/>
    <w:rsid w:val="00306054"/>
    <w:rsid w:val="003065E8"/>
    <w:rsid w:val="00306E58"/>
    <w:rsid w:val="00307954"/>
    <w:rsid w:val="0031042F"/>
    <w:rsid w:val="003109D0"/>
    <w:rsid w:val="003121B2"/>
    <w:rsid w:val="003126E1"/>
    <w:rsid w:val="00313441"/>
    <w:rsid w:val="0031349C"/>
    <w:rsid w:val="00313664"/>
    <w:rsid w:val="00314AD3"/>
    <w:rsid w:val="0031537F"/>
    <w:rsid w:val="003158C7"/>
    <w:rsid w:val="00315DFD"/>
    <w:rsid w:val="00316261"/>
    <w:rsid w:val="003170A0"/>
    <w:rsid w:val="003178CF"/>
    <w:rsid w:val="003203E3"/>
    <w:rsid w:val="003205C0"/>
    <w:rsid w:val="00320BE1"/>
    <w:rsid w:val="00321A03"/>
    <w:rsid w:val="00321CBE"/>
    <w:rsid w:val="003221B0"/>
    <w:rsid w:val="003221C8"/>
    <w:rsid w:val="00322F94"/>
    <w:rsid w:val="003232B1"/>
    <w:rsid w:val="00324727"/>
    <w:rsid w:val="00324764"/>
    <w:rsid w:val="003249DB"/>
    <w:rsid w:val="00326872"/>
    <w:rsid w:val="00326F05"/>
    <w:rsid w:val="0033034B"/>
    <w:rsid w:val="0033050E"/>
    <w:rsid w:val="00331220"/>
    <w:rsid w:val="0033236E"/>
    <w:rsid w:val="00332828"/>
    <w:rsid w:val="00332C77"/>
    <w:rsid w:val="00332F09"/>
    <w:rsid w:val="00333E6F"/>
    <w:rsid w:val="003354C0"/>
    <w:rsid w:val="0033559E"/>
    <w:rsid w:val="00336193"/>
    <w:rsid w:val="003362CD"/>
    <w:rsid w:val="003366A7"/>
    <w:rsid w:val="00336924"/>
    <w:rsid w:val="00336D01"/>
    <w:rsid w:val="00337681"/>
    <w:rsid w:val="00337A44"/>
    <w:rsid w:val="0034086E"/>
    <w:rsid w:val="00341C1C"/>
    <w:rsid w:val="003425A1"/>
    <w:rsid w:val="00342B0A"/>
    <w:rsid w:val="003441BC"/>
    <w:rsid w:val="00344814"/>
    <w:rsid w:val="00344E6D"/>
    <w:rsid w:val="00344E7B"/>
    <w:rsid w:val="003474F7"/>
    <w:rsid w:val="0034757D"/>
    <w:rsid w:val="0035056D"/>
    <w:rsid w:val="00350AC1"/>
    <w:rsid w:val="003512CD"/>
    <w:rsid w:val="00351B89"/>
    <w:rsid w:val="00351EFD"/>
    <w:rsid w:val="0035202B"/>
    <w:rsid w:val="00352043"/>
    <w:rsid w:val="00352F75"/>
    <w:rsid w:val="00353A39"/>
    <w:rsid w:val="00353EA3"/>
    <w:rsid w:val="0035415F"/>
    <w:rsid w:val="003545D2"/>
    <w:rsid w:val="00356F1C"/>
    <w:rsid w:val="0035774B"/>
    <w:rsid w:val="00357880"/>
    <w:rsid w:val="003608E4"/>
    <w:rsid w:val="00360919"/>
    <w:rsid w:val="00360A98"/>
    <w:rsid w:val="00360B05"/>
    <w:rsid w:val="003610FE"/>
    <w:rsid w:val="00362AF6"/>
    <w:rsid w:val="00362B98"/>
    <w:rsid w:val="00363A24"/>
    <w:rsid w:val="00363BFA"/>
    <w:rsid w:val="00363EEA"/>
    <w:rsid w:val="0036409B"/>
    <w:rsid w:val="003645B3"/>
    <w:rsid w:val="00370E4D"/>
    <w:rsid w:val="00371346"/>
    <w:rsid w:val="0037167C"/>
    <w:rsid w:val="003727DA"/>
    <w:rsid w:val="00372C21"/>
    <w:rsid w:val="00373004"/>
    <w:rsid w:val="003731CE"/>
    <w:rsid w:val="00373395"/>
    <w:rsid w:val="00373953"/>
    <w:rsid w:val="00373D5B"/>
    <w:rsid w:val="00374803"/>
    <w:rsid w:val="00374C2A"/>
    <w:rsid w:val="00375319"/>
    <w:rsid w:val="00375781"/>
    <w:rsid w:val="003757AB"/>
    <w:rsid w:val="0037583B"/>
    <w:rsid w:val="00376A13"/>
    <w:rsid w:val="00377CE1"/>
    <w:rsid w:val="0038014A"/>
    <w:rsid w:val="003801C2"/>
    <w:rsid w:val="00380C20"/>
    <w:rsid w:val="003811CE"/>
    <w:rsid w:val="00382151"/>
    <w:rsid w:val="003824B0"/>
    <w:rsid w:val="003835E5"/>
    <w:rsid w:val="0038375F"/>
    <w:rsid w:val="00384217"/>
    <w:rsid w:val="00384D5B"/>
    <w:rsid w:val="00385824"/>
    <w:rsid w:val="00386BF3"/>
    <w:rsid w:val="00387C3D"/>
    <w:rsid w:val="00387CA1"/>
    <w:rsid w:val="00390766"/>
    <w:rsid w:val="00391933"/>
    <w:rsid w:val="00391C5C"/>
    <w:rsid w:val="00391F8E"/>
    <w:rsid w:val="00393A52"/>
    <w:rsid w:val="00393D6C"/>
    <w:rsid w:val="00393DD0"/>
    <w:rsid w:val="0039426D"/>
    <w:rsid w:val="0039449E"/>
    <w:rsid w:val="00394F03"/>
    <w:rsid w:val="0039508F"/>
    <w:rsid w:val="003969BE"/>
    <w:rsid w:val="003975EB"/>
    <w:rsid w:val="003A071E"/>
    <w:rsid w:val="003A0AF1"/>
    <w:rsid w:val="003A0CE3"/>
    <w:rsid w:val="003A0D36"/>
    <w:rsid w:val="003A1DB8"/>
    <w:rsid w:val="003A2436"/>
    <w:rsid w:val="003A2669"/>
    <w:rsid w:val="003A45DB"/>
    <w:rsid w:val="003A4952"/>
    <w:rsid w:val="003A548D"/>
    <w:rsid w:val="003A59B4"/>
    <w:rsid w:val="003A6665"/>
    <w:rsid w:val="003A777E"/>
    <w:rsid w:val="003B095A"/>
    <w:rsid w:val="003B0C83"/>
    <w:rsid w:val="003B282F"/>
    <w:rsid w:val="003B3282"/>
    <w:rsid w:val="003B438A"/>
    <w:rsid w:val="003B461E"/>
    <w:rsid w:val="003B49FE"/>
    <w:rsid w:val="003B4B7D"/>
    <w:rsid w:val="003B4CBB"/>
    <w:rsid w:val="003B57F5"/>
    <w:rsid w:val="003B6757"/>
    <w:rsid w:val="003B6C78"/>
    <w:rsid w:val="003B6EDE"/>
    <w:rsid w:val="003B701D"/>
    <w:rsid w:val="003B73C5"/>
    <w:rsid w:val="003B7852"/>
    <w:rsid w:val="003C078B"/>
    <w:rsid w:val="003C0982"/>
    <w:rsid w:val="003C0AA9"/>
    <w:rsid w:val="003C347C"/>
    <w:rsid w:val="003C4113"/>
    <w:rsid w:val="003C423C"/>
    <w:rsid w:val="003C4843"/>
    <w:rsid w:val="003C5F84"/>
    <w:rsid w:val="003C62BF"/>
    <w:rsid w:val="003C6CCD"/>
    <w:rsid w:val="003C774C"/>
    <w:rsid w:val="003C77E4"/>
    <w:rsid w:val="003C78A0"/>
    <w:rsid w:val="003C7E3F"/>
    <w:rsid w:val="003D0079"/>
    <w:rsid w:val="003D14FE"/>
    <w:rsid w:val="003D18C0"/>
    <w:rsid w:val="003D21EC"/>
    <w:rsid w:val="003D3411"/>
    <w:rsid w:val="003D49FC"/>
    <w:rsid w:val="003D5488"/>
    <w:rsid w:val="003D5B1A"/>
    <w:rsid w:val="003D5CE3"/>
    <w:rsid w:val="003D6301"/>
    <w:rsid w:val="003E00CA"/>
    <w:rsid w:val="003E010E"/>
    <w:rsid w:val="003E0298"/>
    <w:rsid w:val="003E106F"/>
    <w:rsid w:val="003E1255"/>
    <w:rsid w:val="003E12E7"/>
    <w:rsid w:val="003E1661"/>
    <w:rsid w:val="003E1B4E"/>
    <w:rsid w:val="003E3048"/>
    <w:rsid w:val="003E38CD"/>
    <w:rsid w:val="003E48AE"/>
    <w:rsid w:val="003E4B3A"/>
    <w:rsid w:val="003E530B"/>
    <w:rsid w:val="003E5549"/>
    <w:rsid w:val="003E6224"/>
    <w:rsid w:val="003E6B07"/>
    <w:rsid w:val="003E7A7F"/>
    <w:rsid w:val="003E7C05"/>
    <w:rsid w:val="003F0477"/>
    <w:rsid w:val="003F058F"/>
    <w:rsid w:val="003F0FD7"/>
    <w:rsid w:val="003F300E"/>
    <w:rsid w:val="003F380B"/>
    <w:rsid w:val="003F3DE5"/>
    <w:rsid w:val="003F4193"/>
    <w:rsid w:val="003F43C4"/>
    <w:rsid w:val="003F51AB"/>
    <w:rsid w:val="003F5B09"/>
    <w:rsid w:val="003F650C"/>
    <w:rsid w:val="003F7088"/>
    <w:rsid w:val="00400F33"/>
    <w:rsid w:val="0040118C"/>
    <w:rsid w:val="0040186B"/>
    <w:rsid w:val="00403E1C"/>
    <w:rsid w:val="0040433D"/>
    <w:rsid w:val="00404988"/>
    <w:rsid w:val="00407380"/>
    <w:rsid w:val="0040770B"/>
    <w:rsid w:val="004077EE"/>
    <w:rsid w:val="00407D10"/>
    <w:rsid w:val="00410CED"/>
    <w:rsid w:val="00411630"/>
    <w:rsid w:val="004124CF"/>
    <w:rsid w:val="00413ADA"/>
    <w:rsid w:val="0041410F"/>
    <w:rsid w:val="004154A1"/>
    <w:rsid w:val="0041551C"/>
    <w:rsid w:val="004156D4"/>
    <w:rsid w:val="0041572E"/>
    <w:rsid w:val="004158AD"/>
    <w:rsid w:val="0041669B"/>
    <w:rsid w:val="00417A1D"/>
    <w:rsid w:val="00417BAE"/>
    <w:rsid w:val="004200AD"/>
    <w:rsid w:val="0042130B"/>
    <w:rsid w:val="004213BE"/>
    <w:rsid w:val="00422BBF"/>
    <w:rsid w:val="00423AA7"/>
    <w:rsid w:val="004240AD"/>
    <w:rsid w:val="0042485B"/>
    <w:rsid w:val="004251CD"/>
    <w:rsid w:val="00426630"/>
    <w:rsid w:val="0042740E"/>
    <w:rsid w:val="00431276"/>
    <w:rsid w:val="00432634"/>
    <w:rsid w:val="00433AD0"/>
    <w:rsid w:val="0043407D"/>
    <w:rsid w:val="00434160"/>
    <w:rsid w:val="004359CF"/>
    <w:rsid w:val="00435C7D"/>
    <w:rsid w:val="00437372"/>
    <w:rsid w:val="004401FD"/>
    <w:rsid w:val="0044078A"/>
    <w:rsid w:val="00440EA9"/>
    <w:rsid w:val="00441228"/>
    <w:rsid w:val="00441376"/>
    <w:rsid w:val="004413FD"/>
    <w:rsid w:val="004418DD"/>
    <w:rsid w:val="00441BB3"/>
    <w:rsid w:val="00442792"/>
    <w:rsid w:val="00442F83"/>
    <w:rsid w:val="0044337C"/>
    <w:rsid w:val="004442B5"/>
    <w:rsid w:val="00444DFA"/>
    <w:rsid w:val="00445504"/>
    <w:rsid w:val="00446E0C"/>
    <w:rsid w:val="00446E32"/>
    <w:rsid w:val="00447702"/>
    <w:rsid w:val="0045165B"/>
    <w:rsid w:val="00452417"/>
    <w:rsid w:val="00452B9F"/>
    <w:rsid w:val="0045307E"/>
    <w:rsid w:val="00453250"/>
    <w:rsid w:val="00453287"/>
    <w:rsid w:val="00453E3A"/>
    <w:rsid w:val="0045419E"/>
    <w:rsid w:val="00455DA4"/>
    <w:rsid w:val="00456938"/>
    <w:rsid w:val="0045702A"/>
    <w:rsid w:val="00457B95"/>
    <w:rsid w:val="00457C08"/>
    <w:rsid w:val="004601E8"/>
    <w:rsid w:val="0046027D"/>
    <w:rsid w:val="00460471"/>
    <w:rsid w:val="0046081A"/>
    <w:rsid w:val="00460E13"/>
    <w:rsid w:val="0046147B"/>
    <w:rsid w:val="0046154D"/>
    <w:rsid w:val="00463EB9"/>
    <w:rsid w:val="004640CD"/>
    <w:rsid w:val="00464978"/>
    <w:rsid w:val="004649B3"/>
    <w:rsid w:val="00464CFF"/>
    <w:rsid w:val="004662B5"/>
    <w:rsid w:val="00466702"/>
    <w:rsid w:val="00466EE9"/>
    <w:rsid w:val="00467A57"/>
    <w:rsid w:val="004706EE"/>
    <w:rsid w:val="004719B5"/>
    <w:rsid w:val="00471EE8"/>
    <w:rsid w:val="00472CA7"/>
    <w:rsid w:val="00473411"/>
    <w:rsid w:val="00473A42"/>
    <w:rsid w:val="00473C28"/>
    <w:rsid w:val="0047410B"/>
    <w:rsid w:val="004746DD"/>
    <w:rsid w:val="004751D3"/>
    <w:rsid w:val="00475788"/>
    <w:rsid w:val="004758CC"/>
    <w:rsid w:val="00475DDD"/>
    <w:rsid w:val="00475F02"/>
    <w:rsid w:val="0047636A"/>
    <w:rsid w:val="004763A7"/>
    <w:rsid w:val="00476530"/>
    <w:rsid w:val="00476BF8"/>
    <w:rsid w:val="0048013E"/>
    <w:rsid w:val="00480428"/>
    <w:rsid w:val="00480457"/>
    <w:rsid w:val="00480804"/>
    <w:rsid w:val="00480AE6"/>
    <w:rsid w:val="00481070"/>
    <w:rsid w:val="004812C6"/>
    <w:rsid w:val="004812E1"/>
    <w:rsid w:val="004815CC"/>
    <w:rsid w:val="00481875"/>
    <w:rsid w:val="00481892"/>
    <w:rsid w:val="00481E16"/>
    <w:rsid w:val="00482D9D"/>
    <w:rsid w:val="00484E31"/>
    <w:rsid w:val="00484E8E"/>
    <w:rsid w:val="00485654"/>
    <w:rsid w:val="004859DD"/>
    <w:rsid w:val="004865A1"/>
    <w:rsid w:val="004869BA"/>
    <w:rsid w:val="00487399"/>
    <w:rsid w:val="004875CF"/>
    <w:rsid w:val="00487CB0"/>
    <w:rsid w:val="004902B8"/>
    <w:rsid w:val="004909FB"/>
    <w:rsid w:val="004911B7"/>
    <w:rsid w:val="004916F2"/>
    <w:rsid w:val="00492942"/>
    <w:rsid w:val="004932C3"/>
    <w:rsid w:val="0049471B"/>
    <w:rsid w:val="00494E45"/>
    <w:rsid w:val="00494FBC"/>
    <w:rsid w:val="00495896"/>
    <w:rsid w:val="00495B76"/>
    <w:rsid w:val="004974B2"/>
    <w:rsid w:val="004976E6"/>
    <w:rsid w:val="004979A5"/>
    <w:rsid w:val="00497A33"/>
    <w:rsid w:val="00497F4D"/>
    <w:rsid w:val="004A0317"/>
    <w:rsid w:val="004A035B"/>
    <w:rsid w:val="004A039F"/>
    <w:rsid w:val="004A04CF"/>
    <w:rsid w:val="004A053B"/>
    <w:rsid w:val="004A0C19"/>
    <w:rsid w:val="004A13B4"/>
    <w:rsid w:val="004A29E1"/>
    <w:rsid w:val="004A3014"/>
    <w:rsid w:val="004A3B0E"/>
    <w:rsid w:val="004A4051"/>
    <w:rsid w:val="004A4E50"/>
    <w:rsid w:val="004A51E4"/>
    <w:rsid w:val="004A586B"/>
    <w:rsid w:val="004A5B78"/>
    <w:rsid w:val="004A5D32"/>
    <w:rsid w:val="004A6AE5"/>
    <w:rsid w:val="004A6FFF"/>
    <w:rsid w:val="004A735C"/>
    <w:rsid w:val="004A75A8"/>
    <w:rsid w:val="004A791C"/>
    <w:rsid w:val="004A79F5"/>
    <w:rsid w:val="004A7CC8"/>
    <w:rsid w:val="004B0A27"/>
    <w:rsid w:val="004B0A29"/>
    <w:rsid w:val="004B1007"/>
    <w:rsid w:val="004B14AA"/>
    <w:rsid w:val="004B1D3B"/>
    <w:rsid w:val="004B2058"/>
    <w:rsid w:val="004B27E4"/>
    <w:rsid w:val="004B343A"/>
    <w:rsid w:val="004B36B9"/>
    <w:rsid w:val="004B3BB7"/>
    <w:rsid w:val="004B3C2D"/>
    <w:rsid w:val="004B3F7A"/>
    <w:rsid w:val="004B47F9"/>
    <w:rsid w:val="004B4C9B"/>
    <w:rsid w:val="004B4EB8"/>
    <w:rsid w:val="004B52D4"/>
    <w:rsid w:val="004B6274"/>
    <w:rsid w:val="004B6543"/>
    <w:rsid w:val="004C029E"/>
    <w:rsid w:val="004C05CE"/>
    <w:rsid w:val="004C0C98"/>
    <w:rsid w:val="004C1584"/>
    <w:rsid w:val="004C2667"/>
    <w:rsid w:val="004C2D3A"/>
    <w:rsid w:val="004C2D4C"/>
    <w:rsid w:val="004C329C"/>
    <w:rsid w:val="004C48EA"/>
    <w:rsid w:val="004C4A95"/>
    <w:rsid w:val="004C5A60"/>
    <w:rsid w:val="004D0ECD"/>
    <w:rsid w:val="004D10C3"/>
    <w:rsid w:val="004D1125"/>
    <w:rsid w:val="004D1256"/>
    <w:rsid w:val="004D199E"/>
    <w:rsid w:val="004D1B50"/>
    <w:rsid w:val="004D1DC1"/>
    <w:rsid w:val="004D2749"/>
    <w:rsid w:val="004D2C0C"/>
    <w:rsid w:val="004D2D62"/>
    <w:rsid w:val="004D5111"/>
    <w:rsid w:val="004D5679"/>
    <w:rsid w:val="004D621A"/>
    <w:rsid w:val="004D6438"/>
    <w:rsid w:val="004D7E3D"/>
    <w:rsid w:val="004D7ED5"/>
    <w:rsid w:val="004E0D2C"/>
    <w:rsid w:val="004E2797"/>
    <w:rsid w:val="004E32AF"/>
    <w:rsid w:val="004E3ED6"/>
    <w:rsid w:val="004E47CE"/>
    <w:rsid w:val="004E4CC1"/>
    <w:rsid w:val="004E5017"/>
    <w:rsid w:val="004E6355"/>
    <w:rsid w:val="004E7D36"/>
    <w:rsid w:val="004F0F33"/>
    <w:rsid w:val="004F10C1"/>
    <w:rsid w:val="004F148C"/>
    <w:rsid w:val="004F47F1"/>
    <w:rsid w:val="004F5418"/>
    <w:rsid w:val="004F55EA"/>
    <w:rsid w:val="00500927"/>
    <w:rsid w:val="00500B6E"/>
    <w:rsid w:val="00500FEA"/>
    <w:rsid w:val="005015AB"/>
    <w:rsid w:val="00502034"/>
    <w:rsid w:val="005023F7"/>
    <w:rsid w:val="005028CD"/>
    <w:rsid w:val="00502A6B"/>
    <w:rsid w:val="005046C0"/>
    <w:rsid w:val="0050504D"/>
    <w:rsid w:val="00505219"/>
    <w:rsid w:val="00506092"/>
    <w:rsid w:val="005062EA"/>
    <w:rsid w:val="00506D21"/>
    <w:rsid w:val="005071BC"/>
    <w:rsid w:val="00507C18"/>
    <w:rsid w:val="00507DB4"/>
    <w:rsid w:val="005117CB"/>
    <w:rsid w:val="00512D0C"/>
    <w:rsid w:val="00512D6C"/>
    <w:rsid w:val="00513772"/>
    <w:rsid w:val="00513AE1"/>
    <w:rsid w:val="005141F3"/>
    <w:rsid w:val="0051461C"/>
    <w:rsid w:val="00515885"/>
    <w:rsid w:val="0051663B"/>
    <w:rsid w:val="005167A0"/>
    <w:rsid w:val="00516EDA"/>
    <w:rsid w:val="005200AA"/>
    <w:rsid w:val="0052019D"/>
    <w:rsid w:val="00520244"/>
    <w:rsid w:val="00520A67"/>
    <w:rsid w:val="00522F08"/>
    <w:rsid w:val="005230DC"/>
    <w:rsid w:val="00523714"/>
    <w:rsid w:val="00523BCE"/>
    <w:rsid w:val="00524C79"/>
    <w:rsid w:val="00525098"/>
    <w:rsid w:val="005257CC"/>
    <w:rsid w:val="005263D7"/>
    <w:rsid w:val="00526413"/>
    <w:rsid w:val="00530BE1"/>
    <w:rsid w:val="005315A6"/>
    <w:rsid w:val="00531DE5"/>
    <w:rsid w:val="00532091"/>
    <w:rsid w:val="00532134"/>
    <w:rsid w:val="00532767"/>
    <w:rsid w:val="0053428F"/>
    <w:rsid w:val="00535B60"/>
    <w:rsid w:val="00535C4A"/>
    <w:rsid w:val="00535D24"/>
    <w:rsid w:val="00535FC8"/>
    <w:rsid w:val="00536590"/>
    <w:rsid w:val="00536BC6"/>
    <w:rsid w:val="005407B7"/>
    <w:rsid w:val="00540CD7"/>
    <w:rsid w:val="00540D7C"/>
    <w:rsid w:val="00541303"/>
    <w:rsid w:val="005434C5"/>
    <w:rsid w:val="005436F9"/>
    <w:rsid w:val="00543C94"/>
    <w:rsid w:val="00543DEB"/>
    <w:rsid w:val="00545217"/>
    <w:rsid w:val="005459ED"/>
    <w:rsid w:val="005461BB"/>
    <w:rsid w:val="00547300"/>
    <w:rsid w:val="00547447"/>
    <w:rsid w:val="00547805"/>
    <w:rsid w:val="005501F9"/>
    <w:rsid w:val="005504ED"/>
    <w:rsid w:val="00550819"/>
    <w:rsid w:val="00550E1F"/>
    <w:rsid w:val="00551580"/>
    <w:rsid w:val="00551A90"/>
    <w:rsid w:val="00553D8C"/>
    <w:rsid w:val="00554034"/>
    <w:rsid w:val="00554292"/>
    <w:rsid w:val="005542B7"/>
    <w:rsid w:val="005558DD"/>
    <w:rsid w:val="00556E41"/>
    <w:rsid w:val="005570A7"/>
    <w:rsid w:val="005570CF"/>
    <w:rsid w:val="005575F7"/>
    <w:rsid w:val="005579C5"/>
    <w:rsid w:val="00557A06"/>
    <w:rsid w:val="00560CF0"/>
    <w:rsid w:val="00561C67"/>
    <w:rsid w:val="00561E87"/>
    <w:rsid w:val="00562E8A"/>
    <w:rsid w:val="0056309A"/>
    <w:rsid w:val="00563929"/>
    <w:rsid w:val="00564198"/>
    <w:rsid w:val="005641FB"/>
    <w:rsid w:val="00564237"/>
    <w:rsid w:val="00564A4D"/>
    <w:rsid w:val="00564C3E"/>
    <w:rsid w:val="00566311"/>
    <w:rsid w:val="00567D63"/>
    <w:rsid w:val="005702D1"/>
    <w:rsid w:val="00570380"/>
    <w:rsid w:val="005703F6"/>
    <w:rsid w:val="00570D88"/>
    <w:rsid w:val="005719EA"/>
    <w:rsid w:val="00571EDE"/>
    <w:rsid w:val="00571F58"/>
    <w:rsid w:val="00572212"/>
    <w:rsid w:val="00572786"/>
    <w:rsid w:val="00572A14"/>
    <w:rsid w:val="00573533"/>
    <w:rsid w:val="00573969"/>
    <w:rsid w:val="00573D46"/>
    <w:rsid w:val="005761A2"/>
    <w:rsid w:val="00576582"/>
    <w:rsid w:val="005767B7"/>
    <w:rsid w:val="00576E15"/>
    <w:rsid w:val="005770AB"/>
    <w:rsid w:val="00577316"/>
    <w:rsid w:val="00577A1F"/>
    <w:rsid w:val="0058007D"/>
    <w:rsid w:val="005808F1"/>
    <w:rsid w:val="00580EB1"/>
    <w:rsid w:val="0058145F"/>
    <w:rsid w:val="00581ACA"/>
    <w:rsid w:val="00581FAF"/>
    <w:rsid w:val="00582A6B"/>
    <w:rsid w:val="00583525"/>
    <w:rsid w:val="005837E6"/>
    <w:rsid w:val="00583880"/>
    <w:rsid w:val="00584460"/>
    <w:rsid w:val="005847EB"/>
    <w:rsid w:val="0058577A"/>
    <w:rsid w:val="00585CBE"/>
    <w:rsid w:val="00586203"/>
    <w:rsid w:val="00586B0E"/>
    <w:rsid w:val="005874AC"/>
    <w:rsid w:val="005904DF"/>
    <w:rsid w:val="005919FF"/>
    <w:rsid w:val="00591A47"/>
    <w:rsid w:val="0059211C"/>
    <w:rsid w:val="00592B38"/>
    <w:rsid w:val="005930BF"/>
    <w:rsid w:val="005932A7"/>
    <w:rsid w:val="00593F2D"/>
    <w:rsid w:val="00594807"/>
    <w:rsid w:val="00595D95"/>
    <w:rsid w:val="005963EC"/>
    <w:rsid w:val="00596793"/>
    <w:rsid w:val="00596EA2"/>
    <w:rsid w:val="00596F4F"/>
    <w:rsid w:val="005977BC"/>
    <w:rsid w:val="005A0626"/>
    <w:rsid w:val="005A1323"/>
    <w:rsid w:val="005A1F2E"/>
    <w:rsid w:val="005A262F"/>
    <w:rsid w:val="005A2B0A"/>
    <w:rsid w:val="005A2F14"/>
    <w:rsid w:val="005A337E"/>
    <w:rsid w:val="005A5735"/>
    <w:rsid w:val="005A70B5"/>
    <w:rsid w:val="005B0347"/>
    <w:rsid w:val="005B05A3"/>
    <w:rsid w:val="005B0973"/>
    <w:rsid w:val="005B11BE"/>
    <w:rsid w:val="005B1301"/>
    <w:rsid w:val="005B17C4"/>
    <w:rsid w:val="005B258A"/>
    <w:rsid w:val="005B2791"/>
    <w:rsid w:val="005B2B10"/>
    <w:rsid w:val="005B49DC"/>
    <w:rsid w:val="005B59DD"/>
    <w:rsid w:val="005B5BE6"/>
    <w:rsid w:val="005B5D63"/>
    <w:rsid w:val="005B5E34"/>
    <w:rsid w:val="005B62FB"/>
    <w:rsid w:val="005B65FA"/>
    <w:rsid w:val="005B6989"/>
    <w:rsid w:val="005B7C1B"/>
    <w:rsid w:val="005B7CEA"/>
    <w:rsid w:val="005B7DA0"/>
    <w:rsid w:val="005C08FD"/>
    <w:rsid w:val="005C0FC7"/>
    <w:rsid w:val="005C1119"/>
    <w:rsid w:val="005C1B7E"/>
    <w:rsid w:val="005C1E1D"/>
    <w:rsid w:val="005C2953"/>
    <w:rsid w:val="005C2A3A"/>
    <w:rsid w:val="005C2A69"/>
    <w:rsid w:val="005C2C7E"/>
    <w:rsid w:val="005C2EFB"/>
    <w:rsid w:val="005C3C49"/>
    <w:rsid w:val="005C41A6"/>
    <w:rsid w:val="005C477A"/>
    <w:rsid w:val="005C5A4B"/>
    <w:rsid w:val="005C7296"/>
    <w:rsid w:val="005D0765"/>
    <w:rsid w:val="005D0B7E"/>
    <w:rsid w:val="005D1677"/>
    <w:rsid w:val="005D2187"/>
    <w:rsid w:val="005D26C9"/>
    <w:rsid w:val="005D2922"/>
    <w:rsid w:val="005D3276"/>
    <w:rsid w:val="005D3A0A"/>
    <w:rsid w:val="005D4054"/>
    <w:rsid w:val="005D4FE0"/>
    <w:rsid w:val="005D5C34"/>
    <w:rsid w:val="005D5F42"/>
    <w:rsid w:val="005D61D6"/>
    <w:rsid w:val="005D70BD"/>
    <w:rsid w:val="005D74A3"/>
    <w:rsid w:val="005E035F"/>
    <w:rsid w:val="005E1649"/>
    <w:rsid w:val="005E2E66"/>
    <w:rsid w:val="005E34C3"/>
    <w:rsid w:val="005E3E2F"/>
    <w:rsid w:val="005E3F44"/>
    <w:rsid w:val="005E4206"/>
    <w:rsid w:val="005E4AAA"/>
    <w:rsid w:val="005E4E80"/>
    <w:rsid w:val="005E51AD"/>
    <w:rsid w:val="005E5A71"/>
    <w:rsid w:val="005E5B71"/>
    <w:rsid w:val="005E5C5A"/>
    <w:rsid w:val="005E63A6"/>
    <w:rsid w:val="005E6DC1"/>
    <w:rsid w:val="005E7C3F"/>
    <w:rsid w:val="005E7FCE"/>
    <w:rsid w:val="005F0059"/>
    <w:rsid w:val="005F0382"/>
    <w:rsid w:val="005F0407"/>
    <w:rsid w:val="005F0E53"/>
    <w:rsid w:val="005F0EE8"/>
    <w:rsid w:val="005F1D30"/>
    <w:rsid w:val="005F4AFE"/>
    <w:rsid w:val="005F53F8"/>
    <w:rsid w:val="005F6FB4"/>
    <w:rsid w:val="00600329"/>
    <w:rsid w:val="00601682"/>
    <w:rsid w:val="00601964"/>
    <w:rsid w:val="00601C46"/>
    <w:rsid w:val="006021A9"/>
    <w:rsid w:val="00602F0C"/>
    <w:rsid w:val="00603296"/>
    <w:rsid w:val="00603FB9"/>
    <w:rsid w:val="00604449"/>
    <w:rsid w:val="006044B9"/>
    <w:rsid w:val="00604EA7"/>
    <w:rsid w:val="00605841"/>
    <w:rsid w:val="00606AD6"/>
    <w:rsid w:val="00610152"/>
    <w:rsid w:val="00612955"/>
    <w:rsid w:val="00612E8E"/>
    <w:rsid w:val="00612E9C"/>
    <w:rsid w:val="00612F29"/>
    <w:rsid w:val="00613527"/>
    <w:rsid w:val="0061451B"/>
    <w:rsid w:val="0061579C"/>
    <w:rsid w:val="006168C5"/>
    <w:rsid w:val="006171CF"/>
    <w:rsid w:val="00617CA8"/>
    <w:rsid w:val="0062180B"/>
    <w:rsid w:val="006221A8"/>
    <w:rsid w:val="00622D87"/>
    <w:rsid w:val="00622E57"/>
    <w:rsid w:val="006235C7"/>
    <w:rsid w:val="00624B01"/>
    <w:rsid w:val="006255A2"/>
    <w:rsid w:val="00626A0E"/>
    <w:rsid w:val="00626A98"/>
    <w:rsid w:val="00630120"/>
    <w:rsid w:val="006308D5"/>
    <w:rsid w:val="00630AE9"/>
    <w:rsid w:val="00632AB2"/>
    <w:rsid w:val="006331A7"/>
    <w:rsid w:val="00633F9A"/>
    <w:rsid w:val="00634998"/>
    <w:rsid w:val="006355D3"/>
    <w:rsid w:val="00636149"/>
    <w:rsid w:val="0063694B"/>
    <w:rsid w:val="00636D73"/>
    <w:rsid w:val="00637C56"/>
    <w:rsid w:val="006413EB"/>
    <w:rsid w:val="00641689"/>
    <w:rsid w:val="00641787"/>
    <w:rsid w:val="0064263C"/>
    <w:rsid w:val="00642AD8"/>
    <w:rsid w:val="00644199"/>
    <w:rsid w:val="006443AF"/>
    <w:rsid w:val="006445FE"/>
    <w:rsid w:val="00644908"/>
    <w:rsid w:val="00644927"/>
    <w:rsid w:val="00646368"/>
    <w:rsid w:val="00646E53"/>
    <w:rsid w:val="00647C69"/>
    <w:rsid w:val="00647DFE"/>
    <w:rsid w:val="00650880"/>
    <w:rsid w:val="00650BF4"/>
    <w:rsid w:val="00651791"/>
    <w:rsid w:val="00652BC7"/>
    <w:rsid w:val="0065402F"/>
    <w:rsid w:val="00654954"/>
    <w:rsid w:val="00656831"/>
    <w:rsid w:val="00656877"/>
    <w:rsid w:val="00656B03"/>
    <w:rsid w:val="00656F9C"/>
    <w:rsid w:val="006600F4"/>
    <w:rsid w:val="006607A7"/>
    <w:rsid w:val="00662237"/>
    <w:rsid w:val="0066313E"/>
    <w:rsid w:val="00663524"/>
    <w:rsid w:val="006665E1"/>
    <w:rsid w:val="00667A8B"/>
    <w:rsid w:val="00667CD6"/>
    <w:rsid w:val="00670182"/>
    <w:rsid w:val="0067025F"/>
    <w:rsid w:val="006702C9"/>
    <w:rsid w:val="00670456"/>
    <w:rsid w:val="00670748"/>
    <w:rsid w:val="00671399"/>
    <w:rsid w:val="00671707"/>
    <w:rsid w:val="00672074"/>
    <w:rsid w:val="006724D0"/>
    <w:rsid w:val="0067302E"/>
    <w:rsid w:val="006735C5"/>
    <w:rsid w:val="006758DF"/>
    <w:rsid w:val="00675B55"/>
    <w:rsid w:val="00676153"/>
    <w:rsid w:val="0067639C"/>
    <w:rsid w:val="0067720A"/>
    <w:rsid w:val="00677CEF"/>
    <w:rsid w:val="00680232"/>
    <w:rsid w:val="006808A4"/>
    <w:rsid w:val="00680C53"/>
    <w:rsid w:val="00680D16"/>
    <w:rsid w:val="006813A4"/>
    <w:rsid w:val="00681F77"/>
    <w:rsid w:val="00683E1D"/>
    <w:rsid w:val="006842F3"/>
    <w:rsid w:val="00685A69"/>
    <w:rsid w:val="00685B95"/>
    <w:rsid w:val="0068684E"/>
    <w:rsid w:val="00686E40"/>
    <w:rsid w:val="006876D9"/>
    <w:rsid w:val="006908CA"/>
    <w:rsid w:val="00690A8E"/>
    <w:rsid w:val="006910F8"/>
    <w:rsid w:val="00691BCA"/>
    <w:rsid w:val="00691D83"/>
    <w:rsid w:val="006927D2"/>
    <w:rsid w:val="00692B70"/>
    <w:rsid w:val="00693E90"/>
    <w:rsid w:val="006944A0"/>
    <w:rsid w:val="00695639"/>
    <w:rsid w:val="006956B2"/>
    <w:rsid w:val="00697920"/>
    <w:rsid w:val="006A046C"/>
    <w:rsid w:val="006A1934"/>
    <w:rsid w:val="006A2FA2"/>
    <w:rsid w:val="006A30C5"/>
    <w:rsid w:val="006A35D1"/>
    <w:rsid w:val="006A47F8"/>
    <w:rsid w:val="006A5EB1"/>
    <w:rsid w:val="006A6D0D"/>
    <w:rsid w:val="006A77A0"/>
    <w:rsid w:val="006B1371"/>
    <w:rsid w:val="006B14DF"/>
    <w:rsid w:val="006B1798"/>
    <w:rsid w:val="006B1A6F"/>
    <w:rsid w:val="006B1ED9"/>
    <w:rsid w:val="006B4628"/>
    <w:rsid w:val="006B4633"/>
    <w:rsid w:val="006B5255"/>
    <w:rsid w:val="006B57E6"/>
    <w:rsid w:val="006B5995"/>
    <w:rsid w:val="006B5A56"/>
    <w:rsid w:val="006B65D5"/>
    <w:rsid w:val="006B7A8D"/>
    <w:rsid w:val="006C1CBB"/>
    <w:rsid w:val="006C23B2"/>
    <w:rsid w:val="006C24EF"/>
    <w:rsid w:val="006C2717"/>
    <w:rsid w:val="006C35E5"/>
    <w:rsid w:val="006C404C"/>
    <w:rsid w:val="006C4336"/>
    <w:rsid w:val="006C473F"/>
    <w:rsid w:val="006C4F8B"/>
    <w:rsid w:val="006C51A8"/>
    <w:rsid w:val="006C53D4"/>
    <w:rsid w:val="006C5AA2"/>
    <w:rsid w:val="006C6ADF"/>
    <w:rsid w:val="006C72CC"/>
    <w:rsid w:val="006C7F9F"/>
    <w:rsid w:val="006D03D3"/>
    <w:rsid w:val="006D147D"/>
    <w:rsid w:val="006D232E"/>
    <w:rsid w:val="006D3D8F"/>
    <w:rsid w:val="006D40F1"/>
    <w:rsid w:val="006D4292"/>
    <w:rsid w:val="006D437F"/>
    <w:rsid w:val="006D4DDC"/>
    <w:rsid w:val="006D605B"/>
    <w:rsid w:val="006D60C1"/>
    <w:rsid w:val="006E2745"/>
    <w:rsid w:val="006E38F7"/>
    <w:rsid w:val="006E4147"/>
    <w:rsid w:val="006E5AC6"/>
    <w:rsid w:val="006E5C83"/>
    <w:rsid w:val="006E5E55"/>
    <w:rsid w:val="006E63CC"/>
    <w:rsid w:val="006E6A68"/>
    <w:rsid w:val="006E6FB6"/>
    <w:rsid w:val="006E748A"/>
    <w:rsid w:val="006E75AD"/>
    <w:rsid w:val="006E7695"/>
    <w:rsid w:val="006E7843"/>
    <w:rsid w:val="006F043F"/>
    <w:rsid w:val="006F07B7"/>
    <w:rsid w:val="006F22CE"/>
    <w:rsid w:val="006F2695"/>
    <w:rsid w:val="006F3670"/>
    <w:rsid w:val="006F4FF9"/>
    <w:rsid w:val="006F6182"/>
    <w:rsid w:val="006F6F8F"/>
    <w:rsid w:val="00701A85"/>
    <w:rsid w:val="00702CB1"/>
    <w:rsid w:val="00702E9A"/>
    <w:rsid w:val="00703087"/>
    <w:rsid w:val="0070331D"/>
    <w:rsid w:val="00703346"/>
    <w:rsid w:val="00703B62"/>
    <w:rsid w:val="00703D0D"/>
    <w:rsid w:val="00704D47"/>
    <w:rsid w:val="00705D1B"/>
    <w:rsid w:val="007066BE"/>
    <w:rsid w:val="0070740F"/>
    <w:rsid w:val="00710048"/>
    <w:rsid w:val="00710069"/>
    <w:rsid w:val="0071016A"/>
    <w:rsid w:val="007102E6"/>
    <w:rsid w:val="007109B0"/>
    <w:rsid w:val="00710C8E"/>
    <w:rsid w:val="00710E96"/>
    <w:rsid w:val="00712318"/>
    <w:rsid w:val="007126F8"/>
    <w:rsid w:val="00712D5A"/>
    <w:rsid w:val="00712E35"/>
    <w:rsid w:val="00712F0A"/>
    <w:rsid w:val="00714450"/>
    <w:rsid w:val="007148D9"/>
    <w:rsid w:val="0071525E"/>
    <w:rsid w:val="007157E8"/>
    <w:rsid w:val="00715E7D"/>
    <w:rsid w:val="00716584"/>
    <w:rsid w:val="007174A1"/>
    <w:rsid w:val="00717FA4"/>
    <w:rsid w:val="007210EC"/>
    <w:rsid w:val="00721E27"/>
    <w:rsid w:val="00722859"/>
    <w:rsid w:val="007248D5"/>
    <w:rsid w:val="00724DB5"/>
    <w:rsid w:val="00725BAC"/>
    <w:rsid w:val="00726122"/>
    <w:rsid w:val="007268CE"/>
    <w:rsid w:val="007271ED"/>
    <w:rsid w:val="007274B7"/>
    <w:rsid w:val="007274B8"/>
    <w:rsid w:val="007300F7"/>
    <w:rsid w:val="007310F2"/>
    <w:rsid w:val="00731485"/>
    <w:rsid w:val="0073257E"/>
    <w:rsid w:val="00733831"/>
    <w:rsid w:val="00733BD1"/>
    <w:rsid w:val="00736418"/>
    <w:rsid w:val="00737176"/>
    <w:rsid w:val="0073738A"/>
    <w:rsid w:val="00737758"/>
    <w:rsid w:val="007414B0"/>
    <w:rsid w:val="007419F2"/>
    <w:rsid w:val="007420AF"/>
    <w:rsid w:val="00744224"/>
    <w:rsid w:val="00744F59"/>
    <w:rsid w:val="00746D18"/>
    <w:rsid w:val="00746F4C"/>
    <w:rsid w:val="00747705"/>
    <w:rsid w:val="00747953"/>
    <w:rsid w:val="00747A04"/>
    <w:rsid w:val="00750298"/>
    <w:rsid w:val="00750F0F"/>
    <w:rsid w:val="007510C5"/>
    <w:rsid w:val="007519DC"/>
    <w:rsid w:val="00752762"/>
    <w:rsid w:val="00754177"/>
    <w:rsid w:val="00754599"/>
    <w:rsid w:val="0075491B"/>
    <w:rsid w:val="00755050"/>
    <w:rsid w:val="00755B59"/>
    <w:rsid w:val="00756AA9"/>
    <w:rsid w:val="0075786A"/>
    <w:rsid w:val="00757C1C"/>
    <w:rsid w:val="00760A4B"/>
    <w:rsid w:val="00762260"/>
    <w:rsid w:val="00763175"/>
    <w:rsid w:val="00764309"/>
    <w:rsid w:val="007673F1"/>
    <w:rsid w:val="007704DA"/>
    <w:rsid w:val="00770D56"/>
    <w:rsid w:val="00771695"/>
    <w:rsid w:val="00772394"/>
    <w:rsid w:val="00772EAA"/>
    <w:rsid w:val="00773754"/>
    <w:rsid w:val="00773EC0"/>
    <w:rsid w:val="007744C3"/>
    <w:rsid w:val="00780974"/>
    <w:rsid w:val="00780BEB"/>
    <w:rsid w:val="00781259"/>
    <w:rsid w:val="007814F6"/>
    <w:rsid w:val="00781D0E"/>
    <w:rsid w:val="00781E7B"/>
    <w:rsid w:val="0078232A"/>
    <w:rsid w:val="00782564"/>
    <w:rsid w:val="00782772"/>
    <w:rsid w:val="00782BB4"/>
    <w:rsid w:val="00782D55"/>
    <w:rsid w:val="0078496F"/>
    <w:rsid w:val="00784CD2"/>
    <w:rsid w:val="00786016"/>
    <w:rsid w:val="007860F5"/>
    <w:rsid w:val="00786584"/>
    <w:rsid w:val="007870AE"/>
    <w:rsid w:val="0078718B"/>
    <w:rsid w:val="0078729F"/>
    <w:rsid w:val="007901B5"/>
    <w:rsid w:val="00790B61"/>
    <w:rsid w:val="00790E5B"/>
    <w:rsid w:val="00791865"/>
    <w:rsid w:val="007924C3"/>
    <w:rsid w:val="007939E8"/>
    <w:rsid w:val="00794F6A"/>
    <w:rsid w:val="007979C2"/>
    <w:rsid w:val="007A0C64"/>
    <w:rsid w:val="007A0F84"/>
    <w:rsid w:val="007A0F93"/>
    <w:rsid w:val="007A1968"/>
    <w:rsid w:val="007A197F"/>
    <w:rsid w:val="007A1A4E"/>
    <w:rsid w:val="007A23C5"/>
    <w:rsid w:val="007A266B"/>
    <w:rsid w:val="007A2B55"/>
    <w:rsid w:val="007A3913"/>
    <w:rsid w:val="007A517A"/>
    <w:rsid w:val="007A5B3B"/>
    <w:rsid w:val="007A5BF1"/>
    <w:rsid w:val="007A5D74"/>
    <w:rsid w:val="007A60D6"/>
    <w:rsid w:val="007A6193"/>
    <w:rsid w:val="007A7CC6"/>
    <w:rsid w:val="007B027C"/>
    <w:rsid w:val="007B072E"/>
    <w:rsid w:val="007B0E4F"/>
    <w:rsid w:val="007B1107"/>
    <w:rsid w:val="007B1126"/>
    <w:rsid w:val="007B1513"/>
    <w:rsid w:val="007B1B8D"/>
    <w:rsid w:val="007B354A"/>
    <w:rsid w:val="007B3D26"/>
    <w:rsid w:val="007B4AAB"/>
    <w:rsid w:val="007B50DF"/>
    <w:rsid w:val="007B6983"/>
    <w:rsid w:val="007C00E6"/>
    <w:rsid w:val="007C0203"/>
    <w:rsid w:val="007C0302"/>
    <w:rsid w:val="007C0FFA"/>
    <w:rsid w:val="007C15BB"/>
    <w:rsid w:val="007C1EFC"/>
    <w:rsid w:val="007C2B55"/>
    <w:rsid w:val="007C2C5E"/>
    <w:rsid w:val="007C2E43"/>
    <w:rsid w:val="007C3C8D"/>
    <w:rsid w:val="007C4386"/>
    <w:rsid w:val="007C51A4"/>
    <w:rsid w:val="007C5B25"/>
    <w:rsid w:val="007C658F"/>
    <w:rsid w:val="007C68E1"/>
    <w:rsid w:val="007C7F9D"/>
    <w:rsid w:val="007D038A"/>
    <w:rsid w:val="007D08BF"/>
    <w:rsid w:val="007D0984"/>
    <w:rsid w:val="007D1602"/>
    <w:rsid w:val="007D18EB"/>
    <w:rsid w:val="007D1932"/>
    <w:rsid w:val="007D1CA5"/>
    <w:rsid w:val="007D255C"/>
    <w:rsid w:val="007D28CA"/>
    <w:rsid w:val="007D2A8E"/>
    <w:rsid w:val="007D2C92"/>
    <w:rsid w:val="007D3088"/>
    <w:rsid w:val="007D3179"/>
    <w:rsid w:val="007D34C2"/>
    <w:rsid w:val="007D3E8F"/>
    <w:rsid w:val="007D4F84"/>
    <w:rsid w:val="007D5D97"/>
    <w:rsid w:val="007D5E11"/>
    <w:rsid w:val="007D685B"/>
    <w:rsid w:val="007D749C"/>
    <w:rsid w:val="007E1D83"/>
    <w:rsid w:val="007E272C"/>
    <w:rsid w:val="007E3325"/>
    <w:rsid w:val="007E4C4A"/>
    <w:rsid w:val="007E53D1"/>
    <w:rsid w:val="007E54E9"/>
    <w:rsid w:val="007E55E9"/>
    <w:rsid w:val="007E569C"/>
    <w:rsid w:val="007E6B24"/>
    <w:rsid w:val="007E7894"/>
    <w:rsid w:val="007F03B4"/>
    <w:rsid w:val="007F10A5"/>
    <w:rsid w:val="007F1115"/>
    <w:rsid w:val="007F11B4"/>
    <w:rsid w:val="007F198D"/>
    <w:rsid w:val="007F1FD2"/>
    <w:rsid w:val="007F21DF"/>
    <w:rsid w:val="007F2D36"/>
    <w:rsid w:val="007F3CEE"/>
    <w:rsid w:val="007F5EE6"/>
    <w:rsid w:val="007F60FB"/>
    <w:rsid w:val="007F6806"/>
    <w:rsid w:val="007F6F8F"/>
    <w:rsid w:val="007F797C"/>
    <w:rsid w:val="008008DF"/>
    <w:rsid w:val="00800A0A"/>
    <w:rsid w:val="00801288"/>
    <w:rsid w:val="0080159A"/>
    <w:rsid w:val="00801A62"/>
    <w:rsid w:val="00802C7A"/>
    <w:rsid w:val="00802DBE"/>
    <w:rsid w:val="008040DA"/>
    <w:rsid w:val="008043F4"/>
    <w:rsid w:val="00805D8C"/>
    <w:rsid w:val="00807324"/>
    <w:rsid w:val="008075CA"/>
    <w:rsid w:val="008079E6"/>
    <w:rsid w:val="00807CAD"/>
    <w:rsid w:val="0081033F"/>
    <w:rsid w:val="00810453"/>
    <w:rsid w:val="00812329"/>
    <w:rsid w:val="008125F9"/>
    <w:rsid w:val="00812CD2"/>
    <w:rsid w:val="00813421"/>
    <w:rsid w:val="00814023"/>
    <w:rsid w:val="00814FB3"/>
    <w:rsid w:val="00815A85"/>
    <w:rsid w:val="00816122"/>
    <w:rsid w:val="00816256"/>
    <w:rsid w:val="008167F1"/>
    <w:rsid w:val="00816A55"/>
    <w:rsid w:val="00817561"/>
    <w:rsid w:val="00817C39"/>
    <w:rsid w:val="00820118"/>
    <w:rsid w:val="00820D40"/>
    <w:rsid w:val="00821FC3"/>
    <w:rsid w:val="0082201A"/>
    <w:rsid w:val="0082209C"/>
    <w:rsid w:val="00822A89"/>
    <w:rsid w:val="00822AFC"/>
    <w:rsid w:val="00824379"/>
    <w:rsid w:val="008246CE"/>
    <w:rsid w:val="008249A3"/>
    <w:rsid w:val="00824B5C"/>
    <w:rsid w:val="00825B39"/>
    <w:rsid w:val="008266AE"/>
    <w:rsid w:val="00827817"/>
    <w:rsid w:val="00830009"/>
    <w:rsid w:val="0083021B"/>
    <w:rsid w:val="00830772"/>
    <w:rsid w:val="0083098B"/>
    <w:rsid w:val="00831AFE"/>
    <w:rsid w:val="00832B53"/>
    <w:rsid w:val="00832D37"/>
    <w:rsid w:val="00833084"/>
    <w:rsid w:val="00834043"/>
    <w:rsid w:val="00834183"/>
    <w:rsid w:val="00835079"/>
    <w:rsid w:val="0083606D"/>
    <w:rsid w:val="00836FBA"/>
    <w:rsid w:val="00837335"/>
    <w:rsid w:val="008404EA"/>
    <w:rsid w:val="0084124C"/>
    <w:rsid w:val="00841CC1"/>
    <w:rsid w:val="00841F20"/>
    <w:rsid w:val="00842D72"/>
    <w:rsid w:val="00842F77"/>
    <w:rsid w:val="00843104"/>
    <w:rsid w:val="008434FA"/>
    <w:rsid w:val="00843A32"/>
    <w:rsid w:val="008443D6"/>
    <w:rsid w:val="00844B80"/>
    <w:rsid w:val="008455D4"/>
    <w:rsid w:val="00845D93"/>
    <w:rsid w:val="008462AA"/>
    <w:rsid w:val="00846A74"/>
    <w:rsid w:val="00846FBB"/>
    <w:rsid w:val="00847107"/>
    <w:rsid w:val="008472D2"/>
    <w:rsid w:val="008473ED"/>
    <w:rsid w:val="008475F9"/>
    <w:rsid w:val="008516FB"/>
    <w:rsid w:val="00852A06"/>
    <w:rsid w:val="00853405"/>
    <w:rsid w:val="00853464"/>
    <w:rsid w:val="00854F96"/>
    <w:rsid w:val="0085615F"/>
    <w:rsid w:val="0085681C"/>
    <w:rsid w:val="0085724A"/>
    <w:rsid w:val="00857733"/>
    <w:rsid w:val="00857C36"/>
    <w:rsid w:val="0086020E"/>
    <w:rsid w:val="00860ABE"/>
    <w:rsid w:val="00860E0A"/>
    <w:rsid w:val="00861D9F"/>
    <w:rsid w:val="00861E43"/>
    <w:rsid w:val="0086256D"/>
    <w:rsid w:val="008639E6"/>
    <w:rsid w:val="00863AC3"/>
    <w:rsid w:val="00864EF8"/>
    <w:rsid w:val="008653DA"/>
    <w:rsid w:val="00866CAA"/>
    <w:rsid w:val="00866D73"/>
    <w:rsid w:val="0087007F"/>
    <w:rsid w:val="0087107D"/>
    <w:rsid w:val="00871795"/>
    <w:rsid w:val="00871C59"/>
    <w:rsid w:val="008720DF"/>
    <w:rsid w:val="0087223B"/>
    <w:rsid w:val="00872BF0"/>
    <w:rsid w:val="008740A5"/>
    <w:rsid w:val="00875008"/>
    <w:rsid w:val="008754A8"/>
    <w:rsid w:val="00876420"/>
    <w:rsid w:val="008766C1"/>
    <w:rsid w:val="00877235"/>
    <w:rsid w:val="0087755A"/>
    <w:rsid w:val="00881606"/>
    <w:rsid w:val="00881632"/>
    <w:rsid w:val="00881885"/>
    <w:rsid w:val="00881A5B"/>
    <w:rsid w:val="00881EEA"/>
    <w:rsid w:val="00883B05"/>
    <w:rsid w:val="008849D4"/>
    <w:rsid w:val="00885C90"/>
    <w:rsid w:val="008870A1"/>
    <w:rsid w:val="008905B9"/>
    <w:rsid w:val="0089180C"/>
    <w:rsid w:val="0089247E"/>
    <w:rsid w:val="00892FA3"/>
    <w:rsid w:val="00894B9E"/>
    <w:rsid w:val="00894DAC"/>
    <w:rsid w:val="00895277"/>
    <w:rsid w:val="00895365"/>
    <w:rsid w:val="00895499"/>
    <w:rsid w:val="008964EE"/>
    <w:rsid w:val="008965E8"/>
    <w:rsid w:val="008972DF"/>
    <w:rsid w:val="008A168C"/>
    <w:rsid w:val="008A2D33"/>
    <w:rsid w:val="008A38DE"/>
    <w:rsid w:val="008A3C55"/>
    <w:rsid w:val="008A3CEE"/>
    <w:rsid w:val="008A483B"/>
    <w:rsid w:val="008A490A"/>
    <w:rsid w:val="008A56E3"/>
    <w:rsid w:val="008A65A4"/>
    <w:rsid w:val="008A6980"/>
    <w:rsid w:val="008A6AFD"/>
    <w:rsid w:val="008A6BB9"/>
    <w:rsid w:val="008A777A"/>
    <w:rsid w:val="008A7E8B"/>
    <w:rsid w:val="008B0794"/>
    <w:rsid w:val="008B0B21"/>
    <w:rsid w:val="008B1A32"/>
    <w:rsid w:val="008B1E1D"/>
    <w:rsid w:val="008B4CB8"/>
    <w:rsid w:val="008B532F"/>
    <w:rsid w:val="008B53AF"/>
    <w:rsid w:val="008B5551"/>
    <w:rsid w:val="008B55C7"/>
    <w:rsid w:val="008B5AB4"/>
    <w:rsid w:val="008B5B78"/>
    <w:rsid w:val="008B5D32"/>
    <w:rsid w:val="008B60F4"/>
    <w:rsid w:val="008B7424"/>
    <w:rsid w:val="008C152A"/>
    <w:rsid w:val="008C1C46"/>
    <w:rsid w:val="008C2856"/>
    <w:rsid w:val="008C35B2"/>
    <w:rsid w:val="008C397A"/>
    <w:rsid w:val="008C3D1A"/>
    <w:rsid w:val="008C519E"/>
    <w:rsid w:val="008C534B"/>
    <w:rsid w:val="008C5A7D"/>
    <w:rsid w:val="008C7CCA"/>
    <w:rsid w:val="008D0ADD"/>
    <w:rsid w:val="008D240C"/>
    <w:rsid w:val="008D315B"/>
    <w:rsid w:val="008D318F"/>
    <w:rsid w:val="008D37E0"/>
    <w:rsid w:val="008D3954"/>
    <w:rsid w:val="008D3EA1"/>
    <w:rsid w:val="008D3ED6"/>
    <w:rsid w:val="008D47EC"/>
    <w:rsid w:val="008D4F99"/>
    <w:rsid w:val="008D53C6"/>
    <w:rsid w:val="008D71F4"/>
    <w:rsid w:val="008D722C"/>
    <w:rsid w:val="008D73EB"/>
    <w:rsid w:val="008E024F"/>
    <w:rsid w:val="008E24B8"/>
    <w:rsid w:val="008E31B0"/>
    <w:rsid w:val="008E32A0"/>
    <w:rsid w:val="008E3976"/>
    <w:rsid w:val="008E3F3A"/>
    <w:rsid w:val="008E435A"/>
    <w:rsid w:val="008E4716"/>
    <w:rsid w:val="008E4A84"/>
    <w:rsid w:val="008E4D7A"/>
    <w:rsid w:val="008E4DAC"/>
    <w:rsid w:val="008E50BA"/>
    <w:rsid w:val="008E5F0B"/>
    <w:rsid w:val="008E62C0"/>
    <w:rsid w:val="008E6A40"/>
    <w:rsid w:val="008E6CEA"/>
    <w:rsid w:val="008E768C"/>
    <w:rsid w:val="008E76AE"/>
    <w:rsid w:val="008E78A3"/>
    <w:rsid w:val="008E7996"/>
    <w:rsid w:val="008F019C"/>
    <w:rsid w:val="008F1F89"/>
    <w:rsid w:val="008F23B8"/>
    <w:rsid w:val="008F294B"/>
    <w:rsid w:val="008F350A"/>
    <w:rsid w:val="008F379D"/>
    <w:rsid w:val="008F3A1B"/>
    <w:rsid w:val="008F3DC8"/>
    <w:rsid w:val="008F4209"/>
    <w:rsid w:val="008F46B9"/>
    <w:rsid w:val="008F5254"/>
    <w:rsid w:val="008F5F53"/>
    <w:rsid w:val="008F6612"/>
    <w:rsid w:val="008F698B"/>
    <w:rsid w:val="008F6A26"/>
    <w:rsid w:val="008F6C0B"/>
    <w:rsid w:val="008F6EE5"/>
    <w:rsid w:val="008F7293"/>
    <w:rsid w:val="008F7982"/>
    <w:rsid w:val="008F7E4E"/>
    <w:rsid w:val="00901A54"/>
    <w:rsid w:val="00901E25"/>
    <w:rsid w:val="00902F8E"/>
    <w:rsid w:val="00902FD4"/>
    <w:rsid w:val="00903FEE"/>
    <w:rsid w:val="009045FF"/>
    <w:rsid w:val="009046BD"/>
    <w:rsid w:val="00904873"/>
    <w:rsid w:val="00904B90"/>
    <w:rsid w:val="00904C76"/>
    <w:rsid w:val="0090563A"/>
    <w:rsid w:val="00905AA0"/>
    <w:rsid w:val="00905D50"/>
    <w:rsid w:val="0090695B"/>
    <w:rsid w:val="00906EDD"/>
    <w:rsid w:val="009072AF"/>
    <w:rsid w:val="009072F9"/>
    <w:rsid w:val="009108D9"/>
    <w:rsid w:val="00910D1C"/>
    <w:rsid w:val="009125F4"/>
    <w:rsid w:val="00912805"/>
    <w:rsid w:val="00912C14"/>
    <w:rsid w:val="00912FF1"/>
    <w:rsid w:val="00913369"/>
    <w:rsid w:val="009143CB"/>
    <w:rsid w:val="009144D3"/>
    <w:rsid w:val="00914F22"/>
    <w:rsid w:val="0091660B"/>
    <w:rsid w:val="00916B7A"/>
    <w:rsid w:val="00917274"/>
    <w:rsid w:val="00921606"/>
    <w:rsid w:val="00921648"/>
    <w:rsid w:val="00921B83"/>
    <w:rsid w:val="00921BC9"/>
    <w:rsid w:val="009224E6"/>
    <w:rsid w:val="009234CD"/>
    <w:rsid w:val="0092362F"/>
    <w:rsid w:val="00923D78"/>
    <w:rsid w:val="009240F5"/>
    <w:rsid w:val="00925A89"/>
    <w:rsid w:val="009271E6"/>
    <w:rsid w:val="0092774F"/>
    <w:rsid w:val="00927A8B"/>
    <w:rsid w:val="00927F30"/>
    <w:rsid w:val="0093100F"/>
    <w:rsid w:val="009330F8"/>
    <w:rsid w:val="00933233"/>
    <w:rsid w:val="00934A3E"/>
    <w:rsid w:val="009351D6"/>
    <w:rsid w:val="009357EB"/>
    <w:rsid w:val="009359A0"/>
    <w:rsid w:val="00935F82"/>
    <w:rsid w:val="009372E2"/>
    <w:rsid w:val="00937928"/>
    <w:rsid w:val="00937A48"/>
    <w:rsid w:val="00940131"/>
    <w:rsid w:val="009425D5"/>
    <w:rsid w:val="00943004"/>
    <w:rsid w:val="009431F9"/>
    <w:rsid w:val="00944AB4"/>
    <w:rsid w:val="009452E2"/>
    <w:rsid w:val="009453AD"/>
    <w:rsid w:val="009464DC"/>
    <w:rsid w:val="00946AAF"/>
    <w:rsid w:val="00947477"/>
    <w:rsid w:val="00950101"/>
    <w:rsid w:val="009505ED"/>
    <w:rsid w:val="009508D8"/>
    <w:rsid w:val="00951104"/>
    <w:rsid w:val="00951796"/>
    <w:rsid w:val="009518EC"/>
    <w:rsid w:val="0095289B"/>
    <w:rsid w:val="00953170"/>
    <w:rsid w:val="00953B65"/>
    <w:rsid w:val="00953DE4"/>
    <w:rsid w:val="00954547"/>
    <w:rsid w:val="00954A17"/>
    <w:rsid w:val="00955B19"/>
    <w:rsid w:val="0095620F"/>
    <w:rsid w:val="00957BD9"/>
    <w:rsid w:val="00957D90"/>
    <w:rsid w:val="0096213E"/>
    <w:rsid w:val="00962920"/>
    <w:rsid w:val="009641B4"/>
    <w:rsid w:val="00964407"/>
    <w:rsid w:val="00964441"/>
    <w:rsid w:val="00964C88"/>
    <w:rsid w:val="00964FD6"/>
    <w:rsid w:val="0096567D"/>
    <w:rsid w:val="009659E1"/>
    <w:rsid w:val="009662E9"/>
    <w:rsid w:val="009663D8"/>
    <w:rsid w:val="00966A76"/>
    <w:rsid w:val="00967A97"/>
    <w:rsid w:val="00970AF6"/>
    <w:rsid w:val="00971B44"/>
    <w:rsid w:val="0097239D"/>
    <w:rsid w:val="00972E0E"/>
    <w:rsid w:val="00973067"/>
    <w:rsid w:val="00973880"/>
    <w:rsid w:val="00974300"/>
    <w:rsid w:val="00975A72"/>
    <w:rsid w:val="00976A83"/>
    <w:rsid w:val="00976F90"/>
    <w:rsid w:val="009770D9"/>
    <w:rsid w:val="0098038D"/>
    <w:rsid w:val="00982538"/>
    <w:rsid w:val="00982E35"/>
    <w:rsid w:val="00983082"/>
    <w:rsid w:val="00983B60"/>
    <w:rsid w:val="00984983"/>
    <w:rsid w:val="009864DF"/>
    <w:rsid w:val="00987B04"/>
    <w:rsid w:val="0099033C"/>
    <w:rsid w:val="0099069E"/>
    <w:rsid w:val="00990DA4"/>
    <w:rsid w:val="009915B6"/>
    <w:rsid w:val="0099213E"/>
    <w:rsid w:val="0099247E"/>
    <w:rsid w:val="00992A91"/>
    <w:rsid w:val="00992D87"/>
    <w:rsid w:val="00993DB9"/>
    <w:rsid w:val="00994D07"/>
    <w:rsid w:val="00995654"/>
    <w:rsid w:val="00995E92"/>
    <w:rsid w:val="009964C3"/>
    <w:rsid w:val="00996543"/>
    <w:rsid w:val="009972F1"/>
    <w:rsid w:val="00997EE1"/>
    <w:rsid w:val="00997F67"/>
    <w:rsid w:val="009A11F0"/>
    <w:rsid w:val="009A140C"/>
    <w:rsid w:val="009A14A0"/>
    <w:rsid w:val="009A19C1"/>
    <w:rsid w:val="009A1B65"/>
    <w:rsid w:val="009A290D"/>
    <w:rsid w:val="009A2978"/>
    <w:rsid w:val="009A29C5"/>
    <w:rsid w:val="009A2BE1"/>
    <w:rsid w:val="009A2EC6"/>
    <w:rsid w:val="009A2ECF"/>
    <w:rsid w:val="009A2FA9"/>
    <w:rsid w:val="009A3142"/>
    <w:rsid w:val="009A3DE4"/>
    <w:rsid w:val="009A3F72"/>
    <w:rsid w:val="009A4662"/>
    <w:rsid w:val="009A4EDD"/>
    <w:rsid w:val="009A5512"/>
    <w:rsid w:val="009A5EB5"/>
    <w:rsid w:val="009A61B1"/>
    <w:rsid w:val="009A6B08"/>
    <w:rsid w:val="009B0A27"/>
    <w:rsid w:val="009B0A4A"/>
    <w:rsid w:val="009B2369"/>
    <w:rsid w:val="009B239C"/>
    <w:rsid w:val="009B30D5"/>
    <w:rsid w:val="009B3434"/>
    <w:rsid w:val="009B3BF4"/>
    <w:rsid w:val="009B40DF"/>
    <w:rsid w:val="009B5543"/>
    <w:rsid w:val="009B5B79"/>
    <w:rsid w:val="009B6A52"/>
    <w:rsid w:val="009B6F41"/>
    <w:rsid w:val="009C03D0"/>
    <w:rsid w:val="009C1989"/>
    <w:rsid w:val="009C1AF1"/>
    <w:rsid w:val="009C1D50"/>
    <w:rsid w:val="009C1E97"/>
    <w:rsid w:val="009C31E6"/>
    <w:rsid w:val="009C3FCF"/>
    <w:rsid w:val="009C4489"/>
    <w:rsid w:val="009C4C1B"/>
    <w:rsid w:val="009C4F55"/>
    <w:rsid w:val="009C5534"/>
    <w:rsid w:val="009C5595"/>
    <w:rsid w:val="009C635B"/>
    <w:rsid w:val="009C6649"/>
    <w:rsid w:val="009C70B9"/>
    <w:rsid w:val="009C78D5"/>
    <w:rsid w:val="009C7C96"/>
    <w:rsid w:val="009D050F"/>
    <w:rsid w:val="009D0B8C"/>
    <w:rsid w:val="009D104A"/>
    <w:rsid w:val="009D2296"/>
    <w:rsid w:val="009D28AE"/>
    <w:rsid w:val="009D2943"/>
    <w:rsid w:val="009D2A62"/>
    <w:rsid w:val="009D329D"/>
    <w:rsid w:val="009D3326"/>
    <w:rsid w:val="009D3FD0"/>
    <w:rsid w:val="009D4E0E"/>
    <w:rsid w:val="009D5D77"/>
    <w:rsid w:val="009D5E7B"/>
    <w:rsid w:val="009D622E"/>
    <w:rsid w:val="009D64D6"/>
    <w:rsid w:val="009D6B36"/>
    <w:rsid w:val="009D71C6"/>
    <w:rsid w:val="009D72DD"/>
    <w:rsid w:val="009D7A5D"/>
    <w:rsid w:val="009E00D9"/>
    <w:rsid w:val="009E06E5"/>
    <w:rsid w:val="009E1F1E"/>
    <w:rsid w:val="009E248A"/>
    <w:rsid w:val="009E3F04"/>
    <w:rsid w:val="009E3F2B"/>
    <w:rsid w:val="009E4657"/>
    <w:rsid w:val="009E4B67"/>
    <w:rsid w:val="009E4CD2"/>
    <w:rsid w:val="009E4F22"/>
    <w:rsid w:val="009E5486"/>
    <w:rsid w:val="009E54D3"/>
    <w:rsid w:val="009E6E5C"/>
    <w:rsid w:val="009E7052"/>
    <w:rsid w:val="009E70C3"/>
    <w:rsid w:val="009E7203"/>
    <w:rsid w:val="009E7A5F"/>
    <w:rsid w:val="009F1FDA"/>
    <w:rsid w:val="009F250A"/>
    <w:rsid w:val="009F2E54"/>
    <w:rsid w:val="009F3909"/>
    <w:rsid w:val="009F4727"/>
    <w:rsid w:val="009F4D01"/>
    <w:rsid w:val="009F5C4F"/>
    <w:rsid w:val="009F69FF"/>
    <w:rsid w:val="009F6B33"/>
    <w:rsid w:val="009F6FA4"/>
    <w:rsid w:val="009F7BFE"/>
    <w:rsid w:val="009F7F1D"/>
    <w:rsid w:val="00A007D5"/>
    <w:rsid w:val="00A00878"/>
    <w:rsid w:val="00A00D7A"/>
    <w:rsid w:val="00A0111A"/>
    <w:rsid w:val="00A014DD"/>
    <w:rsid w:val="00A027A2"/>
    <w:rsid w:val="00A02A8E"/>
    <w:rsid w:val="00A0612C"/>
    <w:rsid w:val="00A067D4"/>
    <w:rsid w:val="00A0727A"/>
    <w:rsid w:val="00A074F3"/>
    <w:rsid w:val="00A078F9"/>
    <w:rsid w:val="00A07A0C"/>
    <w:rsid w:val="00A1078E"/>
    <w:rsid w:val="00A11167"/>
    <w:rsid w:val="00A114C7"/>
    <w:rsid w:val="00A11680"/>
    <w:rsid w:val="00A117BE"/>
    <w:rsid w:val="00A11A00"/>
    <w:rsid w:val="00A11F03"/>
    <w:rsid w:val="00A12254"/>
    <w:rsid w:val="00A1394F"/>
    <w:rsid w:val="00A13FF3"/>
    <w:rsid w:val="00A1404A"/>
    <w:rsid w:val="00A14385"/>
    <w:rsid w:val="00A14EBC"/>
    <w:rsid w:val="00A15E75"/>
    <w:rsid w:val="00A17C66"/>
    <w:rsid w:val="00A201D9"/>
    <w:rsid w:val="00A2138B"/>
    <w:rsid w:val="00A22129"/>
    <w:rsid w:val="00A227A7"/>
    <w:rsid w:val="00A2296F"/>
    <w:rsid w:val="00A22B03"/>
    <w:rsid w:val="00A22C5D"/>
    <w:rsid w:val="00A236A2"/>
    <w:rsid w:val="00A2376E"/>
    <w:rsid w:val="00A2385B"/>
    <w:rsid w:val="00A23C53"/>
    <w:rsid w:val="00A2440B"/>
    <w:rsid w:val="00A24561"/>
    <w:rsid w:val="00A25E8E"/>
    <w:rsid w:val="00A26F7C"/>
    <w:rsid w:val="00A270CE"/>
    <w:rsid w:val="00A275AF"/>
    <w:rsid w:val="00A27BF8"/>
    <w:rsid w:val="00A27C3E"/>
    <w:rsid w:val="00A30004"/>
    <w:rsid w:val="00A30D68"/>
    <w:rsid w:val="00A31AB2"/>
    <w:rsid w:val="00A3392E"/>
    <w:rsid w:val="00A344F7"/>
    <w:rsid w:val="00A34544"/>
    <w:rsid w:val="00A34816"/>
    <w:rsid w:val="00A349E7"/>
    <w:rsid w:val="00A354AC"/>
    <w:rsid w:val="00A358AC"/>
    <w:rsid w:val="00A35F50"/>
    <w:rsid w:val="00A36174"/>
    <w:rsid w:val="00A36BEF"/>
    <w:rsid w:val="00A36FEE"/>
    <w:rsid w:val="00A40A0E"/>
    <w:rsid w:val="00A40AFD"/>
    <w:rsid w:val="00A40DCB"/>
    <w:rsid w:val="00A41310"/>
    <w:rsid w:val="00A42636"/>
    <w:rsid w:val="00A434A6"/>
    <w:rsid w:val="00A43A6A"/>
    <w:rsid w:val="00A44071"/>
    <w:rsid w:val="00A44E3C"/>
    <w:rsid w:val="00A454FF"/>
    <w:rsid w:val="00A45DA1"/>
    <w:rsid w:val="00A46385"/>
    <w:rsid w:val="00A46677"/>
    <w:rsid w:val="00A47FC8"/>
    <w:rsid w:val="00A5062E"/>
    <w:rsid w:val="00A50BF3"/>
    <w:rsid w:val="00A5126A"/>
    <w:rsid w:val="00A53619"/>
    <w:rsid w:val="00A53FE3"/>
    <w:rsid w:val="00A5430D"/>
    <w:rsid w:val="00A546E6"/>
    <w:rsid w:val="00A55B68"/>
    <w:rsid w:val="00A55CB8"/>
    <w:rsid w:val="00A55CCB"/>
    <w:rsid w:val="00A56274"/>
    <w:rsid w:val="00A56CD8"/>
    <w:rsid w:val="00A571F4"/>
    <w:rsid w:val="00A57CC2"/>
    <w:rsid w:val="00A60E17"/>
    <w:rsid w:val="00A60FF2"/>
    <w:rsid w:val="00A6181C"/>
    <w:rsid w:val="00A6199E"/>
    <w:rsid w:val="00A62208"/>
    <w:rsid w:val="00A62516"/>
    <w:rsid w:val="00A6267D"/>
    <w:rsid w:val="00A63A3F"/>
    <w:rsid w:val="00A63EEF"/>
    <w:rsid w:val="00A63F00"/>
    <w:rsid w:val="00A6436B"/>
    <w:rsid w:val="00A65191"/>
    <w:rsid w:val="00A65426"/>
    <w:rsid w:val="00A65689"/>
    <w:rsid w:val="00A65C62"/>
    <w:rsid w:val="00A65D75"/>
    <w:rsid w:val="00A66418"/>
    <w:rsid w:val="00A701E5"/>
    <w:rsid w:val="00A70BF6"/>
    <w:rsid w:val="00A70E13"/>
    <w:rsid w:val="00A717F3"/>
    <w:rsid w:val="00A71BDB"/>
    <w:rsid w:val="00A733CD"/>
    <w:rsid w:val="00A7350A"/>
    <w:rsid w:val="00A736EE"/>
    <w:rsid w:val="00A75B5D"/>
    <w:rsid w:val="00A75F95"/>
    <w:rsid w:val="00A7740B"/>
    <w:rsid w:val="00A77BA3"/>
    <w:rsid w:val="00A80E42"/>
    <w:rsid w:val="00A817A0"/>
    <w:rsid w:val="00A819C1"/>
    <w:rsid w:val="00A82F6C"/>
    <w:rsid w:val="00A8328D"/>
    <w:rsid w:val="00A83479"/>
    <w:rsid w:val="00A84066"/>
    <w:rsid w:val="00A84569"/>
    <w:rsid w:val="00A84649"/>
    <w:rsid w:val="00A84819"/>
    <w:rsid w:val="00A85742"/>
    <w:rsid w:val="00A8599B"/>
    <w:rsid w:val="00A85A27"/>
    <w:rsid w:val="00A85F0E"/>
    <w:rsid w:val="00A8669F"/>
    <w:rsid w:val="00A86755"/>
    <w:rsid w:val="00A869EF"/>
    <w:rsid w:val="00A87F33"/>
    <w:rsid w:val="00A90490"/>
    <w:rsid w:val="00A90BBA"/>
    <w:rsid w:val="00A91548"/>
    <w:rsid w:val="00A917EB"/>
    <w:rsid w:val="00A92217"/>
    <w:rsid w:val="00A9276D"/>
    <w:rsid w:val="00A929C5"/>
    <w:rsid w:val="00A92CB2"/>
    <w:rsid w:val="00A93868"/>
    <w:rsid w:val="00A952F1"/>
    <w:rsid w:val="00A953BB"/>
    <w:rsid w:val="00A97D5B"/>
    <w:rsid w:val="00AA006A"/>
    <w:rsid w:val="00AA076B"/>
    <w:rsid w:val="00AA1171"/>
    <w:rsid w:val="00AA1706"/>
    <w:rsid w:val="00AA298D"/>
    <w:rsid w:val="00AA2D6F"/>
    <w:rsid w:val="00AA3226"/>
    <w:rsid w:val="00AA360D"/>
    <w:rsid w:val="00AA73EC"/>
    <w:rsid w:val="00AA78B9"/>
    <w:rsid w:val="00AB02CA"/>
    <w:rsid w:val="00AB0519"/>
    <w:rsid w:val="00AB10EB"/>
    <w:rsid w:val="00AB2609"/>
    <w:rsid w:val="00AB2673"/>
    <w:rsid w:val="00AB4274"/>
    <w:rsid w:val="00AB52BC"/>
    <w:rsid w:val="00AB62D9"/>
    <w:rsid w:val="00AB6BB9"/>
    <w:rsid w:val="00AB6F77"/>
    <w:rsid w:val="00AC084B"/>
    <w:rsid w:val="00AC090B"/>
    <w:rsid w:val="00AC1D9E"/>
    <w:rsid w:val="00AC1EB7"/>
    <w:rsid w:val="00AC254B"/>
    <w:rsid w:val="00AC2942"/>
    <w:rsid w:val="00AC36D8"/>
    <w:rsid w:val="00AC38F2"/>
    <w:rsid w:val="00AC3E14"/>
    <w:rsid w:val="00AC41DE"/>
    <w:rsid w:val="00AC42ED"/>
    <w:rsid w:val="00AC4AB6"/>
    <w:rsid w:val="00AC4CFC"/>
    <w:rsid w:val="00AC664A"/>
    <w:rsid w:val="00AC6E41"/>
    <w:rsid w:val="00AC718B"/>
    <w:rsid w:val="00AC7ED0"/>
    <w:rsid w:val="00AD03F2"/>
    <w:rsid w:val="00AD1757"/>
    <w:rsid w:val="00AD1914"/>
    <w:rsid w:val="00AD1D22"/>
    <w:rsid w:val="00AD22F9"/>
    <w:rsid w:val="00AD2564"/>
    <w:rsid w:val="00AD26E5"/>
    <w:rsid w:val="00AD2A62"/>
    <w:rsid w:val="00AD2EC4"/>
    <w:rsid w:val="00AD3197"/>
    <w:rsid w:val="00AD3C8B"/>
    <w:rsid w:val="00AD3D1A"/>
    <w:rsid w:val="00AD41E1"/>
    <w:rsid w:val="00AD43D2"/>
    <w:rsid w:val="00AD44E9"/>
    <w:rsid w:val="00AD59C7"/>
    <w:rsid w:val="00AD6192"/>
    <w:rsid w:val="00AD69A4"/>
    <w:rsid w:val="00AD6A13"/>
    <w:rsid w:val="00AD6A61"/>
    <w:rsid w:val="00AD6F20"/>
    <w:rsid w:val="00AD6F82"/>
    <w:rsid w:val="00AD7EFB"/>
    <w:rsid w:val="00AD7FB7"/>
    <w:rsid w:val="00AE038B"/>
    <w:rsid w:val="00AE085B"/>
    <w:rsid w:val="00AE0EB0"/>
    <w:rsid w:val="00AE0EE8"/>
    <w:rsid w:val="00AE158C"/>
    <w:rsid w:val="00AE15E7"/>
    <w:rsid w:val="00AE214D"/>
    <w:rsid w:val="00AE2890"/>
    <w:rsid w:val="00AE2CD4"/>
    <w:rsid w:val="00AE31E7"/>
    <w:rsid w:val="00AE323D"/>
    <w:rsid w:val="00AE41AF"/>
    <w:rsid w:val="00AE4B8E"/>
    <w:rsid w:val="00AE5CEE"/>
    <w:rsid w:val="00AE5F90"/>
    <w:rsid w:val="00AE6E8B"/>
    <w:rsid w:val="00AE7010"/>
    <w:rsid w:val="00AE713E"/>
    <w:rsid w:val="00AE7329"/>
    <w:rsid w:val="00AF13C1"/>
    <w:rsid w:val="00AF148C"/>
    <w:rsid w:val="00AF40BD"/>
    <w:rsid w:val="00AF49C8"/>
    <w:rsid w:val="00AF5BB8"/>
    <w:rsid w:val="00AF64A2"/>
    <w:rsid w:val="00AF658D"/>
    <w:rsid w:val="00AF67DF"/>
    <w:rsid w:val="00AF7572"/>
    <w:rsid w:val="00B00F35"/>
    <w:rsid w:val="00B00F6D"/>
    <w:rsid w:val="00B012BF"/>
    <w:rsid w:val="00B01E73"/>
    <w:rsid w:val="00B022FF"/>
    <w:rsid w:val="00B035F4"/>
    <w:rsid w:val="00B0440A"/>
    <w:rsid w:val="00B05EED"/>
    <w:rsid w:val="00B06025"/>
    <w:rsid w:val="00B06A81"/>
    <w:rsid w:val="00B07A85"/>
    <w:rsid w:val="00B1087E"/>
    <w:rsid w:val="00B10C62"/>
    <w:rsid w:val="00B11434"/>
    <w:rsid w:val="00B11588"/>
    <w:rsid w:val="00B116F4"/>
    <w:rsid w:val="00B11AED"/>
    <w:rsid w:val="00B12301"/>
    <w:rsid w:val="00B136D4"/>
    <w:rsid w:val="00B13C4C"/>
    <w:rsid w:val="00B143DF"/>
    <w:rsid w:val="00B14F98"/>
    <w:rsid w:val="00B15E6E"/>
    <w:rsid w:val="00B169CA"/>
    <w:rsid w:val="00B1784B"/>
    <w:rsid w:val="00B17D53"/>
    <w:rsid w:val="00B218D2"/>
    <w:rsid w:val="00B22190"/>
    <w:rsid w:val="00B22556"/>
    <w:rsid w:val="00B23215"/>
    <w:rsid w:val="00B23C6D"/>
    <w:rsid w:val="00B24C96"/>
    <w:rsid w:val="00B24EA2"/>
    <w:rsid w:val="00B25647"/>
    <w:rsid w:val="00B257DA"/>
    <w:rsid w:val="00B257FE"/>
    <w:rsid w:val="00B25C2A"/>
    <w:rsid w:val="00B26052"/>
    <w:rsid w:val="00B2654A"/>
    <w:rsid w:val="00B2671F"/>
    <w:rsid w:val="00B278C7"/>
    <w:rsid w:val="00B30961"/>
    <w:rsid w:val="00B30E45"/>
    <w:rsid w:val="00B33E3B"/>
    <w:rsid w:val="00B34655"/>
    <w:rsid w:val="00B34905"/>
    <w:rsid w:val="00B349F0"/>
    <w:rsid w:val="00B34C43"/>
    <w:rsid w:val="00B35832"/>
    <w:rsid w:val="00B35A66"/>
    <w:rsid w:val="00B3704E"/>
    <w:rsid w:val="00B370B9"/>
    <w:rsid w:val="00B370D7"/>
    <w:rsid w:val="00B37CFF"/>
    <w:rsid w:val="00B400A3"/>
    <w:rsid w:val="00B40BD6"/>
    <w:rsid w:val="00B447DD"/>
    <w:rsid w:val="00B44E26"/>
    <w:rsid w:val="00B45118"/>
    <w:rsid w:val="00B4751A"/>
    <w:rsid w:val="00B47ED1"/>
    <w:rsid w:val="00B50525"/>
    <w:rsid w:val="00B50D34"/>
    <w:rsid w:val="00B50E5C"/>
    <w:rsid w:val="00B52669"/>
    <w:rsid w:val="00B527FA"/>
    <w:rsid w:val="00B53449"/>
    <w:rsid w:val="00B53C8B"/>
    <w:rsid w:val="00B545A0"/>
    <w:rsid w:val="00B545CA"/>
    <w:rsid w:val="00B545DE"/>
    <w:rsid w:val="00B5472B"/>
    <w:rsid w:val="00B5514F"/>
    <w:rsid w:val="00B551B6"/>
    <w:rsid w:val="00B5559E"/>
    <w:rsid w:val="00B5569B"/>
    <w:rsid w:val="00B556F0"/>
    <w:rsid w:val="00B55A1D"/>
    <w:rsid w:val="00B55A65"/>
    <w:rsid w:val="00B55D22"/>
    <w:rsid w:val="00B5675D"/>
    <w:rsid w:val="00B56977"/>
    <w:rsid w:val="00B576BF"/>
    <w:rsid w:val="00B60A0B"/>
    <w:rsid w:val="00B610A8"/>
    <w:rsid w:val="00B61525"/>
    <w:rsid w:val="00B617D2"/>
    <w:rsid w:val="00B6221C"/>
    <w:rsid w:val="00B62273"/>
    <w:rsid w:val="00B65728"/>
    <w:rsid w:val="00B674C8"/>
    <w:rsid w:val="00B71D5B"/>
    <w:rsid w:val="00B72407"/>
    <w:rsid w:val="00B72638"/>
    <w:rsid w:val="00B72ADD"/>
    <w:rsid w:val="00B72B89"/>
    <w:rsid w:val="00B73560"/>
    <w:rsid w:val="00B73FA7"/>
    <w:rsid w:val="00B748DF"/>
    <w:rsid w:val="00B74E93"/>
    <w:rsid w:val="00B75431"/>
    <w:rsid w:val="00B75BEE"/>
    <w:rsid w:val="00B77071"/>
    <w:rsid w:val="00B774F9"/>
    <w:rsid w:val="00B77CD5"/>
    <w:rsid w:val="00B810A9"/>
    <w:rsid w:val="00B814D9"/>
    <w:rsid w:val="00B816D7"/>
    <w:rsid w:val="00B8184C"/>
    <w:rsid w:val="00B828D8"/>
    <w:rsid w:val="00B832E6"/>
    <w:rsid w:val="00B840B2"/>
    <w:rsid w:val="00B8474F"/>
    <w:rsid w:val="00B84A84"/>
    <w:rsid w:val="00B851FA"/>
    <w:rsid w:val="00B853D3"/>
    <w:rsid w:val="00B85672"/>
    <w:rsid w:val="00B85FA1"/>
    <w:rsid w:val="00B8689E"/>
    <w:rsid w:val="00B90E18"/>
    <w:rsid w:val="00B91DA0"/>
    <w:rsid w:val="00B91F7D"/>
    <w:rsid w:val="00B921EC"/>
    <w:rsid w:val="00B92E18"/>
    <w:rsid w:val="00B9359B"/>
    <w:rsid w:val="00B93E94"/>
    <w:rsid w:val="00B94A3B"/>
    <w:rsid w:val="00B94D91"/>
    <w:rsid w:val="00B955E0"/>
    <w:rsid w:val="00B95D00"/>
    <w:rsid w:val="00B9761E"/>
    <w:rsid w:val="00B9763D"/>
    <w:rsid w:val="00B97DEB"/>
    <w:rsid w:val="00BA01B5"/>
    <w:rsid w:val="00BA0313"/>
    <w:rsid w:val="00BA119B"/>
    <w:rsid w:val="00BA135F"/>
    <w:rsid w:val="00BA1A98"/>
    <w:rsid w:val="00BA2987"/>
    <w:rsid w:val="00BA350D"/>
    <w:rsid w:val="00BA5289"/>
    <w:rsid w:val="00BA607F"/>
    <w:rsid w:val="00BA7233"/>
    <w:rsid w:val="00BB067E"/>
    <w:rsid w:val="00BB06B5"/>
    <w:rsid w:val="00BB1140"/>
    <w:rsid w:val="00BB2009"/>
    <w:rsid w:val="00BB390C"/>
    <w:rsid w:val="00BB3A98"/>
    <w:rsid w:val="00BB3B88"/>
    <w:rsid w:val="00BB4BD8"/>
    <w:rsid w:val="00BB4E1E"/>
    <w:rsid w:val="00BB60AA"/>
    <w:rsid w:val="00BB7966"/>
    <w:rsid w:val="00BB79C2"/>
    <w:rsid w:val="00BC0709"/>
    <w:rsid w:val="00BC0E3C"/>
    <w:rsid w:val="00BC0E84"/>
    <w:rsid w:val="00BC16CC"/>
    <w:rsid w:val="00BC26FE"/>
    <w:rsid w:val="00BC2EE6"/>
    <w:rsid w:val="00BC37C2"/>
    <w:rsid w:val="00BC3805"/>
    <w:rsid w:val="00BC3C2D"/>
    <w:rsid w:val="00BC3CC9"/>
    <w:rsid w:val="00BC425F"/>
    <w:rsid w:val="00BC4322"/>
    <w:rsid w:val="00BC43A6"/>
    <w:rsid w:val="00BC494A"/>
    <w:rsid w:val="00BC5881"/>
    <w:rsid w:val="00BC6D3C"/>
    <w:rsid w:val="00BC74AA"/>
    <w:rsid w:val="00BD0221"/>
    <w:rsid w:val="00BD0BDE"/>
    <w:rsid w:val="00BD14B6"/>
    <w:rsid w:val="00BD1A55"/>
    <w:rsid w:val="00BD1F8D"/>
    <w:rsid w:val="00BD227C"/>
    <w:rsid w:val="00BD26B2"/>
    <w:rsid w:val="00BD289B"/>
    <w:rsid w:val="00BD2B6B"/>
    <w:rsid w:val="00BD3042"/>
    <w:rsid w:val="00BD3F81"/>
    <w:rsid w:val="00BD5315"/>
    <w:rsid w:val="00BD5C1F"/>
    <w:rsid w:val="00BD75DE"/>
    <w:rsid w:val="00BD78F9"/>
    <w:rsid w:val="00BD7A39"/>
    <w:rsid w:val="00BD7B71"/>
    <w:rsid w:val="00BE01CE"/>
    <w:rsid w:val="00BE0383"/>
    <w:rsid w:val="00BE0953"/>
    <w:rsid w:val="00BE0C85"/>
    <w:rsid w:val="00BE106B"/>
    <w:rsid w:val="00BE1390"/>
    <w:rsid w:val="00BE1C8D"/>
    <w:rsid w:val="00BE2A33"/>
    <w:rsid w:val="00BE6374"/>
    <w:rsid w:val="00BE6A3C"/>
    <w:rsid w:val="00BE6FC9"/>
    <w:rsid w:val="00BE70DA"/>
    <w:rsid w:val="00BE75BA"/>
    <w:rsid w:val="00BE7CFE"/>
    <w:rsid w:val="00BE7DE9"/>
    <w:rsid w:val="00BE7F5A"/>
    <w:rsid w:val="00BF02FD"/>
    <w:rsid w:val="00BF0532"/>
    <w:rsid w:val="00BF0FB2"/>
    <w:rsid w:val="00BF1C57"/>
    <w:rsid w:val="00BF27E3"/>
    <w:rsid w:val="00BF2D26"/>
    <w:rsid w:val="00BF2DB6"/>
    <w:rsid w:val="00BF2EE2"/>
    <w:rsid w:val="00BF32F5"/>
    <w:rsid w:val="00BF32F7"/>
    <w:rsid w:val="00BF3C43"/>
    <w:rsid w:val="00BF52C2"/>
    <w:rsid w:val="00BF574E"/>
    <w:rsid w:val="00BF7334"/>
    <w:rsid w:val="00BF7E16"/>
    <w:rsid w:val="00C00226"/>
    <w:rsid w:val="00C0040E"/>
    <w:rsid w:val="00C006C4"/>
    <w:rsid w:val="00C0077F"/>
    <w:rsid w:val="00C009B1"/>
    <w:rsid w:val="00C00A17"/>
    <w:rsid w:val="00C00B2A"/>
    <w:rsid w:val="00C01F99"/>
    <w:rsid w:val="00C03187"/>
    <w:rsid w:val="00C036A8"/>
    <w:rsid w:val="00C04509"/>
    <w:rsid w:val="00C04D77"/>
    <w:rsid w:val="00C054BF"/>
    <w:rsid w:val="00C055F7"/>
    <w:rsid w:val="00C05C20"/>
    <w:rsid w:val="00C06355"/>
    <w:rsid w:val="00C0640F"/>
    <w:rsid w:val="00C06BC5"/>
    <w:rsid w:val="00C07866"/>
    <w:rsid w:val="00C100B3"/>
    <w:rsid w:val="00C115AA"/>
    <w:rsid w:val="00C118F7"/>
    <w:rsid w:val="00C11BF3"/>
    <w:rsid w:val="00C11E3B"/>
    <w:rsid w:val="00C12DE8"/>
    <w:rsid w:val="00C12DEC"/>
    <w:rsid w:val="00C137B3"/>
    <w:rsid w:val="00C15EF9"/>
    <w:rsid w:val="00C16699"/>
    <w:rsid w:val="00C17E4A"/>
    <w:rsid w:val="00C2027B"/>
    <w:rsid w:val="00C21BF7"/>
    <w:rsid w:val="00C225B2"/>
    <w:rsid w:val="00C2460B"/>
    <w:rsid w:val="00C2491F"/>
    <w:rsid w:val="00C25916"/>
    <w:rsid w:val="00C27948"/>
    <w:rsid w:val="00C3018C"/>
    <w:rsid w:val="00C3111B"/>
    <w:rsid w:val="00C328AA"/>
    <w:rsid w:val="00C32D23"/>
    <w:rsid w:val="00C33399"/>
    <w:rsid w:val="00C336EB"/>
    <w:rsid w:val="00C3426F"/>
    <w:rsid w:val="00C3477F"/>
    <w:rsid w:val="00C35371"/>
    <w:rsid w:val="00C36B66"/>
    <w:rsid w:val="00C37855"/>
    <w:rsid w:val="00C37DE1"/>
    <w:rsid w:val="00C40384"/>
    <w:rsid w:val="00C4061F"/>
    <w:rsid w:val="00C40D54"/>
    <w:rsid w:val="00C41387"/>
    <w:rsid w:val="00C41694"/>
    <w:rsid w:val="00C41ED5"/>
    <w:rsid w:val="00C43F17"/>
    <w:rsid w:val="00C45CCD"/>
    <w:rsid w:val="00C45E1C"/>
    <w:rsid w:val="00C477EF"/>
    <w:rsid w:val="00C47C37"/>
    <w:rsid w:val="00C50900"/>
    <w:rsid w:val="00C50E51"/>
    <w:rsid w:val="00C510E3"/>
    <w:rsid w:val="00C51280"/>
    <w:rsid w:val="00C513F3"/>
    <w:rsid w:val="00C52A28"/>
    <w:rsid w:val="00C52A62"/>
    <w:rsid w:val="00C52FC1"/>
    <w:rsid w:val="00C52FD2"/>
    <w:rsid w:val="00C53780"/>
    <w:rsid w:val="00C5391B"/>
    <w:rsid w:val="00C54163"/>
    <w:rsid w:val="00C54A1A"/>
    <w:rsid w:val="00C55030"/>
    <w:rsid w:val="00C5528D"/>
    <w:rsid w:val="00C55381"/>
    <w:rsid w:val="00C55AD8"/>
    <w:rsid w:val="00C55D6F"/>
    <w:rsid w:val="00C57F14"/>
    <w:rsid w:val="00C57FA6"/>
    <w:rsid w:val="00C608C2"/>
    <w:rsid w:val="00C61102"/>
    <w:rsid w:val="00C6180C"/>
    <w:rsid w:val="00C6257A"/>
    <w:rsid w:val="00C62930"/>
    <w:rsid w:val="00C631B9"/>
    <w:rsid w:val="00C63823"/>
    <w:rsid w:val="00C641F7"/>
    <w:rsid w:val="00C64602"/>
    <w:rsid w:val="00C64A42"/>
    <w:rsid w:val="00C662F7"/>
    <w:rsid w:val="00C66E41"/>
    <w:rsid w:val="00C67BE4"/>
    <w:rsid w:val="00C712FB"/>
    <w:rsid w:val="00C71481"/>
    <w:rsid w:val="00C71968"/>
    <w:rsid w:val="00C726CD"/>
    <w:rsid w:val="00C7309F"/>
    <w:rsid w:val="00C73666"/>
    <w:rsid w:val="00C74370"/>
    <w:rsid w:val="00C748D0"/>
    <w:rsid w:val="00C74E69"/>
    <w:rsid w:val="00C75147"/>
    <w:rsid w:val="00C75693"/>
    <w:rsid w:val="00C75E0A"/>
    <w:rsid w:val="00C77B07"/>
    <w:rsid w:val="00C804D7"/>
    <w:rsid w:val="00C80B00"/>
    <w:rsid w:val="00C81005"/>
    <w:rsid w:val="00C8153F"/>
    <w:rsid w:val="00C81613"/>
    <w:rsid w:val="00C81BFC"/>
    <w:rsid w:val="00C8269E"/>
    <w:rsid w:val="00C829E2"/>
    <w:rsid w:val="00C82EC8"/>
    <w:rsid w:val="00C83771"/>
    <w:rsid w:val="00C83C55"/>
    <w:rsid w:val="00C83E93"/>
    <w:rsid w:val="00C84842"/>
    <w:rsid w:val="00C84FE1"/>
    <w:rsid w:val="00C85209"/>
    <w:rsid w:val="00C85611"/>
    <w:rsid w:val="00C8584B"/>
    <w:rsid w:val="00C863CB"/>
    <w:rsid w:val="00C86851"/>
    <w:rsid w:val="00C87F98"/>
    <w:rsid w:val="00C9000D"/>
    <w:rsid w:val="00C91271"/>
    <w:rsid w:val="00C91CDC"/>
    <w:rsid w:val="00C91E0C"/>
    <w:rsid w:val="00C922BC"/>
    <w:rsid w:val="00C9310F"/>
    <w:rsid w:val="00C93990"/>
    <w:rsid w:val="00C93FDA"/>
    <w:rsid w:val="00C952F4"/>
    <w:rsid w:val="00C96A3D"/>
    <w:rsid w:val="00CA04C4"/>
    <w:rsid w:val="00CA0EF9"/>
    <w:rsid w:val="00CA1DC7"/>
    <w:rsid w:val="00CA1FF6"/>
    <w:rsid w:val="00CA20A7"/>
    <w:rsid w:val="00CA28DF"/>
    <w:rsid w:val="00CA297E"/>
    <w:rsid w:val="00CA3028"/>
    <w:rsid w:val="00CA31E9"/>
    <w:rsid w:val="00CA3CAF"/>
    <w:rsid w:val="00CA410E"/>
    <w:rsid w:val="00CA5346"/>
    <w:rsid w:val="00CA5D74"/>
    <w:rsid w:val="00CA5F6E"/>
    <w:rsid w:val="00CA6EE3"/>
    <w:rsid w:val="00CA7032"/>
    <w:rsid w:val="00CA7425"/>
    <w:rsid w:val="00CA7C2B"/>
    <w:rsid w:val="00CB00FE"/>
    <w:rsid w:val="00CB1FDE"/>
    <w:rsid w:val="00CB2835"/>
    <w:rsid w:val="00CB2943"/>
    <w:rsid w:val="00CB321C"/>
    <w:rsid w:val="00CB3802"/>
    <w:rsid w:val="00CB42E4"/>
    <w:rsid w:val="00CB4C3B"/>
    <w:rsid w:val="00CB513D"/>
    <w:rsid w:val="00CB5616"/>
    <w:rsid w:val="00CB5A19"/>
    <w:rsid w:val="00CB5AA7"/>
    <w:rsid w:val="00CB6665"/>
    <w:rsid w:val="00CB6AC2"/>
    <w:rsid w:val="00CB7B8D"/>
    <w:rsid w:val="00CC18FF"/>
    <w:rsid w:val="00CC204D"/>
    <w:rsid w:val="00CC35B7"/>
    <w:rsid w:val="00CC3B2B"/>
    <w:rsid w:val="00CC3B54"/>
    <w:rsid w:val="00CC3C6D"/>
    <w:rsid w:val="00CC3DF6"/>
    <w:rsid w:val="00CC4854"/>
    <w:rsid w:val="00CC4BA7"/>
    <w:rsid w:val="00CC542B"/>
    <w:rsid w:val="00CC5FF5"/>
    <w:rsid w:val="00CC6351"/>
    <w:rsid w:val="00CC64E1"/>
    <w:rsid w:val="00CC6780"/>
    <w:rsid w:val="00CC6813"/>
    <w:rsid w:val="00CC7531"/>
    <w:rsid w:val="00CC75A9"/>
    <w:rsid w:val="00CC77B3"/>
    <w:rsid w:val="00CC7C22"/>
    <w:rsid w:val="00CD0412"/>
    <w:rsid w:val="00CD0B32"/>
    <w:rsid w:val="00CD0F7F"/>
    <w:rsid w:val="00CD137F"/>
    <w:rsid w:val="00CD150A"/>
    <w:rsid w:val="00CD1C8E"/>
    <w:rsid w:val="00CD2429"/>
    <w:rsid w:val="00CD2AE6"/>
    <w:rsid w:val="00CD2B0A"/>
    <w:rsid w:val="00CD2D2A"/>
    <w:rsid w:val="00CD3DC7"/>
    <w:rsid w:val="00CD5218"/>
    <w:rsid w:val="00CD5AB0"/>
    <w:rsid w:val="00CD619D"/>
    <w:rsid w:val="00CD6A22"/>
    <w:rsid w:val="00CD6A80"/>
    <w:rsid w:val="00CD79C4"/>
    <w:rsid w:val="00CD7FAD"/>
    <w:rsid w:val="00CE0C6C"/>
    <w:rsid w:val="00CE1DE7"/>
    <w:rsid w:val="00CE2D15"/>
    <w:rsid w:val="00CE3229"/>
    <w:rsid w:val="00CE3761"/>
    <w:rsid w:val="00CE4ADA"/>
    <w:rsid w:val="00CE4F8A"/>
    <w:rsid w:val="00CE62AE"/>
    <w:rsid w:val="00CE65AA"/>
    <w:rsid w:val="00CE6711"/>
    <w:rsid w:val="00CE6F86"/>
    <w:rsid w:val="00CF02E0"/>
    <w:rsid w:val="00CF1185"/>
    <w:rsid w:val="00CF19B2"/>
    <w:rsid w:val="00CF4080"/>
    <w:rsid w:val="00CF40E4"/>
    <w:rsid w:val="00CF4D84"/>
    <w:rsid w:val="00CF4DA1"/>
    <w:rsid w:val="00CF53A6"/>
    <w:rsid w:val="00CF5422"/>
    <w:rsid w:val="00CF57E2"/>
    <w:rsid w:val="00CF5DF8"/>
    <w:rsid w:val="00CF5FDA"/>
    <w:rsid w:val="00CF64D6"/>
    <w:rsid w:val="00CF6D14"/>
    <w:rsid w:val="00CF7169"/>
    <w:rsid w:val="00CF7651"/>
    <w:rsid w:val="00D01C51"/>
    <w:rsid w:val="00D01EFF"/>
    <w:rsid w:val="00D02148"/>
    <w:rsid w:val="00D02AB1"/>
    <w:rsid w:val="00D03662"/>
    <w:rsid w:val="00D03F41"/>
    <w:rsid w:val="00D0490D"/>
    <w:rsid w:val="00D04DBB"/>
    <w:rsid w:val="00D04E10"/>
    <w:rsid w:val="00D04FD9"/>
    <w:rsid w:val="00D0507E"/>
    <w:rsid w:val="00D0579B"/>
    <w:rsid w:val="00D05947"/>
    <w:rsid w:val="00D1053D"/>
    <w:rsid w:val="00D10A67"/>
    <w:rsid w:val="00D11A77"/>
    <w:rsid w:val="00D120D7"/>
    <w:rsid w:val="00D123A6"/>
    <w:rsid w:val="00D1258B"/>
    <w:rsid w:val="00D129EF"/>
    <w:rsid w:val="00D12E68"/>
    <w:rsid w:val="00D13851"/>
    <w:rsid w:val="00D14CE0"/>
    <w:rsid w:val="00D15FFC"/>
    <w:rsid w:val="00D160F3"/>
    <w:rsid w:val="00D16108"/>
    <w:rsid w:val="00D162D1"/>
    <w:rsid w:val="00D1664F"/>
    <w:rsid w:val="00D170F2"/>
    <w:rsid w:val="00D17DAD"/>
    <w:rsid w:val="00D20AA4"/>
    <w:rsid w:val="00D20B1B"/>
    <w:rsid w:val="00D21413"/>
    <w:rsid w:val="00D22CA9"/>
    <w:rsid w:val="00D24445"/>
    <w:rsid w:val="00D24A05"/>
    <w:rsid w:val="00D24A22"/>
    <w:rsid w:val="00D24B93"/>
    <w:rsid w:val="00D24D88"/>
    <w:rsid w:val="00D26020"/>
    <w:rsid w:val="00D264C4"/>
    <w:rsid w:val="00D2663A"/>
    <w:rsid w:val="00D300D5"/>
    <w:rsid w:val="00D30261"/>
    <w:rsid w:val="00D31D30"/>
    <w:rsid w:val="00D32EBE"/>
    <w:rsid w:val="00D337A8"/>
    <w:rsid w:val="00D33B95"/>
    <w:rsid w:val="00D33E9D"/>
    <w:rsid w:val="00D354FD"/>
    <w:rsid w:val="00D364F8"/>
    <w:rsid w:val="00D36DA8"/>
    <w:rsid w:val="00D36E0D"/>
    <w:rsid w:val="00D3765C"/>
    <w:rsid w:val="00D4027B"/>
    <w:rsid w:val="00D40527"/>
    <w:rsid w:val="00D42E03"/>
    <w:rsid w:val="00D430B8"/>
    <w:rsid w:val="00D43482"/>
    <w:rsid w:val="00D44F32"/>
    <w:rsid w:val="00D45689"/>
    <w:rsid w:val="00D45E5E"/>
    <w:rsid w:val="00D4621E"/>
    <w:rsid w:val="00D4716E"/>
    <w:rsid w:val="00D47666"/>
    <w:rsid w:val="00D478C0"/>
    <w:rsid w:val="00D47E09"/>
    <w:rsid w:val="00D500A0"/>
    <w:rsid w:val="00D51876"/>
    <w:rsid w:val="00D51F35"/>
    <w:rsid w:val="00D52DA1"/>
    <w:rsid w:val="00D531E2"/>
    <w:rsid w:val="00D532C9"/>
    <w:rsid w:val="00D53519"/>
    <w:rsid w:val="00D53E0F"/>
    <w:rsid w:val="00D55708"/>
    <w:rsid w:val="00D55900"/>
    <w:rsid w:val="00D55CC6"/>
    <w:rsid w:val="00D56221"/>
    <w:rsid w:val="00D5636A"/>
    <w:rsid w:val="00D567C3"/>
    <w:rsid w:val="00D6034A"/>
    <w:rsid w:val="00D60C35"/>
    <w:rsid w:val="00D61605"/>
    <w:rsid w:val="00D62058"/>
    <w:rsid w:val="00D62768"/>
    <w:rsid w:val="00D62CDE"/>
    <w:rsid w:val="00D62D80"/>
    <w:rsid w:val="00D62FD2"/>
    <w:rsid w:val="00D66733"/>
    <w:rsid w:val="00D7000A"/>
    <w:rsid w:val="00D70387"/>
    <w:rsid w:val="00D70C00"/>
    <w:rsid w:val="00D71785"/>
    <w:rsid w:val="00D72040"/>
    <w:rsid w:val="00D72240"/>
    <w:rsid w:val="00D7225D"/>
    <w:rsid w:val="00D72491"/>
    <w:rsid w:val="00D72774"/>
    <w:rsid w:val="00D7299A"/>
    <w:rsid w:val="00D7365E"/>
    <w:rsid w:val="00D74312"/>
    <w:rsid w:val="00D74D8F"/>
    <w:rsid w:val="00D75255"/>
    <w:rsid w:val="00D7556E"/>
    <w:rsid w:val="00D7717D"/>
    <w:rsid w:val="00D77CC4"/>
    <w:rsid w:val="00D804EA"/>
    <w:rsid w:val="00D80801"/>
    <w:rsid w:val="00D80F89"/>
    <w:rsid w:val="00D815BD"/>
    <w:rsid w:val="00D816FD"/>
    <w:rsid w:val="00D81E54"/>
    <w:rsid w:val="00D82222"/>
    <w:rsid w:val="00D82667"/>
    <w:rsid w:val="00D8268E"/>
    <w:rsid w:val="00D82751"/>
    <w:rsid w:val="00D843F1"/>
    <w:rsid w:val="00D857BD"/>
    <w:rsid w:val="00D9067F"/>
    <w:rsid w:val="00D90F4D"/>
    <w:rsid w:val="00D911DE"/>
    <w:rsid w:val="00D91670"/>
    <w:rsid w:val="00D9215A"/>
    <w:rsid w:val="00D92879"/>
    <w:rsid w:val="00D92AC6"/>
    <w:rsid w:val="00D92E74"/>
    <w:rsid w:val="00D92EF5"/>
    <w:rsid w:val="00D92F3C"/>
    <w:rsid w:val="00D9311D"/>
    <w:rsid w:val="00D942B9"/>
    <w:rsid w:val="00D94D8E"/>
    <w:rsid w:val="00D9598A"/>
    <w:rsid w:val="00D95A5A"/>
    <w:rsid w:val="00D95ABA"/>
    <w:rsid w:val="00D96B0C"/>
    <w:rsid w:val="00D96D79"/>
    <w:rsid w:val="00D97DE2"/>
    <w:rsid w:val="00DA1089"/>
    <w:rsid w:val="00DA1624"/>
    <w:rsid w:val="00DA18C4"/>
    <w:rsid w:val="00DA4730"/>
    <w:rsid w:val="00DA6111"/>
    <w:rsid w:val="00DA6226"/>
    <w:rsid w:val="00DA6E33"/>
    <w:rsid w:val="00DA7C88"/>
    <w:rsid w:val="00DA7CC9"/>
    <w:rsid w:val="00DB124B"/>
    <w:rsid w:val="00DB1CBD"/>
    <w:rsid w:val="00DB22D1"/>
    <w:rsid w:val="00DB2902"/>
    <w:rsid w:val="00DB342C"/>
    <w:rsid w:val="00DB356F"/>
    <w:rsid w:val="00DB35C3"/>
    <w:rsid w:val="00DB437C"/>
    <w:rsid w:val="00DB5006"/>
    <w:rsid w:val="00DB5605"/>
    <w:rsid w:val="00DB56F3"/>
    <w:rsid w:val="00DB5DA6"/>
    <w:rsid w:val="00DB6336"/>
    <w:rsid w:val="00DB70EE"/>
    <w:rsid w:val="00DB777F"/>
    <w:rsid w:val="00DB7892"/>
    <w:rsid w:val="00DC02D2"/>
    <w:rsid w:val="00DC06D5"/>
    <w:rsid w:val="00DC134E"/>
    <w:rsid w:val="00DC23A9"/>
    <w:rsid w:val="00DC2A0E"/>
    <w:rsid w:val="00DC2EC2"/>
    <w:rsid w:val="00DC348E"/>
    <w:rsid w:val="00DC35EA"/>
    <w:rsid w:val="00DC3E53"/>
    <w:rsid w:val="00DC413B"/>
    <w:rsid w:val="00DC4979"/>
    <w:rsid w:val="00DC514A"/>
    <w:rsid w:val="00DC55E9"/>
    <w:rsid w:val="00DC5D53"/>
    <w:rsid w:val="00DC638C"/>
    <w:rsid w:val="00DC69B5"/>
    <w:rsid w:val="00DC726E"/>
    <w:rsid w:val="00DC7A4E"/>
    <w:rsid w:val="00DC7FBD"/>
    <w:rsid w:val="00DD026E"/>
    <w:rsid w:val="00DD07ED"/>
    <w:rsid w:val="00DD0E0A"/>
    <w:rsid w:val="00DD120E"/>
    <w:rsid w:val="00DD1380"/>
    <w:rsid w:val="00DD1563"/>
    <w:rsid w:val="00DD27BC"/>
    <w:rsid w:val="00DD27F5"/>
    <w:rsid w:val="00DD310A"/>
    <w:rsid w:val="00DD4776"/>
    <w:rsid w:val="00DD4790"/>
    <w:rsid w:val="00DD4799"/>
    <w:rsid w:val="00DD540B"/>
    <w:rsid w:val="00DD55C4"/>
    <w:rsid w:val="00DD561B"/>
    <w:rsid w:val="00DD5D5A"/>
    <w:rsid w:val="00DD753F"/>
    <w:rsid w:val="00DD7EE3"/>
    <w:rsid w:val="00DE04A3"/>
    <w:rsid w:val="00DE0571"/>
    <w:rsid w:val="00DE095F"/>
    <w:rsid w:val="00DE0A8B"/>
    <w:rsid w:val="00DE0BB4"/>
    <w:rsid w:val="00DE0E09"/>
    <w:rsid w:val="00DE0EBB"/>
    <w:rsid w:val="00DE11DB"/>
    <w:rsid w:val="00DE3816"/>
    <w:rsid w:val="00DE3A31"/>
    <w:rsid w:val="00DE4D9C"/>
    <w:rsid w:val="00DE68A4"/>
    <w:rsid w:val="00DE74B8"/>
    <w:rsid w:val="00DF0032"/>
    <w:rsid w:val="00DF04D6"/>
    <w:rsid w:val="00DF0CFE"/>
    <w:rsid w:val="00DF2124"/>
    <w:rsid w:val="00DF27F6"/>
    <w:rsid w:val="00DF2FA0"/>
    <w:rsid w:val="00DF31AE"/>
    <w:rsid w:val="00DF352F"/>
    <w:rsid w:val="00DF353D"/>
    <w:rsid w:val="00DF360A"/>
    <w:rsid w:val="00DF3783"/>
    <w:rsid w:val="00DF385E"/>
    <w:rsid w:val="00DF5277"/>
    <w:rsid w:val="00DF5D45"/>
    <w:rsid w:val="00DF65CC"/>
    <w:rsid w:val="00DF7964"/>
    <w:rsid w:val="00DF7EDE"/>
    <w:rsid w:val="00E01080"/>
    <w:rsid w:val="00E0144F"/>
    <w:rsid w:val="00E01650"/>
    <w:rsid w:val="00E02591"/>
    <w:rsid w:val="00E03721"/>
    <w:rsid w:val="00E03A74"/>
    <w:rsid w:val="00E04580"/>
    <w:rsid w:val="00E04881"/>
    <w:rsid w:val="00E054A8"/>
    <w:rsid w:val="00E05A12"/>
    <w:rsid w:val="00E05DE6"/>
    <w:rsid w:val="00E06907"/>
    <w:rsid w:val="00E07C7A"/>
    <w:rsid w:val="00E07E24"/>
    <w:rsid w:val="00E11217"/>
    <w:rsid w:val="00E1135D"/>
    <w:rsid w:val="00E11D9D"/>
    <w:rsid w:val="00E11E2D"/>
    <w:rsid w:val="00E11E66"/>
    <w:rsid w:val="00E1208F"/>
    <w:rsid w:val="00E127A9"/>
    <w:rsid w:val="00E139A2"/>
    <w:rsid w:val="00E13C91"/>
    <w:rsid w:val="00E14634"/>
    <w:rsid w:val="00E1578F"/>
    <w:rsid w:val="00E1582F"/>
    <w:rsid w:val="00E15A42"/>
    <w:rsid w:val="00E162E8"/>
    <w:rsid w:val="00E165FF"/>
    <w:rsid w:val="00E16B87"/>
    <w:rsid w:val="00E175ED"/>
    <w:rsid w:val="00E178BA"/>
    <w:rsid w:val="00E17C2F"/>
    <w:rsid w:val="00E17E44"/>
    <w:rsid w:val="00E2019D"/>
    <w:rsid w:val="00E2041E"/>
    <w:rsid w:val="00E21359"/>
    <w:rsid w:val="00E21B87"/>
    <w:rsid w:val="00E22690"/>
    <w:rsid w:val="00E23404"/>
    <w:rsid w:val="00E24304"/>
    <w:rsid w:val="00E248C0"/>
    <w:rsid w:val="00E249A0"/>
    <w:rsid w:val="00E25357"/>
    <w:rsid w:val="00E276AF"/>
    <w:rsid w:val="00E2777F"/>
    <w:rsid w:val="00E278A7"/>
    <w:rsid w:val="00E27C8D"/>
    <w:rsid w:val="00E27E60"/>
    <w:rsid w:val="00E30054"/>
    <w:rsid w:val="00E3024F"/>
    <w:rsid w:val="00E30968"/>
    <w:rsid w:val="00E314B0"/>
    <w:rsid w:val="00E321BB"/>
    <w:rsid w:val="00E32BA4"/>
    <w:rsid w:val="00E32CD3"/>
    <w:rsid w:val="00E32DF9"/>
    <w:rsid w:val="00E32F9F"/>
    <w:rsid w:val="00E33054"/>
    <w:rsid w:val="00E33533"/>
    <w:rsid w:val="00E33859"/>
    <w:rsid w:val="00E342C6"/>
    <w:rsid w:val="00E35541"/>
    <w:rsid w:val="00E37EA9"/>
    <w:rsid w:val="00E408B3"/>
    <w:rsid w:val="00E41AFA"/>
    <w:rsid w:val="00E42681"/>
    <w:rsid w:val="00E4363B"/>
    <w:rsid w:val="00E43D77"/>
    <w:rsid w:val="00E44211"/>
    <w:rsid w:val="00E4581B"/>
    <w:rsid w:val="00E45DC5"/>
    <w:rsid w:val="00E462C8"/>
    <w:rsid w:val="00E46F89"/>
    <w:rsid w:val="00E474DB"/>
    <w:rsid w:val="00E47956"/>
    <w:rsid w:val="00E51553"/>
    <w:rsid w:val="00E51A9E"/>
    <w:rsid w:val="00E51CDC"/>
    <w:rsid w:val="00E525EB"/>
    <w:rsid w:val="00E52941"/>
    <w:rsid w:val="00E52A8B"/>
    <w:rsid w:val="00E52CED"/>
    <w:rsid w:val="00E53946"/>
    <w:rsid w:val="00E5589F"/>
    <w:rsid w:val="00E5772E"/>
    <w:rsid w:val="00E57DCC"/>
    <w:rsid w:val="00E6040A"/>
    <w:rsid w:val="00E61467"/>
    <w:rsid w:val="00E618C5"/>
    <w:rsid w:val="00E620EE"/>
    <w:rsid w:val="00E62796"/>
    <w:rsid w:val="00E628BD"/>
    <w:rsid w:val="00E62AB0"/>
    <w:rsid w:val="00E631FA"/>
    <w:rsid w:val="00E63727"/>
    <w:rsid w:val="00E63AFC"/>
    <w:rsid w:val="00E64A3C"/>
    <w:rsid w:val="00E658AA"/>
    <w:rsid w:val="00E66A16"/>
    <w:rsid w:val="00E70045"/>
    <w:rsid w:val="00E7058A"/>
    <w:rsid w:val="00E7116F"/>
    <w:rsid w:val="00E711C8"/>
    <w:rsid w:val="00E71D9A"/>
    <w:rsid w:val="00E71F69"/>
    <w:rsid w:val="00E72557"/>
    <w:rsid w:val="00E72F36"/>
    <w:rsid w:val="00E737A9"/>
    <w:rsid w:val="00E744AA"/>
    <w:rsid w:val="00E74814"/>
    <w:rsid w:val="00E74CD9"/>
    <w:rsid w:val="00E756B7"/>
    <w:rsid w:val="00E75B92"/>
    <w:rsid w:val="00E77482"/>
    <w:rsid w:val="00E77FD2"/>
    <w:rsid w:val="00E80FA8"/>
    <w:rsid w:val="00E812E1"/>
    <w:rsid w:val="00E814F5"/>
    <w:rsid w:val="00E818F4"/>
    <w:rsid w:val="00E8214A"/>
    <w:rsid w:val="00E8274B"/>
    <w:rsid w:val="00E8346B"/>
    <w:rsid w:val="00E83D4D"/>
    <w:rsid w:val="00E83E06"/>
    <w:rsid w:val="00E84091"/>
    <w:rsid w:val="00E84772"/>
    <w:rsid w:val="00E84A5C"/>
    <w:rsid w:val="00E84E34"/>
    <w:rsid w:val="00E86CA7"/>
    <w:rsid w:val="00E86FBF"/>
    <w:rsid w:val="00E870BE"/>
    <w:rsid w:val="00E87191"/>
    <w:rsid w:val="00E87982"/>
    <w:rsid w:val="00E90255"/>
    <w:rsid w:val="00E9069A"/>
    <w:rsid w:val="00E90BE7"/>
    <w:rsid w:val="00E91399"/>
    <w:rsid w:val="00E91C11"/>
    <w:rsid w:val="00E920C5"/>
    <w:rsid w:val="00E9221B"/>
    <w:rsid w:val="00E9254D"/>
    <w:rsid w:val="00E92D99"/>
    <w:rsid w:val="00E93BD5"/>
    <w:rsid w:val="00E9435C"/>
    <w:rsid w:val="00E96054"/>
    <w:rsid w:val="00E9732C"/>
    <w:rsid w:val="00E9738D"/>
    <w:rsid w:val="00E97F2B"/>
    <w:rsid w:val="00EA0C40"/>
    <w:rsid w:val="00EA0C41"/>
    <w:rsid w:val="00EA1A0A"/>
    <w:rsid w:val="00EA1D4F"/>
    <w:rsid w:val="00EA20C6"/>
    <w:rsid w:val="00EA2AD4"/>
    <w:rsid w:val="00EA3EF6"/>
    <w:rsid w:val="00EA49D1"/>
    <w:rsid w:val="00EA58B0"/>
    <w:rsid w:val="00EA6CBE"/>
    <w:rsid w:val="00EA6FDE"/>
    <w:rsid w:val="00EA7E87"/>
    <w:rsid w:val="00EB29C5"/>
    <w:rsid w:val="00EB30B3"/>
    <w:rsid w:val="00EB5CF1"/>
    <w:rsid w:val="00EB5FCD"/>
    <w:rsid w:val="00EB6F72"/>
    <w:rsid w:val="00EB708D"/>
    <w:rsid w:val="00EC0774"/>
    <w:rsid w:val="00EC17FD"/>
    <w:rsid w:val="00EC1CA0"/>
    <w:rsid w:val="00EC2DD0"/>
    <w:rsid w:val="00EC360B"/>
    <w:rsid w:val="00EC3807"/>
    <w:rsid w:val="00EC3C34"/>
    <w:rsid w:val="00EC3DB9"/>
    <w:rsid w:val="00EC5D68"/>
    <w:rsid w:val="00EC6D8D"/>
    <w:rsid w:val="00EC7294"/>
    <w:rsid w:val="00EC7D16"/>
    <w:rsid w:val="00ED0208"/>
    <w:rsid w:val="00ED1ED2"/>
    <w:rsid w:val="00ED299E"/>
    <w:rsid w:val="00ED2B84"/>
    <w:rsid w:val="00ED3389"/>
    <w:rsid w:val="00ED3A57"/>
    <w:rsid w:val="00ED4030"/>
    <w:rsid w:val="00ED4878"/>
    <w:rsid w:val="00ED5096"/>
    <w:rsid w:val="00ED590E"/>
    <w:rsid w:val="00ED693E"/>
    <w:rsid w:val="00ED6D8C"/>
    <w:rsid w:val="00ED727B"/>
    <w:rsid w:val="00ED7883"/>
    <w:rsid w:val="00ED7AB9"/>
    <w:rsid w:val="00EE06D0"/>
    <w:rsid w:val="00EE0E2B"/>
    <w:rsid w:val="00EE1B4B"/>
    <w:rsid w:val="00EE1BF8"/>
    <w:rsid w:val="00EE23F1"/>
    <w:rsid w:val="00EE2507"/>
    <w:rsid w:val="00EE2769"/>
    <w:rsid w:val="00EE33B5"/>
    <w:rsid w:val="00EE38EF"/>
    <w:rsid w:val="00EE4085"/>
    <w:rsid w:val="00EE6542"/>
    <w:rsid w:val="00EF0A5B"/>
    <w:rsid w:val="00EF1641"/>
    <w:rsid w:val="00EF1860"/>
    <w:rsid w:val="00EF2FB3"/>
    <w:rsid w:val="00EF39E6"/>
    <w:rsid w:val="00EF40C9"/>
    <w:rsid w:val="00EF4B8D"/>
    <w:rsid w:val="00EF4F73"/>
    <w:rsid w:val="00EF5225"/>
    <w:rsid w:val="00EF66A2"/>
    <w:rsid w:val="00EF685D"/>
    <w:rsid w:val="00EF70F3"/>
    <w:rsid w:val="00EF73A0"/>
    <w:rsid w:val="00EF751E"/>
    <w:rsid w:val="00F01FD8"/>
    <w:rsid w:val="00F02A33"/>
    <w:rsid w:val="00F033C3"/>
    <w:rsid w:val="00F03C0D"/>
    <w:rsid w:val="00F046F4"/>
    <w:rsid w:val="00F04BA5"/>
    <w:rsid w:val="00F04D60"/>
    <w:rsid w:val="00F0510C"/>
    <w:rsid w:val="00F051D5"/>
    <w:rsid w:val="00F059B7"/>
    <w:rsid w:val="00F0659E"/>
    <w:rsid w:val="00F06799"/>
    <w:rsid w:val="00F069D7"/>
    <w:rsid w:val="00F06A6A"/>
    <w:rsid w:val="00F07AA8"/>
    <w:rsid w:val="00F07FDA"/>
    <w:rsid w:val="00F1100D"/>
    <w:rsid w:val="00F11A16"/>
    <w:rsid w:val="00F11C36"/>
    <w:rsid w:val="00F11F9B"/>
    <w:rsid w:val="00F12162"/>
    <w:rsid w:val="00F122A5"/>
    <w:rsid w:val="00F125E9"/>
    <w:rsid w:val="00F127F8"/>
    <w:rsid w:val="00F12D04"/>
    <w:rsid w:val="00F1303D"/>
    <w:rsid w:val="00F137E0"/>
    <w:rsid w:val="00F13B9E"/>
    <w:rsid w:val="00F13F0C"/>
    <w:rsid w:val="00F15301"/>
    <w:rsid w:val="00F165F6"/>
    <w:rsid w:val="00F16EC8"/>
    <w:rsid w:val="00F16FD9"/>
    <w:rsid w:val="00F17407"/>
    <w:rsid w:val="00F176FD"/>
    <w:rsid w:val="00F17895"/>
    <w:rsid w:val="00F21A93"/>
    <w:rsid w:val="00F21B67"/>
    <w:rsid w:val="00F228C8"/>
    <w:rsid w:val="00F22F23"/>
    <w:rsid w:val="00F24ECA"/>
    <w:rsid w:val="00F25088"/>
    <w:rsid w:val="00F275B5"/>
    <w:rsid w:val="00F27FD4"/>
    <w:rsid w:val="00F3000E"/>
    <w:rsid w:val="00F3070A"/>
    <w:rsid w:val="00F30730"/>
    <w:rsid w:val="00F30B8F"/>
    <w:rsid w:val="00F317A9"/>
    <w:rsid w:val="00F31964"/>
    <w:rsid w:val="00F31BF3"/>
    <w:rsid w:val="00F31F24"/>
    <w:rsid w:val="00F33D1F"/>
    <w:rsid w:val="00F3592F"/>
    <w:rsid w:val="00F35CCE"/>
    <w:rsid w:val="00F36889"/>
    <w:rsid w:val="00F3697C"/>
    <w:rsid w:val="00F3775D"/>
    <w:rsid w:val="00F40084"/>
    <w:rsid w:val="00F41B29"/>
    <w:rsid w:val="00F43563"/>
    <w:rsid w:val="00F45B0E"/>
    <w:rsid w:val="00F46AAA"/>
    <w:rsid w:val="00F50307"/>
    <w:rsid w:val="00F50BA2"/>
    <w:rsid w:val="00F50F42"/>
    <w:rsid w:val="00F51739"/>
    <w:rsid w:val="00F52C81"/>
    <w:rsid w:val="00F5344A"/>
    <w:rsid w:val="00F5378D"/>
    <w:rsid w:val="00F53D8E"/>
    <w:rsid w:val="00F546DF"/>
    <w:rsid w:val="00F54E83"/>
    <w:rsid w:val="00F5512C"/>
    <w:rsid w:val="00F551A6"/>
    <w:rsid w:val="00F55F03"/>
    <w:rsid w:val="00F5601A"/>
    <w:rsid w:val="00F56089"/>
    <w:rsid w:val="00F562FA"/>
    <w:rsid w:val="00F578A7"/>
    <w:rsid w:val="00F57D47"/>
    <w:rsid w:val="00F60AE8"/>
    <w:rsid w:val="00F60FD6"/>
    <w:rsid w:val="00F62CD8"/>
    <w:rsid w:val="00F63805"/>
    <w:rsid w:val="00F64033"/>
    <w:rsid w:val="00F64099"/>
    <w:rsid w:val="00F64487"/>
    <w:rsid w:val="00F64718"/>
    <w:rsid w:val="00F65F77"/>
    <w:rsid w:val="00F66DF4"/>
    <w:rsid w:val="00F676D1"/>
    <w:rsid w:val="00F677D6"/>
    <w:rsid w:val="00F67B55"/>
    <w:rsid w:val="00F7122C"/>
    <w:rsid w:val="00F71C92"/>
    <w:rsid w:val="00F71D0B"/>
    <w:rsid w:val="00F72098"/>
    <w:rsid w:val="00F729D5"/>
    <w:rsid w:val="00F72D63"/>
    <w:rsid w:val="00F72DDD"/>
    <w:rsid w:val="00F7388F"/>
    <w:rsid w:val="00F73C25"/>
    <w:rsid w:val="00F73C96"/>
    <w:rsid w:val="00F73DB4"/>
    <w:rsid w:val="00F74174"/>
    <w:rsid w:val="00F754D9"/>
    <w:rsid w:val="00F7584B"/>
    <w:rsid w:val="00F75C1A"/>
    <w:rsid w:val="00F75F9D"/>
    <w:rsid w:val="00F765C5"/>
    <w:rsid w:val="00F76A39"/>
    <w:rsid w:val="00F772F1"/>
    <w:rsid w:val="00F773B4"/>
    <w:rsid w:val="00F8026C"/>
    <w:rsid w:val="00F80413"/>
    <w:rsid w:val="00F80CAA"/>
    <w:rsid w:val="00F8150F"/>
    <w:rsid w:val="00F8159F"/>
    <w:rsid w:val="00F81E5E"/>
    <w:rsid w:val="00F81F29"/>
    <w:rsid w:val="00F82387"/>
    <w:rsid w:val="00F82C11"/>
    <w:rsid w:val="00F82D5B"/>
    <w:rsid w:val="00F839B8"/>
    <w:rsid w:val="00F83B55"/>
    <w:rsid w:val="00F856D2"/>
    <w:rsid w:val="00F85C31"/>
    <w:rsid w:val="00F85DF8"/>
    <w:rsid w:val="00F8657C"/>
    <w:rsid w:val="00F866D1"/>
    <w:rsid w:val="00F86A66"/>
    <w:rsid w:val="00F86B1A"/>
    <w:rsid w:val="00F86C65"/>
    <w:rsid w:val="00F87151"/>
    <w:rsid w:val="00F873BC"/>
    <w:rsid w:val="00F87B92"/>
    <w:rsid w:val="00F87F7D"/>
    <w:rsid w:val="00F904A3"/>
    <w:rsid w:val="00F90EDC"/>
    <w:rsid w:val="00F911F1"/>
    <w:rsid w:val="00F912A9"/>
    <w:rsid w:val="00F91491"/>
    <w:rsid w:val="00F914DD"/>
    <w:rsid w:val="00F949AA"/>
    <w:rsid w:val="00F94B76"/>
    <w:rsid w:val="00F94DF7"/>
    <w:rsid w:val="00F95627"/>
    <w:rsid w:val="00F956EF"/>
    <w:rsid w:val="00F95FDA"/>
    <w:rsid w:val="00F96386"/>
    <w:rsid w:val="00F96A6E"/>
    <w:rsid w:val="00F96DB8"/>
    <w:rsid w:val="00F97EB3"/>
    <w:rsid w:val="00F97FD0"/>
    <w:rsid w:val="00FA03D6"/>
    <w:rsid w:val="00FA04CC"/>
    <w:rsid w:val="00FA0814"/>
    <w:rsid w:val="00FA0C64"/>
    <w:rsid w:val="00FA117E"/>
    <w:rsid w:val="00FA1309"/>
    <w:rsid w:val="00FA17F5"/>
    <w:rsid w:val="00FA1B28"/>
    <w:rsid w:val="00FA223E"/>
    <w:rsid w:val="00FA37CF"/>
    <w:rsid w:val="00FA3D16"/>
    <w:rsid w:val="00FA4F3B"/>
    <w:rsid w:val="00FA5C14"/>
    <w:rsid w:val="00FA6BD9"/>
    <w:rsid w:val="00FA6E32"/>
    <w:rsid w:val="00FB0E99"/>
    <w:rsid w:val="00FB1498"/>
    <w:rsid w:val="00FB188D"/>
    <w:rsid w:val="00FB19F6"/>
    <w:rsid w:val="00FB209B"/>
    <w:rsid w:val="00FB212B"/>
    <w:rsid w:val="00FB3069"/>
    <w:rsid w:val="00FB4347"/>
    <w:rsid w:val="00FB45EE"/>
    <w:rsid w:val="00FB5AF1"/>
    <w:rsid w:val="00FB5F96"/>
    <w:rsid w:val="00FB774D"/>
    <w:rsid w:val="00FC0874"/>
    <w:rsid w:val="00FC1975"/>
    <w:rsid w:val="00FC35D2"/>
    <w:rsid w:val="00FC37E6"/>
    <w:rsid w:val="00FC4EC6"/>
    <w:rsid w:val="00FC58D3"/>
    <w:rsid w:val="00FC5B0E"/>
    <w:rsid w:val="00FC5BD9"/>
    <w:rsid w:val="00FC5EE8"/>
    <w:rsid w:val="00FD0E6C"/>
    <w:rsid w:val="00FD160A"/>
    <w:rsid w:val="00FD1CDC"/>
    <w:rsid w:val="00FD1D59"/>
    <w:rsid w:val="00FD301C"/>
    <w:rsid w:val="00FD46E3"/>
    <w:rsid w:val="00FD51B4"/>
    <w:rsid w:val="00FD58D7"/>
    <w:rsid w:val="00FD607A"/>
    <w:rsid w:val="00FD684A"/>
    <w:rsid w:val="00FE0953"/>
    <w:rsid w:val="00FE09A5"/>
    <w:rsid w:val="00FE12AD"/>
    <w:rsid w:val="00FE1E44"/>
    <w:rsid w:val="00FE1EC5"/>
    <w:rsid w:val="00FE2CB4"/>
    <w:rsid w:val="00FE3593"/>
    <w:rsid w:val="00FE4844"/>
    <w:rsid w:val="00FE5D64"/>
    <w:rsid w:val="00FE68CA"/>
    <w:rsid w:val="00FE699E"/>
    <w:rsid w:val="00FE76A8"/>
    <w:rsid w:val="00FF0EA5"/>
    <w:rsid w:val="00FF13AE"/>
    <w:rsid w:val="00FF1661"/>
    <w:rsid w:val="00FF1BB8"/>
    <w:rsid w:val="00FF1CCA"/>
    <w:rsid w:val="00FF317B"/>
    <w:rsid w:val="00FF413C"/>
    <w:rsid w:val="00FF46AC"/>
    <w:rsid w:val="00FF4A6B"/>
    <w:rsid w:val="00FF562D"/>
    <w:rsid w:val="00FF6155"/>
    <w:rsid w:val="00FF6183"/>
    <w:rsid w:val="00FF6A5A"/>
    <w:rsid w:val="00FF6CEC"/>
    <w:rsid w:val="00FF6D29"/>
    <w:rsid w:val="00FF784E"/>
    <w:rsid w:val="00FF7B7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center;mso-position-vertical-relative:line" o:allowoverlap="f" fill="f" fillcolor="white" stroke="f">
      <v:fill color="white" on="f"/>
      <v:stroke on="f"/>
      <v:textbox inset="0,0,0,0"/>
    </o:shapedefaults>
    <o:shapelayout v:ext="edit">
      <o:idmap v:ext="edit" data="1"/>
    </o:shapelayout>
  </w:shapeDefaults>
  <w:decimalSymbol w:val=","/>
  <w:listSeparator w:val=";"/>
  <w14:docId w14:val="2900F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lsdException w:name="heading 5" w:semiHidden="0" w:unhideWhenUsed="0"/>
    <w:lsdException w:name="heading 6" w:semiHidden="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header" w:uiPriority="99"/>
    <w:lsdException w:name="footer" w:uiPriority="99"/>
    <w:lsdException w:name="caption" w:uiPriority="35" w:qFormat="1"/>
    <w:lsdException w:name="annotation reference" w:uiPriority="99"/>
    <w:lsdException w:name="page number"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iPriority="20" w:unhideWhenUsed="0" w:qFormat="1"/>
    <w:lsdException w:name="Normal (Web)" w:uiPriority="99"/>
    <w:lsdException w:name="annotation subject" w:uiPriority="99"/>
    <w:lsdException w:name="No List" w:uiPriority="99"/>
    <w:lsdException w:name="Balloon Tex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8">
    <w:name w:val="Normal"/>
    <w:qFormat/>
    <w:rsid w:val="00E22690"/>
    <w:pPr>
      <w:spacing w:after="60"/>
      <w:ind w:firstLine="709"/>
      <w:jc w:val="both"/>
    </w:pPr>
    <w:rPr>
      <w:kern w:val="28"/>
      <w:sz w:val="24"/>
      <w:szCs w:val="24"/>
    </w:rPr>
  </w:style>
  <w:style w:type="paragraph" w:styleId="1">
    <w:name w:val="heading 1"/>
    <w:aliases w:val="ТР_Заголовок 1"/>
    <w:basedOn w:val="a8"/>
    <w:next w:val="22"/>
    <w:link w:val="10"/>
    <w:qFormat/>
    <w:rsid w:val="000744D4"/>
    <w:pPr>
      <w:keepNext/>
      <w:keepLines/>
      <w:numPr>
        <w:numId w:val="25"/>
      </w:numPr>
      <w:suppressAutoHyphens/>
      <w:spacing w:before="240" w:after="0"/>
      <w:outlineLvl w:val="0"/>
    </w:pPr>
    <w:rPr>
      <w:rFonts w:cs="Arial"/>
      <w:b/>
      <w:bCs/>
    </w:rPr>
  </w:style>
  <w:style w:type="paragraph" w:styleId="22">
    <w:name w:val="heading 2"/>
    <w:basedOn w:val="21"/>
    <w:next w:val="31"/>
    <w:link w:val="23"/>
    <w:qFormat/>
    <w:rsid w:val="001A7750"/>
    <w:pPr>
      <w:tabs>
        <w:tab w:val="clear" w:pos="57"/>
        <w:tab w:val="clear" w:pos="851"/>
      </w:tabs>
      <w:ind w:left="432"/>
      <w:outlineLvl w:val="1"/>
    </w:pPr>
  </w:style>
  <w:style w:type="paragraph" w:styleId="31">
    <w:name w:val="heading 3"/>
    <w:basedOn w:val="a8"/>
    <w:next w:val="a8"/>
    <w:link w:val="32"/>
    <w:qFormat/>
    <w:rsid w:val="00733831"/>
    <w:pPr>
      <w:keepNext/>
      <w:keepLines/>
      <w:suppressAutoHyphens/>
      <w:spacing w:before="240" w:after="0"/>
      <w:ind w:firstLine="0"/>
      <w:outlineLvl w:val="2"/>
    </w:pPr>
    <w:rPr>
      <w:rFonts w:cs="Arial"/>
      <w:b/>
      <w:bCs/>
      <w:szCs w:val="28"/>
    </w:rPr>
  </w:style>
  <w:style w:type="paragraph" w:styleId="41">
    <w:name w:val="heading 4"/>
    <w:basedOn w:val="a8"/>
    <w:next w:val="a8"/>
    <w:link w:val="42"/>
    <w:rsid w:val="00F21A93"/>
    <w:pPr>
      <w:keepNext/>
      <w:numPr>
        <w:ilvl w:val="3"/>
        <w:numId w:val="22"/>
      </w:numPr>
      <w:spacing w:before="240" w:after="0"/>
      <w:outlineLvl w:val="3"/>
    </w:pPr>
    <w:rPr>
      <w:b/>
      <w:bCs/>
    </w:rPr>
  </w:style>
  <w:style w:type="paragraph" w:styleId="51">
    <w:name w:val="heading 5"/>
    <w:basedOn w:val="41"/>
    <w:next w:val="a8"/>
    <w:link w:val="52"/>
    <w:rsid w:val="003E38CD"/>
    <w:pPr>
      <w:numPr>
        <w:ilvl w:val="4"/>
        <w:numId w:val="5"/>
      </w:numPr>
      <w:spacing w:before="160"/>
      <w:outlineLvl w:val="4"/>
    </w:pPr>
    <w:rPr>
      <w:b w:val="0"/>
      <w:smallCaps/>
    </w:rPr>
  </w:style>
  <w:style w:type="paragraph" w:styleId="6">
    <w:name w:val="heading 6"/>
    <w:aliases w:val="H6"/>
    <w:basedOn w:val="a8"/>
    <w:next w:val="11"/>
    <w:link w:val="60"/>
    <w:rsid w:val="00277272"/>
    <w:pPr>
      <w:suppressAutoHyphens/>
      <w:spacing w:before="240" w:after="80" w:line="360" w:lineRule="auto"/>
      <w:outlineLvl w:val="5"/>
    </w:pPr>
    <w:rPr>
      <w:rFonts w:cs="Courier New"/>
      <w:b/>
      <w:bCs/>
      <w:szCs w:val="22"/>
    </w:rPr>
  </w:style>
  <w:style w:type="paragraph" w:styleId="70">
    <w:name w:val="heading 7"/>
    <w:basedOn w:val="a8"/>
    <w:next w:val="a8"/>
    <w:link w:val="71"/>
    <w:rsid w:val="00EF66A2"/>
    <w:pPr>
      <w:spacing w:before="240"/>
      <w:outlineLvl w:val="6"/>
    </w:pPr>
  </w:style>
  <w:style w:type="paragraph" w:styleId="8">
    <w:name w:val="heading 8"/>
    <w:basedOn w:val="a8"/>
    <w:next w:val="a8"/>
    <w:link w:val="80"/>
    <w:rsid w:val="00EF66A2"/>
    <w:pPr>
      <w:spacing w:before="240"/>
      <w:outlineLvl w:val="7"/>
    </w:pPr>
    <w:rPr>
      <w:i/>
      <w:iCs/>
    </w:rPr>
  </w:style>
  <w:style w:type="paragraph" w:styleId="9">
    <w:name w:val="heading 9"/>
    <w:basedOn w:val="a9"/>
    <w:next w:val="a8"/>
    <w:link w:val="90"/>
    <w:rsid w:val="000744D4"/>
    <w:pPr>
      <w:outlineLvl w:val="8"/>
    </w:pPr>
  </w:style>
  <w:style w:type="character" w:default="1" w:styleId="aa">
    <w:name w:val="Default Paragraph Font"/>
    <w:uiPriority w:val="1"/>
    <w:unhideWhenUsed/>
  </w:style>
  <w:style w:type="table" w:default="1" w:styleId="ab">
    <w:name w:val="Normal Table"/>
    <w:uiPriority w:val="99"/>
    <w:semiHidden/>
    <w:unhideWhenUsed/>
    <w:tblPr>
      <w:tblInd w:w="0" w:type="dxa"/>
      <w:tblCellMar>
        <w:top w:w="0" w:type="dxa"/>
        <w:left w:w="108" w:type="dxa"/>
        <w:bottom w:w="0" w:type="dxa"/>
        <w:right w:w="108" w:type="dxa"/>
      </w:tblCellMar>
    </w:tblPr>
  </w:style>
  <w:style w:type="numbering" w:default="1" w:styleId="ac">
    <w:name w:val="No List"/>
    <w:uiPriority w:val="99"/>
    <w:semiHidden/>
    <w:unhideWhenUsed/>
  </w:style>
  <w:style w:type="paragraph" w:customStyle="1" w:styleId="11">
    <w:name w:val="Абзац списка1"/>
    <w:basedOn w:val="a8"/>
    <w:rsid w:val="00102AD2"/>
    <w:pPr>
      <w:spacing w:after="200" w:line="276" w:lineRule="auto"/>
      <w:ind w:left="720" w:firstLine="0"/>
      <w:jc w:val="left"/>
    </w:pPr>
    <w:rPr>
      <w:rFonts w:ascii="Cambria" w:hAnsi="Cambria" w:cs="Cambria"/>
      <w:kern w:val="0"/>
      <w:sz w:val="22"/>
      <w:szCs w:val="22"/>
      <w:lang w:val="en-US" w:eastAsia="en-US"/>
    </w:rPr>
  </w:style>
  <w:style w:type="paragraph" w:styleId="ad">
    <w:name w:val="Plain Text"/>
    <w:basedOn w:val="a8"/>
    <w:link w:val="ae"/>
    <w:semiHidden/>
    <w:rsid w:val="00A275AF"/>
    <w:pPr>
      <w:ind w:firstLine="480"/>
    </w:pPr>
    <w:rPr>
      <w:rFonts w:cs="Courier New"/>
    </w:rPr>
  </w:style>
  <w:style w:type="table" w:customStyle="1" w:styleId="af">
    <w:name w:val="Таблица базовая"/>
    <w:basedOn w:val="ab"/>
    <w:rsid w:val="00F64033"/>
    <w:pPr>
      <w:keepLines/>
      <w:spacing w:line="220" w:lineRule="atLeast"/>
    </w:pPr>
    <w:rPr>
      <w:rFonts w:ascii="SchoolBook" w:hAnsi="SchoolBook"/>
      <w:sz w:val="22"/>
      <w:szCs w:val="22"/>
    </w:rPr>
    <w:tblPr>
      <w:jc w:val="center"/>
      <w:tblBorders>
        <w:top w:val="single" w:sz="4" w:space="0" w:color="auto"/>
        <w:bottom w:val="single" w:sz="4" w:space="0" w:color="auto"/>
        <w:insideH w:val="single" w:sz="2" w:space="0" w:color="auto"/>
        <w:insideV w:val="single" w:sz="2" w:space="0" w:color="auto"/>
      </w:tblBorders>
      <w:tblCellMar>
        <w:top w:w="40" w:type="dxa"/>
        <w:left w:w="40" w:type="dxa"/>
        <w:bottom w:w="40" w:type="dxa"/>
        <w:right w:w="40" w:type="dxa"/>
      </w:tblCellMar>
    </w:tblPr>
    <w:trPr>
      <w:jc w:val="center"/>
    </w:trPr>
    <w:tcPr>
      <w:vAlign w:val="center"/>
    </w:tcPr>
  </w:style>
  <w:style w:type="paragraph" w:styleId="12">
    <w:name w:val="toc 1"/>
    <w:basedOn w:val="a8"/>
    <w:next w:val="a8"/>
    <w:link w:val="13"/>
    <w:autoRedefine/>
    <w:uiPriority w:val="39"/>
    <w:rsid w:val="00357880"/>
    <w:pPr>
      <w:tabs>
        <w:tab w:val="left" w:pos="284"/>
        <w:tab w:val="right" w:leader="dot" w:pos="9344"/>
      </w:tabs>
      <w:spacing w:after="0"/>
      <w:ind w:right="709" w:firstLine="0"/>
      <w:jc w:val="left"/>
    </w:pPr>
    <w:rPr>
      <w:b/>
      <w:bCs/>
      <w:caps/>
      <w:sz w:val="20"/>
      <w:szCs w:val="20"/>
    </w:rPr>
  </w:style>
  <w:style w:type="paragraph" w:styleId="24">
    <w:name w:val="toc 2"/>
    <w:basedOn w:val="a8"/>
    <w:next w:val="a8"/>
    <w:autoRedefine/>
    <w:uiPriority w:val="39"/>
    <w:rsid w:val="00D44F32"/>
    <w:pPr>
      <w:tabs>
        <w:tab w:val="left" w:pos="284"/>
        <w:tab w:val="left" w:pos="851"/>
        <w:tab w:val="left" w:pos="1680"/>
        <w:tab w:val="right" w:leader="dot" w:pos="9344"/>
      </w:tabs>
      <w:spacing w:after="0"/>
      <w:ind w:left="851" w:right="709" w:hanging="567"/>
      <w:jc w:val="left"/>
    </w:pPr>
    <w:rPr>
      <w:smallCaps/>
      <w:sz w:val="20"/>
      <w:szCs w:val="20"/>
    </w:rPr>
  </w:style>
  <w:style w:type="paragraph" w:styleId="33">
    <w:name w:val="toc 3"/>
    <w:basedOn w:val="a8"/>
    <w:next w:val="a8"/>
    <w:autoRedefine/>
    <w:uiPriority w:val="39"/>
    <w:rsid w:val="00B774F9"/>
    <w:pPr>
      <w:tabs>
        <w:tab w:val="left" w:pos="851"/>
        <w:tab w:val="left" w:pos="1920"/>
        <w:tab w:val="right" w:leader="dot" w:pos="9344"/>
      </w:tabs>
      <w:spacing w:after="0"/>
      <w:ind w:left="1985" w:hanging="796"/>
      <w:jc w:val="left"/>
    </w:pPr>
    <w:rPr>
      <w:i/>
      <w:iCs/>
      <w:sz w:val="20"/>
      <w:szCs w:val="20"/>
    </w:rPr>
  </w:style>
  <w:style w:type="paragraph" w:styleId="43">
    <w:name w:val="toc 4"/>
    <w:basedOn w:val="a8"/>
    <w:next w:val="a8"/>
    <w:autoRedefine/>
    <w:uiPriority w:val="39"/>
    <w:rsid w:val="001A102D"/>
    <w:pPr>
      <w:spacing w:after="0"/>
      <w:ind w:left="720"/>
      <w:jc w:val="left"/>
    </w:pPr>
    <w:rPr>
      <w:sz w:val="18"/>
      <w:szCs w:val="18"/>
    </w:rPr>
  </w:style>
  <w:style w:type="paragraph" w:styleId="53">
    <w:name w:val="toc 5"/>
    <w:basedOn w:val="a8"/>
    <w:next w:val="a8"/>
    <w:autoRedefine/>
    <w:uiPriority w:val="39"/>
    <w:rsid w:val="001A102D"/>
    <w:pPr>
      <w:spacing w:after="0"/>
      <w:ind w:left="960"/>
      <w:jc w:val="left"/>
    </w:pPr>
    <w:rPr>
      <w:sz w:val="18"/>
      <w:szCs w:val="18"/>
    </w:rPr>
  </w:style>
  <w:style w:type="paragraph" w:styleId="61">
    <w:name w:val="toc 6"/>
    <w:basedOn w:val="a8"/>
    <w:next w:val="a8"/>
    <w:autoRedefine/>
    <w:uiPriority w:val="39"/>
    <w:rsid w:val="001A102D"/>
    <w:pPr>
      <w:spacing w:after="0"/>
      <w:ind w:left="1200"/>
      <w:jc w:val="left"/>
    </w:pPr>
    <w:rPr>
      <w:sz w:val="18"/>
      <w:szCs w:val="18"/>
    </w:rPr>
  </w:style>
  <w:style w:type="table" w:customStyle="1" w:styleId="af0">
    <w:name w:val="Таблица с шапкой"/>
    <w:basedOn w:val="af"/>
    <w:rsid w:val="00B814D9"/>
    <w:tblPr/>
    <w:tblStylePr w:type="firstRow">
      <w:pPr>
        <w:keepNext/>
        <w:widowControl/>
        <w:wordWrap/>
        <w:spacing w:beforeLines="0" w:before="0" w:beforeAutospacing="0" w:afterLines="0" w:after="0" w:afterAutospacing="0" w:line="200" w:lineRule="atLeast"/>
        <w:ind w:leftChars="0" w:left="0" w:rightChars="0" w:right="0" w:firstLineChars="0" w:firstLine="0"/>
        <w:contextualSpacing w:val="0"/>
        <w:jc w:val="center"/>
      </w:pPr>
      <w:rPr>
        <w:rFonts w:ascii="Tahoma" w:hAnsi="Tahoma"/>
        <w:b w:val="0"/>
        <w:i w:val="0"/>
        <w:sz w:val="20"/>
        <w:szCs w:val="20"/>
      </w:rPr>
      <w:tblPr/>
      <w:tcPr>
        <w:tcBorders>
          <w:top w:val="single" w:sz="4" w:space="0" w:color="auto"/>
          <w:left w:val="nil"/>
          <w:bottom w:val="single" w:sz="4" w:space="0" w:color="auto"/>
          <w:right w:val="nil"/>
          <w:insideH w:val="nil"/>
          <w:insideV w:val="single" w:sz="2" w:space="0" w:color="auto"/>
          <w:tl2br w:val="nil"/>
          <w:tr2bl w:val="nil"/>
        </w:tcBorders>
        <w:shd w:val="clear" w:color="auto" w:fill="E0E0E0"/>
      </w:tcPr>
    </w:tblStylePr>
    <w:tblStylePr w:type="nwCell">
      <w:rPr>
        <w:rFonts w:ascii="Tahoma" w:hAnsi="Tahoma"/>
        <w:sz w:val="20"/>
      </w:rPr>
    </w:tblStylePr>
  </w:style>
  <w:style w:type="table" w:customStyle="1" w:styleId="af1">
    <w:name w:val="Таблица с боковиком"/>
    <w:basedOn w:val="af"/>
    <w:rsid w:val="00AD6F82"/>
    <w:tblPr/>
    <w:tblStylePr w:type="firstCol">
      <w:rPr>
        <w:rFonts w:ascii="Tahoma" w:hAnsi="Tahoma"/>
        <w:sz w:val="22"/>
      </w:rPr>
      <w:tblPr/>
      <w:tcPr>
        <w:tcBorders>
          <w:top w:val="single" w:sz="4" w:space="0" w:color="auto"/>
          <w:left w:val="nil"/>
          <w:bottom w:val="single" w:sz="4" w:space="0" w:color="auto"/>
          <w:right w:val="single" w:sz="4" w:space="0" w:color="auto"/>
          <w:insideH w:val="nil"/>
          <w:insideV w:val="nil"/>
          <w:tl2br w:val="nil"/>
          <w:tr2bl w:val="nil"/>
        </w:tcBorders>
        <w:shd w:val="clear" w:color="auto" w:fill="E0E0E0"/>
      </w:tcPr>
    </w:tblStylePr>
  </w:style>
  <w:style w:type="table" w:customStyle="1" w:styleId="af2">
    <w:name w:val="Таблица с боковиком и шапкой"/>
    <w:basedOn w:val="af0"/>
    <w:rsid w:val="00B814D9"/>
    <w:tblPr/>
    <w:tblStylePr w:type="firstRow">
      <w:pPr>
        <w:keepNext/>
        <w:widowControl/>
        <w:wordWrap/>
        <w:spacing w:beforeLines="0" w:before="0" w:beforeAutospacing="0" w:afterLines="0" w:after="0" w:afterAutospacing="0" w:line="200" w:lineRule="atLeast"/>
        <w:ind w:leftChars="0" w:left="0" w:rightChars="0" w:right="0" w:firstLineChars="0" w:firstLine="0"/>
        <w:contextualSpacing w:val="0"/>
        <w:jc w:val="center"/>
      </w:pPr>
      <w:rPr>
        <w:rFonts w:ascii="Tahoma" w:hAnsi="Tahoma"/>
        <w:b w:val="0"/>
        <w:i w:val="0"/>
        <w:sz w:val="20"/>
        <w:szCs w:val="20"/>
      </w:rPr>
      <w:tblPr/>
      <w:tcPr>
        <w:tcBorders>
          <w:top w:val="single" w:sz="4" w:space="0" w:color="auto"/>
          <w:left w:val="nil"/>
          <w:bottom w:val="single" w:sz="4" w:space="0" w:color="auto"/>
          <w:right w:val="nil"/>
          <w:insideH w:val="nil"/>
          <w:insideV w:val="single" w:sz="2" w:space="0" w:color="auto"/>
          <w:tl2br w:val="nil"/>
          <w:tr2bl w:val="nil"/>
        </w:tcBorders>
        <w:shd w:val="clear" w:color="auto" w:fill="E0E0E0"/>
      </w:tcPr>
    </w:tblStylePr>
    <w:tblStylePr w:type="firstCol">
      <w:rPr>
        <w:rFonts w:ascii="Tahoma" w:hAnsi="Tahoma"/>
      </w:rPr>
      <w:tblPr/>
      <w:tcPr>
        <w:tcBorders>
          <w:top w:val="single" w:sz="4" w:space="0" w:color="auto"/>
          <w:left w:val="nil"/>
          <w:bottom w:val="single" w:sz="4" w:space="0" w:color="auto"/>
          <w:right w:val="single" w:sz="4" w:space="0" w:color="auto"/>
          <w:insideH w:val="nil"/>
          <w:insideV w:val="nil"/>
          <w:tl2br w:val="nil"/>
          <w:tr2bl w:val="nil"/>
        </w:tcBorders>
        <w:shd w:val="clear" w:color="auto" w:fill="E0E0E0"/>
      </w:tcPr>
    </w:tblStylePr>
    <w:tblStylePr w:type="nwCell">
      <w:rPr>
        <w:rFonts w:ascii="Tahoma" w:hAnsi="Tahoma"/>
        <w:b w:val="0"/>
        <w:i w:val="0"/>
        <w:sz w:val="20"/>
        <w:szCs w:val="20"/>
      </w:rPr>
      <w:tblPr/>
      <w:tcPr>
        <w:tcBorders>
          <w:top w:val="single" w:sz="4" w:space="0" w:color="auto"/>
          <w:left w:val="nil"/>
          <w:bottom w:val="single" w:sz="4" w:space="0" w:color="auto"/>
          <w:right w:val="single" w:sz="4" w:space="0" w:color="auto"/>
          <w:insideH w:val="nil"/>
          <w:insideV w:val="nil"/>
          <w:tl2br w:val="nil"/>
          <w:tr2bl w:val="nil"/>
        </w:tcBorders>
        <w:shd w:val="clear" w:color="auto" w:fill="E0E0E0"/>
      </w:tcPr>
    </w:tblStylePr>
  </w:style>
  <w:style w:type="character" w:styleId="af3">
    <w:name w:val="Hyperlink"/>
    <w:basedOn w:val="aa"/>
    <w:uiPriority w:val="99"/>
    <w:rsid w:val="005D2187"/>
    <w:rPr>
      <w:color w:val="0000FF"/>
      <w:u w:val="single"/>
    </w:rPr>
  </w:style>
  <w:style w:type="paragraph" w:styleId="af4">
    <w:name w:val="caption"/>
    <w:basedOn w:val="a8"/>
    <w:next w:val="a8"/>
    <w:uiPriority w:val="35"/>
    <w:qFormat/>
    <w:rsid w:val="00B545CA"/>
  </w:style>
  <w:style w:type="paragraph" w:styleId="af5">
    <w:name w:val="header"/>
    <w:aliases w:val="Titul,Heder,Верхний колонтитул1,Верхний колонтитул2,Верхний колонтитул3,Верхний колонтитул4,Верхний колонтитул11,Верхний колонтитул21,Верхний колонтитул31,Верхний колонтитул41,Верхний колонтитул12,Верхний колонтитул22"/>
    <w:basedOn w:val="a8"/>
    <w:link w:val="af6"/>
    <w:uiPriority w:val="99"/>
    <w:rsid w:val="0061579C"/>
    <w:pPr>
      <w:spacing w:before="100" w:line="200" w:lineRule="atLeast"/>
      <w:ind w:left="1134"/>
      <w:jc w:val="right"/>
    </w:pPr>
    <w:rPr>
      <w:rFonts w:ascii="Arial Narrow" w:hAnsi="Arial Narrow"/>
      <w:b/>
      <w:smallCaps/>
      <w:sz w:val="20"/>
      <w:szCs w:val="18"/>
    </w:rPr>
  </w:style>
  <w:style w:type="paragraph" w:styleId="af7">
    <w:name w:val="footer"/>
    <w:basedOn w:val="a8"/>
    <w:link w:val="af8"/>
    <w:uiPriority w:val="99"/>
    <w:rsid w:val="00A2376E"/>
    <w:pPr>
      <w:jc w:val="center"/>
    </w:pPr>
    <w:rPr>
      <w:sz w:val="16"/>
    </w:rPr>
  </w:style>
  <w:style w:type="character" w:styleId="af9">
    <w:name w:val="page number"/>
    <w:basedOn w:val="aa"/>
    <w:uiPriority w:val="99"/>
    <w:rsid w:val="00A2376E"/>
  </w:style>
  <w:style w:type="numbering" w:customStyle="1" w:styleId="a1">
    <w:name w:val="маркированный"/>
    <w:basedOn w:val="ac"/>
    <w:rsid w:val="00006BA2"/>
    <w:pPr>
      <w:numPr>
        <w:numId w:val="1"/>
      </w:numPr>
    </w:pPr>
  </w:style>
  <w:style w:type="table" w:styleId="-20">
    <w:name w:val="Table List 2"/>
    <w:basedOn w:val="ab"/>
    <w:semiHidden/>
    <w:rsid w:val="00B814D9"/>
    <w:pPr>
      <w:spacing w:line="280" w:lineRule="atLeas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0">
    <w:name w:val="Table List 1"/>
    <w:basedOn w:val="ab"/>
    <w:semiHidden/>
    <w:rsid w:val="00B814D9"/>
    <w:pPr>
      <w:spacing w:line="280" w:lineRule="atLeas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afa">
    <w:name w:val="endnote reference"/>
    <w:basedOn w:val="aa"/>
    <w:semiHidden/>
    <w:rsid w:val="006044B9"/>
    <w:rPr>
      <w:vertAlign w:val="superscript"/>
    </w:rPr>
  </w:style>
  <w:style w:type="character" w:styleId="afb">
    <w:name w:val="annotation reference"/>
    <w:basedOn w:val="aa"/>
    <w:uiPriority w:val="99"/>
    <w:semiHidden/>
    <w:rsid w:val="006044B9"/>
    <w:rPr>
      <w:sz w:val="16"/>
      <w:szCs w:val="16"/>
    </w:rPr>
  </w:style>
  <w:style w:type="character" w:styleId="afc">
    <w:name w:val="footnote reference"/>
    <w:basedOn w:val="aa"/>
    <w:semiHidden/>
    <w:rsid w:val="00DD561B"/>
    <w:rPr>
      <w:vertAlign w:val="superscript"/>
    </w:rPr>
  </w:style>
  <w:style w:type="table" w:styleId="-3">
    <w:name w:val="Table List 3"/>
    <w:basedOn w:val="ab"/>
    <w:semiHidden/>
    <w:rsid w:val="00B814D9"/>
    <w:pPr>
      <w:spacing w:line="280"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styleId="afd">
    <w:name w:val="Document Map"/>
    <w:basedOn w:val="a8"/>
    <w:link w:val="afe"/>
    <w:semiHidden/>
    <w:rsid w:val="006044B9"/>
    <w:pPr>
      <w:shd w:val="clear" w:color="auto" w:fill="000080"/>
    </w:pPr>
    <w:rPr>
      <w:rFonts w:ascii="Tahoma" w:hAnsi="Tahoma" w:cs="Tahoma"/>
      <w:sz w:val="20"/>
      <w:szCs w:val="20"/>
    </w:rPr>
  </w:style>
  <w:style w:type="table" w:styleId="-4">
    <w:name w:val="Table List 4"/>
    <w:basedOn w:val="ab"/>
    <w:semiHidden/>
    <w:rsid w:val="00B814D9"/>
    <w:pPr>
      <w:spacing w:line="280" w:lineRule="atLeas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styleId="aff">
    <w:name w:val="Balloon Text"/>
    <w:basedOn w:val="a8"/>
    <w:link w:val="aff0"/>
    <w:uiPriority w:val="99"/>
    <w:semiHidden/>
    <w:rsid w:val="006044B9"/>
    <w:rPr>
      <w:rFonts w:ascii="Tahoma" w:hAnsi="Tahoma" w:cs="Tahoma"/>
      <w:sz w:val="16"/>
      <w:szCs w:val="16"/>
    </w:rPr>
  </w:style>
  <w:style w:type="paragraph" w:styleId="aff1">
    <w:name w:val="endnote text"/>
    <w:basedOn w:val="a8"/>
    <w:semiHidden/>
    <w:rsid w:val="00277272"/>
    <w:pPr>
      <w:spacing w:line="280" w:lineRule="atLeast"/>
    </w:pPr>
    <w:rPr>
      <w:rFonts w:cs="Courier New"/>
      <w:sz w:val="20"/>
      <w:szCs w:val="20"/>
    </w:rPr>
  </w:style>
  <w:style w:type="paragraph" w:styleId="aff2">
    <w:name w:val="macro"/>
    <w:semiHidden/>
    <w:rsid w:val="006044B9"/>
    <w:pPr>
      <w:tabs>
        <w:tab w:val="left" w:pos="480"/>
        <w:tab w:val="left" w:pos="960"/>
        <w:tab w:val="left" w:pos="1440"/>
        <w:tab w:val="left" w:pos="1920"/>
        <w:tab w:val="left" w:pos="2400"/>
        <w:tab w:val="left" w:pos="2880"/>
        <w:tab w:val="left" w:pos="3360"/>
        <w:tab w:val="left" w:pos="3840"/>
        <w:tab w:val="left" w:pos="4320"/>
      </w:tabs>
      <w:spacing w:line="280" w:lineRule="atLeast"/>
    </w:pPr>
    <w:rPr>
      <w:rFonts w:ascii="Courier New" w:hAnsi="Courier New" w:cs="Courier New"/>
      <w:kern w:val="20"/>
    </w:rPr>
  </w:style>
  <w:style w:type="paragraph" w:styleId="aff3">
    <w:name w:val="annotation text"/>
    <w:basedOn w:val="a8"/>
    <w:link w:val="aff4"/>
    <w:uiPriority w:val="99"/>
    <w:semiHidden/>
    <w:rsid w:val="00A17C66"/>
    <w:rPr>
      <w:rFonts w:ascii="Tahoma" w:hAnsi="Tahoma"/>
      <w:sz w:val="18"/>
      <w:szCs w:val="20"/>
    </w:rPr>
  </w:style>
  <w:style w:type="paragraph" w:styleId="aff5">
    <w:name w:val="footnote text"/>
    <w:basedOn w:val="a8"/>
    <w:link w:val="aff6"/>
    <w:rsid w:val="00277272"/>
    <w:pPr>
      <w:spacing w:line="240" w:lineRule="atLeast"/>
    </w:pPr>
    <w:rPr>
      <w:rFonts w:cs="Courier New"/>
      <w:sz w:val="20"/>
      <w:szCs w:val="20"/>
    </w:rPr>
  </w:style>
  <w:style w:type="paragraph" w:styleId="aff7">
    <w:name w:val="annotation subject"/>
    <w:basedOn w:val="aff3"/>
    <w:next w:val="aff3"/>
    <w:link w:val="aff8"/>
    <w:uiPriority w:val="99"/>
    <w:semiHidden/>
    <w:rsid w:val="00A17C66"/>
    <w:rPr>
      <w:b/>
      <w:bCs/>
    </w:rPr>
  </w:style>
  <w:style w:type="table" w:styleId="-5">
    <w:name w:val="Table List 5"/>
    <w:basedOn w:val="ab"/>
    <w:semiHidden/>
    <w:rsid w:val="00B814D9"/>
    <w:pPr>
      <w:spacing w:line="280" w:lineRule="atLeas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
    <w:name w:val="Table List 6"/>
    <w:basedOn w:val="ab"/>
    <w:semiHidden/>
    <w:rsid w:val="00B814D9"/>
    <w:pPr>
      <w:spacing w:line="280" w:lineRule="atLeas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
    <w:name w:val="Table List 7"/>
    <w:basedOn w:val="ab"/>
    <w:semiHidden/>
    <w:rsid w:val="00B814D9"/>
    <w:pPr>
      <w:spacing w:line="280" w:lineRule="atLeas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
    <w:name w:val="Table List 8"/>
    <w:basedOn w:val="ab"/>
    <w:semiHidden/>
    <w:rsid w:val="00B814D9"/>
    <w:pPr>
      <w:spacing w:line="280" w:lineRule="atLeas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customStyle="1" w:styleId="aff9">
    <w:name w:val="Таблица скрытая"/>
    <w:basedOn w:val="ab"/>
    <w:rsid w:val="009C7C96"/>
    <w:pPr>
      <w:keepLines/>
      <w:spacing w:line="320" w:lineRule="atLeast"/>
    </w:pPr>
    <w:rPr>
      <w:rFonts w:ascii="SchoolBook" w:hAnsi="SchoolBook"/>
      <w:sz w:val="24"/>
      <w:szCs w:val="24"/>
    </w:rPr>
    <w:tblPr>
      <w:tblCellMar>
        <w:left w:w="0" w:type="dxa"/>
        <w:right w:w="0" w:type="dxa"/>
      </w:tblCellMar>
    </w:tblPr>
    <w:tcPr>
      <w:shd w:val="clear" w:color="auto" w:fill="auto"/>
    </w:tcPr>
  </w:style>
  <w:style w:type="table" w:styleId="affa">
    <w:name w:val="Table Grid"/>
    <w:basedOn w:val="ab"/>
    <w:uiPriority w:val="59"/>
    <w:rsid w:val="00A92CB2"/>
    <w:pPr>
      <w:spacing w:line="360" w:lineRule="auto"/>
      <w:ind w:firstLine="7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b">
    <w:name w:val="toa heading"/>
    <w:basedOn w:val="a8"/>
    <w:next w:val="a8"/>
    <w:semiHidden/>
    <w:rsid w:val="00A275AF"/>
    <w:pPr>
      <w:spacing w:before="120"/>
    </w:pPr>
    <w:rPr>
      <w:rFonts w:ascii="Arial" w:hAnsi="Arial" w:cs="Arial"/>
      <w:b/>
      <w:bCs/>
    </w:rPr>
  </w:style>
  <w:style w:type="paragraph" w:styleId="72">
    <w:name w:val="toc 7"/>
    <w:basedOn w:val="a8"/>
    <w:next w:val="a8"/>
    <w:autoRedefine/>
    <w:uiPriority w:val="39"/>
    <w:rsid w:val="00A275AF"/>
    <w:pPr>
      <w:spacing w:after="0"/>
      <w:ind w:left="1440"/>
      <w:jc w:val="left"/>
    </w:pPr>
    <w:rPr>
      <w:sz w:val="18"/>
      <w:szCs w:val="18"/>
    </w:rPr>
  </w:style>
  <w:style w:type="paragraph" w:styleId="81">
    <w:name w:val="toc 8"/>
    <w:basedOn w:val="a8"/>
    <w:next w:val="a8"/>
    <w:autoRedefine/>
    <w:uiPriority w:val="39"/>
    <w:rsid w:val="00A275AF"/>
    <w:pPr>
      <w:spacing w:after="0"/>
      <w:ind w:left="1680"/>
      <w:jc w:val="left"/>
    </w:pPr>
    <w:rPr>
      <w:sz w:val="18"/>
      <w:szCs w:val="18"/>
    </w:rPr>
  </w:style>
  <w:style w:type="paragraph" w:styleId="91">
    <w:name w:val="toc 9"/>
    <w:basedOn w:val="a8"/>
    <w:next w:val="a8"/>
    <w:autoRedefine/>
    <w:uiPriority w:val="39"/>
    <w:rsid w:val="00A275AF"/>
    <w:pPr>
      <w:spacing w:after="0"/>
      <w:ind w:left="1920"/>
      <w:jc w:val="left"/>
    </w:pPr>
    <w:rPr>
      <w:sz w:val="18"/>
      <w:szCs w:val="18"/>
    </w:rPr>
  </w:style>
  <w:style w:type="paragraph" w:styleId="affc">
    <w:name w:val="table of figures"/>
    <w:basedOn w:val="a8"/>
    <w:next w:val="a8"/>
    <w:semiHidden/>
    <w:rsid w:val="00A275AF"/>
  </w:style>
  <w:style w:type="paragraph" w:styleId="affd">
    <w:name w:val="table of authorities"/>
    <w:basedOn w:val="a8"/>
    <w:next w:val="a8"/>
    <w:semiHidden/>
    <w:rsid w:val="00A275AF"/>
    <w:pPr>
      <w:ind w:left="240" w:hanging="240"/>
    </w:pPr>
  </w:style>
  <w:style w:type="paragraph" w:styleId="14">
    <w:name w:val="index 1"/>
    <w:basedOn w:val="a8"/>
    <w:next w:val="a8"/>
    <w:autoRedefine/>
    <w:semiHidden/>
    <w:rsid w:val="00A275AF"/>
    <w:pPr>
      <w:ind w:left="240" w:hanging="240"/>
    </w:pPr>
  </w:style>
  <w:style w:type="paragraph" w:styleId="affe">
    <w:name w:val="index heading"/>
    <w:basedOn w:val="a8"/>
    <w:next w:val="14"/>
    <w:semiHidden/>
    <w:rsid w:val="00A275AF"/>
    <w:rPr>
      <w:rFonts w:ascii="Arial" w:hAnsi="Arial" w:cs="Arial"/>
      <w:b/>
      <w:bCs/>
    </w:rPr>
  </w:style>
  <w:style w:type="paragraph" w:styleId="25">
    <w:name w:val="index 2"/>
    <w:basedOn w:val="a8"/>
    <w:next w:val="a8"/>
    <w:autoRedefine/>
    <w:semiHidden/>
    <w:rsid w:val="00A275AF"/>
    <w:pPr>
      <w:ind w:left="480" w:hanging="240"/>
    </w:pPr>
  </w:style>
  <w:style w:type="paragraph" w:styleId="34">
    <w:name w:val="index 3"/>
    <w:basedOn w:val="a8"/>
    <w:next w:val="a8"/>
    <w:autoRedefine/>
    <w:semiHidden/>
    <w:rsid w:val="00A275AF"/>
    <w:pPr>
      <w:ind w:left="720" w:hanging="240"/>
    </w:pPr>
  </w:style>
  <w:style w:type="paragraph" w:styleId="44">
    <w:name w:val="index 4"/>
    <w:basedOn w:val="a8"/>
    <w:next w:val="a8"/>
    <w:autoRedefine/>
    <w:semiHidden/>
    <w:rsid w:val="00A275AF"/>
    <w:pPr>
      <w:ind w:left="960" w:hanging="240"/>
    </w:pPr>
  </w:style>
  <w:style w:type="paragraph" w:styleId="54">
    <w:name w:val="index 5"/>
    <w:basedOn w:val="a8"/>
    <w:next w:val="a8"/>
    <w:autoRedefine/>
    <w:semiHidden/>
    <w:rsid w:val="00A275AF"/>
    <w:pPr>
      <w:ind w:left="1200" w:hanging="240"/>
    </w:pPr>
  </w:style>
  <w:style w:type="paragraph" w:styleId="62">
    <w:name w:val="index 6"/>
    <w:basedOn w:val="a8"/>
    <w:next w:val="a8"/>
    <w:autoRedefine/>
    <w:semiHidden/>
    <w:rsid w:val="00A275AF"/>
    <w:pPr>
      <w:ind w:left="1440" w:hanging="240"/>
    </w:pPr>
  </w:style>
  <w:style w:type="paragraph" w:styleId="73">
    <w:name w:val="index 7"/>
    <w:basedOn w:val="a8"/>
    <w:next w:val="a8"/>
    <w:autoRedefine/>
    <w:semiHidden/>
    <w:rsid w:val="00A275AF"/>
    <w:pPr>
      <w:ind w:left="1680" w:hanging="240"/>
    </w:pPr>
  </w:style>
  <w:style w:type="paragraph" w:styleId="82">
    <w:name w:val="index 8"/>
    <w:basedOn w:val="a8"/>
    <w:next w:val="a8"/>
    <w:autoRedefine/>
    <w:semiHidden/>
    <w:rsid w:val="00A275AF"/>
    <w:pPr>
      <w:ind w:left="1920" w:hanging="240"/>
    </w:pPr>
  </w:style>
  <w:style w:type="paragraph" w:styleId="92">
    <w:name w:val="index 9"/>
    <w:basedOn w:val="a8"/>
    <w:next w:val="a8"/>
    <w:autoRedefine/>
    <w:semiHidden/>
    <w:rsid w:val="00A275AF"/>
    <w:pPr>
      <w:ind w:left="2160" w:hanging="240"/>
    </w:pPr>
  </w:style>
  <w:style w:type="paragraph" w:styleId="35">
    <w:name w:val="List 3"/>
    <w:basedOn w:val="a8"/>
    <w:semiHidden/>
    <w:rsid w:val="009C7C96"/>
    <w:pPr>
      <w:ind w:left="849" w:hanging="283"/>
    </w:pPr>
  </w:style>
  <w:style w:type="paragraph" w:styleId="afff">
    <w:name w:val="Block Text"/>
    <w:basedOn w:val="a8"/>
    <w:rsid w:val="00277272"/>
    <w:pPr>
      <w:spacing w:after="80" w:line="280" w:lineRule="atLeast"/>
      <w:ind w:left="720" w:right="720"/>
    </w:pPr>
    <w:rPr>
      <w:rFonts w:cs="Courier New"/>
      <w:sz w:val="22"/>
      <w:szCs w:val="22"/>
    </w:rPr>
  </w:style>
  <w:style w:type="numbering" w:styleId="111111">
    <w:name w:val="Outline List 2"/>
    <w:basedOn w:val="ac"/>
    <w:rsid w:val="00EB30B3"/>
    <w:pPr>
      <w:numPr>
        <w:numId w:val="2"/>
      </w:numPr>
    </w:pPr>
  </w:style>
  <w:style w:type="paragraph" w:customStyle="1" w:styleId="-30">
    <w:name w:val="Прил. - Заголовок 3"/>
    <w:basedOn w:val="-21"/>
    <w:next w:val="a8"/>
    <w:rsid w:val="008473ED"/>
    <w:pPr>
      <w:numPr>
        <w:ilvl w:val="3"/>
      </w:numPr>
      <w:spacing w:after="80"/>
      <w:outlineLvl w:val="3"/>
    </w:pPr>
    <w:rPr>
      <w:b w:val="0"/>
    </w:rPr>
  </w:style>
  <w:style w:type="paragraph" w:styleId="HTML">
    <w:name w:val="HTML Address"/>
    <w:basedOn w:val="a8"/>
    <w:link w:val="HTML0"/>
    <w:semiHidden/>
    <w:rsid w:val="00EF66A2"/>
    <w:rPr>
      <w:i/>
      <w:iCs/>
    </w:rPr>
  </w:style>
  <w:style w:type="paragraph" w:styleId="afff0">
    <w:name w:val="envelope address"/>
    <w:basedOn w:val="a8"/>
    <w:semiHidden/>
    <w:rsid w:val="00EF66A2"/>
    <w:pPr>
      <w:framePr w:w="7920" w:h="1980" w:hRule="exact" w:hSpace="180" w:wrap="auto" w:hAnchor="page" w:xAlign="center" w:yAlign="bottom"/>
      <w:ind w:left="2880"/>
    </w:pPr>
    <w:rPr>
      <w:rFonts w:ascii="Arial" w:hAnsi="Arial" w:cs="Arial"/>
    </w:rPr>
  </w:style>
  <w:style w:type="character" w:styleId="HTML1">
    <w:name w:val="HTML Acronym"/>
    <w:basedOn w:val="aa"/>
    <w:semiHidden/>
    <w:rsid w:val="00EF66A2"/>
  </w:style>
  <w:style w:type="table" w:styleId="-11">
    <w:name w:val="Table Web 1"/>
    <w:basedOn w:val="ab"/>
    <w:semiHidden/>
    <w:rsid w:val="00EF66A2"/>
    <w:pPr>
      <w:spacing w:line="320" w:lineRule="atLeas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2">
    <w:name w:val="Table Web 2"/>
    <w:basedOn w:val="ab"/>
    <w:semiHidden/>
    <w:rsid w:val="00EF66A2"/>
    <w:pPr>
      <w:spacing w:line="320" w:lineRule="atLeas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1">
    <w:name w:val="Table Web 3"/>
    <w:basedOn w:val="ab"/>
    <w:semiHidden/>
    <w:rsid w:val="00EF66A2"/>
    <w:pPr>
      <w:spacing w:line="320" w:lineRule="atLeas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afff1">
    <w:name w:val="Emphasis"/>
    <w:basedOn w:val="aa"/>
    <w:uiPriority w:val="20"/>
    <w:qFormat/>
    <w:rsid w:val="00EF66A2"/>
    <w:rPr>
      <w:i/>
      <w:iCs/>
    </w:rPr>
  </w:style>
  <w:style w:type="paragraph" w:styleId="afff2">
    <w:name w:val="Date"/>
    <w:basedOn w:val="a8"/>
    <w:next w:val="a8"/>
    <w:link w:val="afff3"/>
    <w:semiHidden/>
    <w:rsid w:val="00EF66A2"/>
  </w:style>
  <w:style w:type="paragraph" w:styleId="afff4">
    <w:name w:val="Note Heading"/>
    <w:basedOn w:val="a8"/>
    <w:next w:val="a8"/>
    <w:link w:val="afff5"/>
    <w:semiHidden/>
    <w:rsid w:val="00EF66A2"/>
  </w:style>
  <w:style w:type="table" w:styleId="afff6">
    <w:name w:val="Table Elegant"/>
    <w:basedOn w:val="ab"/>
    <w:semiHidden/>
    <w:rsid w:val="00EF66A2"/>
    <w:pPr>
      <w:spacing w:line="320" w:lineRule="atLeas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5">
    <w:name w:val="Table Subtle 1"/>
    <w:basedOn w:val="ab"/>
    <w:semiHidden/>
    <w:rsid w:val="00EF66A2"/>
    <w:pPr>
      <w:spacing w:line="320" w:lineRule="atLeas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Subtle 2"/>
    <w:basedOn w:val="ab"/>
    <w:semiHidden/>
    <w:rsid w:val="00EF66A2"/>
    <w:pPr>
      <w:spacing w:line="320" w:lineRule="atLeas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HTML2">
    <w:name w:val="HTML Keyboard"/>
    <w:basedOn w:val="aa"/>
    <w:semiHidden/>
    <w:rsid w:val="00EF66A2"/>
    <w:rPr>
      <w:rFonts w:ascii="Courier New" w:hAnsi="Courier New" w:cs="Courier New"/>
      <w:sz w:val="20"/>
      <w:szCs w:val="20"/>
    </w:rPr>
  </w:style>
  <w:style w:type="table" w:styleId="16">
    <w:name w:val="Table Classic 1"/>
    <w:basedOn w:val="ab"/>
    <w:semiHidden/>
    <w:rsid w:val="00EF66A2"/>
    <w:pPr>
      <w:spacing w:line="32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Classic 2"/>
    <w:basedOn w:val="ab"/>
    <w:semiHidden/>
    <w:rsid w:val="00EF66A2"/>
    <w:pPr>
      <w:spacing w:line="320"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6">
    <w:name w:val="Table Classic 3"/>
    <w:basedOn w:val="ab"/>
    <w:semiHidden/>
    <w:rsid w:val="00EF66A2"/>
    <w:pPr>
      <w:spacing w:line="320"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5">
    <w:name w:val="Table Classic 4"/>
    <w:basedOn w:val="ab"/>
    <w:semiHidden/>
    <w:rsid w:val="00EF66A2"/>
    <w:pPr>
      <w:spacing w:line="320" w:lineRule="atLeas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character" w:styleId="HTML3">
    <w:name w:val="HTML Code"/>
    <w:basedOn w:val="aa"/>
    <w:semiHidden/>
    <w:rsid w:val="00EF66A2"/>
    <w:rPr>
      <w:rFonts w:ascii="Courier New" w:hAnsi="Courier New" w:cs="Courier New"/>
      <w:sz w:val="20"/>
      <w:szCs w:val="20"/>
    </w:rPr>
  </w:style>
  <w:style w:type="paragraph" w:styleId="afff7">
    <w:name w:val="Body Text First Indent"/>
    <w:basedOn w:val="a8"/>
    <w:link w:val="afff8"/>
    <w:semiHidden/>
    <w:rsid w:val="00277272"/>
    <w:pPr>
      <w:spacing w:after="120" w:line="360" w:lineRule="auto"/>
      <w:ind w:firstLine="210"/>
    </w:pPr>
  </w:style>
  <w:style w:type="paragraph" w:styleId="afff9">
    <w:name w:val="Body Text Indent"/>
    <w:basedOn w:val="a8"/>
    <w:link w:val="afffa"/>
    <w:semiHidden/>
    <w:rsid w:val="00EF66A2"/>
    <w:pPr>
      <w:spacing w:after="120"/>
      <w:ind w:left="283"/>
    </w:pPr>
  </w:style>
  <w:style w:type="paragraph" w:styleId="28">
    <w:name w:val="Body Text First Indent 2"/>
    <w:basedOn w:val="afff9"/>
    <w:link w:val="29"/>
    <w:semiHidden/>
    <w:rsid w:val="00EF66A2"/>
    <w:pPr>
      <w:ind w:firstLine="210"/>
    </w:pPr>
  </w:style>
  <w:style w:type="character" w:styleId="HTML4">
    <w:name w:val="HTML Sample"/>
    <w:basedOn w:val="aa"/>
    <w:semiHidden/>
    <w:rsid w:val="00EF66A2"/>
    <w:rPr>
      <w:rFonts w:ascii="Courier New" w:hAnsi="Courier New" w:cs="Courier New"/>
    </w:rPr>
  </w:style>
  <w:style w:type="paragraph" w:styleId="2a">
    <w:name w:val="envelope return"/>
    <w:basedOn w:val="a8"/>
    <w:semiHidden/>
    <w:rsid w:val="00EF66A2"/>
    <w:rPr>
      <w:rFonts w:ascii="Arial" w:hAnsi="Arial" w:cs="Arial"/>
      <w:sz w:val="20"/>
      <w:szCs w:val="20"/>
    </w:rPr>
  </w:style>
  <w:style w:type="table" w:styleId="17">
    <w:name w:val="Table 3D effects 1"/>
    <w:basedOn w:val="ab"/>
    <w:semiHidden/>
    <w:rsid w:val="00EF66A2"/>
    <w:pPr>
      <w:spacing w:line="32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b">
    <w:name w:val="Table 3D effects 2"/>
    <w:basedOn w:val="ab"/>
    <w:semiHidden/>
    <w:rsid w:val="00EF66A2"/>
    <w:pPr>
      <w:spacing w:line="32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3D effects 3"/>
    <w:basedOn w:val="ab"/>
    <w:semiHidden/>
    <w:rsid w:val="00EF66A2"/>
    <w:pPr>
      <w:spacing w:line="32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fb">
    <w:name w:val="Normal (Web)"/>
    <w:basedOn w:val="a8"/>
    <w:uiPriority w:val="99"/>
    <w:rsid w:val="00EF66A2"/>
  </w:style>
  <w:style w:type="paragraph" w:styleId="afffc">
    <w:name w:val="Normal Indent"/>
    <w:basedOn w:val="a8"/>
    <w:semiHidden/>
    <w:rsid w:val="00EF66A2"/>
    <w:pPr>
      <w:ind w:left="708"/>
    </w:pPr>
  </w:style>
  <w:style w:type="character" w:styleId="HTML5">
    <w:name w:val="HTML Definition"/>
    <w:basedOn w:val="aa"/>
    <w:semiHidden/>
    <w:rsid w:val="00EF66A2"/>
    <w:rPr>
      <w:i/>
      <w:iCs/>
    </w:rPr>
  </w:style>
  <w:style w:type="paragraph" w:styleId="2c">
    <w:name w:val="Body Text 2"/>
    <w:basedOn w:val="a8"/>
    <w:link w:val="2d"/>
    <w:semiHidden/>
    <w:rsid w:val="00EF66A2"/>
    <w:pPr>
      <w:spacing w:after="120" w:line="480" w:lineRule="auto"/>
    </w:pPr>
  </w:style>
  <w:style w:type="paragraph" w:styleId="38">
    <w:name w:val="Body Text 3"/>
    <w:basedOn w:val="a8"/>
    <w:link w:val="39"/>
    <w:semiHidden/>
    <w:rsid w:val="00EF66A2"/>
    <w:pPr>
      <w:spacing w:after="120"/>
    </w:pPr>
    <w:rPr>
      <w:sz w:val="16"/>
      <w:szCs w:val="16"/>
    </w:rPr>
  </w:style>
  <w:style w:type="paragraph" w:styleId="2e">
    <w:name w:val="Body Text Indent 2"/>
    <w:basedOn w:val="a8"/>
    <w:link w:val="2f"/>
    <w:semiHidden/>
    <w:rsid w:val="00EF66A2"/>
    <w:pPr>
      <w:spacing w:after="120" w:line="480" w:lineRule="auto"/>
      <w:ind w:left="283"/>
    </w:pPr>
  </w:style>
  <w:style w:type="paragraph" w:styleId="3a">
    <w:name w:val="Body Text Indent 3"/>
    <w:basedOn w:val="a8"/>
    <w:link w:val="3b"/>
    <w:semiHidden/>
    <w:rsid w:val="00EF66A2"/>
    <w:pPr>
      <w:spacing w:after="120"/>
      <w:ind w:left="283"/>
    </w:pPr>
    <w:rPr>
      <w:sz w:val="16"/>
      <w:szCs w:val="16"/>
    </w:rPr>
  </w:style>
  <w:style w:type="character" w:styleId="HTML6">
    <w:name w:val="HTML Variable"/>
    <w:basedOn w:val="aa"/>
    <w:semiHidden/>
    <w:rsid w:val="00EF66A2"/>
    <w:rPr>
      <w:i/>
      <w:iCs/>
    </w:rPr>
  </w:style>
  <w:style w:type="character" w:styleId="HTML7">
    <w:name w:val="HTML Typewriter"/>
    <w:basedOn w:val="aa"/>
    <w:semiHidden/>
    <w:rsid w:val="00EF66A2"/>
    <w:rPr>
      <w:rFonts w:ascii="Courier New" w:hAnsi="Courier New" w:cs="Courier New"/>
      <w:sz w:val="20"/>
      <w:szCs w:val="20"/>
    </w:rPr>
  </w:style>
  <w:style w:type="paragraph" w:styleId="afffd">
    <w:name w:val="Subtitle"/>
    <w:basedOn w:val="a8"/>
    <w:link w:val="afffe"/>
    <w:rsid w:val="00712F0A"/>
    <w:pPr>
      <w:jc w:val="center"/>
    </w:pPr>
    <w:rPr>
      <w:rFonts w:cs="Arial"/>
    </w:rPr>
  </w:style>
  <w:style w:type="paragraph" w:styleId="affff">
    <w:name w:val="Signature"/>
    <w:basedOn w:val="a8"/>
    <w:link w:val="affff0"/>
    <w:semiHidden/>
    <w:rsid w:val="00EF66A2"/>
    <w:pPr>
      <w:ind w:left="4252"/>
    </w:pPr>
  </w:style>
  <w:style w:type="paragraph" w:styleId="affff1">
    <w:name w:val="Salutation"/>
    <w:basedOn w:val="a8"/>
    <w:next w:val="a8"/>
    <w:link w:val="affff2"/>
    <w:semiHidden/>
    <w:rsid w:val="00EF66A2"/>
  </w:style>
  <w:style w:type="paragraph" w:styleId="affff3">
    <w:name w:val="List Continue"/>
    <w:basedOn w:val="a8"/>
    <w:semiHidden/>
    <w:rsid w:val="00EF66A2"/>
    <w:pPr>
      <w:spacing w:after="120"/>
      <w:ind w:left="283"/>
    </w:pPr>
  </w:style>
  <w:style w:type="paragraph" w:styleId="2f0">
    <w:name w:val="List Continue 2"/>
    <w:basedOn w:val="a8"/>
    <w:semiHidden/>
    <w:rsid w:val="00EF66A2"/>
    <w:pPr>
      <w:spacing w:after="120"/>
      <w:ind w:left="566"/>
    </w:pPr>
  </w:style>
  <w:style w:type="paragraph" w:styleId="3c">
    <w:name w:val="List Continue 3"/>
    <w:basedOn w:val="a8"/>
    <w:semiHidden/>
    <w:rsid w:val="00EF66A2"/>
    <w:pPr>
      <w:spacing w:after="120"/>
      <w:ind w:left="849"/>
    </w:pPr>
  </w:style>
  <w:style w:type="paragraph" w:styleId="46">
    <w:name w:val="List Continue 4"/>
    <w:basedOn w:val="a8"/>
    <w:semiHidden/>
    <w:rsid w:val="00EF66A2"/>
    <w:pPr>
      <w:spacing w:after="120"/>
      <w:ind w:left="1132"/>
    </w:pPr>
  </w:style>
  <w:style w:type="paragraph" w:styleId="55">
    <w:name w:val="List Continue 5"/>
    <w:basedOn w:val="a8"/>
    <w:semiHidden/>
    <w:rsid w:val="00EF66A2"/>
    <w:pPr>
      <w:spacing w:after="120"/>
      <w:ind w:left="1415"/>
    </w:pPr>
  </w:style>
  <w:style w:type="character" w:styleId="affff4">
    <w:name w:val="FollowedHyperlink"/>
    <w:basedOn w:val="aa"/>
    <w:semiHidden/>
    <w:rsid w:val="00EF66A2"/>
    <w:rPr>
      <w:color w:val="800080"/>
      <w:u w:val="single"/>
    </w:rPr>
  </w:style>
  <w:style w:type="table" w:styleId="18">
    <w:name w:val="Table Simple 1"/>
    <w:basedOn w:val="ab"/>
    <w:semiHidden/>
    <w:rsid w:val="00EF66A2"/>
    <w:pPr>
      <w:spacing w:line="320" w:lineRule="atLeas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1">
    <w:name w:val="Table Simple 2"/>
    <w:basedOn w:val="ab"/>
    <w:semiHidden/>
    <w:rsid w:val="00EF66A2"/>
    <w:pPr>
      <w:spacing w:line="320" w:lineRule="atLeas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d">
    <w:name w:val="Table Simple 3"/>
    <w:basedOn w:val="ab"/>
    <w:semiHidden/>
    <w:rsid w:val="00EF66A2"/>
    <w:pPr>
      <w:spacing w:line="320" w:lineRule="atLeas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ff5">
    <w:name w:val="Closing"/>
    <w:basedOn w:val="a8"/>
    <w:link w:val="affff6"/>
    <w:semiHidden/>
    <w:rsid w:val="00EF66A2"/>
    <w:pPr>
      <w:ind w:left="4252"/>
    </w:pPr>
  </w:style>
  <w:style w:type="table" w:styleId="19">
    <w:name w:val="Table Grid 1"/>
    <w:basedOn w:val="ab"/>
    <w:semiHidden/>
    <w:rsid w:val="00EF66A2"/>
    <w:pPr>
      <w:spacing w:line="32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2">
    <w:name w:val="Table Grid 2"/>
    <w:basedOn w:val="ab"/>
    <w:semiHidden/>
    <w:rsid w:val="00EF66A2"/>
    <w:pPr>
      <w:spacing w:line="320" w:lineRule="atLeas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b"/>
    <w:semiHidden/>
    <w:rsid w:val="00EF66A2"/>
    <w:pPr>
      <w:spacing w:line="320" w:lineRule="atLeas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7">
    <w:name w:val="Table Grid 4"/>
    <w:basedOn w:val="ab"/>
    <w:semiHidden/>
    <w:rsid w:val="00EF66A2"/>
    <w:pPr>
      <w:spacing w:line="320" w:lineRule="atLeas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6">
    <w:name w:val="Table Grid 5"/>
    <w:basedOn w:val="ab"/>
    <w:semiHidden/>
    <w:rsid w:val="00EF66A2"/>
    <w:pPr>
      <w:spacing w:line="320" w:lineRule="atLeas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b"/>
    <w:semiHidden/>
    <w:rsid w:val="00EF66A2"/>
    <w:pPr>
      <w:spacing w:line="320"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b"/>
    <w:semiHidden/>
    <w:rsid w:val="00EF66A2"/>
    <w:pPr>
      <w:spacing w:line="320"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b"/>
    <w:semiHidden/>
    <w:rsid w:val="00EF66A2"/>
    <w:pPr>
      <w:spacing w:line="320"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7">
    <w:name w:val="Table Contemporary"/>
    <w:basedOn w:val="ab"/>
    <w:semiHidden/>
    <w:rsid w:val="00EF66A2"/>
    <w:pPr>
      <w:spacing w:line="320" w:lineRule="atLeas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ff8">
    <w:name w:val="Table Professional"/>
    <w:basedOn w:val="ab"/>
    <w:semiHidden/>
    <w:rsid w:val="00EF66A2"/>
    <w:pPr>
      <w:spacing w:line="32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HTML8">
    <w:name w:val="HTML Preformatted"/>
    <w:basedOn w:val="a8"/>
    <w:link w:val="HTML9"/>
    <w:semiHidden/>
    <w:rsid w:val="00EF66A2"/>
    <w:rPr>
      <w:rFonts w:ascii="Courier New" w:hAnsi="Courier New" w:cs="Courier New"/>
      <w:sz w:val="20"/>
      <w:szCs w:val="20"/>
    </w:rPr>
  </w:style>
  <w:style w:type="paragraph" w:customStyle="1" w:styleId="affff9">
    <w:name w:val="Приложение (обычный заголовок)"/>
    <w:basedOn w:val="a8"/>
    <w:semiHidden/>
    <w:rsid w:val="00D92F3C"/>
  </w:style>
  <w:style w:type="table" w:styleId="1a">
    <w:name w:val="Table Columns 1"/>
    <w:basedOn w:val="ab"/>
    <w:semiHidden/>
    <w:rsid w:val="00EF66A2"/>
    <w:pPr>
      <w:spacing w:line="320" w:lineRule="atLeas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3">
    <w:name w:val="Table Columns 2"/>
    <w:basedOn w:val="ab"/>
    <w:semiHidden/>
    <w:rsid w:val="00EF66A2"/>
    <w:pPr>
      <w:spacing w:line="320"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b"/>
    <w:semiHidden/>
    <w:rsid w:val="00EF66A2"/>
    <w:pPr>
      <w:spacing w:line="320"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8">
    <w:name w:val="Table Columns 4"/>
    <w:basedOn w:val="ab"/>
    <w:semiHidden/>
    <w:rsid w:val="00EF66A2"/>
    <w:pPr>
      <w:spacing w:line="320"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b"/>
    <w:semiHidden/>
    <w:rsid w:val="00EF66A2"/>
    <w:pPr>
      <w:spacing w:line="320" w:lineRule="atLeas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character" w:styleId="affffa">
    <w:name w:val="Strong"/>
    <w:basedOn w:val="aa"/>
    <w:uiPriority w:val="22"/>
    <w:qFormat/>
    <w:rsid w:val="00EF66A2"/>
    <w:rPr>
      <w:b/>
      <w:bCs/>
    </w:rPr>
  </w:style>
  <w:style w:type="table" w:styleId="1b">
    <w:name w:val="Table Colorful 1"/>
    <w:basedOn w:val="ab"/>
    <w:semiHidden/>
    <w:rsid w:val="00EF66A2"/>
    <w:pPr>
      <w:spacing w:line="320"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4">
    <w:name w:val="Table Colorful 2"/>
    <w:basedOn w:val="ab"/>
    <w:semiHidden/>
    <w:rsid w:val="00EF66A2"/>
    <w:pPr>
      <w:spacing w:line="320"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f0">
    <w:name w:val="Table Colorful 3"/>
    <w:basedOn w:val="ab"/>
    <w:semiHidden/>
    <w:rsid w:val="00EF66A2"/>
    <w:pPr>
      <w:spacing w:line="320"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character" w:styleId="HTMLa">
    <w:name w:val="HTML Cite"/>
    <w:basedOn w:val="aa"/>
    <w:semiHidden/>
    <w:rsid w:val="00EF66A2"/>
    <w:rPr>
      <w:i/>
      <w:iCs/>
    </w:rPr>
  </w:style>
  <w:style w:type="paragraph" w:styleId="affffb">
    <w:name w:val="Message Header"/>
    <w:basedOn w:val="a8"/>
    <w:link w:val="affffc"/>
    <w:semiHidden/>
    <w:rsid w:val="00EF66A2"/>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paragraph" w:styleId="affffd">
    <w:name w:val="E-mail Signature"/>
    <w:basedOn w:val="a8"/>
    <w:link w:val="affffe"/>
    <w:semiHidden/>
    <w:rsid w:val="00EF66A2"/>
  </w:style>
  <w:style w:type="table" w:styleId="afffff">
    <w:name w:val="Table Theme"/>
    <w:basedOn w:val="ab"/>
    <w:semiHidden/>
    <w:rsid w:val="007C0302"/>
    <w:pPr>
      <w:spacing w:line="32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f0">
    <w:name w:val="Title"/>
    <w:aliases w:val="Титул - Стандарт"/>
    <w:basedOn w:val="a8"/>
    <w:next w:val="a8"/>
    <w:link w:val="afffff1"/>
    <w:qFormat/>
    <w:rsid w:val="00782564"/>
    <w:pPr>
      <w:keepLines/>
      <w:pBdr>
        <w:bottom w:val="single" w:sz="12" w:space="1" w:color="auto"/>
      </w:pBdr>
      <w:suppressAutoHyphens/>
      <w:spacing w:before="3840"/>
      <w:jc w:val="center"/>
    </w:pPr>
    <w:rPr>
      <w:rFonts w:cs="Arial"/>
      <w:b/>
      <w:bCs/>
      <w:caps/>
      <w:spacing w:val="32"/>
      <w:sz w:val="36"/>
      <w:szCs w:val="36"/>
    </w:rPr>
  </w:style>
  <w:style w:type="paragraph" w:customStyle="1" w:styleId="-9">
    <w:name w:val="Титул - Наименование"/>
    <w:basedOn w:val="a8"/>
    <w:rsid w:val="00782564"/>
    <w:pPr>
      <w:suppressAutoHyphens/>
      <w:jc w:val="center"/>
    </w:pPr>
    <w:rPr>
      <w:rFonts w:cs="Arial"/>
      <w:b/>
      <w:caps/>
      <w:sz w:val="36"/>
    </w:rPr>
  </w:style>
  <w:style w:type="paragraph" w:customStyle="1" w:styleId="-a">
    <w:name w:val="Титул - слово Отчет"/>
    <w:basedOn w:val="a8"/>
    <w:rsid w:val="00782564"/>
    <w:pPr>
      <w:spacing w:before="720"/>
      <w:jc w:val="center"/>
    </w:pPr>
    <w:rPr>
      <w:rFonts w:cs="Arial"/>
      <w:spacing w:val="40"/>
      <w:sz w:val="36"/>
    </w:rPr>
  </w:style>
  <w:style w:type="paragraph" w:customStyle="1" w:styleId="-b">
    <w:name w:val="Титул - СТП"/>
    <w:basedOn w:val="a8"/>
    <w:rsid w:val="00277272"/>
    <w:pPr>
      <w:jc w:val="center"/>
    </w:pPr>
    <w:rPr>
      <w:rFonts w:cs="Arial"/>
      <w:spacing w:val="12"/>
    </w:rPr>
  </w:style>
  <w:style w:type="paragraph" w:styleId="afffff2">
    <w:name w:val="Body Text"/>
    <w:aliases w:val="Body Text Char,body text"/>
    <w:basedOn w:val="a8"/>
    <w:link w:val="afffff3"/>
    <w:rsid w:val="00096786"/>
    <w:pPr>
      <w:spacing w:after="120"/>
      <w:ind w:firstLine="0"/>
    </w:pPr>
    <w:rPr>
      <w:kern w:val="0"/>
      <w:lang w:val="x-none"/>
    </w:rPr>
  </w:style>
  <w:style w:type="character" w:customStyle="1" w:styleId="afffff3">
    <w:name w:val="Основной текст Знак"/>
    <w:aliases w:val="Body Text Char Знак,body text Знак"/>
    <w:link w:val="afffff2"/>
    <w:locked/>
    <w:rsid w:val="00096786"/>
    <w:rPr>
      <w:sz w:val="24"/>
      <w:szCs w:val="24"/>
      <w:lang w:val="x-none" w:eastAsia="ru-RU" w:bidi="ar-SA"/>
    </w:rPr>
  </w:style>
  <w:style w:type="paragraph" w:customStyle="1" w:styleId="-c">
    <w:name w:val="Титул - Город"/>
    <w:basedOn w:val="a8"/>
    <w:rsid w:val="00E9732C"/>
    <w:pPr>
      <w:jc w:val="center"/>
    </w:pPr>
  </w:style>
  <w:style w:type="character" w:customStyle="1" w:styleId="2d">
    <w:name w:val="Основной текст 2 Знак"/>
    <w:link w:val="2c"/>
    <w:locked/>
    <w:rsid w:val="00096786"/>
    <w:rPr>
      <w:kern w:val="28"/>
      <w:sz w:val="24"/>
      <w:szCs w:val="24"/>
      <w:lang w:val="ru-RU" w:eastAsia="ru-RU" w:bidi="ar-SA"/>
    </w:rPr>
  </w:style>
  <w:style w:type="paragraph" w:customStyle="1" w:styleId="ConsNormal">
    <w:name w:val="ConsNormal"/>
    <w:rsid w:val="00096786"/>
    <w:pPr>
      <w:widowControl w:val="0"/>
      <w:autoSpaceDE w:val="0"/>
      <w:autoSpaceDN w:val="0"/>
      <w:adjustRightInd w:val="0"/>
      <w:ind w:right="19772" w:firstLine="720"/>
    </w:pPr>
    <w:rPr>
      <w:rFonts w:ascii="Arial" w:hAnsi="Arial" w:cs="Arial"/>
    </w:rPr>
  </w:style>
  <w:style w:type="paragraph" w:customStyle="1" w:styleId="-d">
    <w:name w:val="Титул - Аннотация"/>
    <w:basedOn w:val="a8"/>
    <w:rsid w:val="00277272"/>
    <w:pPr>
      <w:spacing w:line="240" w:lineRule="atLeast"/>
      <w:ind w:left="540" w:right="534"/>
    </w:pPr>
    <w:rPr>
      <w:rFonts w:cs="Courier New"/>
      <w:sz w:val="20"/>
      <w:szCs w:val="20"/>
    </w:rPr>
  </w:style>
  <w:style w:type="paragraph" w:customStyle="1" w:styleId="-e">
    <w:name w:val="Титул - Книга"/>
    <w:basedOn w:val="-9"/>
    <w:rsid w:val="00277272"/>
    <w:rPr>
      <w:caps w:val="0"/>
      <w:sz w:val="24"/>
    </w:rPr>
  </w:style>
  <w:style w:type="paragraph" w:customStyle="1" w:styleId="afffff4">
    <w:name w:val="Заголовок Оглавления"/>
    <w:basedOn w:val="1"/>
    <w:next w:val="a8"/>
    <w:rsid w:val="00782564"/>
    <w:pPr>
      <w:numPr>
        <w:numId w:val="0"/>
      </w:numPr>
      <w:jc w:val="center"/>
      <w:outlineLvl w:val="9"/>
    </w:pPr>
  </w:style>
  <w:style w:type="character" w:customStyle="1" w:styleId="2f">
    <w:name w:val="Основной текст с отступом 2 Знак"/>
    <w:link w:val="2e"/>
    <w:locked/>
    <w:rsid w:val="00096786"/>
    <w:rPr>
      <w:kern w:val="28"/>
      <w:sz w:val="24"/>
      <w:szCs w:val="24"/>
      <w:lang w:val="ru-RU" w:eastAsia="ru-RU" w:bidi="ar-SA"/>
    </w:rPr>
  </w:style>
  <w:style w:type="paragraph" w:customStyle="1" w:styleId="-2">
    <w:name w:val="Таблица - Номер"/>
    <w:basedOn w:val="a8"/>
    <w:next w:val="-f"/>
    <w:rsid w:val="00AF64A2"/>
    <w:pPr>
      <w:keepNext/>
      <w:keepLines/>
      <w:numPr>
        <w:numId w:val="4"/>
      </w:numPr>
      <w:spacing w:before="160" w:after="40" w:line="240" w:lineRule="atLeast"/>
      <w:jc w:val="right"/>
    </w:pPr>
    <w:rPr>
      <w:spacing w:val="40"/>
      <w:sz w:val="22"/>
      <w:szCs w:val="22"/>
    </w:rPr>
  </w:style>
  <w:style w:type="paragraph" w:customStyle="1" w:styleId="-f">
    <w:name w:val="Таблица - Название"/>
    <w:basedOn w:val="a8"/>
    <w:rsid w:val="00733BD1"/>
    <w:pPr>
      <w:keepNext/>
      <w:keepLines/>
      <w:suppressAutoHyphens/>
      <w:spacing w:after="80" w:line="240" w:lineRule="atLeast"/>
      <w:jc w:val="center"/>
    </w:pPr>
    <w:rPr>
      <w:b/>
    </w:rPr>
  </w:style>
  <w:style w:type="paragraph" w:customStyle="1" w:styleId="-f0">
    <w:name w:val="Таблица - Тело"/>
    <w:basedOn w:val="a8"/>
    <w:rsid w:val="00670748"/>
    <w:pPr>
      <w:keepLines/>
      <w:spacing w:line="220" w:lineRule="atLeast"/>
    </w:pPr>
    <w:rPr>
      <w:sz w:val="22"/>
      <w:szCs w:val="22"/>
    </w:rPr>
  </w:style>
  <w:style w:type="paragraph" w:customStyle="1" w:styleId="-f1">
    <w:name w:val="Таблица - Шапка"/>
    <w:basedOn w:val="a8"/>
    <w:rsid w:val="00670748"/>
    <w:pPr>
      <w:keepNext/>
      <w:keepLines/>
      <w:suppressAutoHyphens/>
      <w:spacing w:line="220" w:lineRule="atLeast"/>
      <w:jc w:val="center"/>
    </w:pPr>
    <w:rPr>
      <w:sz w:val="20"/>
      <w:szCs w:val="20"/>
    </w:rPr>
  </w:style>
  <w:style w:type="paragraph" w:customStyle="1" w:styleId="-f2">
    <w:name w:val="Таблица - Пояснения"/>
    <w:basedOn w:val="a8"/>
    <w:next w:val="a8"/>
    <w:rsid w:val="00277272"/>
    <w:pPr>
      <w:spacing w:before="40" w:after="480" w:line="280" w:lineRule="atLeast"/>
      <w:contextualSpacing/>
    </w:pPr>
    <w:rPr>
      <w:sz w:val="22"/>
      <w:szCs w:val="22"/>
    </w:rPr>
  </w:style>
  <w:style w:type="paragraph" w:customStyle="1" w:styleId="-f3">
    <w:name w:val="Таблица - Продолжение"/>
    <w:basedOn w:val="-2"/>
    <w:next w:val="-f1"/>
    <w:rsid w:val="001D62D8"/>
    <w:pPr>
      <w:numPr>
        <w:numId w:val="0"/>
      </w:numPr>
    </w:pPr>
    <w:rPr>
      <w:i/>
      <w:spacing w:val="0"/>
    </w:rPr>
  </w:style>
  <w:style w:type="paragraph" w:styleId="a">
    <w:name w:val="List Number"/>
    <w:basedOn w:val="a8"/>
    <w:semiHidden/>
    <w:rsid w:val="00A3392E"/>
    <w:pPr>
      <w:numPr>
        <w:numId w:val="3"/>
      </w:numPr>
      <w:spacing w:after="80"/>
      <w:ind w:left="357" w:hanging="357"/>
    </w:pPr>
  </w:style>
  <w:style w:type="paragraph" w:customStyle="1" w:styleId="-0">
    <w:name w:val="Рисунок - Подпись"/>
    <w:basedOn w:val="a8"/>
    <w:next w:val="a8"/>
    <w:rsid w:val="00277272"/>
    <w:pPr>
      <w:keepLines/>
      <w:numPr>
        <w:numId w:val="18"/>
      </w:numPr>
      <w:tabs>
        <w:tab w:val="clear" w:pos="0"/>
        <w:tab w:val="left" w:pos="312"/>
      </w:tabs>
      <w:suppressAutoHyphens/>
      <w:spacing w:before="240" w:after="480" w:line="260" w:lineRule="atLeast"/>
      <w:jc w:val="center"/>
    </w:pPr>
    <w:rPr>
      <w:sz w:val="20"/>
    </w:rPr>
  </w:style>
  <w:style w:type="paragraph" w:customStyle="1" w:styleId="-f4">
    <w:name w:val="Рисунок - Пояснения"/>
    <w:basedOn w:val="a8"/>
    <w:rsid w:val="00277272"/>
    <w:pPr>
      <w:suppressAutoHyphens/>
      <w:spacing w:after="40" w:line="220" w:lineRule="atLeast"/>
      <w:jc w:val="center"/>
    </w:pPr>
    <w:rPr>
      <w:sz w:val="20"/>
      <w:szCs w:val="20"/>
    </w:rPr>
  </w:style>
  <w:style w:type="paragraph" w:customStyle="1" w:styleId="-">
    <w:name w:val="Прил. - Номер"/>
    <w:basedOn w:val="a8"/>
    <w:next w:val="-f5"/>
    <w:rsid w:val="008473ED"/>
    <w:pPr>
      <w:keepNext/>
      <w:keepLines/>
      <w:pageBreakBefore/>
      <w:numPr>
        <w:numId w:val="6"/>
      </w:numPr>
      <w:suppressAutoHyphens/>
      <w:spacing w:after="0" w:line="360" w:lineRule="auto"/>
      <w:jc w:val="center"/>
      <w:outlineLvl w:val="0"/>
    </w:pPr>
    <w:rPr>
      <w:b/>
      <w:spacing w:val="2"/>
    </w:rPr>
  </w:style>
  <w:style w:type="paragraph" w:customStyle="1" w:styleId="-1">
    <w:name w:val="Прил. - Заголовок 1"/>
    <w:basedOn w:val="22"/>
    <w:next w:val="-21"/>
    <w:rsid w:val="008473ED"/>
    <w:pPr>
      <w:numPr>
        <w:numId w:val="6"/>
      </w:numPr>
      <w:jc w:val="left"/>
    </w:pPr>
  </w:style>
  <w:style w:type="paragraph" w:customStyle="1" w:styleId="-21">
    <w:name w:val="Прил. - Заголовок 2"/>
    <w:basedOn w:val="31"/>
    <w:next w:val="-30"/>
    <w:rsid w:val="008473ED"/>
  </w:style>
  <w:style w:type="paragraph" w:customStyle="1" w:styleId="-f5">
    <w:name w:val="Прил. - Название"/>
    <w:basedOn w:val="a8"/>
    <w:next w:val="-1"/>
    <w:rsid w:val="008473ED"/>
    <w:pPr>
      <w:keepLines/>
      <w:tabs>
        <w:tab w:val="left" w:pos="2520"/>
      </w:tabs>
      <w:suppressAutoHyphens/>
      <w:spacing w:before="360" w:after="240"/>
      <w:ind w:firstLine="0"/>
      <w:jc w:val="center"/>
      <w:outlineLvl w:val="0"/>
    </w:pPr>
    <w:rPr>
      <w:b/>
    </w:rPr>
  </w:style>
  <w:style w:type="paragraph" w:customStyle="1" w:styleId="-40">
    <w:name w:val="Прил. - Заголовок 4"/>
    <w:basedOn w:val="-30"/>
    <w:next w:val="a8"/>
    <w:rsid w:val="008473ED"/>
    <w:pPr>
      <w:numPr>
        <w:ilvl w:val="4"/>
      </w:numPr>
      <w:outlineLvl w:val="4"/>
    </w:pPr>
    <w:rPr>
      <w:b/>
      <w:smallCaps/>
      <w:szCs w:val="24"/>
    </w:rPr>
  </w:style>
  <w:style w:type="numbering" w:styleId="1ai">
    <w:name w:val="Outline List 1"/>
    <w:basedOn w:val="ac"/>
    <w:semiHidden/>
    <w:rsid w:val="009C1AF1"/>
    <w:pPr>
      <w:numPr>
        <w:numId w:val="16"/>
      </w:numPr>
    </w:pPr>
  </w:style>
  <w:style w:type="paragraph" w:styleId="20">
    <w:name w:val="List Bullet 2"/>
    <w:basedOn w:val="a8"/>
    <w:semiHidden/>
    <w:rsid w:val="009C1AF1"/>
    <w:pPr>
      <w:numPr>
        <w:numId w:val="8"/>
      </w:numPr>
    </w:pPr>
  </w:style>
  <w:style w:type="paragraph" w:styleId="30">
    <w:name w:val="List Bullet 3"/>
    <w:basedOn w:val="a8"/>
    <w:semiHidden/>
    <w:rsid w:val="009C1AF1"/>
    <w:pPr>
      <w:numPr>
        <w:numId w:val="9"/>
      </w:numPr>
    </w:pPr>
  </w:style>
  <w:style w:type="paragraph" w:styleId="40">
    <w:name w:val="List Bullet 4"/>
    <w:basedOn w:val="a8"/>
    <w:semiHidden/>
    <w:rsid w:val="009C1AF1"/>
    <w:pPr>
      <w:numPr>
        <w:numId w:val="10"/>
      </w:numPr>
    </w:pPr>
  </w:style>
  <w:style w:type="paragraph" w:styleId="50">
    <w:name w:val="List Bullet 5"/>
    <w:basedOn w:val="a8"/>
    <w:semiHidden/>
    <w:rsid w:val="009C1AF1"/>
    <w:pPr>
      <w:numPr>
        <w:numId w:val="11"/>
      </w:numPr>
    </w:pPr>
  </w:style>
  <w:style w:type="character" w:styleId="afffff5">
    <w:name w:val="line number"/>
    <w:basedOn w:val="aa"/>
    <w:semiHidden/>
    <w:rsid w:val="009C1AF1"/>
  </w:style>
  <w:style w:type="paragraph" w:styleId="2">
    <w:name w:val="List Number 2"/>
    <w:basedOn w:val="a8"/>
    <w:semiHidden/>
    <w:rsid w:val="009C1AF1"/>
    <w:pPr>
      <w:numPr>
        <w:numId w:val="12"/>
      </w:numPr>
    </w:pPr>
  </w:style>
  <w:style w:type="paragraph" w:styleId="3">
    <w:name w:val="List Number 3"/>
    <w:basedOn w:val="a8"/>
    <w:semiHidden/>
    <w:rsid w:val="009C1AF1"/>
    <w:pPr>
      <w:numPr>
        <w:numId w:val="13"/>
      </w:numPr>
    </w:pPr>
  </w:style>
  <w:style w:type="paragraph" w:styleId="4">
    <w:name w:val="List Number 4"/>
    <w:basedOn w:val="a8"/>
    <w:semiHidden/>
    <w:rsid w:val="009C1AF1"/>
    <w:pPr>
      <w:numPr>
        <w:numId w:val="14"/>
      </w:numPr>
    </w:pPr>
  </w:style>
  <w:style w:type="paragraph" w:styleId="5">
    <w:name w:val="List Number 5"/>
    <w:basedOn w:val="a8"/>
    <w:semiHidden/>
    <w:rsid w:val="009C1AF1"/>
    <w:pPr>
      <w:numPr>
        <w:numId w:val="15"/>
      </w:numPr>
    </w:pPr>
  </w:style>
  <w:style w:type="paragraph" w:styleId="afffff6">
    <w:name w:val="List"/>
    <w:basedOn w:val="a8"/>
    <w:semiHidden/>
    <w:rsid w:val="009C1AF1"/>
    <w:pPr>
      <w:ind w:left="283" w:hanging="283"/>
    </w:pPr>
  </w:style>
  <w:style w:type="paragraph" w:styleId="2f5">
    <w:name w:val="List 2"/>
    <w:basedOn w:val="a8"/>
    <w:semiHidden/>
    <w:rsid w:val="009C1AF1"/>
    <w:pPr>
      <w:ind w:left="566" w:hanging="283"/>
    </w:pPr>
  </w:style>
  <w:style w:type="paragraph" w:styleId="49">
    <w:name w:val="List 4"/>
    <w:basedOn w:val="a8"/>
    <w:semiHidden/>
    <w:rsid w:val="009C1AF1"/>
    <w:pPr>
      <w:ind w:left="1132" w:hanging="283"/>
    </w:pPr>
  </w:style>
  <w:style w:type="paragraph" w:styleId="58">
    <w:name w:val="List 5"/>
    <w:basedOn w:val="a8"/>
    <w:semiHidden/>
    <w:rsid w:val="009C1AF1"/>
    <w:pPr>
      <w:ind w:left="1415" w:hanging="283"/>
    </w:pPr>
  </w:style>
  <w:style w:type="numbering" w:styleId="a3">
    <w:name w:val="Outline List 3"/>
    <w:basedOn w:val="ac"/>
    <w:semiHidden/>
    <w:rsid w:val="009C1AF1"/>
    <w:pPr>
      <w:numPr>
        <w:numId w:val="17"/>
      </w:numPr>
    </w:pPr>
  </w:style>
  <w:style w:type="paragraph" w:styleId="a0">
    <w:name w:val="List Bullet"/>
    <w:basedOn w:val="a8"/>
    <w:semiHidden/>
    <w:rsid w:val="007126F8"/>
    <w:pPr>
      <w:numPr>
        <w:numId w:val="7"/>
      </w:numPr>
    </w:pPr>
  </w:style>
  <w:style w:type="paragraph" w:customStyle="1" w:styleId="-f6">
    <w:name w:val="Таблица - Отбивка"/>
    <w:basedOn w:val="a8"/>
    <w:next w:val="a8"/>
    <w:rsid w:val="007126F8"/>
    <w:pPr>
      <w:spacing w:line="240" w:lineRule="exact"/>
    </w:pPr>
    <w:rPr>
      <w:sz w:val="16"/>
    </w:rPr>
  </w:style>
  <w:style w:type="paragraph" w:customStyle="1" w:styleId="-f7">
    <w:name w:val="Таблица - Колонки"/>
    <w:basedOn w:val="-f1"/>
    <w:rsid w:val="007126F8"/>
    <w:pPr>
      <w:spacing w:line="200" w:lineRule="atLeast"/>
    </w:pPr>
    <w:rPr>
      <w:sz w:val="18"/>
    </w:rPr>
  </w:style>
  <w:style w:type="paragraph" w:customStyle="1" w:styleId="-f8">
    <w:name w:val="Рисунок - Картинка"/>
    <w:basedOn w:val="a8"/>
    <w:next w:val="-0"/>
    <w:rsid w:val="00484E31"/>
    <w:pPr>
      <w:keepNext/>
      <w:spacing w:before="360"/>
      <w:jc w:val="center"/>
    </w:pPr>
  </w:style>
  <w:style w:type="paragraph" w:customStyle="1" w:styleId="-f9">
    <w:name w:val="Рисунок - Подпись с пояснениями"/>
    <w:basedOn w:val="-0"/>
    <w:next w:val="-f4"/>
    <w:rsid w:val="0087007F"/>
    <w:pPr>
      <w:spacing w:after="0"/>
    </w:pPr>
  </w:style>
  <w:style w:type="paragraph" w:customStyle="1" w:styleId="ConsNonformat">
    <w:name w:val="ConsNonformat"/>
    <w:rsid w:val="00CB5616"/>
    <w:pPr>
      <w:widowControl w:val="0"/>
      <w:autoSpaceDE w:val="0"/>
      <w:autoSpaceDN w:val="0"/>
      <w:adjustRightInd w:val="0"/>
      <w:ind w:right="19772"/>
    </w:pPr>
    <w:rPr>
      <w:rFonts w:ascii="Courier New" w:hAnsi="Courier New" w:cs="Courier New"/>
    </w:rPr>
  </w:style>
  <w:style w:type="character" w:customStyle="1" w:styleId="10">
    <w:name w:val="Заголовок 1 Знак"/>
    <w:aliases w:val="ТР_Заголовок 1 Знак"/>
    <w:link w:val="1"/>
    <w:locked/>
    <w:rsid w:val="000744D4"/>
    <w:rPr>
      <w:rFonts w:cs="Arial"/>
      <w:b/>
      <w:bCs/>
      <w:kern w:val="28"/>
      <w:sz w:val="24"/>
      <w:szCs w:val="24"/>
    </w:rPr>
  </w:style>
  <w:style w:type="character" w:customStyle="1" w:styleId="23">
    <w:name w:val="Заголовок 2 Знак"/>
    <w:link w:val="22"/>
    <w:locked/>
    <w:rsid w:val="001A7750"/>
    <w:rPr>
      <w:b/>
      <w:bCs/>
      <w:kern w:val="28"/>
      <w:sz w:val="24"/>
      <w:szCs w:val="24"/>
    </w:rPr>
  </w:style>
  <w:style w:type="character" w:customStyle="1" w:styleId="32">
    <w:name w:val="Заголовок 3 Знак"/>
    <w:link w:val="31"/>
    <w:locked/>
    <w:rsid w:val="00733831"/>
    <w:rPr>
      <w:rFonts w:cs="Arial"/>
      <w:b/>
      <w:bCs/>
      <w:kern w:val="28"/>
      <w:sz w:val="24"/>
      <w:szCs w:val="28"/>
    </w:rPr>
  </w:style>
  <w:style w:type="character" w:customStyle="1" w:styleId="42">
    <w:name w:val="Заголовок 4 Знак"/>
    <w:link w:val="41"/>
    <w:locked/>
    <w:rsid w:val="00F21A93"/>
    <w:rPr>
      <w:b/>
      <w:bCs/>
      <w:kern w:val="28"/>
      <w:sz w:val="24"/>
      <w:szCs w:val="24"/>
    </w:rPr>
  </w:style>
  <w:style w:type="character" w:customStyle="1" w:styleId="52">
    <w:name w:val="Заголовок 5 Знак"/>
    <w:link w:val="51"/>
    <w:locked/>
    <w:rsid w:val="00D80F89"/>
    <w:rPr>
      <w:bCs/>
      <w:smallCaps/>
      <w:kern w:val="28"/>
      <w:sz w:val="24"/>
      <w:szCs w:val="24"/>
    </w:rPr>
  </w:style>
  <w:style w:type="character" w:customStyle="1" w:styleId="60">
    <w:name w:val="Заголовок 6 Знак"/>
    <w:aliases w:val="H6 Знак"/>
    <w:link w:val="6"/>
    <w:locked/>
    <w:rsid w:val="00D80F89"/>
    <w:rPr>
      <w:rFonts w:cs="Courier New"/>
      <w:b/>
      <w:bCs/>
      <w:kern w:val="28"/>
      <w:sz w:val="24"/>
      <w:szCs w:val="22"/>
      <w:lang w:val="ru-RU" w:eastAsia="ru-RU" w:bidi="ar-SA"/>
    </w:rPr>
  </w:style>
  <w:style w:type="character" w:customStyle="1" w:styleId="71">
    <w:name w:val="Заголовок 7 Знак"/>
    <w:link w:val="70"/>
    <w:locked/>
    <w:rsid w:val="00D80F89"/>
    <w:rPr>
      <w:kern w:val="28"/>
      <w:sz w:val="24"/>
      <w:szCs w:val="24"/>
      <w:lang w:val="ru-RU" w:eastAsia="ru-RU" w:bidi="ar-SA"/>
    </w:rPr>
  </w:style>
  <w:style w:type="character" w:customStyle="1" w:styleId="80">
    <w:name w:val="Заголовок 8 Знак"/>
    <w:link w:val="8"/>
    <w:locked/>
    <w:rsid w:val="00D80F89"/>
    <w:rPr>
      <w:i/>
      <w:iCs/>
      <w:kern w:val="28"/>
      <w:sz w:val="24"/>
      <w:szCs w:val="24"/>
      <w:lang w:val="ru-RU" w:eastAsia="ru-RU" w:bidi="ar-SA"/>
    </w:rPr>
  </w:style>
  <w:style w:type="character" w:customStyle="1" w:styleId="90">
    <w:name w:val="Заголовок 9 Знак"/>
    <w:link w:val="9"/>
    <w:locked/>
    <w:rsid w:val="000744D4"/>
    <w:rPr>
      <w:sz w:val="24"/>
      <w:szCs w:val="24"/>
      <w:lang w:val="x-none" w:eastAsia="x-none"/>
    </w:rPr>
  </w:style>
  <w:style w:type="character" w:customStyle="1" w:styleId="af6">
    <w:name w:val="Верхний колонтитул Знак"/>
    <w:aliases w:val="Titul Знак,Heder Знак,Верхний колонтитул1 Знак,Верхний колонтитул2 Знак,Верхний колонтитул3 Знак,Верхний колонтитул4 Знак,Верхний колонтитул11 Знак,Верхний колонтитул21 Знак,Верхний колонтитул31 Знак,Верхний колонтитул41 Знак"/>
    <w:basedOn w:val="aa"/>
    <w:link w:val="af5"/>
    <w:uiPriority w:val="99"/>
    <w:locked/>
    <w:rsid w:val="00D80F89"/>
    <w:rPr>
      <w:rFonts w:ascii="Arial Narrow" w:hAnsi="Arial Narrow"/>
      <w:b/>
      <w:smallCaps/>
      <w:kern w:val="28"/>
      <w:szCs w:val="18"/>
      <w:lang w:val="ru-RU" w:eastAsia="ru-RU" w:bidi="ar-SA"/>
    </w:rPr>
  </w:style>
  <w:style w:type="character" w:customStyle="1" w:styleId="af8">
    <w:name w:val="Нижний колонтитул Знак"/>
    <w:basedOn w:val="aa"/>
    <w:link w:val="af7"/>
    <w:uiPriority w:val="99"/>
    <w:locked/>
    <w:rsid w:val="00D80F89"/>
    <w:rPr>
      <w:kern w:val="28"/>
      <w:sz w:val="16"/>
      <w:szCs w:val="24"/>
      <w:lang w:val="ru-RU" w:eastAsia="ru-RU" w:bidi="ar-SA"/>
    </w:rPr>
  </w:style>
  <w:style w:type="character" w:customStyle="1" w:styleId="grame">
    <w:name w:val="grame"/>
    <w:basedOn w:val="aa"/>
    <w:rsid w:val="00D80F89"/>
  </w:style>
  <w:style w:type="paragraph" w:customStyle="1" w:styleId="Style4">
    <w:name w:val="Style4"/>
    <w:basedOn w:val="a8"/>
    <w:rsid w:val="00D80F89"/>
    <w:pPr>
      <w:widowControl w:val="0"/>
      <w:autoSpaceDE w:val="0"/>
      <w:autoSpaceDN w:val="0"/>
      <w:adjustRightInd w:val="0"/>
      <w:spacing w:after="0" w:line="302" w:lineRule="exact"/>
      <w:ind w:firstLine="0"/>
    </w:pPr>
    <w:rPr>
      <w:rFonts w:ascii="Cambria" w:hAnsi="Cambria"/>
      <w:kern w:val="0"/>
      <w:lang w:val="en-US"/>
    </w:rPr>
  </w:style>
  <w:style w:type="paragraph" w:customStyle="1" w:styleId="ConsPlusNonformat">
    <w:name w:val="ConsPlusNonformat"/>
    <w:rsid w:val="00D80F89"/>
    <w:pPr>
      <w:autoSpaceDE w:val="0"/>
      <w:autoSpaceDN w:val="0"/>
      <w:adjustRightInd w:val="0"/>
    </w:pPr>
    <w:rPr>
      <w:rFonts w:ascii="Courier New" w:hAnsi="Courier New" w:cs="Courier New"/>
      <w:lang w:val="en-US" w:eastAsia="en-US"/>
    </w:rPr>
  </w:style>
  <w:style w:type="paragraph" w:customStyle="1" w:styleId="ConsPlusTitle">
    <w:name w:val="ConsPlusTitle"/>
    <w:rsid w:val="00D80F89"/>
    <w:pPr>
      <w:autoSpaceDE w:val="0"/>
      <w:autoSpaceDN w:val="0"/>
      <w:adjustRightInd w:val="0"/>
    </w:pPr>
    <w:rPr>
      <w:rFonts w:ascii="Cambria" w:hAnsi="Cambria"/>
      <w:b/>
      <w:bCs/>
      <w:sz w:val="24"/>
      <w:szCs w:val="24"/>
      <w:lang w:val="en-US" w:eastAsia="en-US"/>
    </w:rPr>
  </w:style>
  <w:style w:type="character" w:customStyle="1" w:styleId="afffff1">
    <w:name w:val="Название Знак"/>
    <w:aliases w:val="Титул - Стандарт Знак"/>
    <w:link w:val="afffff0"/>
    <w:locked/>
    <w:rsid w:val="00D80F89"/>
    <w:rPr>
      <w:rFonts w:cs="Arial"/>
      <w:b/>
      <w:bCs/>
      <w:caps/>
      <w:spacing w:val="32"/>
      <w:kern w:val="28"/>
      <w:sz w:val="36"/>
      <w:szCs w:val="36"/>
      <w:lang w:val="ru-RU" w:eastAsia="ru-RU" w:bidi="ar-SA"/>
    </w:rPr>
  </w:style>
  <w:style w:type="character" w:customStyle="1" w:styleId="afffe">
    <w:name w:val="Подзаголовок Знак"/>
    <w:link w:val="afffd"/>
    <w:locked/>
    <w:rsid w:val="00D80F89"/>
    <w:rPr>
      <w:rFonts w:cs="Arial"/>
      <w:kern w:val="28"/>
      <w:sz w:val="24"/>
      <w:szCs w:val="24"/>
      <w:lang w:val="ru-RU" w:eastAsia="ru-RU" w:bidi="ar-SA"/>
    </w:rPr>
  </w:style>
  <w:style w:type="paragraph" w:customStyle="1" w:styleId="1c">
    <w:name w:val="Без интервала1"/>
    <w:basedOn w:val="a8"/>
    <w:rsid w:val="00D80F89"/>
    <w:pPr>
      <w:spacing w:after="0"/>
      <w:ind w:firstLine="0"/>
      <w:jc w:val="left"/>
    </w:pPr>
    <w:rPr>
      <w:rFonts w:ascii="Cambria" w:hAnsi="Cambria" w:cs="Cambria"/>
      <w:kern w:val="0"/>
      <w:sz w:val="22"/>
      <w:szCs w:val="22"/>
      <w:lang w:val="en-US" w:eastAsia="en-US"/>
    </w:rPr>
  </w:style>
  <w:style w:type="paragraph" w:customStyle="1" w:styleId="210">
    <w:name w:val="Цитата 21"/>
    <w:basedOn w:val="a8"/>
    <w:next w:val="a8"/>
    <w:link w:val="QuoteChar"/>
    <w:rsid w:val="00D80F89"/>
    <w:pPr>
      <w:spacing w:after="200" w:line="276" w:lineRule="auto"/>
      <w:ind w:firstLine="0"/>
      <w:jc w:val="left"/>
    </w:pPr>
    <w:rPr>
      <w:rFonts w:ascii="Cambria" w:hAnsi="Cambria"/>
      <w:i/>
      <w:iCs/>
      <w:kern w:val="0"/>
      <w:sz w:val="20"/>
      <w:szCs w:val="20"/>
      <w:lang w:val="x-none" w:eastAsia="x-none"/>
    </w:rPr>
  </w:style>
  <w:style w:type="character" w:customStyle="1" w:styleId="QuoteChar">
    <w:name w:val="Quote Char"/>
    <w:link w:val="210"/>
    <w:locked/>
    <w:rsid w:val="00D80F89"/>
    <w:rPr>
      <w:rFonts w:ascii="Cambria" w:hAnsi="Cambria"/>
      <w:i/>
      <w:iCs/>
      <w:lang w:val="x-none" w:eastAsia="x-none" w:bidi="ar-SA"/>
    </w:rPr>
  </w:style>
  <w:style w:type="paragraph" w:customStyle="1" w:styleId="1d">
    <w:name w:val="Выделенная цитата1"/>
    <w:basedOn w:val="a8"/>
    <w:next w:val="a8"/>
    <w:link w:val="IntenseQuoteChar"/>
    <w:rsid w:val="00D80F89"/>
    <w:pPr>
      <w:pBdr>
        <w:top w:val="single" w:sz="4" w:space="10" w:color="auto"/>
        <w:bottom w:val="single" w:sz="4" w:space="10" w:color="auto"/>
      </w:pBdr>
      <w:spacing w:before="240" w:after="240" w:line="300" w:lineRule="auto"/>
      <w:ind w:left="1152" w:right="1152" w:firstLine="0"/>
    </w:pPr>
    <w:rPr>
      <w:rFonts w:ascii="Cambria" w:hAnsi="Cambria"/>
      <w:i/>
      <w:iCs/>
      <w:kern w:val="0"/>
      <w:sz w:val="20"/>
      <w:szCs w:val="20"/>
      <w:lang w:val="x-none" w:eastAsia="x-none"/>
    </w:rPr>
  </w:style>
  <w:style w:type="character" w:customStyle="1" w:styleId="IntenseQuoteChar">
    <w:name w:val="Intense Quote Char"/>
    <w:link w:val="1d"/>
    <w:locked/>
    <w:rsid w:val="00D80F89"/>
    <w:rPr>
      <w:rFonts w:ascii="Cambria" w:hAnsi="Cambria"/>
      <w:i/>
      <w:iCs/>
      <w:lang w:val="x-none" w:eastAsia="x-none" w:bidi="ar-SA"/>
    </w:rPr>
  </w:style>
  <w:style w:type="character" w:customStyle="1" w:styleId="1e">
    <w:name w:val="Слабое выделение1"/>
    <w:rsid w:val="00D80F89"/>
    <w:rPr>
      <w:i/>
      <w:iCs/>
    </w:rPr>
  </w:style>
  <w:style w:type="character" w:customStyle="1" w:styleId="1f">
    <w:name w:val="Сильное выделение1"/>
    <w:rsid w:val="00D80F89"/>
    <w:rPr>
      <w:b/>
      <w:bCs/>
      <w:i/>
      <w:iCs/>
    </w:rPr>
  </w:style>
  <w:style w:type="character" w:customStyle="1" w:styleId="1f0">
    <w:name w:val="Слабая ссылка1"/>
    <w:rsid w:val="00D80F89"/>
    <w:rPr>
      <w:smallCaps/>
    </w:rPr>
  </w:style>
  <w:style w:type="character" w:customStyle="1" w:styleId="1f1">
    <w:name w:val="Сильная ссылка1"/>
    <w:rsid w:val="00D80F89"/>
    <w:rPr>
      <w:b/>
      <w:bCs/>
      <w:smallCaps/>
    </w:rPr>
  </w:style>
  <w:style w:type="character" w:customStyle="1" w:styleId="1f2">
    <w:name w:val="Название книги1"/>
    <w:rsid w:val="00D80F89"/>
    <w:rPr>
      <w:i/>
      <w:iCs/>
      <w:smallCaps/>
      <w:spacing w:val="5"/>
    </w:rPr>
  </w:style>
  <w:style w:type="paragraph" w:customStyle="1" w:styleId="1f3">
    <w:name w:val="Заголовок оглавления1"/>
    <w:basedOn w:val="1"/>
    <w:next w:val="a8"/>
    <w:semiHidden/>
    <w:rsid w:val="00D80F89"/>
    <w:pPr>
      <w:keepLines w:val="0"/>
      <w:numPr>
        <w:numId w:val="0"/>
      </w:numPr>
      <w:tabs>
        <w:tab w:val="left" w:pos="57"/>
      </w:tabs>
      <w:suppressAutoHyphens w:val="0"/>
      <w:ind w:firstLine="570"/>
      <w:jc w:val="left"/>
      <w:outlineLvl w:val="9"/>
    </w:pPr>
    <w:rPr>
      <w:rFonts w:ascii="Cambria" w:hAnsi="Cambria" w:cs="Times New Roman"/>
      <w:bCs w:val="0"/>
      <w:kern w:val="0"/>
      <w:sz w:val="28"/>
      <w:szCs w:val="28"/>
      <w:lang w:eastAsia="x-none"/>
    </w:rPr>
  </w:style>
  <w:style w:type="character" w:customStyle="1" w:styleId="39">
    <w:name w:val="Основной текст 3 Знак"/>
    <w:link w:val="38"/>
    <w:locked/>
    <w:rsid w:val="00D80F89"/>
    <w:rPr>
      <w:kern w:val="28"/>
      <w:sz w:val="16"/>
      <w:szCs w:val="16"/>
      <w:lang w:val="ru-RU" w:eastAsia="ru-RU" w:bidi="ar-SA"/>
    </w:rPr>
  </w:style>
  <w:style w:type="character" w:customStyle="1" w:styleId="afffa">
    <w:name w:val="Основной текст с отступом Знак"/>
    <w:link w:val="afff9"/>
    <w:locked/>
    <w:rsid w:val="00D80F89"/>
    <w:rPr>
      <w:kern w:val="28"/>
      <w:sz w:val="24"/>
      <w:szCs w:val="24"/>
      <w:lang w:val="ru-RU" w:eastAsia="ru-RU" w:bidi="ar-SA"/>
    </w:rPr>
  </w:style>
  <w:style w:type="character" w:customStyle="1" w:styleId="aff0">
    <w:name w:val="Текст выноски Знак"/>
    <w:link w:val="aff"/>
    <w:uiPriority w:val="99"/>
    <w:semiHidden/>
    <w:locked/>
    <w:rsid w:val="00D80F89"/>
    <w:rPr>
      <w:rFonts w:ascii="Tahoma" w:hAnsi="Tahoma" w:cs="Tahoma"/>
      <w:kern w:val="28"/>
      <w:sz w:val="16"/>
      <w:szCs w:val="16"/>
      <w:lang w:val="ru-RU" w:eastAsia="ru-RU" w:bidi="ar-SA"/>
    </w:rPr>
  </w:style>
  <w:style w:type="character" w:customStyle="1" w:styleId="3b">
    <w:name w:val="Основной текст с отступом 3 Знак"/>
    <w:link w:val="3a"/>
    <w:locked/>
    <w:rsid w:val="00D80F89"/>
    <w:rPr>
      <w:kern w:val="28"/>
      <w:sz w:val="16"/>
      <w:szCs w:val="16"/>
      <w:lang w:val="ru-RU" w:eastAsia="ru-RU" w:bidi="ar-SA"/>
    </w:rPr>
  </w:style>
  <w:style w:type="character" w:customStyle="1" w:styleId="ae">
    <w:name w:val="Текст Знак"/>
    <w:link w:val="ad"/>
    <w:locked/>
    <w:rsid w:val="00D80F89"/>
    <w:rPr>
      <w:rFonts w:cs="Courier New"/>
      <w:kern w:val="28"/>
      <w:sz w:val="24"/>
      <w:szCs w:val="24"/>
      <w:lang w:val="ru-RU" w:eastAsia="ru-RU" w:bidi="ar-SA"/>
    </w:rPr>
  </w:style>
  <w:style w:type="character" w:customStyle="1" w:styleId="1f4">
    <w:name w:val="Текст Знак1"/>
    <w:semiHidden/>
    <w:rsid w:val="00D80F89"/>
    <w:rPr>
      <w:rFonts w:ascii="Consolas" w:hAnsi="Consolas" w:cs="Consolas"/>
      <w:sz w:val="21"/>
      <w:szCs w:val="21"/>
    </w:rPr>
  </w:style>
  <w:style w:type="character" w:customStyle="1" w:styleId="afff3">
    <w:name w:val="Дата Знак"/>
    <w:link w:val="afff2"/>
    <w:locked/>
    <w:rsid w:val="00D80F89"/>
    <w:rPr>
      <w:kern w:val="28"/>
      <w:sz w:val="24"/>
      <w:szCs w:val="24"/>
      <w:lang w:val="ru-RU" w:eastAsia="ru-RU" w:bidi="ar-SA"/>
    </w:rPr>
  </w:style>
  <w:style w:type="character" w:customStyle="1" w:styleId="1f5">
    <w:name w:val="Дата Знак1"/>
    <w:basedOn w:val="aa"/>
    <w:semiHidden/>
    <w:rsid w:val="00D80F89"/>
  </w:style>
  <w:style w:type="paragraph" w:customStyle="1" w:styleId="afffff7">
    <w:name w:val="Тендерные данные"/>
    <w:basedOn w:val="a8"/>
    <w:semiHidden/>
    <w:rsid w:val="00D80F89"/>
    <w:pPr>
      <w:tabs>
        <w:tab w:val="left" w:pos="1985"/>
      </w:tabs>
      <w:spacing w:before="120"/>
      <w:ind w:firstLine="0"/>
    </w:pPr>
    <w:rPr>
      <w:rFonts w:ascii="Cambria" w:hAnsi="Cambria"/>
      <w:b/>
      <w:bCs/>
      <w:kern w:val="0"/>
    </w:rPr>
  </w:style>
  <w:style w:type="paragraph" w:customStyle="1" w:styleId="afffff8">
    <w:name w:val="Íîðìàëüíûé"/>
    <w:semiHidden/>
    <w:rsid w:val="00D80F89"/>
    <w:rPr>
      <w:rFonts w:ascii="Courier" w:hAnsi="Courier" w:cs="Courier"/>
      <w:sz w:val="24"/>
      <w:szCs w:val="24"/>
      <w:lang w:val="en-GB"/>
    </w:rPr>
  </w:style>
  <w:style w:type="character" w:customStyle="1" w:styleId="HTML0">
    <w:name w:val="Адрес HTML Знак"/>
    <w:link w:val="HTML"/>
    <w:locked/>
    <w:rsid w:val="00D80F89"/>
    <w:rPr>
      <w:i/>
      <w:iCs/>
      <w:kern w:val="28"/>
      <w:sz w:val="24"/>
      <w:szCs w:val="24"/>
      <w:lang w:val="ru-RU" w:eastAsia="ru-RU" w:bidi="ar-SA"/>
    </w:rPr>
  </w:style>
  <w:style w:type="character" w:customStyle="1" w:styleId="HTML10">
    <w:name w:val="Адрес HTML Знак1"/>
    <w:semiHidden/>
    <w:rsid w:val="00D80F89"/>
    <w:rPr>
      <w:i/>
      <w:iCs/>
    </w:rPr>
  </w:style>
  <w:style w:type="character" w:customStyle="1" w:styleId="afff5">
    <w:name w:val="Заголовок записки Знак"/>
    <w:link w:val="afff4"/>
    <w:locked/>
    <w:rsid w:val="00D80F89"/>
    <w:rPr>
      <w:kern w:val="28"/>
      <w:sz w:val="24"/>
      <w:szCs w:val="24"/>
      <w:lang w:val="ru-RU" w:eastAsia="ru-RU" w:bidi="ar-SA"/>
    </w:rPr>
  </w:style>
  <w:style w:type="character" w:customStyle="1" w:styleId="1f6">
    <w:name w:val="Заголовок записки Знак1"/>
    <w:basedOn w:val="aa"/>
    <w:semiHidden/>
    <w:rsid w:val="00D80F89"/>
  </w:style>
  <w:style w:type="character" w:customStyle="1" w:styleId="310">
    <w:name w:val="Основной текст 3 Знак1"/>
    <w:semiHidden/>
    <w:rsid w:val="00D80F89"/>
    <w:rPr>
      <w:rFonts w:ascii="Times New Roman" w:hAnsi="Times New Roman" w:cs="Times New Roman"/>
      <w:sz w:val="16"/>
      <w:szCs w:val="16"/>
    </w:rPr>
  </w:style>
  <w:style w:type="character" w:customStyle="1" w:styleId="afffff9">
    <w:name w:val="Основной шрифт"/>
    <w:semiHidden/>
    <w:rsid w:val="00D80F89"/>
  </w:style>
  <w:style w:type="character" w:customStyle="1" w:styleId="311">
    <w:name w:val="Основной текст с отступом 3 Знак1"/>
    <w:semiHidden/>
    <w:rsid w:val="00D80F89"/>
    <w:rPr>
      <w:rFonts w:ascii="Times New Roman" w:hAnsi="Times New Roman" w:cs="Times New Roman"/>
      <w:sz w:val="16"/>
      <w:szCs w:val="16"/>
    </w:rPr>
  </w:style>
  <w:style w:type="paragraph" w:customStyle="1" w:styleId="afffffa">
    <w:name w:val="Стиль"/>
    <w:rsid w:val="00D80F89"/>
    <w:pPr>
      <w:ind w:firstLine="720"/>
      <w:jc w:val="both"/>
    </w:pPr>
    <w:rPr>
      <w:rFonts w:ascii="Arial" w:hAnsi="Arial" w:cs="Arial"/>
    </w:rPr>
  </w:style>
  <w:style w:type="character" w:customStyle="1" w:styleId="afffffb">
    <w:name w:val="Цветовое выделение"/>
    <w:rsid w:val="00D80F89"/>
    <w:rPr>
      <w:b/>
      <w:bCs/>
      <w:color w:val="000080"/>
    </w:rPr>
  </w:style>
  <w:style w:type="paragraph" w:customStyle="1" w:styleId="List2">
    <w:name w:val="List2"/>
    <w:basedOn w:val="a8"/>
    <w:rsid w:val="00D80F89"/>
    <w:pPr>
      <w:tabs>
        <w:tab w:val="num" w:pos="360"/>
        <w:tab w:val="left" w:pos="1701"/>
      </w:tabs>
      <w:spacing w:after="0" w:line="360" w:lineRule="auto"/>
      <w:ind w:left="360" w:hanging="360"/>
    </w:pPr>
    <w:rPr>
      <w:rFonts w:ascii="Cambria" w:hAnsi="Cambria"/>
      <w:kern w:val="0"/>
    </w:rPr>
  </w:style>
  <w:style w:type="character" w:customStyle="1" w:styleId="1f7">
    <w:name w:val="Текст выноски Знак1"/>
    <w:semiHidden/>
    <w:rsid w:val="00D80F89"/>
    <w:rPr>
      <w:rFonts w:ascii="Tahoma" w:hAnsi="Tahoma" w:cs="Tahoma"/>
      <w:sz w:val="16"/>
      <w:szCs w:val="16"/>
    </w:rPr>
  </w:style>
  <w:style w:type="paragraph" w:customStyle="1" w:styleId="120">
    <w:name w:val="Обычный + 12 пт"/>
    <w:aliases w:val="полужирный,По центру"/>
    <w:basedOn w:val="a8"/>
    <w:link w:val="121"/>
    <w:rsid w:val="00D80F89"/>
    <w:pPr>
      <w:keepNext/>
      <w:keepLines/>
      <w:widowControl w:val="0"/>
      <w:suppressLineNumbers/>
      <w:suppressAutoHyphens/>
      <w:spacing w:after="0"/>
      <w:ind w:firstLine="0"/>
      <w:jc w:val="center"/>
    </w:pPr>
    <w:rPr>
      <w:b/>
      <w:bCs/>
      <w:kern w:val="0"/>
      <w:sz w:val="28"/>
      <w:szCs w:val="28"/>
    </w:rPr>
  </w:style>
  <w:style w:type="character" w:customStyle="1" w:styleId="121">
    <w:name w:val="Обычный + 12 пт Знак"/>
    <w:aliases w:val="полужирный Знак,По центру Знак"/>
    <w:link w:val="120"/>
    <w:locked/>
    <w:rsid w:val="00D80F89"/>
    <w:rPr>
      <w:b/>
      <w:bCs/>
      <w:sz w:val="28"/>
      <w:szCs w:val="28"/>
      <w:lang w:val="ru-RU" w:eastAsia="ru-RU" w:bidi="ar-SA"/>
    </w:rPr>
  </w:style>
  <w:style w:type="paragraph" w:customStyle="1" w:styleId="Normal2">
    <w:name w:val="Normal2"/>
    <w:rsid w:val="00D80F89"/>
    <w:rPr>
      <w:rFonts w:ascii="Cambria" w:hAnsi="Cambria"/>
    </w:rPr>
  </w:style>
  <w:style w:type="character" w:customStyle="1" w:styleId="afe">
    <w:name w:val="Схема документа Знак"/>
    <w:link w:val="afd"/>
    <w:semiHidden/>
    <w:locked/>
    <w:rsid w:val="00D80F89"/>
    <w:rPr>
      <w:rFonts w:ascii="Tahoma" w:hAnsi="Tahoma" w:cs="Tahoma"/>
      <w:kern w:val="28"/>
      <w:lang w:val="ru-RU" w:eastAsia="ru-RU" w:bidi="ar-SA"/>
    </w:rPr>
  </w:style>
  <w:style w:type="character" w:customStyle="1" w:styleId="1f8">
    <w:name w:val="Схема документа Знак1"/>
    <w:semiHidden/>
    <w:rsid w:val="00D80F89"/>
    <w:rPr>
      <w:rFonts w:ascii="Tahoma" w:hAnsi="Tahoma" w:cs="Tahoma"/>
      <w:sz w:val="16"/>
      <w:szCs w:val="16"/>
    </w:rPr>
  </w:style>
  <w:style w:type="paragraph" w:customStyle="1" w:styleId="afffffc">
    <w:name w:val="Кр.строка"/>
    <w:basedOn w:val="a8"/>
    <w:rsid w:val="00D80F89"/>
    <w:pPr>
      <w:spacing w:after="0"/>
    </w:pPr>
    <w:rPr>
      <w:rFonts w:ascii="Cambria" w:hAnsi="Cambria"/>
      <w:kern w:val="0"/>
      <w:sz w:val="28"/>
      <w:szCs w:val="28"/>
    </w:rPr>
  </w:style>
  <w:style w:type="character" w:customStyle="1" w:styleId="aff6">
    <w:name w:val="Текст сноски Знак"/>
    <w:link w:val="aff5"/>
    <w:locked/>
    <w:rsid w:val="00D80F89"/>
    <w:rPr>
      <w:rFonts w:cs="Courier New"/>
      <w:kern w:val="28"/>
      <w:lang w:val="ru-RU" w:eastAsia="ru-RU" w:bidi="ar-SA"/>
    </w:rPr>
  </w:style>
  <w:style w:type="character" w:customStyle="1" w:styleId="1f9">
    <w:name w:val="Текст сноски Знак1"/>
    <w:semiHidden/>
    <w:rsid w:val="00D80F89"/>
    <w:rPr>
      <w:sz w:val="20"/>
      <w:szCs w:val="20"/>
    </w:rPr>
  </w:style>
  <w:style w:type="paragraph" w:customStyle="1" w:styleId="a2">
    <w:name w:val="Обычный нум"/>
    <w:basedOn w:val="a8"/>
    <w:rsid w:val="00D80F89"/>
    <w:pPr>
      <w:numPr>
        <w:numId w:val="19"/>
      </w:numPr>
      <w:spacing w:after="120"/>
    </w:pPr>
    <w:rPr>
      <w:rFonts w:ascii="Cambria" w:hAnsi="Cambria"/>
      <w:kern w:val="0"/>
    </w:rPr>
  </w:style>
  <w:style w:type="paragraph" w:customStyle="1" w:styleId="a7">
    <w:name w:val="НумСписок"/>
    <w:basedOn w:val="a8"/>
    <w:rsid w:val="00D80F89"/>
    <w:pPr>
      <w:numPr>
        <w:numId w:val="20"/>
      </w:numPr>
      <w:spacing w:after="0"/>
    </w:pPr>
    <w:rPr>
      <w:rFonts w:ascii="Cambria" w:hAnsi="Cambria"/>
      <w:kern w:val="0"/>
    </w:rPr>
  </w:style>
  <w:style w:type="paragraph" w:customStyle="1" w:styleId="a4">
    <w:name w:val="Марк"/>
    <w:basedOn w:val="a8"/>
    <w:rsid w:val="00D80F89"/>
    <w:pPr>
      <w:numPr>
        <w:numId w:val="21"/>
      </w:numPr>
      <w:spacing w:after="0"/>
      <w:ind w:left="1800"/>
    </w:pPr>
    <w:rPr>
      <w:rFonts w:ascii="Cambria" w:hAnsi="Cambria"/>
      <w:kern w:val="0"/>
    </w:rPr>
  </w:style>
  <w:style w:type="paragraph" w:customStyle="1" w:styleId="ConsPlusNormal">
    <w:name w:val="ConsPlusNormal"/>
    <w:link w:val="ConsPlusNormal0"/>
    <w:rsid w:val="00D80F89"/>
    <w:pPr>
      <w:widowControl w:val="0"/>
      <w:autoSpaceDE w:val="0"/>
      <w:autoSpaceDN w:val="0"/>
      <w:adjustRightInd w:val="0"/>
      <w:ind w:firstLine="720"/>
    </w:pPr>
    <w:rPr>
      <w:rFonts w:ascii="Arial" w:hAnsi="Arial" w:cs="Arial"/>
    </w:rPr>
  </w:style>
  <w:style w:type="character" w:customStyle="1" w:styleId="ConsPlusNormal0">
    <w:name w:val="ConsPlusNormal Знак"/>
    <w:link w:val="ConsPlusNormal"/>
    <w:locked/>
    <w:rsid w:val="00D80F89"/>
    <w:rPr>
      <w:rFonts w:ascii="Arial" w:hAnsi="Arial" w:cs="Arial"/>
      <w:lang w:val="ru-RU" w:eastAsia="ru-RU" w:bidi="ar-SA"/>
    </w:rPr>
  </w:style>
  <w:style w:type="character" w:customStyle="1" w:styleId="afff8">
    <w:name w:val="Красная строка Знак"/>
    <w:basedOn w:val="afffff3"/>
    <w:link w:val="afff7"/>
    <w:locked/>
    <w:rsid w:val="00D80F89"/>
    <w:rPr>
      <w:kern w:val="28"/>
      <w:sz w:val="24"/>
      <w:szCs w:val="24"/>
      <w:lang w:val="ru-RU" w:eastAsia="ru-RU" w:bidi="ar-SA"/>
    </w:rPr>
  </w:style>
  <w:style w:type="character" w:customStyle="1" w:styleId="1fa">
    <w:name w:val="Красная строка Знак1"/>
    <w:basedOn w:val="afffff3"/>
    <w:semiHidden/>
    <w:rsid w:val="00D80F89"/>
    <w:rPr>
      <w:rFonts w:ascii="Times New Roman" w:hAnsi="Times New Roman" w:cs="Times New Roman"/>
      <w:sz w:val="24"/>
      <w:szCs w:val="24"/>
      <w:lang w:val="x-none" w:eastAsia="ru-RU" w:bidi="ar-SA"/>
    </w:rPr>
  </w:style>
  <w:style w:type="character" w:customStyle="1" w:styleId="29">
    <w:name w:val="Красная строка 2 Знак"/>
    <w:link w:val="28"/>
    <w:locked/>
    <w:rsid w:val="00D80F89"/>
    <w:rPr>
      <w:kern w:val="28"/>
      <w:sz w:val="24"/>
      <w:szCs w:val="24"/>
      <w:lang w:val="ru-RU" w:eastAsia="ru-RU" w:bidi="ar-SA"/>
    </w:rPr>
  </w:style>
  <w:style w:type="character" w:customStyle="1" w:styleId="211">
    <w:name w:val="Красная строка 2 Знак1"/>
    <w:basedOn w:val="afffa"/>
    <w:semiHidden/>
    <w:rsid w:val="00D80F89"/>
    <w:rPr>
      <w:kern w:val="28"/>
      <w:sz w:val="24"/>
      <w:szCs w:val="24"/>
      <w:lang w:val="ru-RU" w:eastAsia="ru-RU" w:bidi="ar-SA"/>
    </w:rPr>
  </w:style>
  <w:style w:type="character" w:customStyle="1" w:styleId="affff6">
    <w:name w:val="Прощание Знак"/>
    <w:link w:val="affff5"/>
    <w:locked/>
    <w:rsid w:val="00D80F89"/>
    <w:rPr>
      <w:kern w:val="28"/>
      <w:sz w:val="24"/>
      <w:szCs w:val="24"/>
      <w:lang w:val="ru-RU" w:eastAsia="ru-RU" w:bidi="ar-SA"/>
    </w:rPr>
  </w:style>
  <w:style w:type="character" w:customStyle="1" w:styleId="1fb">
    <w:name w:val="Прощание Знак1"/>
    <w:basedOn w:val="aa"/>
    <w:semiHidden/>
    <w:rsid w:val="00D80F89"/>
  </w:style>
  <w:style w:type="character" w:customStyle="1" w:styleId="affffe">
    <w:name w:val="Электронная подпись Знак"/>
    <w:link w:val="affffd"/>
    <w:locked/>
    <w:rsid w:val="00D80F89"/>
    <w:rPr>
      <w:kern w:val="28"/>
      <w:sz w:val="24"/>
      <w:szCs w:val="24"/>
      <w:lang w:val="ru-RU" w:eastAsia="ru-RU" w:bidi="ar-SA"/>
    </w:rPr>
  </w:style>
  <w:style w:type="character" w:customStyle="1" w:styleId="1fc">
    <w:name w:val="Электронная подпись Знак1"/>
    <w:basedOn w:val="aa"/>
    <w:semiHidden/>
    <w:rsid w:val="00D80F89"/>
  </w:style>
  <w:style w:type="character" w:customStyle="1" w:styleId="HTML9">
    <w:name w:val="Стандартный HTML Знак"/>
    <w:link w:val="HTML8"/>
    <w:locked/>
    <w:rsid w:val="00D80F89"/>
    <w:rPr>
      <w:rFonts w:ascii="Courier New" w:hAnsi="Courier New" w:cs="Courier New"/>
      <w:kern w:val="28"/>
      <w:lang w:val="ru-RU" w:eastAsia="ru-RU" w:bidi="ar-SA"/>
    </w:rPr>
  </w:style>
  <w:style w:type="character" w:customStyle="1" w:styleId="HTML11">
    <w:name w:val="Стандартный HTML Знак1"/>
    <w:semiHidden/>
    <w:rsid w:val="00D80F89"/>
    <w:rPr>
      <w:rFonts w:ascii="Consolas" w:hAnsi="Consolas" w:cs="Consolas"/>
      <w:sz w:val="20"/>
      <w:szCs w:val="20"/>
    </w:rPr>
  </w:style>
  <w:style w:type="character" w:customStyle="1" w:styleId="affffc">
    <w:name w:val="Шапка Знак"/>
    <w:link w:val="affffb"/>
    <w:locked/>
    <w:rsid w:val="00D80F89"/>
    <w:rPr>
      <w:rFonts w:ascii="Arial" w:hAnsi="Arial" w:cs="Arial"/>
      <w:kern w:val="28"/>
      <w:sz w:val="24"/>
      <w:szCs w:val="24"/>
      <w:lang w:val="ru-RU" w:eastAsia="ru-RU" w:bidi="ar-SA"/>
    </w:rPr>
  </w:style>
  <w:style w:type="character" w:customStyle="1" w:styleId="1fd">
    <w:name w:val="Шапка Знак1"/>
    <w:semiHidden/>
    <w:rsid w:val="00D80F89"/>
    <w:rPr>
      <w:sz w:val="24"/>
      <w:szCs w:val="24"/>
      <w:shd w:val="pct20" w:color="auto" w:fill="auto"/>
    </w:rPr>
  </w:style>
  <w:style w:type="character" w:customStyle="1" w:styleId="affff2">
    <w:name w:val="Приветствие Знак"/>
    <w:link w:val="affff1"/>
    <w:locked/>
    <w:rsid w:val="00D80F89"/>
    <w:rPr>
      <w:kern w:val="28"/>
      <w:sz w:val="24"/>
      <w:szCs w:val="24"/>
      <w:lang w:val="ru-RU" w:eastAsia="ru-RU" w:bidi="ar-SA"/>
    </w:rPr>
  </w:style>
  <w:style w:type="character" w:customStyle="1" w:styleId="1fe">
    <w:name w:val="Приветствие Знак1"/>
    <w:basedOn w:val="aa"/>
    <w:semiHidden/>
    <w:rsid w:val="00D80F89"/>
  </w:style>
  <w:style w:type="character" w:customStyle="1" w:styleId="affff0">
    <w:name w:val="Подпись Знак"/>
    <w:link w:val="affff"/>
    <w:locked/>
    <w:rsid w:val="00D80F89"/>
    <w:rPr>
      <w:kern w:val="28"/>
      <w:sz w:val="24"/>
      <w:szCs w:val="24"/>
      <w:lang w:val="ru-RU" w:eastAsia="ru-RU" w:bidi="ar-SA"/>
    </w:rPr>
  </w:style>
  <w:style w:type="character" w:customStyle="1" w:styleId="1ff">
    <w:name w:val="Подпись Знак1"/>
    <w:basedOn w:val="aa"/>
    <w:semiHidden/>
    <w:rsid w:val="00D80F89"/>
  </w:style>
  <w:style w:type="paragraph" w:customStyle="1" w:styleId="afffffd">
    <w:name w:val="Подраздел"/>
    <w:basedOn w:val="a8"/>
    <w:semiHidden/>
    <w:rsid w:val="00D80F89"/>
    <w:pPr>
      <w:suppressAutoHyphens/>
      <w:spacing w:before="240" w:after="120"/>
      <w:ind w:firstLine="0"/>
      <w:jc w:val="center"/>
    </w:pPr>
    <w:rPr>
      <w:rFonts w:ascii="TimesDL" w:hAnsi="TimesDL" w:cs="TimesDL"/>
      <w:b/>
      <w:bCs/>
      <w:smallCaps/>
      <w:spacing w:val="-2"/>
      <w:kern w:val="0"/>
    </w:rPr>
  </w:style>
  <w:style w:type="paragraph" w:customStyle="1" w:styleId="FR1">
    <w:name w:val="FR1"/>
    <w:rsid w:val="00D80F89"/>
    <w:pPr>
      <w:widowControl w:val="0"/>
      <w:spacing w:before="160" w:line="300" w:lineRule="auto"/>
      <w:jc w:val="center"/>
    </w:pPr>
    <w:rPr>
      <w:rFonts w:ascii="Arial" w:hAnsi="Arial" w:cs="Arial"/>
      <w:sz w:val="16"/>
      <w:szCs w:val="16"/>
    </w:rPr>
  </w:style>
  <w:style w:type="paragraph" w:customStyle="1" w:styleId="4a">
    <w:name w:val="Стиль4"/>
    <w:basedOn w:val="a8"/>
    <w:rsid w:val="00D80F89"/>
    <w:pPr>
      <w:spacing w:after="0"/>
      <w:ind w:firstLine="0"/>
    </w:pPr>
    <w:rPr>
      <w:rFonts w:ascii="Cambria" w:hAnsi="Cambria"/>
      <w:kern w:val="0"/>
    </w:rPr>
  </w:style>
  <w:style w:type="paragraph" w:customStyle="1" w:styleId="faxblanc">
    <w:name w:val="Обычный.faxblanc"/>
    <w:rsid w:val="00D80F89"/>
    <w:rPr>
      <w:rFonts w:ascii="Arial" w:hAnsi="Arial" w:cs="Arial"/>
      <w:sz w:val="24"/>
      <w:szCs w:val="24"/>
    </w:rPr>
  </w:style>
  <w:style w:type="paragraph" w:customStyle="1" w:styleId="3f1">
    <w:name w:val="Стиль3 Знак Знак"/>
    <w:basedOn w:val="2e"/>
    <w:link w:val="3f2"/>
    <w:rsid w:val="00D80F89"/>
    <w:pPr>
      <w:widowControl w:val="0"/>
      <w:tabs>
        <w:tab w:val="num" w:pos="227"/>
      </w:tabs>
      <w:adjustRightInd w:val="0"/>
      <w:spacing w:after="0" w:line="240" w:lineRule="auto"/>
      <w:ind w:left="0" w:firstLine="0"/>
      <w:textAlignment w:val="baseline"/>
    </w:pPr>
    <w:rPr>
      <w:kern w:val="0"/>
      <w:sz w:val="20"/>
      <w:szCs w:val="20"/>
    </w:rPr>
  </w:style>
  <w:style w:type="character" w:customStyle="1" w:styleId="3f2">
    <w:name w:val="Стиль3 Знак Знак Знак"/>
    <w:link w:val="3f1"/>
    <w:locked/>
    <w:rsid w:val="00D80F89"/>
    <w:rPr>
      <w:lang w:val="ru-RU" w:eastAsia="ru-RU" w:bidi="ar-SA"/>
    </w:rPr>
  </w:style>
  <w:style w:type="character" w:customStyle="1" w:styleId="afffffe">
    <w:name w:val="Документ МИД"/>
    <w:rsid w:val="00D80F89"/>
    <w:rPr>
      <w:rFonts w:ascii="Times New Roman" w:hAnsi="Times New Roman" w:cs="Times New Roman"/>
      <w:sz w:val="28"/>
      <w:szCs w:val="28"/>
    </w:rPr>
  </w:style>
  <w:style w:type="paragraph" w:customStyle="1" w:styleId="1ff0">
    <w:name w:val="Стиль1"/>
    <w:basedOn w:val="a8"/>
    <w:rsid w:val="00D80F89"/>
    <w:pPr>
      <w:keepNext/>
      <w:keepLines/>
      <w:widowControl w:val="0"/>
      <w:suppressLineNumbers/>
      <w:tabs>
        <w:tab w:val="num" w:pos="1300"/>
      </w:tabs>
      <w:suppressAutoHyphens/>
      <w:ind w:left="1300" w:hanging="900"/>
      <w:jc w:val="left"/>
    </w:pPr>
    <w:rPr>
      <w:rFonts w:ascii="Cambria" w:hAnsi="Cambria"/>
      <w:b/>
      <w:bCs/>
      <w:kern w:val="0"/>
      <w:sz w:val="28"/>
      <w:szCs w:val="28"/>
    </w:rPr>
  </w:style>
  <w:style w:type="paragraph" w:customStyle="1" w:styleId="2f6">
    <w:name w:val="Стиль2"/>
    <w:basedOn w:val="2"/>
    <w:link w:val="2f7"/>
    <w:rsid w:val="00D80F89"/>
    <w:pPr>
      <w:keepNext/>
      <w:keepLines/>
      <w:widowControl w:val="0"/>
      <w:numPr>
        <w:numId w:val="0"/>
      </w:numPr>
      <w:suppressLineNumbers/>
      <w:tabs>
        <w:tab w:val="num" w:pos="1440"/>
      </w:tabs>
      <w:suppressAutoHyphens/>
      <w:ind w:left="1440" w:hanging="360"/>
    </w:pPr>
    <w:rPr>
      <w:rFonts w:ascii="Cambria" w:hAnsi="Cambria"/>
      <w:b/>
      <w:bCs/>
      <w:kern w:val="0"/>
      <w:lang w:val="x-none" w:eastAsia="x-none"/>
    </w:rPr>
  </w:style>
  <w:style w:type="paragraph" w:customStyle="1" w:styleId="3f3">
    <w:name w:val="Стиль3"/>
    <w:basedOn w:val="2e"/>
    <w:rsid w:val="00D80F89"/>
    <w:pPr>
      <w:widowControl w:val="0"/>
      <w:tabs>
        <w:tab w:val="num" w:pos="2160"/>
      </w:tabs>
      <w:adjustRightInd w:val="0"/>
      <w:spacing w:after="0" w:line="240" w:lineRule="auto"/>
      <w:ind w:left="2160" w:hanging="360"/>
    </w:pPr>
    <w:rPr>
      <w:kern w:val="0"/>
    </w:rPr>
  </w:style>
  <w:style w:type="paragraph" w:customStyle="1" w:styleId="2-11">
    <w:name w:val="содержание2-11"/>
    <w:basedOn w:val="a8"/>
    <w:rsid w:val="00D80F89"/>
    <w:pPr>
      <w:ind w:firstLine="0"/>
    </w:pPr>
    <w:rPr>
      <w:rFonts w:ascii="Cambria" w:hAnsi="Cambria"/>
      <w:kern w:val="0"/>
    </w:rPr>
  </w:style>
  <w:style w:type="character" w:customStyle="1" w:styleId="affffff">
    <w:name w:val="Гипертекстовая ссылка"/>
    <w:rsid w:val="00D80F89"/>
    <w:rPr>
      <w:color w:val="008000"/>
      <w:u w:val="single"/>
    </w:rPr>
  </w:style>
  <w:style w:type="paragraph" w:customStyle="1" w:styleId="affffff0">
    <w:name w:val="Таблицы (моноширинный)"/>
    <w:basedOn w:val="afffffa"/>
    <w:next w:val="afffffa"/>
    <w:rsid w:val="00D80F89"/>
    <w:pPr>
      <w:ind w:firstLine="0"/>
    </w:pPr>
    <w:rPr>
      <w:rFonts w:ascii="Courier New" w:hAnsi="Courier New" w:cs="Courier New"/>
    </w:rPr>
  </w:style>
  <w:style w:type="paragraph" w:customStyle="1" w:styleId="affffff1">
    <w:name w:val="Заголовок статьи"/>
    <w:basedOn w:val="afffffa"/>
    <w:next w:val="afffffa"/>
    <w:rsid w:val="00D80F89"/>
    <w:pPr>
      <w:ind w:left="1612" w:hanging="892"/>
    </w:pPr>
  </w:style>
  <w:style w:type="paragraph" w:customStyle="1" w:styleId="BodyText21">
    <w:name w:val="Body Text 21"/>
    <w:basedOn w:val="a8"/>
    <w:rsid w:val="00D80F89"/>
    <w:pPr>
      <w:widowControl w:val="0"/>
      <w:tabs>
        <w:tab w:val="left" w:pos="426"/>
      </w:tabs>
      <w:spacing w:after="0"/>
      <w:ind w:firstLine="0"/>
    </w:pPr>
    <w:rPr>
      <w:rFonts w:ascii="Cambria" w:hAnsi="Cambria"/>
      <w:kern w:val="0"/>
    </w:rPr>
  </w:style>
  <w:style w:type="paragraph" w:customStyle="1" w:styleId="xl24">
    <w:name w:val="xl24"/>
    <w:basedOn w:val="a8"/>
    <w:rsid w:val="00D80F89"/>
    <w:pPr>
      <w:spacing w:before="100" w:after="100"/>
      <w:ind w:firstLine="0"/>
      <w:jc w:val="center"/>
      <w:textAlignment w:val="center"/>
    </w:pPr>
    <w:rPr>
      <w:rFonts w:ascii="Cambria" w:hAnsi="Cambria"/>
      <w:kern w:val="0"/>
    </w:rPr>
  </w:style>
  <w:style w:type="paragraph" w:customStyle="1" w:styleId="affffff2">
    <w:name w:val="Простой текст"/>
    <w:basedOn w:val="ad"/>
    <w:link w:val="affffff3"/>
    <w:rsid w:val="00D80F89"/>
    <w:pPr>
      <w:spacing w:before="60"/>
      <w:ind w:firstLine="0"/>
    </w:pPr>
    <w:rPr>
      <w:rFonts w:ascii="Courier New" w:hAnsi="Courier New" w:cs="Times New Roman"/>
      <w:kern w:val="0"/>
      <w:lang w:val="x-none" w:eastAsia="x-none"/>
    </w:rPr>
  </w:style>
  <w:style w:type="table" w:customStyle="1" w:styleId="1ff1">
    <w:name w:val="Сетка таблицы1"/>
    <w:rsid w:val="00D80F89"/>
    <w:rPr>
      <w:rFonts w:ascii="Cambria" w:hAnsi="Cambr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fffff4">
    <w:name w:val="Заг_табл"/>
    <w:basedOn w:val="a8"/>
    <w:autoRedefine/>
    <w:rsid w:val="00D80F89"/>
    <w:pPr>
      <w:tabs>
        <w:tab w:val="left" w:pos="480"/>
        <w:tab w:val="left" w:pos="720"/>
        <w:tab w:val="left" w:pos="6240"/>
      </w:tabs>
      <w:spacing w:before="120" w:after="120" w:line="300" w:lineRule="auto"/>
      <w:ind w:left="1021" w:right="176" w:firstLine="0"/>
      <w:jc w:val="center"/>
    </w:pPr>
    <w:rPr>
      <w:rFonts w:ascii="Cambria" w:hAnsi="Cambria"/>
      <w:caps/>
      <w:kern w:val="0"/>
      <w:sz w:val="28"/>
      <w:szCs w:val="28"/>
    </w:rPr>
  </w:style>
  <w:style w:type="paragraph" w:customStyle="1" w:styleId="affffff5">
    <w:name w:val="Пункт"/>
    <w:basedOn w:val="a8"/>
    <w:rsid w:val="00D80F89"/>
    <w:pPr>
      <w:tabs>
        <w:tab w:val="num" w:pos="1134"/>
      </w:tabs>
      <w:spacing w:after="0" w:line="360" w:lineRule="auto"/>
      <w:ind w:left="1134" w:hanging="1134"/>
    </w:pPr>
    <w:rPr>
      <w:rFonts w:ascii="Cambria" w:hAnsi="Cambria"/>
      <w:kern w:val="0"/>
      <w:sz w:val="28"/>
      <w:szCs w:val="28"/>
    </w:rPr>
  </w:style>
  <w:style w:type="paragraph" w:customStyle="1" w:styleId="affffff6">
    <w:name w:val="Подпункт"/>
    <w:basedOn w:val="affffff5"/>
    <w:rsid w:val="00D80F89"/>
  </w:style>
  <w:style w:type="paragraph" w:customStyle="1" w:styleId="affffff7">
    <w:name w:val="Подподпункт"/>
    <w:basedOn w:val="affffff6"/>
    <w:rsid w:val="00D80F89"/>
    <w:pPr>
      <w:tabs>
        <w:tab w:val="clear" w:pos="1134"/>
        <w:tab w:val="num" w:pos="1701"/>
      </w:tabs>
      <w:ind w:left="1701" w:hanging="567"/>
    </w:pPr>
  </w:style>
  <w:style w:type="paragraph" w:customStyle="1" w:styleId="consplusnormal1">
    <w:name w:val="consplusnormal"/>
    <w:basedOn w:val="a8"/>
    <w:rsid w:val="00D80F89"/>
    <w:pPr>
      <w:spacing w:before="100" w:beforeAutospacing="1" w:after="100" w:afterAutospacing="1"/>
      <w:ind w:firstLine="0"/>
      <w:jc w:val="left"/>
    </w:pPr>
    <w:rPr>
      <w:rFonts w:ascii="Cambria" w:hAnsi="Cambria"/>
      <w:kern w:val="0"/>
    </w:rPr>
  </w:style>
  <w:style w:type="character" w:customStyle="1" w:styleId="ConsPlusNormal2">
    <w:name w:val="ConsPlusNormal Знак Знак"/>
    <w:locked/>
    <w:rsid w:val="00D80F89"/>
    <w:rPr>
      <w:rFonts w:ascii="Arial" w:hAnsi="Arial" w:cs="Arial"/>
      <w:lang w:val="ru-RU" w:eastAsia="ru-RU"/>
    </w:rPr>
  </w:style>
  <w:style w:type="paragraph" w:customStyle="1" w:styleId="affffff8">
    <w:name w:val="Знак"/>
    <w:basedOn w:val="a8"/>
    <w:rsid w:val="00D80F89"/>
    <w:pPr>
      <w:spacing w:before="100" w:beforeAutospacing="1" w:after="100" w:afterAutospacing="1"/>
      <w:ind w:firstLine="0"/>
      <w:jc w:val="left"/>
    </w:pPr>
    <w:rPr>
      <w:rFonts w:ascii="Tahoma" w:hAnsi="Tahoma" w:cs="Tahoma"/>
      <w:kern w:val="0"/>
      <w:sz w:val="20"/>
      <w:szCs w:val="20"/>
      <w:lang w:val="en-US" w:eastAsia="en-US"/>
    </w:rPr>
  </w:style>
  <w:style w:type="paragraph" w:customStyle="1" w:styleId="WW-2">
    <w:name w:val="WW-Основной текст с отступом 2"/>
    <w:basedOn w:val="a8"/>
    <w:rsid w:val="00D80F89"/>
    <w:pPr>
      <w:suppressAutoHyphens/>
      <w:spacing w:after="0"/>
      <w:ind w:left="-540" w:firstLine="0"/>
    </w:pPr>
    <w:rPr>
      <w:rFonts w:ascii="Arial" w:hAnsi="Arial" w:cs="Arial"/>
      <w:kern w:val="0"/>
      <w:sz w:val="18"/>
      <w:szCs w:val="18"/>
      <w:lang w:eastAsia="ar-SA"/>
    </w:rPr>
  </w:style>
  <w:style w:type="paragraph" w:customStyle="1" w:styleId="1ff2">
    <w:name w:val="Знак1"/>
    <w:basedOn w:val="a8"/>
    <w:rsid w:val="00D80F89"/>
    <w:pPr>
      <w:spacing w:after="160" w:line="240" w:lineRule="exact"/>
      <w:ind w:firstLine="0"/>
      <w:jc w:val="left"/>
    </w:pPr>
    <w:rPr>
      <w:rFonts w:ascii="Verdana" w:hAnsi="Verdana" w:cs="Verdana"/>
      <w:kern w:val="0"/>
      <w:sz w:val="20"/>
      <w:szCs w:val="20"/>
      <w:lang w:val="en-US" w:eastAsia="en-US"/>
    </w:rPr>
  </w:style>
  <w:style w:type="paragraph" w:customStyle="1" w:styleId="Normal1">
    <w:name w:val="Normal1"/>
    <w:rsid w:val="00D80F89"/>
    <w:pPr>
      <w:widowControl w:val="0"/>
    </w:pPr>
    <w:rPr>
      <w:rFonts w:ascii="Cambria" w:hAnsi="Cambria"/>
    </w:rPr>
  </w:style>
  <w:style w:type="paragraph" w:customStyle="1" w:styleId="affffff9">
    <w:name w:val="Знак Знак Знак Знак"/>
    <w:basedOn w:val="a8"/>
    <w:rsid w:val="00D80F89"/>
    <w:pPr>
      <w:spacing w:before="100" w:beforeAutospacing="1" w:after="100" w:afterAutospacing="1"/>
      <w:ind w:firstLine="0"/>
      <w:jc w:val="left"/>
    </w:pPr>
    <w:rPr>
      <w:rFonts w:ascii="Tahoma" w:hAnsi="Tahoma" w:cs="Tahoma"/>
      <w:kern w:val="0"/>
      <w:sz w:val="20"/>
      <w:szCs w:val="20"/>
      <w:lang w:val="en-US" w:eastAsia="en-US"/>
    </w:rPr>
  </w:style>
  <w:style w:type="paragraph" w:customStyle="1" w:styleId="affffffa">
    <w:name w:val="Знак Знак Знак Знак Знак Знак Знак"/>
    <w:basedOn w:val="a8"/>
    <w:rsid w:val="00D80F89"/>
    <w:pPr>
      <w:spacing w:after="160" w:line="240" w:lineRule="exact"/>
      <w:ind w:firstLine="0"/>
      <w:jc w:val="left"/>
    </w:pPr>
    <w:rPr>
      <w:rFonts w:ascii="Verdana" w:hAnsi="Verdana" w:cs="Verdana"/>
      <w:kern w:val="0"/>
      <w:lang w:val="en-US" w:eastAsia="en-US"/>
    </w:rPr>
  </w:style>
  <w:style w:type="paragraph" w:customStyle="1" w:styleId="1ff3">
    <w:name w:val="Обычный1"/>
    <w:rsid w:val="00D80F89"/>
    <w:rPr>
      <w:rFonts w:ascii="Cambria" w:hAnsi="Cambria"/>
    </w:rPr>
  </w:style>
  <w:style w:type="paragraph" w:customStyle="1" w:styleId="2f8">
    <w:name w:val="Обычный2"/>
    <w:rsid w:val="00D80F89"/>
    <w:rPr>
      <w:rFonts w:ascii="Cambria" w:hAnsi="Cambria"/>
    </w:rPr>
  </w:style>
  <w:style w:type="character" w:customStyle="1" w:styleId="label">
    <w:name w:val="label"/>
    <w:basedOn w:val="aa"/>
    <w:rsid w:val="00D80F89"/>
  </w:style>
  <w:style w:type="paragraph" w:customStyle="1" w:styleId="3f4">
    <w:name w:val="Обычный3"/>
    <w:rsid w:val="00D80F89"/>
    <w:rPr>
      <w:rFonts w:ascii="Cambria" w:hAnsi="Cambria"/>
    </w:rPr>
  </w:style>
  <w:style w:type="paragraph" w:customStyle="1" w:styleId="font0">
    <w:name w:val="font0"/>
    <w:basedOn w:val="a8"/>
    <w:rsid w:val="00D80F89"/>
    <w:pPr>
      <w:spacing w:before="100" w:beforeAutospacing="1" w:after="100" w:afterAutospacing="1"/>
      <w:ind w:firstLine="0"/>
      <w:jc w:val="left"/>
    </w:pPr>
    <w:rPr>
      <w:rFonts w:ascii="Calibri" w:hAnsi="Calibri" w:cs="Calibri"/>
      <w:color w:val="000000"/>
      <w:kern w:val="0"/>
      <w:sz w:val="22"/>
      <w:szCs w:val="22"/>
    </w:rPr>
  </w:style>
  <w:style w:type="paragraph" w:customStyle="1" w:styleId="font5">
    <w:name w:val="font5"/>
    <w:basedOn w:val="a8"/>
    <w:rsid w:val="00D80F89"/>
    <w:pPr>
      <w:spacing w:before="100" w:beforeAutospacing="1" w:after="100" w:afterAutospacing="1"/>
      <w:ind w:firstLine="0"/>
      <w:jc w:val="left"/>
    </w:pPr>
    <w:rPr>
      <w:rFonts w:ascii="Calibri" w:hAnsi="Calibri" w:cs="Calibri"/>
      <w:color w:val="000000"/>
      <w:kern w:val="0"/>
      <w:sz w:val="22"/>
      <w:szCs w:val="22"/>
    </w:rPr>
  </w:style>
  <w:style w:type="paragraph" w:customStyle="1" w:styleId="font6">
    <w:name w:val="font6"/>
    <w:basedOn w:val="a8"/>
    <w:rsid w:val="00D80F89"/>
    <w:pPr>
      <w:spacing w:before="100" w:beforeAutospacing="1" w:after="100" w:afterAutospacing="1"/>
      <w:ind w:firstLine="0"/>
      <w:jc w:val="left"/>
    </w:pPr>
    <w:rPr>
      <w:rFonts w:ascii="Calibri" w:hAnsi="Calibri" w:cs="Calibri"/>
      <w:color w:val="000000"/>
      <w:kern w:val="0"/>
    </w:rPr>
  </w:style>
  <w:style w:type="paragraph" w:customStyle="1" w:styleId="font7">
    <w:name w:val="font7"/>
    <w:basedOn w:val="a8"/>
    <w:rsid w:val="00D80F89"/>
    <w:pPr>
      <w:spacing w:before="100" w:beforeAutospacing="1" w:after="100" w:afterAutospacing="1"/>
      <w:ind w:firstLine="0"/>
      <w:jc w:val="left"/>
    </w:pPr>
    <w:rPr>
      <w:rFonts w:ascii="Calibri" w:hAnsi="Calibri" w:cs="Calibri"/>
      <w:b/>
      <w:bCs/>
      <w:color w:val="000000"/>
      <w:kern w:val="0"/>
      <w:sz w:val="28"/>
      <w:szCs w:val="28"/>
    </w:rPr>
  </w:style>
  <w:style w:type="paragraph" w:customStyle="1" w:styleId="font8">
    <w:name w:val="font8"/>
    <w:basedOn w:val="a8"/>
    <w:rsid w:val="00D80F89"/>
    <w:pPr>
      <w:spacing w:before="100" w:beforeAutospacing="1" w:after="100" w:afterAutospacing="1"/>
      <w:ind w:firstLine="0"/>
      <w:jc w:val="left"/>
    </w:pPr>
    <w:rPr>
      <w:rFonts w:ascii="Calibri" w:hAnsi="Calibri" w:cs="Calibri"/>
      <w:b/>
      <w:bCs/>
      <w:color w:val="000000"/>
      <w:kern w:val="0"/>
      <w:sz w:val="28"/>
      <w:szCs w:val="28"/>
      <w:u w:val="double"/>
    </w:rPr>
  </w:style>
  <w:style w:type="paragraph" w:customStyle="1" w:styleId="font9">
    <w:name w:val="font9"/>
    <w:basedOn w:val="a8"/>
    <w:rsid w:val="00D80F89"/>
    <w:pPr>
      <w:spacing w:before="100" w:beforeAutospacing="1" w:after="100" w:afterAutospacing="1"/>
      <w:ind w:firstLine="0"/>
      <w:jc w:val="left"/>
    </w:pPr>
    <w:rPr>
      <w:rFonts w:ascii="Calibri" w:hAnsi="Calibri" w:cs="Calibri"/>
      <w:color w:val="000000"/>
      <w:kern w:val="0"/>
      <w:sz w:val="20"/>
      <w:szCs w:val="20"/>
    </w:rPr>
  </w:style>
  <w:style w:type="paragraph" w:customStyle="1" w:styleId="font10">
    <w:name w:val="font10"/>
    <w:basedOn w:val="a8"/>
    <w:rsid w:val="00D80F89"/>
    <w:pPr>
      <w:spacing w:before="100" w:beforeAutospacing="1" w:after="100" w:afterAutospacing="1"/>
      <w:ind w:firstLine="0"/>
      <w:jc w:val="left"/>
    </w:pPr>
    <w:rPr>
      <w:rFonts w:ascii="Calibri" w:hAnsi="Calibri" w:cs="Calibri"/>
      <w:color w:val="000000"/>
      <w:kern w:val="0"/>
      <w:sz w:val="20"/>
      <w:szCs w:val="20"/>
    </w:rPr>
  </w:style>
  <w:style w:type="paragraph" w:customStyle="1" w:styleId="font11">
    <w:name w:val="font11"/>
    <w:basedOn w:val="a8"/>
    <w:rsid w:val="00D80F89"/>
    <w:pPr>
      <w:spacing w:before="100" w:beforeAutospacing="1" w:after="100" w:afterAutospacing="1"/>
      <w:ind w:firstLine="0"/>
      <w:jc w:val="left"/>
    </w:pPr>
    <w:rPr>
      <w:rFonts w:ascii="Calibri" w:hAnsi="Calibri" w:cs="Calibri"/>
      <w:color w:val="008000"/>
      <w:kern w:val="0"/>
      <w:sz w:val="22"/>
      <w:szCs w:val="22"/>
    </w:rPr>
  </w:style>
  <w:style w:type="paragraph" w:customStyle="1" w:styleId="xl65">
    <w:name w:val="xl65"/>
    <w:basedOn w:val="a8"/>
    <w:rsid w:val="00D80F89"/>
    <w:pPr>
      <w:pBdr>
        <w:top w:val="single" w:sz="4" w:space="0" w:color="auto"/>
        <w:left w:val="single" w:sz="4" w:space="0" w:color="auto"/>
        <w:bottom w:val="single" w:sz="4" w:space="0" w:color="auto"/>
        <w:right w:val="single" w:sz="4" w:space="0" w:color="auto"/>
      </w:pBdr>
      <w:spacing w:before="100" w:beforeAutospacing="1" w:after="100" w:afterAutospacing="1"/>
      <w:ind w:firstLine="0"/>
      <w:jc w:val="center"/>
      <w:textAlignment w:val="center"/>
    </w:pPr>
    <w:rPr>
      <w:rFonts w:ascii="Cambria" w:hAnsi="Cambria"/>
      <w:kern w:val="0"/>
    </w:rPr>
  </w:style>
  <w:style w:type="paragraph" w:customStyle="1" w:styleId="xl66">
    <w:name w:val="xl66"/>
    <w:basedOn w:val="a8"/>
    <w:rsid w:val="00D80F89"/>
    <w:pPr>
      <w:spacing w:before="100" w:beforeAutospacing="1" w:after="100" w:afterAutospacing="1"/>
      <w:ind w:firstLine="0"/>
      <w:jc w:val="left"/>
    </w:pPr>
    <w:rPr>
      <w:rFonts w:ascii="Cambria" w:hAnsi="Cambria"/>
      <w:b/>
      <w:bCs/>
      <w:kern w:val="0"/>
    </w:rPr>
  </w:style>
  <w:style w:type="paragraph" w:customStyle="1" w:styleId="xl67">
    <w:name w:val="xl67"/>
    <w:basedOn w:val="a8"/>
    <w:rsid w:val="00D80F89"/>
    <w:pPr>
      <w:spacing w:before="100" w:beforeAutospacing="1" w:after="100" w:afterAutospacing="1"/>
      <w:ind w:firstLine="0"/>
      <w:jc w:val="left"/>
    </w:pPr>
    <w:rPr>
      <w:rFonts w:ascii="Cambria" w:hAnsi="Cambria"/>
      <w:b/>
      <w:bCs/>
      <w:kern w:val="0"/>
    </w:rPr>
  </w:style>
  <w:style w:type="paragraph" w:customStyle="1" w:styleId="xl68">
    <w:name w:val="xl68"/>
    <w:basedOn w:val="a8"/>
    <w:rsid w:val="00D80F89"/>
    <w:pPr>
      <w:spacing w:before="100" w:beforeAutospacing="1" w:after="100" w:afterAutospacing="1"/>
      <w:ind w:firstLine="0"/>
      <w:jc w:val="left"/>
    </w:pPr>
    <w:rPr>
      <w:rFonts w:ascii="Cambria" w:hAnsi="Cambria"/>
      <w:i/>
      <w:iCs/>
      <w:kern w:val="0"/>
    </w:rPr>
  </w:style>
  <w:style w:type="paragraph" w:customStyle="1" w:styleId="xl69">
    <w:name w:val="xl69"/>
    <w:basedOn w:val="a8"/>
    <w:rsid w:val="00D80F89"/>
    <w:pPr>
      <w:spacing w:before="100" w:beforeAutospacing="1" w:after="100" w:afterAutospacing="1"/>
      <w:ind w:firstLine="0"/>
      <w:jc w:val="center"/>
    </w:pPr>
    <w:rPr>
      <w:rFonts w:ascii="Cambria" w:hAnsi="Cambria"/>
      <w:kern w:val="0"/>
    </w:rPr>
  </w:style>
  <w:style w:type="paragraph" w:customStyle="1" w:styleId="xl70">
    <w:name w:val="xl70"/>
    <w:basedOn w:val="a8"/>
    <w:rsid w:val="00D80F89"/>
    <w:pPr>
      <w:pBdr>
        <w:top w:val="single" w:sz="4" w:space="0" w:color="auto"/>
        <w:left w:val="single" w:sz="4" w:space="0" w:color="auto"/>
        <w:bottom w:val="single" w:sz="4" w:space="0" w:color="auto"/>
        <w:right w:val="single" w:sz="4" w:space="0" w:color="auto"/>
      </w:pBdr>
      <w:spacing w:before="100" w:beforeAutospacing="1" w:after="100" w:afterAutospacing="1"/>
      <w:ind w:firstLine="0"/>
      <w:jc w:val="left"/>
    </w:pPr>
    <w:rPr>
      <w:rFonts w:ascii="Cambria" w:hAnsi="Cambria"/>
      <w:kern w:val="0"/>
    </w:rPr>
  </w:style>
  <w:style w:type="paragraph" w:customStyle="1" w:styleId="xl71">
    <w:name w:val="xl71"/>
    <w:basedOn w:val="a8"/>
    <w:rsid w:val="00D80F89"/>
    <w:pPr>
      <w:spacing w:before="100" w:beforeAutospacing="1" w:after="100" w:afterAutospacing="1"/>
      <w:ind w:firstLine="0"/>
      <w:jc w:val="center"/>
      <w:textAlignment w:val="center"/>
    </w:pPr>
    <w:rPr>
      <w:rFonts w:ascii="Cambria" w:hAnsi="Cambria"/>
      <w:kern w:val="0"/>
    </w:rPr>
  </w:style>
  <w:style w:type="paragraph" w:customStyle="1" w:styleId="xl72">
    <w:name w:val="xl72"/>
    <w:basedOn w:val="a8"/>
    <w:rsid w:val="00D80F89"/>
    <w:pPr>
      <w:spacing w:before="100" w:beforeAutospacing="1" w:after="100" w:afterAutospacing="1"/>
      <w:ind w:firstLine="0"/>
      <w:jc w:val="left"/>
    </w:pPr>
    <w:rPr>
      <w:rFonts w:ascii="Cambria" w:hAnsi="Cambria"/>
      <w:b/>
      <w:bCs/>
      <w:kern w:val="0"/>
      <w:sz w:val="28"/>
      <w:szCs w:val="28"/>
    </w:rPr>
  </w:style>
  <w:style w:type="paragraph" w:customStyle="1" w:styleId="xl73">
    <w:name w:val="xl73"/>
    <w:basedOn w:val="a8"/>
    <w:rsid w:val="00D80F89"/>
    <w:pPr>
      <w:spacing w:before="100" w:beforeAutospacing="1" w:after="100" w:afterAutospacing="1"/>
      <w:ind w:firstLine="0"/>
      <w:jc w:val="left"/>
    </w:pPr>
    <w:rPr>
      <w:rFonts w:ascii="Cambria" w:hAnsi="Cambria"/>
      <w:kern w:val="0"/>
      <w:sz w:val="20"/>
      <w:szCs w:val="20"/>
    </w:rPr>
  </w:style>
  <w:style w:type="paragraph" w:customStyle="1" w:styleId="xl74">
    <w:name w:val="xl74"/>
    <w:basedOn w:val="a8"/>
    <w:rsid w:val="00D80F89"/>
    <w:pPr>
      <w:spacing w:before="100" w:beforeAutospacing="1" w:after="100" w:afterAutospacing="1"/>
      <w:ind w:firstLine="0"/>
      <w:jc w:val="right"/>
      <w:textAlignment w:val="center"/>
    </w:pPr>
    <w:rPr>
      <w:rFonts w:ascii="Cambria" w:hAnsi="Cambria"/>
      <w:kern w:val="0"/>
    </w:rPr>
  </w:style>
  <w:style w:type="paragraph" w:customStyle="1" w:styleId="xl75">
    <w:name w:val="xl75"/>
    <w:basedOn w:val="a8"/>
    <w:rsid w:val="00D80F89"/>
    <w:pPr>
      <w:spacing w:before="100" w:beforeAutospacing="1" w:after="100" w:afterAutospacing="1"/>
      <w:ind w:firstLine="0"/>
      <w:jc w:val="left"/>
    </w:pPr>
    <w:rPr>
      <w:rFonts w:ascii="Cambria" w:hAnsi="Cambria"/>
      <w:color w:val="00B050"/>
      <w:kern w:val="0"/>
    </w:rPr>
  </w:style>
  <w:style w:type="paragraph" w:customStyle="1" w:styleId="xl76">
    <w:name w:val="xl76"/>
    <w:basedOn w:val="a8"/>
    <w:rsid w:val="00D80F89"/>
    <w:pPr>
      <w:spacing w:before="100" w:beforeAutospacing="1" w:after="100" w:afterAutospacing="1"/>
      <w:ind w:firstLine="0"/>
      <w:jc w:val="left"/>
    </w:pPr>
    <w:rPr>
      <w:rFonts w:ascii="Cambria" w:hAnsi="Cambria"/>
      <w:b/>
      <w:bCs/>
      <w:color w:val="00B050"/>
      <w:kern w:val="0"/>
    </w:rPr>
  </w:style>
  <w:style w:type="paragraph" w:customStyle="1" w:styleId="xl77">
    <w:name w:val="xl77"/>
    <w:basedOn w:val="a8"/>
    <w:rsid w:val="00D80F89"/>
    <w:pPr>
      <w:spacing w:before="100" w:beforeAutospacing="1" w:after="100" w:afterAutospacing="1"/>
      <w:ind w:firstLine="0"/>
      <w:jc w:val="center"/>
    </w:pPr>
    <w:rPr>
      <w:rFonts w:ascii="Cambria" w:hAnsi="Cambria"/>
      <w:color w:val="00B050"/>
      <w:kern w:val="0"/>
    </w:rPr>
  </w:style>
  <w:style w:type="paragraph" w:customStyle="1" w:styleId="xl78">
    <w:name w:val="xl78"/>
    <w:basedOn w:val="a8"/>
    <w:rsid w:val="00D80F89"/>
    <w:pPr>
      <w:spacing w:before="100" w:beforeAutospacing="1" w:after="100" w:afterAutospacing="1"/>
      <w:ind w:firstLine="0"/>
      <w:jc w:val="left"/>
    </w:pPr>
    <w:rPr>
      <w:rFonts w:ascii="Cambria" w:hAnsi="Cambria"/>
      <w:color w:val="00B050"/>
      <w:kern w:val="0"/>
    </w:rPr>
  </w:style>
  <w:style w:type="paragraph" w:customStyle="1" w:styleId="xl79">
    <w:name w:val="xl79"/>
    <w:basedOn w:val="a8"/>
    <w:rsid w:val="00D80F89"/>
    <w:pPr>
      <w:spacing w:before="100" w:beforeAutospacing="1" w:after="100" w:afterAutospacing="1"/>
      <w:ind w:firstLine="0"/>
      <w:jc w:val="left"/>
    </w:pPr>
    <w:rPr>
      <w:rFonts w:ascii="Cambria" w:hAnsi="Cambria"/>
      <w:b/>
      <w:bCs/>
      <w:kern w:val="0"/>
    </w:rPr>
  </w:style>
  <w:style w:type="paragraph" w:customStyle="1" w:styleId="59">
    <w:name w:val="Стиль5"/>
    <w:basedOn w:val="1"/>
    <w:rsid w:val="00D80F89"/>
    <w:pPr>
      <w:keepLines w:val="0"/>
      <w:numPr>
        <w:numId w:val="0"/>
      </w:numPr>
      <w:tabs>
        <w:tab w:val="left" w:pos="57"/>
      </w:tabs>
      <w:suppressAutoHyphens w:val="0"/>
      <w:spacing w:before="120" w:after="120"/>
      <w:ind w:firstLine="570"/>
      <w:jc w:val="left"/>
      <w:outlineLvl w:val="9"/>
    </w:pPr>
    <w:rPr>
      <w:rFonts w:ascii="Cambria" w:hAnsi="Cambria" w:cs="Times New Roman"/>
      <w:bCs w:val="0"/>
      <w:caps/>
      <w:kern w:val="0"/>
      <w:sz w:val="32"/>
      <w:szCs w:val="32"/>
      <w:lang w:eastAsia="x-none"/>
    </w:rPr>
  </w:style>
  <w:style w:type="paragraph" w:customStyle="1" w:styleId="64">
    <w:name w:val="Стиль6"/>
    <w:basedOn w:val="59"/>
    <w:rsid w:val="00D80F89"/>
    <w:rPr>
      <w:caps w:val="0"/>
    </w:rPr>
  </w:style>
  <w:style w:type="paragraph" w:customStyle="1" w:styleId="2CharCharCharCharCharCharCharCharCharCharCharCharCharCharCharChar">
    <w:name w:val="Знак Знак2 Char Char Знак Знак Char Char Знак Знак Char Char Знак Знак Char Char Знак Знак Char Char Знак Знак Char Char Знак Знак Char Char Знак Знак Char Char"/>
    <w:basedOn w:val="a8"/>
    <w:rsid w:val="00D80F89"/>
    <w:pPr>
      <w:spacing w:before="100" w:beforeAutospacing="1" w:after="100" w:afterAutospacing="1"/>
      <w:ind w:firstLine="0"/>
      <w:jc w:val="left"/>
    </w:pPr>
    <w:rPr>
      <w:rFonts w:ascii="Tahoma" w:hAnsi="Tahoma" w:cs="Tahoma"/>
      <w:kern w:val="0"/>
      <w:sz w:val="20"/>
      <w:szCs w:val="20"/>
      <w:lang w:val="en-US" w:eastAsia="en-US"/>
    </w:rPr>
  </w:style>
  <w:style w:type="character" w:customStyle="1" w:styleId="aff4">
    <w:name w:val="Текст примечания Знак"/>
    <w:link w:val="aff3"/>
    <w:uiPriority w:val="99"/>
    <w:semiHidden/>
    <w:locked/>
    <w:rsid w:val="00D80F89"/>
    <w:rPr>
      <w:rFonts w:ascii="Tahoma" w:hAnsi="Tahoma"/>
      <w:kern w:val="28"/>
      <w:sz w:val="18"/>
      <w:lang w:val="ru-RU" w:eastAsia="ru-RU" w:bidi="ar-SA"/>
    </w:rPr>
  </w:style>
  <w:style w:type="paragraph" w:customStyle="1" w:styleId="3f5">
    <w:name w:val="Стиль3 Знак"/>
    <w:basedOn w:val="2e"/>
    <w:link w:val="312"/>
    <w:rsid w:val="00D80F89"/>
    <w:pPr>
      <w:widowControl w:val="0"/>
      <w:tabs>
        <w:tab w:val="num" w:pos="227"/>
      </w:tabs>
      <w:adjustRightInd w:val="0"/>
      <w:spacing w:after="0" w:line="240" w:lineRule="auto"/>
      <w:ind w:left="0" w:firstLine="0"/>
      <w:textAlignment w:val="baseline"/>
    </w:pPr>
    <w:rPr>
      <w:kern w:val="0"/>
      <w:sz w:val="20"/>
      <w:szCs w:val="20"/>
    </w:rPr>
  </w:style>
  <w:style w:type="character" w:customStyle="1" w:styleId="312">
    <w:name w:val="Стиль3 Знак Знак1"/>
    <w:link w:val="3f5"/>
    <w:locked/>
    <w:rsid w:val="00D80F89"/>
    <w:rPr>
      <w:lang w:val="ru-RU" w:eastAsia="ru-RU" w:bidi="ar-SA"/>
    </w:rPr>
  </w:style>
  <w:style w:type="paragraph" w:customStyle="1" w:styleId="affffffb">
    <w:name w:val="Заголовок !"/>
    <w:basedOn w:val="1"/>
    <w:next w:val="22"/>
    <w:rsid w:val="00D80F89"/>
    <w:pPr>
      <w:keepLines w:val="0"/>
      <w:numPr>
        <w:numId w:val="0"/>
      </w:numPr>
      <w:tabs>
        <w:tab w:val="left" w:pos="57"/>
      </w:tabs>
      <w:suppressAutoHyphens w:val="0"/>
      <w:ind w:firstLine="570"/>
      <w:jc w:val="left"/>
    </w:pPr>
    <w:rPr>
      <w:rFonts w:ascii="Cambria" w:hAnsi="Cambria" w:cs="Times New Roman"/>
      <w:b w:val="0"/>
      <w:kern w:val="0"/>
      <w:sz w:val="28"/>
      <w:szCs w:val="28"/>
      <w:lang w:eastAsia="x-none"/>
    </w:rPr>
  </w:style>
  <w:style w:type="paragraph" w:customStyle="1" w:styleId="1ff4">
    <w:name w:val="Заголовок_1"/>
    <w:basedOn w:val="a8"/>
    <w:rsid w:val="00D80F89"/>
    <w:pPr>
      <w:spacing w:before="120" w:after="0"/>
      <w:ind w:firstLine="0"/>
      <w:jc w:val="center"/>
    </w:pPr>
    <w:rPr>
      <w:rFonts w:ascii="Cambria" w:hAnsi="Cambria"/>
      <w:b/>
      <w:bCs/>
      <w:caps/>
      <w:kern w:val="0"/>
      <w:sz w:val="32"/>
      <w:szCs w:val="32"/>
    </w:rPr>
  </w:style>
  <w:style w:type="paragraph" w:customStyle="1" w:styleId="affffffc">
    <w:name w:val="!Основной"/>
    <w:link w:val="affffffd"/>
    <w:rsid w:val="00D80F89"/>
    <w:pPr>
      <w:keepNext/>
      <w:ind w:firstLine="737"/>
      <w:jc w:val="both"/>
    </w:pPr>
    <w:rPr>
      <w:rFonts w:eastAsia="MS Mincho"/>
      <w:sz w:val="24"/>
      <w:szCs w:val="24"/>
    </w:rPr>
  </w:style>
  <w:style w:type="character" w:customStyle="1" w:styleId="affffffd">
    <w:name w:val="!Основной Знак"/>
    <w:link w:val="affffffc"/>
    <w:locked/>
    <w:rsid w:val="00D80F89"/>
    <w:rPr>
      <w:rFonts w:eastAsia="MS Mincho"/>
      <w:sz w:val="24"/>
      <w:szCs w:val="24"/>
      <w:lang w:val="ru-RU" w:eastAsia="ru-RU" w:bidi="ar-SA"/>
    </w:rPr>
  </w:style>
  <w:style w:type="paragraph" w:customStyle="1" w:styleId="CharChar">
    <w:name w:val="Char Char"/>
    <w:basedOn w:val="a8"/>
    <w:rsid w:val="00D80F89"/>
    <w:pPr>
      <w:spacing w:before="100" w:beforeAutospacing="1" w:after="100" w:afterAutospacing="1"/>
      <w:ind w:firstLine="0"/>
      <w:jc w:val="left"/>
    </w:pPr>
    <w:rPr>
      <w:rFonts w:ascii="Tahoma" w:hAnsi="Tahoma" w:cs="Tahoma"/>
      <w:kern w:val="0"/>
      <w:sz w:val="20"/>
      <w:szCs w:val="20"/>
      <w:lang w:val="en-US" w:eastAsia="en-US"/>
    </w:rPr>
  </w:style>
  <w:style w:type="paragraph" w:styleId="a9">
    <w:name w:val="List Paragraph"/>
    <w:aliases w:val="Текс документа,List Paragraph_0,Маркированный  список для теля записки,Основной абзац,Перечисление"/>
    <w:basedOn w:val="affffffe"/>
    <w:link w:val="afffffff"/>
    <w:uiPriority w:val="34"/>
    <w:qFormat/>
    <w:rsid w:val="000744D4"/>
    <w:pPr>
      <w:tabs>
        <w:tab w:val="clear" w:pos="851"/>
      </w:tabs>
      <w:ind w:left="851"/>
    </w:pPr>
  </w:style>
  <w:style w:type="character" w:customStyle="1" w:styleId="aff8">
    <w:name w:val="Тема примечания Знак"/>
    <w:link w:val="aff7"/>
    <w:uiPriority w:val="99"/>
    <w:rsid w:val="00D80F89"/>
    <w:rPr>
      <w:rFonts w:ascii="Tahoma" w:hAnsi="Tahoma"/>
      <w:b/>
      <w:bCs/>
      <w:kern w:val="28"/>
      <w:sz w:val="18"/>
      <w:lang w:val="ru-RU" w:eastAsia="ru-RU" w:bidi="ar-SA"/>
    </w:rPr>
  </w:style>
  <w:style w:type="paragraph" w:styleId="afffffff0">
    <w:name w:val="Revision"/>
    <w:hidden/>
    <w:semiHidden/>
    <w:rsid w:val="00D80F89"/>
    <w:rPr>
      <w:rFonts w:ascii="Cambria" w:hAnsi="Cambria" w:cs="Cambria"/>
      <w:sz w:val="22"/>
      <w:szCs w:val="22"/>
      <w:lang w:val="en-US" w:eastAsia="en-US"/>
    </w:rPr>
  </w:style>
  <w:style w:type="numbering" w:customStyle="1" w:styleId="1ff5">
    <w:name w:val="Нет списка1"/>
    <w:next w:val="ac"/>
    <w:semiHidden/>
    <w:unhideWhenUsed/>
    <w:rsid w:val="00D80F89"/>
  </w:style>
  <w:style w:type="character" w:customStyle="1" w:styleId="2f7">
    <w:name w:val="Стиль2 Знак"/>
    <w:link w:val="2f6"/>
    <w:rsid w:val="00D80F89"/>
    <w:rPr>
      <w:rFonts w:ascii="Cambria" w:hAnsi="Cambria"/>
      <w:b/>
      <w:bCs/>
      <w:sz w:val="24"/>
      <w:szCs w:val="24"/>
      <w:lang w:val="x-none" w:eastAsia="x-none" w:bidi="ar-SA"/>
    </w:rPr>
  </w:style>
  <w:style w:type="paragraph" w:customStyle="1" w:styleId="110">
    <w:name w:val="Абзац списка11"/>
    <w:basedOn w:val="a8"/>
    <w:rsid w:val="00D80F89"/>
    <w:pPr>
      <w:spacing w:after="200" w:line="276" w:lineRule="auto"/>
      <w:ind w:left="720" w:firstLine="0"/>
      <w:jc w:val="left"/>
    </w:pPr>
    <w:rPr>
      <w:rFonts w:ascii="Cambria" w:hAnsi="Cambria" w:cs="Cambria"/>
      <w:kern w:val="0"/>
      <w:sz w:val="22"/>
      <w:szCs w:val="22"/>
      <w:lang w:val="en-US" w:eastAsia="en-US"/>
    </w:rPr>
  </w:style>
  <w:style w:type="paragraph" w:customStyle="1" w:styleId="afffffff1">
    <w:name w:val="Простой текст с нумерацией"/>
    <w:basedOn w:val="affffff2"/>
    <w:link w:val="afffffff2"/>
    <w:rsid w:val="00D80F89"/>
    <w:pPr>
      <w:tabs>
        <w:tab w:val="left" w:pos="851"/>
      </w:tabs>
    </w:pPr>
  </w:style>
  <w:style w:type="paragraph" w:customStyle="1" w:styleId="affffffe">
    <w:name w:val="Простой стиль с нумерацией"/>
    <w:basedOn w:val="afffffff1"/>
    <w:link w:val="afffffff3"/>
    <w:rsid w:val="00D80F89"/>
    <w:rPr>
      <w:rFonts w:ascii="Times New Roman" w:hAnsi="Times New Roman"/>
    </w:rPr>
  </w:style>
  <w:style w:type="character" w:customStyle="1" w:styleId="affffff3">
    <w:name w:val="Простой текст Знак"/>
    <w:link w:val="affffff2"/>
    <w:rsid w:val="00D80F89"/>
    <w:rPr>
      <w:rFonts w:ascii="Courier New" w:hAnsi="Courier New"/>
      <w:sz w:val="24"/>
      <w:szCs w:val="24"/>
      <w:lang w:val="x-none" w:eastAsia="x-none" w:bidi="ar-SA"/>
    </w:rPr>
  </w:style>
  <w:style w:type="character" w:customStyle="1" w:styleId="afffffff2">
    <w:name w:val="Простой текст с нумерацией Знак"/>
    <w:basedOn w:val="affffff3"/>
    <w:link w:val="afffffff1"/>
    <w:rsid w:val="00D80F89"/>
    <w:rPr>
      <w:rFonts w:ascii="Courier New" w:hAnsi="Courier New"/>
      <w:sz w:val="24"/>
      <w:szCs w:val="24"/>
      <w:lang w:val="x-none" w:eastAsia="x-none" w:bidi="ar-SA"/>
    </w:rPr>
  </w:style>
  <w:style w:type="paragraph" w:styleId="afffffff4">
    <w:name w:val="TOC Heading"/>
    <w:basedOn w:val="1"/>
    <w:next w:val="a8"/>
    <w:uiPriority w:val="39"/>
    <w:qFormat/>
    <w:rsid w:val="00D80F89"/>
    <w:pPr>
      <w:numPr>
        <w:numId w:val="0"/>
      </w:numPr>
      <w:suppressAutoHyphens w:val="0"/>
      <w:spacing w:before="480" w:line="276" w:lineRule="auto"/>
      <w:jc w:val="left"/>
      <w:outlineLvl w:val="9"/>
    </w:pPr>
    <w:rPr>
      <w:rFonts w:ascii="Cambria" w:hAnsi="Cambria" w:cs="Times New Roman"/>
      <w:color w:val="365F91"/>
      <w:kern w:val="0"/>
      <w:sz w:val="28"/>
      <w:szCs w:val="28"/>
    </w:rPr>
  </w:style>
  <w:style w:type="character" w:customStyle="1" w:styleId="afffffff3">
    <w:name w:val="Простой стиль с нумерацией Знак"/>
    <w:link w:val="affffffe"/>
    <w:rsid w:val="00D80F89"/>
    <w:rPr>
      <w:sz w:val="24"/>
      <w:szCs w:val="24"/>
      <w:lang w:val="x-none" w:eastAsia="x-none"/>
    </w:rPr>
  </w:style>
  <w:style w:type="numbering" w:customStyle="1" w:styleId="7">
    <w:name w:val="Стиль7"/>
    <w:basedOn w:val="ac"/>
    <w:rsid w:val="00D80F89"/>
    <w:pPr>
      <w:numPr>
        <w:numId w:val="23"/>
      </w:numPr>
    </w:pPr>
  </w:style>
  <w:style w:type="paragraph" w:customStyle="1" w:styleId="2f9">
    <w:name w:val="Знак Знак Знак2 Знак"/>
    <w:basedOn w:val="a8"/>
    <w:rsid w:val="00D80F89"/>
    <w:pPr>
      <w:widowControl w:val="0"/>
      <w:adjustRightInd w:val="0"/>
      <w:spacing w:after="160" w:line="240" w:lineRule="exact"/>
      <w:ind w:firstLine="0"/>
      <w:jc w:val="right"/>
    </w:pPr>
    <w:rPr>
      <w:rFonts w:ascii="Cambria" w:hAnsi="Cambria" w:cs="Cambria"/>
      <w:kern w:val="0"/>
      <w:sz w:val="20"/>
      <w:szCs w:val="20"/>
      <w:lang w:val="en-GB" w:eastAsia="en-US"/>
    </w:rPr>
  </w:style>
  <w:style w:type="paragraph" w:customStyle="1" w:styleId="1ff6">
    <w:name w:val="Заг 1"/>
    <w:basedOn w:val="41"/>
    <w:rsid w:val="00A11A00"/>
    <w:pPr>
      <w:tabs>
        <w:tab w:val="left" w:pos="57"/>
        <w:tab w:val="left" w:pos="851"/>
      </w:tabs>
      <w:ind w:left="851" w:hanging="851"/>
    </w:pPr>
  </w:style>
  <w:style w:type="paragraph" w:customStyle="1" w:styleId="21">
    <w:name w:val="Заг 2"/>
    <w:basedOn w:val="41"/>
    <w:rsid w:val="00A11A00"/>
    <w:pPr>
      <w:numPr>
        <w:ilvl w:val="1"/>
        <w:numId w:val="25"/>
      </w:numPr>
      <w:tabs>
        <w:tab w:val="left" w:pos="57"/>
        <w:tab w:val="left" w:pos="851"/>
      </w:tabs>
      <w:ind w:left="716"/>
    </w:pPr>
  </w:style>
  <w:style w:type="paragraph" w:customStyle="1" w:styleId="Default">
    <w:name w:val="Default"/>
    <w:rsid w:val="00385824"/>
    <w:pPr>
      <w:autoSpaceDE w:val="0"/>
      <w:autoSpaceDN w:val="0"/>
      <w:adjustRightInd w:val="0"/>
    </w:pPr>
    <w:rPr>
      <w:color w:val="000000"/>
      <w:sz w:val="24"/>
      <w:szCs w:val="24"/>
    </w:rPr>
  </w:style>
  <w:style w:type="paragraph" w:customStyle="1" w:styleId="a6">
    <w:name w:val="Текст с номером"/>
    <w:basedOn w:val="a9"/>
    <w:link w:val="afffffff5"/>
    <w:qFormat/>
    <w:rsid w:val="001A7750"/>
    <w:pPr>
      <w:numPr>
        <w:ilvl w:val="2"/>
        <w:numId w:val="25"/>
      </w:numPr>
    </w:pPr>
  </w:style>
  <w:style w:type="paragraph" w:customStyle="1" w:styleId="afffffff6">
    <w:name w:val="Курсив"/>
    <w:basedOn w:val="afffb"/>
    <w:link w:val="afffffff7"/>
    <w:qFormat/>
    <w:rsid w:val="00C726CD"/>
    <w:pPr>
      <w:spacing w:before="120"/>
      <w:ind w:firstLine="851"/>
    </w:pPr>
    <w:rPr>
      <w:i/>
      <w:kern w:val="0"/>
    </w:rPr>
  </w:style>
  <w:style w:type="character" w:customStyle="1" w:styleId="afffffff">
    <w:name w:val="Абзац списка Знак"/>
    <w:aliases w:val="Текс документа Знак,List Paragraph_0 Знак,Маркированный  список для теля записки Знак,Основной абзац Знак,Перечисление Знак"/>
    <w:basedOn w:val="afffffff3"/>
    <w:link w:val="a9"/>
    <w:uiPriority w:val="34"/>
    <w:rsid w:val="00C75147"/>
    <w:rPr>
      <w:sz w:val="24"/>
      <w:szCs w:val="24"/>
      <w:lang w:val="x-none" w:eastAsia="x-none"/>
    </w:rPr>
  </w:style>
  <w:style w:type="character" w:customStyle="1" w:styleId="afffffff5">
    <w:name w:val="Текст с номером Знак"/>
    <w:basedOn w:val="afffffff"/>
    <w:link w:val="a6"/>
    <w:rsid w:val="001A7750"/>
    <w:rPr>
      <w:sz w:val="24"/>
      <w:szCs w:val="24"/>
      <w:lang w:val="x-none" w:eastAsia="x-none"/>
    </w:rPr>
  </w:style>
  <w:style w:type="character" w:customStyle="1" w:styleId="afffffff7">
    <w:name w:val="Курсив Знак"/>
    <w:basedOn w:val="afffffff"/>
    <w:link w:val="afffffff6"/>
    <w:rsid w:val="00C726CD"/>
    <w:rPr>
      <w:i/>
      <w:sz w:val="24"/>
      <w:szCs w:val="24"/>
      <w:lang w:val="x-none" w:eastAsia="x-none"/>
    </w:rPr>
  </w:style>
  <w:style w:type="paragraph" w:customStyle="1" w:styleId="2fa">
    <w:name w:val="Абзац списка 2"/>
    <w:basedOn w:val="a8"/>
    <w:link w:val="2fb"/>
    <w:qFormat/>
    <w:rsid w:val="00CB7B8D"/>
    <w:pPr>
      <w:tabs>
        <w:tab w:val="left" w:pos="1134"/>
      </w:tabs>
      <w:spacing w:after="0"/>
      <w:ind w:firstLine="539"/>
    </w:pPr>
    <w:rPr>
      <w:bCs/>
      <w:kern w:val="0"/>
      <w:sz w:val="26"/>
      <w:szCs w:val="26"/>
    </w:rPr>
  </w:style>
  <w:style w:type="character" w:customStyle="1" w:styleId="2fb">
    <w:name w:val="Абзац списка 2 Знак"/>
    <w:link w:val="2fa"/>
    <w:rsid w:val="00CB7B8D"/>
    <w:rPr>
      <w:bCs/>
      <w:sz w:val="26"/>
      <w:szCs w:val="26"/>
    </w:rPr>
  </w:style>
  <w:style w:type="paragraph" w:customStyle="1" w:styleId="afffffff8">
    <w:name w:val="ТР_ТЕКСТ"/>
    <w:basedOn w:val="a8"/>
    <w:link w:val="afffffff9"/>
    <w:qFormat/>
    <w:rsid w:val="004B0A29"/>
    <w:pPr>
      <w:spacing w:before="120" w:after="0" w:line="276" w:lineRule="auto"/>
      <w:ind w:left="851" w:firstLine="0"/>
    </w:pPr>
    <w:rPr>
      <w:rFonts w:eastAsiaTheme="minorHAnsi"/>
      <w:kern w:val="0"/>
    </w:rPr>
  </w:style>
  <w:style w:type="character" w:customStyle="1" w:styleId="afffffff9">
    <w:name w:val="ТР_ТЕКСТ Знак"/>
    <w:basedOn w:val="aa"/>
    <w:link w:val="afffffff8"/>
    <w:rsid w:val="004B0A29"/>
    <w:rPr>
      <w:rFonts w:eastAsiaTheme="minorHAnsi"/>
      <w:sz w:val="24"/>
      <w:szCs w:val="24"/>
    </w:rPr>
  </w:style>
  <w:style w:type="paragraph" w:customStyle="1" w:styleId="a5">
    <w:name w:val="ТР_СПИСОК"/>
    <w:basedOn w:val="a9"/>
    <w:link w:val="afffffffa"/>
    <w:qFormat/>
    <w:rsid w:val="004B0A29"/>
    <w:pPr>
      <w:numPr>
        <w:numId w:val="26"/>
      </w:numPr>
      <w:spacing w:before="0" w:after="0" w:line="276" w:lineRule="auto"/>
    </w:pPr>
  </w:style>
  <w:style w:type="character" w:customStyle="1" w:styleId="afffffffa">
    <w:name w:val="ТР_СПИСОК Знак"/>
    <w:basedOn w:val="afffffff"/>
    <w:link w:val="a5"/>
    <w:rsid w:val="004B0A29"/>
    <w:rPr>
      <w:sz w:val="24"/>
      <w:szCs w:val="24"/>
      <w:lang w:val="x-none" w:eastAsia="x-none"/>
    </w:rPr>
  </w:style>
  <w:style w:type="paragraph" w:customStyle="1" w:styleId="84">
    <w:name w:val="Стиль8"/>
    <w:basedOn w:val="12"/>
    <w:link w:val="85"/>
    <w:qFormat/>
    <w:rsid w:val="007D749C"/>
    <w:rPr>
      <w:b w:val="0"/>
      <w:caps w:val="0"/>
      <w:kern w:val="0"/>
      <w:sz w:val="26"/>
      <w:szCs w:val="26"/>
    </w:rPr>
  </w:style>
  <w:style w:type="character" w:customStyle="1" w:styleId="13">
    <w:name w:val="Оглавление 1 Знак"/>
    <w:basedOn w:val="aa"/>
    <w:link w:val="12"/>
    <w:uiPriority w:val="39"/>
    <w:rsid w:val="00357880"/>
    <w:rPr>
      <w:b/>
      <w:bCs/>
      <w:caps/>
      <w:kern w:val="28"/>
    </w:rPr>
  </w:style>
  <w:style w:type="character" w:customStyle="1" w:styleId="85">
    <w:name w:val="Стиль8 Знак"/>
    <w:basedOn w:val="13"/>
    <w:link w:val="84"/>
    <w:rsid w:val="007D749C"/>
    <w:rPr>
      <w:b w:val="0"/>
      <w:bCs/>
      <w:caps w:val="0"/>
      <w:kern w:val="28"/>
      <w:sz w:val="26"/>
      <w:szCs w:val="26"/>
    </w:rPr>
  </w:style>
  <w:style w:type="character" w:customStyle="1" w:styleId="apple-converted-space">
    <w:name w:val="apple-converted-space"/>
    <w:basedOn w:val="aa"/>
    <w:rsid w:val="00D21413"/>
  </w:style>
  <w:style w:type="character" w:customStyle="1" w:styleId="14100">
    <w:name w:val="Абзац 14пт 1.0 интервал Знак"/>
    <w:link w:val="1410"/>
    <w:locked/>
    <w:rsid w:val="00AD6192"/>
    <w:rPr>
      <w:rFonts w:eastAsia="Calibri"/>
      <w:sz w:val="26"/>
      <w:szCs w:val="26"/>
      <w:lang w:eastAsia="en-US"/>
    </w:rPr>
  </w:style>
  <w:style w:type="paragraph" w:customStyle="1" w:styleId="1410">
    <w:name w:val="Абзац 14пт 1.0 интервал"/>
    <w:basedOn w:val="a9"/>
    <w:link w:val="14100"/>
    <w:autoRedefine/>
    <w:qFormat/>
    <w:rsid w:val="00AD6192"/>
    <w:pPr>
      <w:numPr>
        <w:numId w:val="24"/>
      </w:numPr>
      <w:spacing w:before="0" w:after="0"/>
    </w:pPr>
    <w:rPr>
      <w:rFonts w:eastAsia="Calibri"/>
      <w:sz w:val="26"/>
      <w:szCs w:val="26"/>
      <w:lang w:val="ru-RU" w:eastAsia="en-US"/>
    </w:rPr>
  </w:style>
  <w:style w:type="numbering" w:customStyle="1" w:styleId="phadditiontitle1">
    <w:name w:val="ph_additiontitle1"/>
    <w:rsid w:val="00121C7E"/>
    <w:pPr>
      <w:numPr>
        <w:numId w:val="27"/>
      </w:numPr>
    </w:pPr>
  </w:style>
  <w:style w:type="character" w:customStyle="1" w:styleId="ipa">
    <w:name w:val="ipa"/>
    <w:basedOn w:val="aa"/>
    <w:rsid w:val="00453E3A"/>
  </w:style>
  <w:style w:type="paragraph" w:customStyle="1" w:styleId="bodytext2">
    <w:name w:val="bodytext2"/>
    <w:basedOn w:val="a8"/>
    <w:rsid w:val="00426630"/>
    <w:pPr>
      <w:overflowPunct w:val="0"/>
      <w:autoSpaceDE w:val="0"/>
      <w:autoSpaceDN w:val="0"/>
      <w:spacing w:after="0"/>
      <w:ind w:firstLine="567"/>
    </w:pPr>
    <w:rPr>
      <w:rFonts w:eastAsiaTheme="minorEastAsia"/>
      <w:b/>
      <w:bCs/>
      <w:kern w:val="0"/>
    </w:rPr>
  </w:style>
  <w:style w:type="paragraph" w:customStyle="1" w:styleId="afffffffb">
    <w:name w:val="a"/>
    <w:basedOn w:val="a8"/>
    <w:rsid w:val="004719B5"/>
    <w:pPr>
      <w:spacing w:before="100" w:beforeAutospacing="1" w:after="100" w:afterAutospacing="1"/>
      <w:ind w:firstLine="0"/>
      <w:jc w:val="left"/>
    </w:pPr>
    <w:rPr>
      <w:kern w:val="0"/>
    </w:rPr>
  </w:style>
  <w:style w:type="character" w:customStyle="1" w:styleId="object">
    <w:name w:val="object"/>
    <w:basedOn w:val="aa"/>
    <w:rsid w:val="004719B5"/>
  </w:style>
  <w:style w:type="paragraph" w:customStyle="1" w:styleId="a00">
    <w:name w:val="a0"/>
    <w:basedOn w:val="a8"/>
    <w:rsid w:val="004719B5"/>
    <w:pPr>
      <w:spacing w:before="100" w:beforeAutospacing="1" w:after="100" w:afterAutospacing="1"/>
      <w:ind w:firstLine="0"/>
      <w:jc w:val="left"/>
    </w:pPr>
    <w:rPr>
      <w:kern w:val="0"/>
    </w:rPr>
  </w:style>
  <w:style w:type="character" w:customStyle="1" w:styleId="w">
    <w:name w:val="w"/>
    <w:basedOn w:val="aa"/>
    <w:rsid w:val="00E80FA8"/>
  </w:style>
  <w:style w:type="character" w:customStyle="1" w:styleId="1ff7">
    <w:name w:val="Неразрешенное упоминание1"/>
    <w:basedOn w:val="aa"/>
    <w:uiPriority w:val="99"/>
    <w:semiHidden/>
    <w:unhideWhenUsed/>
    <w:rsid w:val="00FF1661"/>
    <w:rPr>
      <w:color w:val="605E5C"/>
      <w:shd w:val="clear" w:color="auto" w:fill="E1DFDD"/>
    </w:rPr>
  </w:style>
  <w:style w:type="character" w:customStyle="1" w:styleId="2fc">
    <w:name w:val="Неразрешенное упоминание2"/>
    <w:basedOn w:val="aa"/>
    <w:uiPriority w:val="99"/>
    <w:semiHidden/>
    <w:unhideWhenUsed/>
    <w:rsid w:val="001D52E9"/>
    <w:rPr>
      <w:color w:val="605E5C"/>
      <w:shd w:val="clear" w:color="auto" w:fill="E1DFDD"/>
    </w:rPr>
  </w:style>
  <w:style w:type="paragraph" w:customStyle="1" w:styleId="msonormal0">
    <w:name w:val="msonormal"/>
    <w:basedOn w:val="a8"/>
    <w:rsid w:val="0006739B"/>
    <w:pPr>
      <w:spacing w:before="100" w:beforeAutospacing="1" w:after="100" w:afterAutospacing="1"/>
      <w:ind w:firstLine="0"/>
      <w:jc w:val="left"/>
    </w:pPr>
    <w:rPr>
      <w:kern w:val="0"/>
    </w:rPr>
  </w:style>
  <w:style w:type="paragraph" w:customStyle="1" w:styleId="1ff8">
    <w:name w:val="Заголовок1"/>
    <w:basedOn w:val="a8"/>
    <w:next w:val="afffff2"/>
    <w:rsid w:val="0006739B"/>
    <w:pPr>
      <w:keepNext/>
      <w:widowControl w:val="0"/>
      <w:suppressAutoHyphens/>
      <w:spacing w:before="240" w:after="120"/>
      <w:ind w:firstLine="0"/>
      <w:jc w:val="left"/>
    </w:pPr>
    <w:rPr>
      <w:rFonts w:ascii="Arial" w:eastAsia="Microsoft YaHei" w:hAnsi="Arial" w:cs="Mangal"/>
      <w:kern w:val="2"/>
      <w:sz w:val="28"/>
      <w:szCs w:val="28"/>
      <w:lang w:eastAsia="hi-IN" w:bidi="hi-IN"/>
    </w:rPr>
  </w:style>
  <w:style w:type="paragraph" w:customStyle="1" w:styleId="1ff9">
    <w:name w:val="Название1"/>
    <w:basedOn w:val="a8"/>
    <w:rsid w:val="0006739B"/>
    <w:pPr>
      <w:widowControl w:val="0"/>
      <w:suppressLineNumbers/>
      <w:suppressAutoHyphens/>
      <w:spacing w:before="120" w:after="120"/>
      <w:ind w:firstLine="0"/>
      <w:jc w:val="left"/>
    </w:pPr>
    <w:rPr>
      <w:rFonts w:eastAsia="SimSun" w:cs="Mangal"/>
      <w:i/>
      <w:iCs/>
      <w:kern w:val="2"/>
      <w:lang w:eastAsia="hi-IN" w:bidi="hi-IN"/>
    </w:rPr>
  </w:style>
  <w:style w:type="paragraph" w:customStyle="1" w:styleId="2fd">
    <w:name w:val="Указатель2"/>
    <w:basedOn w:val="a8"/>
    <w:rsid w:val="0006739B"/>
    <w:pPr>
      <w:widowControl w:val="0"/>
      <w:suppressLineNumbers/>
      <w:suppressAutoHyphens/>
      <w:spacing w:after="0"/>
      <w:ind w:firstLine="0"/>
      <w:jc w:val="left"/>
    </w:pPr>
    <w:rPr>
      <w:rFonts w:eastAsia="SimSun" w:cs="Mangal"/>
      <w:kern w:val="2"/>
      <w:lang w:eastAsia="hi-IN" w:bidi="hi-IN"/>
    </w:rPr>
  </w:style>
  <w:style w:type="paragraph" w:customStyle="1" w:styleId="1ffa">
    <w:name w:val="Название1"/>
    <w:basedOn w:val="a8"/>
    <w:rsid w:val="0006739B"/>
    <w:pPr>
      <w:widowControl w:val="0"/>
      <w:suppressLineNumbers/>
      <w:suppressAutoHyphens/>
      <w:spacing w:before="120" w:after="120"/>
      <w:ind w:firstLine="0"/>
      <w:jc w:val="left"/>
    </w:pPr>
    <w:rPr>
      <w:rFonts w:eastAsia="SimSun" w:cs="Mangal"/>
      <w:i/>
      <w:iCs/>
      <w:kern w:val="2"/>
      <w:lang w:eastAsia="hi-IN" w:bidi="hi-IN"/>
    </w:rPr>
  </w:style>
  <w:style w:type="paragraph" w:customStyle="1" w:styleId="1ffb">
    <w:name w:val="Указатель1"/>
    <w:basedOn w:val="a8"/>
    <w:rsid w:val="0006739B"/>
    <w:pPr>
      <w:widowControl w:val="0"/>
      <w:suppressLineNumbers/>
      <w:suppressAutoHyphens/>
      <w:spacing w:after="0"/>
      <w:ind w:firstLine="0"/>
      <w:jc w:val="left"/>
    </w:pPr>
    <w:rPr>
      <w:rFonts w:eastAsia="SimSun" w:cs="Mangal"/>
      <w:kern w:val="2"/>
      <w:lang w:eastAsia="hi-IN" w:bidi="hi-IN"/>
    </w:rPr>
  </w:style>
  <w:style w:type="paragraph" w:customStyle="1" w:styleId="1ffc">
    <w:name w:val="Название объекта1"/>
    <w:basedOn w:val="a8"/>
    <w:next w:val="a8"/>
    <w:rsid w:val="0006739B"/>
    <w:pPr>
      <w:widowControl w:val="0"/>
      <w:suppressAutoHyphens/>
      <w:spacing w:after="0"/>
      <w:ind w:firstLine="0"/>
      <w:jc w:val="left"/>
    </w:pPr>
    <w:rPr>
      <w:rFonts w:eastAsia="SimSun" w:cs="Mangal"/>
      <w:b/>
      <w:bCs/>
      <w:kern w:val="2"/>
      <w:sz w:val="20"/>
      <w:szCs w:val="18"/>
      <w:lang w:eastAsia="hi-IN" w:bidi="hi-IN"/>
    </w:rPr>
  </w:style>
  <w:style w:type="paragraph" w:customStyle="1" w:styleId="afffffffc">
    <w:name w:val="Содержимое таблицы"/>
    <w:basedOn w:val="a8"/>
    <w:rsid w:val="0006739B"/>
    <w:pPr>
      <w:widowControl w:val="0"/>
      <w:suppressLineNumbers/>
      <w:suppressAutoHyphens/>
      <w:spacing w:after="0"/>
      <w:ind w:firstLine="0"/>
      <w:jc w:val="left"/>
    </w:pPr>
    <w:rPr>
      <w:rFonts w:eastAsia="SimSun" w:cs="Mangal"/>
      <w:kern w:val="2"/>
      <w:lang w:eastAsia="hi-IN" w:bidi="hi-IN"/>
    </w:rPr>
  </w:style>
  <w:style w:type="paragraph" w:customStyle="1" w:styleId="afffffffd">
    <w:name w:val="Заголовок таблицы"/>
    <w:basedOn w:val="afffffffc"/>
    <w:rsid w:val="0006739B"/>
    <w:pPr>
      <w:jc w:val="center"/>
    </w:pPr>
    <w:rPr>
      <w:b/>
      <w:bCs/>
    </w:rPr>
  </w:style>
  <w:style w:type="character" w:customStyle="1" w:styleId="WW8Num1z0">
    <w:name w:val="WW8Num1z0"/>
    <w:rsid w:val="0006739B"/>
  </w:style>
  <w:style w:type="character" w:customStyle="1" w:styleId="WW8Num1z1">
    <w:name w:val="WW8Num1z1"/>
    <w:rsid w:val="0006739B"/>
  </w:style>
  <w:style w:type="character" w:customStyle="1" w:styleId="WW8Num1z2">
    <w:name w:val="WW8Num1z2"/>
    <w:rsid w:val="0006739B"/>
  </w:style>
  <w:style w:type="character" w:customStyle="1" w:styleId="WW8Num1z3">
    <w:name w:val="WW8Num1z3"/>
    <w:rsid w:val="0006739B"/>
  </w:style>
  <w:style w:type="character" w:customStyle="1" w:styleId="WW8Num1z4">
    <w:name w:val="WW8Num1z4"/>
    <w:rsid w:val="0006739B"/>
  </w:style>
  <w:style w:type="character" w:customStyle="1" w:styleId="WW8Num1z5">
    <w:name w:val="WW8Num1z5"/>
    <w:rsid w:val="0006739B"/>
  </w:style>
  <w:style w:type="character" w:customStyle="1" w:styleId="WW8Num1z6">
    <w:name w:val="WW8Num1z6"/>
    <w:rsid w:val="0006739B"/>
  </w:style>
  <w:style w:type="character" w:customStyle="1" w:styleId="WW8Num1z7">
    <w:name w:val="WW8Num1z7"/>
    <w:rsid w:val="0006739B"/>
  </w:style>
  <w:style w:type="character" w:customStyle="1" w:styleId="WW8Num1z8">
    <w:name w:val="WW8Num1z8"/>
    <w:rsid w:val="0006739B"/>
  </w:style>
  <w:style w:type="character" w:customStyle="1" w:styleId="WW8Num2z0">
    <w:name w:val="WW8Num2z0"/>
    <w:rsid w:val="0006739B"/>
  </w:style>
  <w:style w:type="character" w:customStyle="1" w:styleId="WW8Num3z0">
    <w:name w:val="WW8Num3z0"/>
    <w:rsid w:val="0006739B"/>
    <w:rPr>
      <w:rFonts w:ascii="Symbol" w:hAnsi="Symbol" w:cs="OpenSymbol" w:hint="default"/>
      <w:sz w:val="24"/>
      <w:szCs w:val="24"/>
    </w:rPr>
  </w:style>
  <w:style w:type="character" w:customStyle="1" w:styleId="WW8Num3z1">
    <w:name w:val="WW8Num3z1"/>
    <w:rsid w:val="0006739B"/>
    <w:rPr>
      <w:rFonts w:ascii="OpenSymbol" w:hAnsi="OpenSymbol" w:cs="OpenSymbol" w:hint="default"/>
    </w:rPr>
  </w:style>
  <w:style w:type="character" w:customStyle="1" w:styleId="WW8Num4z0">
    <w:name w:val="WW8Num4z0"/>
    <w:rsid w:val="0006739B"/>
    <w:rPr>
      <w:rFonts w:ascii="Times New Roman" w:hAnsi="Times New Roman" w:cs="Times New Roman" w:hint="default"/>
    </w:rPr>
  </w:style>
  <w:style w:type="character" w:customStyle="1" w:styleId="WW8Num5z0">
    <w:name w:val="WW8Num5z0"/>
    <w:rsid w:val="0006739B"/>
    <w:rPr>
      <w:rFonts w:ascii="Symbol" w:hAnsi="Symbol" w:cs="Symbol" w:hint="default"/>
      <w:sz w:val="24"/>
      <w:szCs w:val="24"/>
    </w:rPr>
  </w:style>
  <w:style w:type="character" w:customStyle="1" w:styleId="WW8Num5z1">
    <w:name w:val="WW8Num5z1"/>
    <w:rsid w:val="0006739B"/>
    <w:rPr>
      <w:rFonts w:ascii="Courier New" w:hAnsi="Courier New" w:cs="Courier New" w:hint="default"/>
    </w:rPr>
  </w:style>
  <w:style w:type="character" w:customStyle="1" w:styleId="WW8Num5z2">
    <w:name w:val="WW8Num5z2"/>
    <w:rsid w:val="0006739B"/>
    <w:rPr>
      <w:rFonts w:ascii="Wingdings" w:hAnsi="Wingdings" w:cs="Wingdings" w:hint="default"/>
    </w:rPr>
  </w:style>
  <w:style w:type="character" w:customStyle="1" w:styleId="WW8Num6z0">
    <w:name w:val="WW8Num6z0"/>
    <w:rsid w:val="0006739B"/>
  </w:style>
  <w:style w:type="character" w:customStyle="1" w:styleId="WW8Num6z1">
    <w:name w:val="WW8Num6z1"/>
    <w:rsid w:val="0006739B"/>
  </w:style>
  <w:style w:type="character" w:customStyle="1" w:styleId="WW8Num6z2">
    <w:name w:val="WW8Num6z2"/>
    <w:rsid w:val="0006739B"/>
  </w:style>
  <w:style w:type="character" w:customStyle="1" w:styleId="WW8Num6z3">
    <w:name w:val="WW8Num6z3"/>
    <w:rsid w:val="0006739B"/>
  </w:style>
  <w:style w:type="character" w:customStyle="1" w:styleId="WW8Num6z4">
    <w:name w:val="WW8Num6z4"/>
    <w:rsid w:val="0006739B"/>
  </w:style>
  <w:style w:type="character" w:customStyle="1" w:styleId="WW8Num6z5">
    <w:name w:val="WW8Num6z5"/>
    <w:rsid w:val="0006739B"/>
  </w:style>
  <w:style w:type="character" w:customStyle="1" w:styleId="WW8Num6z6">
    <w:name w:val="WW8Num6z6"/>
    <w:rsid w:val="0006739B"/>
  </w:style>
  <w:style w:type="character" w:customStyle="1" w:styleId="WW8Num6z7">
    <w:name w:val="WW8Num6z7"/>
    <w:rsid w:val="0006739B"/>
  </w:style>
  <w:style w:type="character" w:customStyle="1" w:styleId="WW8Num6z8">
    <w:name w:val="WW8Num6z8"/>
    <w:rsid w:val="0006739B"/>
  </w:style>
  <w:style w:type="character" w:customStyle="1" w:styleId="WW8Num2z1">
    <w:name w:val="WW8Num2z1"/>
    <w:rsid w:val="0006739B"/>
  </w:style>
  <w:style w:type="character" w:customStyle="1" w:styleId="WW8Num2z2">
    <w:name w:val="WW8Num2z2"/>
    <w:rsid w:val="0006739B"/>
  </w:style>
  <w:style w:type="character" w:customStyle="1" w:styleId="WW8Num2z3">
    <w:name w:val="WW8Num2z3"/>
    <w:rsid w:val="0006739B"/>
  </w:style>
  <w:style w:type="character" w:customStyle="1" w:styleId="WW8Num2z4">
    <w:name w:val="WW8Num2z4"/>
    <w:rsid w:val="0006739B"/>
    <w:rPr>
      <w:lang w:val="en-US"/>
    </w:rPr>
  </w:style>
  <w:style w:type="character" w:customStyle="1" w:styleId="WW8Num2z5">
    <w:name w:val="WW8Num2z5"/>
    <w:rsid w:val="0006739B"/>
  </w:style>
  <w:style w:type="character" w:customStyle="1" w:styleId="WW8Num2z6">
    <w:name w:val="WW8Num2z6"/>
    <w:rsid w:val="0006739B"/>
  </w:style>
  <w:style w:type="character" w:customStyle="1" w:styleId="WW8Num2z7">
    <w:name w:val="WW8Num2z7"/>
    <w:rsid w:val="0006739B"/>
  </w:style>
  <w:style w:type="character" w:customStyle="1" w:styleId="WW8Num2z8">
    <w:name w:val="WW8Num2z8"/>
    <w:rsid w:val="0006739B"/>
  </w:style>
  <w:style w:type="character" w:customStyle="1" w:styleId="1ffd">
    <w:name w:val="Основной шрифт абзаца1"/>
    <w:rsid w:val="0006739B"/>
  </w:style>
  <w:style w:type="character" w:customStyle="1" w:styleId="afffffffe">
    <w:name w:val="Символ нумерации"/>
    <w:rsid w:val="0006739B"/>
  </w:style>
  <w:style w:type="character" w:customStyle="1" w:styleId="ListLabel2">
    <w:name w:val="ListLabel 2"/>
    <w:rsid w:val="0006739B"/>
    <w:rPr>
      <w:rFonts w:ascii="Times New Roman" w:hAnsi="Times New Roman" w:cs="Times New Roman" w:hint="default"/>
    </w:rPr>
  </w:style>
  <w:style w:type="character" w:customStyle="1" w:styleId="affffffff">
    <w:name w:val="Маркеры списка"/>
    <w:rsid w:val="0006739B"/>
    <w:rPr>
      <w:rFonts w:ascii="OpenSymbol" w:eastAsia="OpenSymbol" w:hAnsi="OpenSymbol" w:cs="OpenSymbol" w:hint="default"/>
    </w:rPr>
  </w:style>
  <w:style w:type="paragraph" w:customStyle="1" w:styleId="formattext">
    <w:name w:val="formattext"/>
    <w:basedOn w:val="a8"/>
    <w:rsid w:val="00571F58"/>
    <w:pPr>
      <w:spacing w:before="100" w:beforeAutospacing="1" w:after="100" w:afterAutospacing="1"/>
      <w:ind w:firstLine="0"/>
      <w:jc w:val="left"/>
    </w:pPr>
    <w:rPr>
      <w:kern w:val="0"/>
    </w:rPr>
  </w:style>
  <w:style w:type="character" w:customStyle="1" w:styleId="1ffe">
    <w:name w:val="Основной текст Знак1"/>
    <w:basedOn w:val="aa"/>
    <w:uiPriority w:val="99"/>
    <w:rsid w:val="004E47CE"/>
    <w:rPr>
      <w:rFonts w:ascii="Times New Roman" w:hAnsi="Times New Roman" w:cs="Times New Roman"/>
      <w:spacing w:val="9"/>
      <w:u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lsdException w:name="heading 5" w:semiHidden="0" w:unhideWhenUsed="0"/>
    <w:lsdException w:name="heading 6" w:semiHidden="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header" w:uiPriority="99"/>
    <w:lsdException w:name="footer" w:uiPriority="99"/>
    <w:lsdException w:name="caption" w:uiPriority="35" w:qFormat="1"/>
    <w:lsdException w:name="annotation reference" w:uiPriority="99"/>
    <w:lsdException w:name="page number"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iPriority="20" w:unhideWhenUsed="0" w:qFormat="1"/>
    <w:lsdException w:name="Normal (Web)" w:uiPriority="99"/>
    <w:lsdException w:name="annotation subject" w:uiPriority="99"/>
    <w:lsdException w:name="No List" w:uiPriority="99"/>
    <w:lsdException w:name="Balloon Tex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8">
    <w:name w:val="Normal"/>
    <w:qFormat/>
    <w:rsid w:val="00E22690"/>
    <w:pPr>
      <w:spacing w:after="60"/>
      <w:ind w:firstLine="709"/>
      <w:jc w:val="both"/>
    </w:pPr>
    <w:rPr>
      <w:kern w:val="28"/>
      <w:sz w:val="24"/>
      <w:szCs w:val="24"/>
    </w:rPr>
  </w:style>
  <w:style w:type="paragraph" w:styleId="1">
    <w:name w:val="heading 1"/>
    <w:aliases w:val="ТР_Заголовок 1"/>
    <w:basedOn w:val="a8"/>
    <w:next w:val="22"/>
    <w:link w:val="10"/>
    <w:qFormat/>
    <w:rsid w:val="000744D4"/>
    <w:pPr>
      <w:keepNext/>
      <w:keepLines/>
      <w:numPr>
        <w:numId w:val="25"/>
      </w:numPr>
      <w:suppressAutoHyphens/>
      <w:spacing w:before="240" w:after="0"/>
      <w:outlineLvl w:val="0"/>
    </w:pPr>
    <w:rPr>
      <w:rFonts w:cs="Arial"/>
      <w:b/>
      <w:bCs/>
    </w:rPr>
  </w:style>
  <w:style w:type="paragraph" w:styleId="22">
    <w:name w:val="heading 2"/>
    <w:basedOn w:val="21"/>
    <w:next w:val="31"/>
    <w:link w:val="23"/>
    <w:qFormat/>
    <w:rsid w:val="001A7750"/>
    <w:pPr>
      <w:tabs>
        <w:tab w:val="clear" w:pos="57"/>
        <w:tab w:val="clear" w:pos="851"/>
      </w:tabs>
      <w:ind w:left="432"/>
      <w:outlineLvl w:val="1"/>
    </w:pPr>
  </w:style>
  <w:style w:type="paragraph" w:styleId="31">
    <w:name w:val="heading 3"/>
    <w:basedOn w:val="a8"/>
    <w:next w:val="a8"/>
    <w:link w:val="32"/>
    <w:qFormat/>
    <w:rsid w:val="00733831"/>
    <w:pPr>
      <w:keepNext/>
      <w:keepLines/>
      <w:suppressAutoHyphens/>
      <w:spacing w:before="240" w:after="0"/>
      <w:ind w:firstLine="0"/>
      <w:outlineLvl w:val="2"/>
    </w:pPr>
    <w:rPr>
      <w:rFonts w:cs="Arial"/>
      <w:b/>
      <w:bCs/>
      <w:szCs w:val="28"/>
    </w:rPr>
  </w:style>
  <w:style w:type="paragraph" w:styleId="41">
    <w:name w:val="heading 4"/>
    <w:basedOn w:val="a8"/>
    <w:next w:val="a8"/>
    <w:link w:val="42"/>
    <w:rsid w:val="00F21A93"/>
    <w:pPr>
      <w:keepNext/>
      <w:numPr>
        <w:ilvl w:val="3"/>
        <w:numId w:val="22"/>
      </w:numPr>
      <w:spacing w:before="240" w:after="0"/>
      <w:outlineLvl w:val="3"/>
    </w:pPr>
    <w:rPr>
      <w:b/>
      <w:bCs/>
    </w:rPr>
  </w:style>
  <w:style w:type="paragraph" w:styleId="51">
    <w:name w:val="heading 5"/>
    <w:basedOn w:val="41"/>
    <w:next w:val="a8"/>
    <w:link w:val="52"/>
    <w:rsid w:val="003E38CD"/>
    <w:pPr>
      <w:numPr>
        <w:ilvl w:val="4"/>
        <w:numId w:val="5"/>
      </w:numPr>
      <w:spacing w:before="160"/>
      <w:outlineLvl w:val="4"/>
    </w:pPr>
    <w:rPr>
      <w:b w:val="0"/>
      <w:smallCaps/>
    </w:rPr>
  </w:style>
  <w:style w:type="paragraph" w:styleId="6">
    <w:name w:val="heading 6"/>
    <w:aliases w:val="H6"/>
    <w:basedOn w:val="a8"/>
    <w:next w:val="11"/>
    <w:link w:val="60"/>
    <w:rsid w:val="00277272"/>
    <w:pPr>
      <w:suppressAutoHyphens/>
      <w:spacing w:before="240" w:after="80" w:line="360" w:lineRule="auto"/>
      <w:outlineLvl w:val="5"/>
    </w:pPr>
    <w:rPr>
      <w:rFonts w:cs="Courier New"/>
      <w:b/>
      <w:bCs/>
      <w:szCs w:val="22"/>
    </w:rPr>
  </w:style>
  <w:style w:type="paragraph" w:styleId="70">
    <w:name w:val="heading 7"/>
    <w:basedOn w:val="a8"/>
    <w:next w:val="a8"/>
    <w:link w:val="71"/>
    <w:rsid w:val="00EF66A2"/>
    <w:pPr>
      <w:spacing w:before="240"/>
      <w:outlineLvl w:val="6"/>
    </w:pPr>
  </w:style>
  <w:style w:type="paragraph" w:styleId="8">
    <w:name w:val="heading 8"/>
    <w:basedOn w:val="a8"/>
    <w:next w:val="a8"/>
    <w:link w:val="80"/>
    <w:rsid w:val="00EF66A2"/>
    <w:pPr>
      <w:spacing w:before="240"/>
      <w:outlineLvl w:val="7"/>
    </w:pPr>
    <w:rPr>
      <w:i/>
      <w:iCs/>
    </w:rPr>
  </w:style>
  <w:style w:type="paragraph" w:styleId="9">
    <w:name w:val="heading 9"/>
    <w:basedOn w:val="a9"/>
    <w:next w:val="a8"/>
    <w:link w:val="90"/>
    <w:rsid w:val="000744D4"/>
    <w:pPr>
      <w:outlineLvl w:val="8"/>
    </w:pPr>
  </w:style>
  <w:style w:type="character" w:default="1" w:styleId="aa">
    <w:name w:val="Default Paragraph Font"/>
    <w:uiPriority w:val="1"/>
    <w:unhideWhenUsed/>
  </w:style>
  <w:style w:type="table" w:default="1" w:styleId="ab">
    <w:name w:val="Normal Table"/>
    <w:uiPriority w:val="99"/>
    <w:semiHidden/>
    <w:unhideWhenUsed/>
    <w:tblPr>
      <w:tblInd w:w="0" w:type="dxa"/>
      <w:tblCellMar>
        <w:top w:w="0" w:type="dxa"/>
        <w:left w:w="108" w:type="dxa"/>
        <w:bottom w:w="0" w:type="dxa"/>
        <w:right w:w="108" w:type="dxa"/>
      </w:tblCellMar>
    </w:tblPr>
  </w:style>
  <w:style w:type="numbering" w:default="1" w:styleId="ac">
    <w:name w:val="No List"/>
    <w:uiPriority w:val="99"/>
    <w:semiHidden/>
    <w:unhideWhenUsed/>
  </w:style>
  <w:style w:type="paragraph" w:customStyle="1" w:styleId="11">
    <w:name w:val="Абзац списка1"/>
    <w:basedOn w:val="a8"/>
    <w:rsid w:val="00102AD2"/>
    <w:pPr>
      <w:spacing w:after="200" w:line="276" w:lineRule="auto"/>
      <w:ind w:left="720" w:firstLine="0"/>
      <w:jc w:val="left"/>
    </w:pPr>
    <w:rPr>
      <w:rFonts w:ascii="Cambria" w:hAnsi="Cambria" w:cs="Cambria"/>
      <w:kern w:val="0"/>
      <w:sz w:val="22"/>
      <w:szCs w:val="22"/>
      <w:lang w:val="en-US" w:eastAsia="en-US"/>
    </w:rPr>
  </w:style>
  <w:style w:type="paragraph" w:styleId="ad">
    <w:name w:val="Plain Text"/>
    <w:basedOn w:val="a8"/>
    <w:link w:val="ae"/>
    <w:semiHidden/>
    <w:rsid w:val="00A275AF"/>
    <w:pPr>
      <w:ind w:firstLine="480"/>
    </w:pPr>
    <w:rPr>
      <w:rFonts w:cs="Courier New"/>
    </w:rPr>
  </w:style>
  <w:style w:type="table" w:customStyle="1" w:styleId="af">
    <w:name w:val="Таблица базовая"/>
    <w:basedOn w:val="ab"/>
    <w:rsid w:val="00F64033"/>
    <w:pPr>
      <w:keepLines/>
      <w:spacing w:line="220" w:lineRule="atLeast"/>
    </w:pPr>
    <w:rPr>
      <w:rFonts w:ascii="SchoolBook" w:hAnsi="SchoolBook"/>
      <w:sz w:val="22"/>
      <w:szCs w:val="22"/>
    </w:rPr>
    <w:tblPr>
      <w:jc w:val="center"/>
      <w:tblBorders>
        <w:top w:val="single" w:sz="4" w:space="0" w:color="auto"/>
        <w:bottom w:val="single" w:sz="4" w:space="0" w:color="auto"/>
        <w:insideH w:val="single" w:sz="2" w:space="0" w:color="auto"/>
        <w:insideV w:val="single" w:sz="2" w:space="0" w:color="auto"/>
      </w:tblBorders>
      <w:tblCellMar>
        <w:top w:w="40" w:type="dxa"/>
        <w:left w:w="40" w:type="dxa"/>
        <w:bottom w:w="40" w:type="dxa"/>
        <w:right w:w="40" w:type="dxa"/>
      </w:tblCellMar>
    </w:tblPr>
    <w:trPr>
      <w:jc w:val="center"/>
    </w:trPr>
    <w:tcPr>
      <w:vAlign w:val="center"/>
    </w:tcPr>
  </w:style>
  <w:style w:type="paragraph" w:styleId="12">
    <w:name w:val="toc 1"/>
    <w:basedOn w:val="a8"/>
    <w:next w:val="a8"/>
    <w:link w:val="13"/>
    <w:autoRedefine/>
    <w:uiPriority w:val="39"/>
    <w:rsid w:val="00357880"/>
    <w:pPr>
      <w:tabs>
        <w:tab w:val="left" w:pos="284"/>
        <w:tab w:val="right" w:leader="dot" w:pos="9344"/>
      </w:tabs>
      <w:spacing w:after="0"/>
      <w:ind w:right="709" w:firstLine="0"/>
      <w:jc w:val="left"/>
    </w:pPr>
    <w:rPr>
      <w:b/>
      <w:bCs/>
      <w:caps/>
      <w:sz w:val="20"/>
      <w:szCs w:val="20"/>
    </w:rPr>
  </w:style>
  <w:style w:type="paragraph" w:styleId="24">
    <w:name w:val="toc 2"/>
    <w:basedOn w:val="a8"/>
    <w:next w:val="a8"/>
    <w:autoRedefine/>
    <w:uiPriority w:val="39"/>
    <w:rsid w:val="00D44F32"/>
    <w:pPr>
      <w:tabs>
        <w:tab w:val="left" w:pos="284"/>
        <w:tab w:val="left" w:pos="851"/>
        <w:tab w:val="left" w:pos="1680"/>
        <w:tab w:val="right" w:leader="dot" w:pos="9344"/>
      </w:tabs>
      <w:spacing w:after="0"/>
      <w:ind w:left="851" w:right="709" w:hanging="567"/>
      <w:jc w:val="left"/>
    </w:pPr>
    <w:rPr>
      <w:smallCaps/>
      <w:sz w:val="20"/>
      <w:szCs w:val="20"/>
    </w:rPr>
  </w:style>
  <w:style w:type="paragraph" w:styleId="33">
    <w:name w:val="toc 3"/>
    <w:basedOn w:val="a8"/>
    <w:next w:val="a8"/>
    <w:autoRedefine/>
    <w:uiPriority w:val="39"/>
    <w:rsid w:val="00B774F9"/>
    <w:pPr>
      <w:tabs>
        <w:tab w:val="left" w:pos="851"/>
        <w:tab w:val="left" w:pos="1920"/>
        <w:tab w:val="right" w:leader="dot" w:pos="9344"/>
      </w:tabs>
      <w:spacing w:after="0"/>
      <w:ind w:left="1985" w:hanging="796"/>
      <w:jc w:val="left"/>
    </w:pPr>
    <w:rPr>
      <w:i/>
      <w:iCs/>
      <w:sz w:val="20"/>
      <w:szCs w:val="20"/>
    </w:rPr>
  </w:style>
  <w:style w:type="paragraph" w:styleId="43">
    <w:name w:val="toc 4"/>
    <w:basedOn w:val="a8"/>
    <w:next w:val="a8"/>
    <w:autoRedefine/>
    <w:uiPriority w:val="39"/>
    <w:rsid w:val="001A102D"/>
    <w:pPr>
      <w:spacing w:after="0"/>
      <w:ind w:left="720"/>
      <w:jc w:val="left"/>
    </w:pPr>
    <w:rPr>
      <w:sz w:val="18"/>
      <w:szCs w:val="18"/>
    </w:rPr>
  </w:style>
  <w:style w:type="paragraph" w:styleId="53">
    <w:name w:val="toc 5"/>
    <w:basedOn w:val="a8"/>
    <w:next w:val="a8"/>
    <w:autoRedefine/>
    <w:uiPriority w:val="39"/>
    <w:rsid w:val="001A102D"/>
    <w:pPr>
      <w:spacing w:after="0"/>
      <w:ind w:left="960"/>
      <w:jc w:val="left"/>
    </w:pPr>
    <w:rPr>
      <w:sz w:val="18"/>
      <w:szCs w:val="18"/>
    </w:rPr>
  </w:style>
  <w:style w:type="paragraph" w:styleId="61">
    <w:name w:val="toc 6"/>
    <w:basedOn w:val="a8"/>
    <w:next w:val="a8"/>
    <w:autoRedefine/>
    <w:uiPriority w:val="39"/>
    <w:rsid w:val="001A102D"/>
    <w:pPr>
      <w:spacing w:after="0"/>
      <w:ind w:left="1200"/>
      <w:jc w:val="left"/>
    </w:pPr>
    <w:rPr>
      <w:sz w:val="18"/>
      <w:szCs w:val="18"/>
    </w:rPr>
  </w:style>
  <w:style w:type="table" w:customStyle="1" w:styleId="af0">
    <w:name w:val="Таблица с шапкой"/>
    <w:basedOn w:val="af"/>
    <w:rsid w:val="00B814D9"/>
    <w:tblPr/>
    <w:tblStylePr w:type="firstRow">
      <w:pPr>
        <w:keepNext/>
        <w:widowControl/>
        <w:wordWrap/>
        <w:spacing w:beforeLines="0" w:before="0" w:beforeAutospacing="0" w:afterLines="0" w:after="0" w:afterAutospacing="0" w:line="200" w:lineRule="atLeast"/>
        <w:ind w:leftChars="0" w:left="0" w:rightChars="0" w:right="0" w:firstLineChars="0" w:firstLine="0"/>
        <w:contextualSpacing w:val="0"/>
        <w:jc w:val="center"/>
      </w:pPr>
      <w:rPr>
        <w:rFonts w:ascii="Tahoma" w:hAnsi="Tahoma"/>
        <w:b w:val="0"/>
        <w:i w:val="0"/>
        <w:sz w:val="20"/>
        <w:szCs w:val="20"/>
      </w:rPr>
      <w:tblPr/>
      <w:tcPr>
        <w:tcBorders>
          <w:top w:val="single" w:sz="4" w:space="0" w:color="auto"/>
          <w:left w:val="nil"/>
          <w:bottom w:val="single" w:sz="4" w:space="0" w:color="auto"/>
          <w:right w:val="nil"/>
          <w:insideH w:val="nil"/>
          <w:insideV w:val="single" w:sz="2" w:space="0" w:color="auto"/>
          <w:tl2br w:val="nil"/>
          <w:tr2bl w:val="nil"/>
        </w:tcBorders>
        <w:shd w:val="clear" w:color="auto" w:fill="E0E0E0"/>
      </w:tcPr>
    </w:tblStylePr>
    <w:tblStylePr w:type="nwCell">
      <w:rPr>
        <w:rFonts w:ascii="Tahoma" w:hAnsi="Tahoma"/>
        <w:sz w:val="20"/>
      </w:rPr>
    </w:tblStylePr>
  </w:style>
  <w:style w:type="table" w:customStyle="1" w:styleId="af1">
    <w:name w:val="Таблица с боковиком"/>
    <w:basedOn w:val="af"/>
    <w:rsid w:val="00AD6F82"/>
    <w:tblPr/>
    <w:tblStylePr w:type="firstCol">
      <w:rPr>
        <w:rFonts w:ascii="Tahoma" w:hAnsi="Tahoma"/>
        <w:sz w:val="22"/>
      </w:rPr>
      <w:tblPr/>
      <w:tcPr>
        <w:tcBorders>
          <w:top w:val="single" w:sz="4" w:space="0" w:color="auto"/>
          <w:left w:val="nil"/>
          <w:bottom w:val="single" w:sz="4" w:space="0" w:color="auto"/>
          <w:right w:val="single" w:sz="4" w:space="0" w:color="auto"/>
          <w:insideH w:val="nil"/>
          <w:insideV w:val="nil"/>
          <w:tl2br w:val="nil"/>
          <w:tr2bl w:val="nil"/>
        </w:tcBorders>
        <w:shd w:val="clear" w:color="auto" w:fill="E0E0E0"/>
      </w:tcPr>
    </w:tblStylePr>
  </w:style>
  <w:style w:type="table" w:customStyle="1" w:styleId="af2">
    <w:name w:val="Таблица с боковиком и шапкой"/>
    <w:basedOn w:val="af0"/>
    <w:rsid w:val="00B814D9"/>
    <w:tblPr/>
    <w:tblStylePr w:type="firstRow">
      <w:pPr>
        <w:keepNext/>
        <w:widowControl/>
        <w:wordWrap/>
        <w:spacing w:beforeLines="0" w:before="0" w:beforeAutospacing="0" w:afterLines="0" w:after="0" w:afterAutospacing="0" w:line="200" w:lineRule="atLeast"/>
        <w:ind w:leftChars="0" w:left="0" w:rightChars="0" w:right="0" w:firstLineChars="0" w:firstLine="0"/>
        <w:contextualSpacing w:val="0"/>
        <w:jc w:val="center"/>
      </w:pPr>
      <w:rPr>
        <w:rFonts w:ascii="Tahoma" w:hAnsi="Tahoma"/>
        <w:b w:val="0"/>
        <w:i w:val="0"/>
        <w:sz w:val="20"/>
        <w:szCs w:val="20"/>
      </w:rPr>
      <w:tblPr/>
      <w:tcPr>
        <w:tcBorders>
          <w:top w:val="single" w:sz="4" w:space="0" w:color="auto"/>
          <w:left w:val="nil"/>
          <w:bottom w:val="single" w:sz="4" w:space="0" w:color="auto"/>
          <w:right w:val="nil"/>
          <w:insideH w:val="nil"/>
          <w:insideV w:val="single" w:sz="2" w:space="0" w:color="auto"/>
          <w:tl2br w:val="nil"/>
          <w:tr2bl w:val="nil"/>
        </w:tcBorders>
        <w:shd w:val="clear" w:color="auto" w:fill="E0E0E0"/>
      </w:tcPr>
    </w:tblStylePr>
    <w:tblStylePr w:type="firstCol">
      <w:rPr>
        <w:rFonts w:ascii="Tahoma" w:hAnsi="Tahoma"/>
      </w:rPr>
      <w:tblPr/>
      <w:tcPr>
        <w:tcBorders>
          <w:top w:val="single" w:sz="4" w:space="0" w:color="auto"/>
          <w:left w:val="nil"/>
          <w:bottom w:val="single" w:sz="4" w:space="0" w:color="auto"/>
          <w:right w:val="single" w:sz="4" w:space="0" w:color="auto"/>
          <w:insideH w:val="nil"/>
          <w:insideV w:val="nil"/>
          <w:tl2br w:val="nil"/>
          <w:tr2bl w:val="nil"/>
        </w:tcBorders>
        <w:shd w:val="clear" w:color="auto" w:fill="E0E0E0"/>
      </w:tcPr>
    </w:tblStylePr>
    <w:tblStylePr w:type="nwCell">
      <w:rPr>
        <w:rFonts w:ascii="Tahoma" w:hAnsi="Tahoma"/>
        <w:b w:val="0"/>
        <w:i w:val="0"/>
        <w:sz w:val="20"/>
        <w:szCs w:val="20"/>
      </w:rPr>
      <w:tblPr/>
      <w:tcPr>
        <w:tcBorders>
          <w:top w:val="single" w:sz="4" w:space="0" w:color="auto"/>
          <w:left w:val="nil"/>
          <w:bottom w:val="single" w:sz="4" w:space="0" w:color="auto"/>
          <w:right w:val="single" w:sz="4" w:space="0" w:color="auto"/>
          <w:insideH w:val="nil"/>
          <w:insideV w:val="nil"/>
          <w:tl2br w:val="nil"/>
          <w:tr2bl w:val="nil"/>
        </w:tcBorders>
        <w:shd w:val="clear" w:color="auto" w:fill="E0E0E0"/>
      </w:tcPr>
    </w:tblStylePr>
  </w:style>
  <w:style w:type="character" w:styleId="af3">
    <w:name w:val="Hyperlink"/>
    <w:basedOn w:val="aa"/>
    <w:uiPriority w:val="99"/>
    <w:rsid w:val="005D2187"/>
    <w:rPr>
      <w:color w:val="0000FF"/>
      <w:u w:val="single"/>
    </w:rPr>
  </w:style>
  <w:style w:type="paragraph" w:styleId="af4">
    <w:name w:val="caption"/>
    <w:basedOn w:val="a8"/>
    <w:next w:val="a8"/>
    <w:uiPriority w:val="35"/>
    <w:qFormat/>
    <w:rsid w:val="00B545CA"/>
  </w:style>
  <w:style w:type="paragraph" w:styleId="af5">
    <w:name w:val="header"/>
    <w:aliases w:val="Titul,Heder,Верхний колонтитул1,Верхний колонтитул2,Верхний колонтитул3,Верхний колонтитул4,Верхний колонтитул11,Верхний колонтитул21,Верхний колонтитул31,Верхний колонтитул41,Верхний колонтитул12,Верхний колонтитул22"/>
    <w:basedOn w:val="a8"/>
    <w:link w:val="af6"/>
    <w:uiPriority w:val="99"/>
    <w:rsid w:val="0061579C"/>
    <w:pPr>
      <w:spacing w:before="100" w:line="200" w:lineRule="atLeast"/>
      <w:ind w:left="1134"/>
      <w:jc w:val="right"/>
    </w:pPr>
    <w:rPr>
      <w:rFonts w:ascii="Arial Narrow" w:hAnsi="Arial Narrow"/>
      <w:b/>
      <w:smallCaps/>
      <w:sz w:val="20"/>
      <w:szCs w:val="18"/>
    </w:rPr>
  </w:style>
  <w:style w:type="paragraph" w:styleId="af7">
    <w:name w:val="footer"/>
    <w:basedOn w:val="a8"/>
    <w:link w:val="af8"/>
    <w:uiPriority w:val="99"/>
    <w:rsid w:val="00A2376E"/>
    <w:pPr>
      <w:jc w:val="center"/>
    </w:pPr>
    <w:rPr>
      <w:sz w:val="16"/>
    </w:rPr>
  </w:style>
  <w:style w:type="character" w:styleId="af9">
    <w:name w:val="page number"/>
    <w:basedOn w:val="aa"/>
    <w:uiPriority w:val="99"/>
    <w:rsid w:val="00A2376E"/>
  </w:style>
  <w:style w:type="numbering" w:customStyle="1" w:styleId="a1">
    <w:name w:val="маркированный"/>
    <w:basedOn w:val="ac"/>
    <w:rsid w:val="00006BA2"/>
    <w:pPr>
      <w:numPr>
        <w:numId w:val="1"/>
      </w:numPr>
    </w:pPr>
  </w:style>
  <w:style w:type="table" w:styleId="-20">
    <w:name w:val="Table List 2"/>
    <w:basedOn w:val="ab"/>
    <w:semiHidden/>
    <w:rsid w:val="00B814D9"/>
    <w:pPr>
      <w:spacing w:line="280" w:lineRule="atLeas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0">
    <w:name w:val="Table List 1"/>
    <w:basedOn w:val="ab"/>
    <w:semiHidden/>
    <w:rsid w:val="00B814D9"/>
    <w:pPr>
      <w:spacing w:line="280" w:lineRule="atLeas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afa">
    <w:name w:val="endnote reference"/>
    <w:basedOn w:val="aa"/>
    <w:semiHidden/>
    <w:rsid w:val="006044B9"/>
    <w:rPr>
      <w:vertAlign w:val="superscript"/>
    </w:rPr>
  </w:style>
  <w:style w:type="character" w:styleId="afb">
    <w:name w:val="annotation reference"/>
    <w:basedOn w:val="aa"/>
    <w:uiPriority w:val="99"/>
    <w:semiHidden/>
    <w:rsid w:val="006044B9"/>
    <w:rPr>
      <w:sz w:val="16"/>
      <w:szCs w:val="16"/>
    </w:rPr>
  </w:style>
  <w:style w:type="character" w:styleId="afc">
    <w:name w:val="footnote reference"/>
    <w:basedOn w:val="aa"/>
    <w:semiHidden/>
    <w:rsid w:val="00DD561B"/>
    <w:rPr>
      <w:vertAlign w:val="superscript"/>
    </w:rPr>
  </w:style>
  <w:style w:type="table" w:styleId="-3">
    <w:name w:val="Table List 3"/>
    <w:basedOn w:val="ab"/>
    <w:semiHidden/>
    <w:rsid w:val="00B814D9"/>
    <w:pPr>
      <w:spacing w:line="280"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styleId="afd">
    <w:name w:val="Document Map"/>
    <w:basedOn w:val="a8"/>
    <w:link w:val="afe"/>
    <w:semiHidden/>
    <w:rsid w:val="006044B9"/>
    <w:pPr>
      <w:shd w:val="clear" w:color="auto" w:fill="000080"/>
    </w:pPr>
    <w:rPr>
      <w:rFonts w:ascii="Tahoma" w:hAnsi="Tahoma" w:cs="Tahoma"/>
      <w:sz w:val="20"/>
      <w:szCs w:val="20"/>
    </w:rPr>
  </w:style>
  <w:style w:type="table" w:styleId="-4">
    <w:name w:val="Table List 4"/>
    <w:basedOn w:val="ab"/>
    <w:semiHidden/>
    <w:rsid w:val="00B814D9"/>
    <w:pPr>
      <w:spacing w:line="280" w:lineRule="atLeas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styleId="aff">
    <w:name w:val="Balloon Text"/>
    <w:basedOn w:val="a8"/>
    <w:link w:val="aff0"/>
    <w:uiPriority w:val="99"/>
    <w:semiHidden/>
    <w:rsid w:val="006044B9"/>
    <w:rPr>
      <w:rFonts w:ascii="Tahoma" w:hAnsi="Tahoma" w:cs="Tahoma"/>
      <w:sz w:val="16"/>
      <w:szCs w:val="16"/>
    </w:rPr>
  </w:style>
  <w:style w:type="paragraph" w:styleId="aff1">
    <w:name w:val="endnote text"/>
    <w:basedOn w:val="a8"/>
    <w:semiHidden/>
    <w:rsid w:val="00277272"/>
    <w:pPr>
      <w:spacing w:line="280" w:lineRule="atLeast"/>
    </w:pPr>
    <w:rPr>
      <w:rFonts w:cs="Courier New"/>
      <w:sz w:val="20"/>
      <w:szCs w:val="20"/>
    </w:rPr>
  </w:style>
  <w:style w:type="paragraph" w:styleId="aff2">
    <w:name w:val="macro"/>
    <w:semiHidden/>
    <w:rsid w:val="006044B9"/>
    <w:pPr>
      <w:tabs>
        <w:tab w:val="left" w:pos="480"/>
        <w:tab w:val="left" w:pos="960"/>
        <w:tab w:val="left" w:pos="1440"/>
        <w:tab w:val="left" w:pos="1920"/>
        <w:tab w:val="left" w:pos="2400"/>
        <w:tab w:val="left" w:pos="2880"/>
        <w:tab w:val="left" w:pos="3360"/>
        <w:tab w:val="left" w:pos="3840"/>
        <w:tab w:val="left" w:pos="4320"/>
      </w:tabs>
      <w:spacing w:line="280" w:lineRule="atLeast"/>
    </w:pPr>
    <w:rPr>
      <w:rFonts w:ascii="Courier New" w:hAnsi="Courier New" w:cs="Courier New"/>
      <w:kern w:val="20"/>
    </w:rPr>
  </w:style>
  <w:style w:type="paragraph" w:styleId="aff3">
    <w:name w:val="annotation text"/>
    <w:basedOn w:val="a8"/>
    <w:link w:val="aff4"/>
    <w:uiPriority w:val="99"/>
    <w:semiHidden/>
    <w:rsid w:val="00A17C66"/>
    <w:rPr>
      <w:rFonts w:ascii="Tahoma" w:hAnsi="Tahoma"/>
      <w:sz w:val="18"/>
      <w:szCs w:val="20"/>
    </w:rPr>
  </w:style>
  <w:style w:type="paragraph" w:styleId="aff5">
    <w:name w:val="footnote text"/>
    <w:basedOn w:val="a8"/>
    <w:link w:val="aff6"/>
    <w:rsid w:val="00277272"/>
    <w:pPr>
      <w:spacing w:line="240" w:lineRule="atLeast"/>
    </w:pPr>
    <w:rPr>
      <w:rFonts w:cs="Courier New"/>
      <w:sz w:val="20"/>
      <w:szCs w:val="20"/>
    </w:rPr>
  </w:style>
  <w:style w:type="paragraph" w:styleId="aff7">
    <w:name w:val="annotation subject"/>
    <w:basedOn w:val="aff3"/>
    <w:next w:val="aff3"/>
    <w:link w:val="aff8"/>
    <w:uiPriority w:val="99"/>
    <w:semiHidden/>
    <w:rsid w:val="00A17C66"/>
    <w:rPr>
      <w:b/>
      <w:bCs/>
    </w:rPr>
  </w:style>
  <w:style w:type="table" w:styleId="-5">
    <w:name w:val="Table List 5"/>
    <w:basedOn w:val="ab"/>
    <w:semiHidden/>
    <w:rsid w:val="00B814D9"/>
    <w:pPr>
      <w:spacing w:line="280" w:lineRule="atLeas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
    <w:name w:val="Table List 6"/>
    <w:basedOn w:val="ab"/>
    <w:semiHidden/>
    <w:rsid w:val="00B814D9"/>
    <w:pPr>
      <w:spacing w:line="280" w:lineRule="atLeas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
    <w:name w:val="Table List 7"/>
    <w:basedOn w:val="ab"/>
    <w:semiHidden/>
    <w:rsid w:val="00B814D9"/>
    <w:pPr>
      <w:spacing w:line="280" w:lineRule="atLeas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
    <w:name w:val="Table List 8"/>
    <w:basedOn w:val="ab"/>
    <w:semiHidden/>
    <w:rsid w:val="00B814D9"/>
    <w:pPr>
      <w:spacing w:line="280" w:lineRule="atLeas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customStyle="1" w:styleId="aff9">
    <w:name w:val="Таблица скрытая"/>
    <w:basedOn w:val="ab"/>
    <w:rsid w:val="009C7C96"/>
    <w:pPr>
      <w:keepLines/>
      <w:spacing w:line="320" w:lineRule="atLeast"/>
    </w:pPr>
    <w:rPr>
      <w:rFonts w:ascii="SchoolBook" w:hAnsi="SchoolBook"/>
      <w:sz w:val="24"/>
      <w:szCs w:val="24"/>
    </w:rPr>
    <w:tblPr>
      <w:tblCellMar>
        <w:left w:w="0" w:type="dxa"/>
        <w:right w:w="0" w:type="dxa"/>
      </w:tblCellMar>
    </w:tblPr>
    <w:tcPr>
      <w:shd w:val="clear" w:color="auto" w:fill="auto"/>
    </w:tcPr>
  </w:style>
  <w:style w:type="table" w:styleId="affa">
    <w:name w:val="Table Grid"/>
    <w:basedOn w:val="ab"/>
    <w:uiPriority w:val="59"/>
    <w:rsid w:val="00A92CB2"/>
    <w:pPr>
      <w:spacing w:line="360" w:lineRule="auto"/>
      <w:ind w:firstLine="7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b">
    <w:name w:val="toa heading"/>
    <w:basedOn w:val="a8"/>
    <w:next w:val="a8"/>
    <w:semiHidden/>
    <w:rsid w:val="00A275AF"/>
    <w:pPr>
      <w:spacing w:before="120"/>
    </w:pPr>
    <w:rPr>
      <w:rFonts w:ascii="Arial" w:hAnsi="Arial" w:cs="Arial"/>
      <w:b/>
      <w:bCs/>
    </w:rPr>
  </w:style>
  <w:style w:type="paragraph" w:styleId="72">
    <w:name w:val="toc 7"/>
    <w:basedOn w:val="a8"/>
    <w:next w:val="a8"/>
    <w:autoRedefine/>
    <w:uiPriority w:val="39"/>
    <w:rsid w:val="00A275AF"/>
    <w:pPr>
      <w:spacing w:after="0"/>
      <w:ind w:left="1440"/>
      <w:jc w:val="left"/>
    </w:pPr>
    <w:rPr>
      <w:sz w:val="18"/>
      <w:szCs w:val="18"/>
    </w:rPr>
  </w:style>
  <w:style w:type="paragraph" w:styleId="81">
    <w:name w:val="toc 8"/>
    <w:basedOn w:val="a8"/>
    <w:next w:val="a8"/>
    <w:autoRedefine/>
    <w:uiPriority w:val="39"/>
    <w:rsid w:val="00A275AF"/>
    <w:pPr>
      <w:spacing w:after="0"/>
      <w:ind w:left="1680"/>
      <w:jc w:val="left"/>
    </w:pPr>
    <w:rPr>
      <w:sz w:val="18"/>
      <w:szCs w:val="18"/>
    </w:rPr>
  </w:style>
  <w:style w:type="paragraph" w:styleId="91">
    <w:name w:val="toc 9"/>
    <w:basedOn w:val="a8"/>
    <w:next w:val="a8"/>
    <w:autoRedefine/>
    <w:uiPriority w:val="39"/>
    <w:rsid w:val="00A275AF"/>
    <w:pPr>
      <w:spacing w:after="0"/>
      <w:ind w:left="1920"/>
      <w:jc w:val="left"/>
    </w:pPr>
    <w:rPr>
      <w:sz w:val="18"/>
      <w:szCs w:val="18"/>
    </w:rPr>
  </w:style>
  <w:style w:type="paragraph" w:styleId="affc">
    <w:name w:val="table of figures"/>
    <w:basedOn w:val="a8"/>
    <w:next w:val="a8"/>
    <w:semiHidden/>
    <w:rsid w:val="00A275AF"/>
  </w:style>
  <w:style w:type="paragraph" w:styleId="affd">
    <w:name w:val="table of authorities"/>
    <w:basedOn w:val="a8"/>
    <w:next w:val="a8"/>
    <w:semiHidden/>
    <w:rsid w:val="00A275AF"/>
    <w:pPr>
      <w:ind w:left="240" w:hanging="240"/>
    </w:pPr>
  </w:style>
  <w:style w:type="paragraph" w:styleId="14">
    <w:name w:val="index 1"/>
    <w:basedOn w:val="a8"/>
    <w:next w:val="a8"/>
    <w:autoRedefine/>
    <w:semiHidden/>
    <w:rsid w:val="00A275AF"/>
    <w:pPr>
      <w:ind w:left="240" w:hanging="240"/>
    </w:pPr>
  </w:style>
  <w:style w:type="paragraph" w:styleId="affe">
    <w:name w:val="index heading"/>
    <w:basedOn w:val="a8"/>
    <w:next w:val="14"/>
    <w:semiHidden/>
    <w:rsid w:val="00A275AF"/>
    <w:rPr>
      <w:rFonts w:ascii="Arial" w:hAnsi="Arial" w:cs="Arial"/>
      <w:b/>
      <w:bCs/>
    </w:rPr>
  </w:style>
  <w:style w:type="paragraph" w:styleId="25">
    <w:name w:val="index 2"/>
    <w:basedOn w:val="a8"/>
    <w:next w:val="a8"/>
    <w:autoRedefine/>
    <w:semiHidden/>
    <w:rsid w:val="00A275AF"/>
    <w:pPr>
      <w:ind w:left="480" w:hanging="240"/>
    </w:pPr>
  </w:style>
  <w:style w:type="paragraph" w:styleId="34">
    <w:name w:val="index 3"/>
    <w:basedOn w:val="a8"/>
    <w:next w:val="a8"/>
    <w:autoRedefine/>
    <w:semiHidden/>
    <w:rsid w:val="00A275AF"/>
    <w:pPr>
      <w:ind w:left="720" w:hanging="240"/>
    </w:pPr>
  </w:style>
  <w:style w:type="paragraph" w:styleId="44">
    <w:name w:val="index 4"/>
    <w:basedOn w:val="a8"/>
    <w:next w:val="a8"/>
    <w:autoRedefine/>
    <w:semiHidden/>
    <w:rsid w:val="00A275AF"/>
    <w:pPr>
      <w:ind w:left="960" w:hanging="240"/>
    </w:pPr>
  </w:style>
  <w:style w:type="paragraph" w:styleId="54">
    <w:name w:val="index 5"/>
    <w:basedOn w:val="a8"/>
    <w:next w:val="a8"/>
    <w:autoRedefine/>
    <w:semiHidden/>
    <w:rsid w:val="00A275AF"/>
    <w:pPr>
      <w:ind w:left="1200" w:hanging="240"/>
    </w:pPr>
  </w:style>
  <w:style w:type="paragraph" w:styleId="62">
    <w:name w:val="index 6"/>
    <w:basedOn w:val="a8"/>
    <w:next w:val="a8"/>
    <w:autoRedefine/>
    <w:semiHidden/>
    <w:rsid w:val="00A275AF"/>
    <w:pPr>
      <w:ind w:left="1440" w:hanging="240"/>
    </w:pPr>
  </w:style>
  <w:style w:type="paragraph" w:styleId="73">
    <w:name w:val="index 7"/>
    <w:basedOn w:val="a8"/>
    <w:next w:val="a8"/>
    <w:autoRedefine/>
    <w:semiHidden/>
    <w:rsid w:val="00A275AF"/>
    <w:pPr>
      <w:ind w:left="1680" w:hanging="240"/>
    </w:pPr>
  </w:style>
  <w:style w:type="paragraph" w:styleId="82">
    <w:name w:val="index 8"/>
    <w:basedOn w:val="a8"/>
    <w:next w:val="a8"/>
    <w:autoRedefine/>
    <w:semiHidden/>
    <w:rsid w:val="00A275AF"/>
    <w:pPr>
      <w:ind w:left="1920" w:hanging="240"/>
    </w:pPr>
  </w:style>
  <w:style w:type="paragraph" w:styleId="92">
    <w:name w:val="index 9"/>
    <w:basedOn w:val="a8"/>
    <w:next w:val="a8"/>
    <w:autoRedefine/>
    <w:semiHidden/>
    <w:rsid w:val="00A275AF"/>
    <w:pPr>
      <w:ind w:left="2160" w:hanging="240"/>
    </w:pPr>
  </w:style>
  <w:style w:type="paragraph" w:styleId="35">
    <w:name w:val="List 3"/>
    <w:basedOn w:val="a8"/>
    <w:semiHidden/>
    <w:rsid w:val="009C7C96"/>
    <w:pPr>
      <w:ind w:left="849" w:hanging="283"/>
    </w:pPr>
  </w:style>
  <w:style w:type="paragraph" w:styleId="afff">
    <w:name w:val="Block Text"/>
    <w:basedOn w:val="a8"/>
    <w:rsid w:val="00277272"/>
    <w:pPr>
      <w:spacing w:after="80" w:line="280" w:lineRule="atLeast"/>
      <w:ind w:left="720" w:right="720"/>
    </w:pPr>
    <w:rPr>
      <w:rFonts w:cs="Courier New"/>
      <w:sz w:val="22"/>
      <w:szCs w:val="22"/>
    </w:rPr>
  </w:style>
  <w:style w:type="numbering" w:styleId="111111">
    <w:name w:val="Outline List 2"/>
    <w:basedOn w:val="ac"/>
    <w:rsid w:val="00EB30B3"/>
    <w:pPr>
      <w:numPr>
        <w:numId w:val="2"/>
      </w:numPr>
    </w:pPr>
  </w:style>
  <w:style w:type="paragraph" w:customStyle="1" w:styleId="-30">
    <w:name w:val="Прил. - Заголовок 3"/>
    <w:basedOn w:val="-21"/>
    <w:next w:val="a8"/>
    <w:rsid w:val="008473ED"/>
    <w:pPr>
      <w:numPr>
        <w:ilvl w:val="3"/>
      </w:numPr>
      <w:spacing w:after="80"/>
      <w:outlineLvl w:val="3"/>
    </w:pPr>
    <w:rPr>
      <w:b w:val="0"/>
    </w:rPr>
  </w:style>
  <w:style w:type="paragraph" w:styleId="HTML">
    <w:name w:val="HTML Address"/>
    <w:basedOn w:val="a8"/>
    <w:link w:val="HTML0"/>
    <w:semiHidden/>
    <w:rsid w:val="00EF66A2"/>
    <w:rPr>
      <w:i/>
      <w:iCs/>
    </w:rPr>
  </w:style>
  <w:style w:type="paragraph" w:styleId="afff0">
    <w:name w:val="envelope address"/>
    <w:basedOn w:val="a8"/>
    <w:semiHidden/>
    <w:rsid w:val="00EF66A2"/>
    <w:pPr>
      <w:framePr w:w="7920" w:h="1980" w:hRule="exact" w:hSpace="180" w:wrap="auto" w:hAnchor="page" w:xAlign="center" w:yAlign="bottom"/>
      <w:ind w:left="2880"/>
    </w:pPr>
    <w:rPr>
      <w:rFonts w:ascii="Arial" w:hAnsi="Arial" w:cs="Arial"/>
    </w:rPr>
  </w:style>
  <w:style w:type="character" w:styleId="HTML1">
    <w:name w:val="HTML Acronym"/>
    <w:basedOn w:val="aa"/>
    <w:semiHidden/>
    <w:rsid w:val="00EF66A2"/>
  </w:style>
  <w:style w:type="table" w:styleId="-11">
    <w:name w:val="Table Web 1"/>
    <w:basedOn w:val="ab"/>
    <w:semiHidden/>
    <w:rsid w:val="00EF66A2"/>
    <w:pPr>
      <w:spacing w:line="320" w:lineRule="atLeas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2">
    <w:name w:val="Table Web 2"/>
    <w:basedOn w:val="ab"/>
    <w:semiHidden/>
    <w:rsid w:val="00EF66A2"/>
    <w:pPr>
      <w:spacing w:line="320" w:lineRule="atLeas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1">
    <w:name w:val="Table Web 3"/>
    <w:basedOn w:val="ab"/>
    <w:semiHidden/>
    <w:rsid w:val="00EF66A2"/>
    <w:pPr>
      <w:spacing w:line="320" w:lineRule="atLeas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afff1">
    <w:name w:val="Emphasis"/>
    <w:basedOn w:val="aa"/>
    <w:uiPriority w:val="20"/>
    <w:qFormat/>
    <w:rsid w:val="00EF66A2"/>
    <w:rPr>
      <w:i/>
      <w:iCs/>
    </w:rPr>
  </w:style>
  <w:style w:type="paragraph" w:styleId="afff2">
    <w:name w:val="Date"/>
    <w:basedOn w:val="a8"/>
    <w:next w:val="a8"/>
    <w:link w:val="afff3"/>
    <w:semiHidden/>
    <w:rsid w:val="00EF66A2"/>
  </w:style>
  <w:style w:type="paragraph" w:styleId="afff4">
    <w:name w:val="Note Heading"/>
    <w:basedOn w:val="a8"/>
    <w:next w:val="a8"/>
    <w:link w:val="afff5"/>
    <w:semiHidden/>
    <w:rsid w:val="00EF66A2"/>
  </w:style>
  <w:style w:type="table" w:styleId="afff6">
    <w:name w:val="Table Elegant"/>
    <w:basedOn w:val="ab"/>
    <w:semiHidden/>
    <w:rsid w:val="00EF66A2"/>
    <w:pPr>
      <w:spacing w:line="320" w:lineRule="atLeas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5">
    <w:name w:val="Table Subtle 1"/>
    <w:basedOn w:val="ab"/>
    <w:semiHidden/>
    <w:rsid w:val="00EF66A2"/>
    <w:pPr>
      <w:spacing w:line="320" w:lineRule="atLeas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Subtle 2"/>
    <w:basedOn w:val="ab"/>
    <w:semiHidden/>
    <w:rsid w:val="00EF66A2"/>
    <w:pPr>
      <w:spacing w:line="320" w:lineRule="atLeas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HTML2">
    <w:name w:val="HTML Keyboard"/>
    <w:basedOn w:val="aa"/>
    <w:semiHidden/>
    <w:rsid w:val="00EF66A2"/>
    <w:rPr>
      <w:rFonts w:ascii="Courier New" w:hAnsi="Courier New" w:cs="Courier New"/>
      <w:sz w:val="20"/>
      <w:szCs w:val="20"/>
    </w:rPr>
  </w:style>
  <w:style w:type="table" w:styleId="16">
    <w:name w:val="Table Classic 1"/>
    <w:basedOn w:val="ab"/>
    <w:semiHidden/>
    <w:rsid w:val="00EF66A2"/>
    <w:pPr>
      <w:spacing w:line="32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Classic 2"/>
    <w:basedOn w:val="ab"/>
    <w:semiHidden/>
    <w:rsid w:val="00EF66A2"/>
    <w:pPr>
      <w:spacing w:line="320"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6">
    <w:name w:val="Table Classic 3"/>
    <w:basedOn w:val="ab"/>
    <w:semiHidden/>
    <w:rsid w:val="00EF66A2"/>
    <w:pPr>
      <w:spacing w:line="320"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5">
    <w:name w:val="Table Classic 4"/>
    <w:basedOn w:val="ab"/>
    <w:semiHidden/>
    <w:rsid w:val="00EF66A2"/>
    <w:pPr>
      <w:spacing w:line="320" w:lineRule="atLeas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character" w:styleId="HTML3">
    <w:name w:val="HTML Code"/>
    <w:basedOn w:val="aa"/>
    <w:semiHidden/>
    <w:rsid w:val="00EF66A2"/>
    <w:rPr>
      <w:rFonts w:ascii="Courier New" w:hAnsi="Courier New" w:cs="Courier New"/>
      <w:sz w:val="20"/>
      <w:szCs w:val="20"/>
    </w:rPr>
  </w:style>
  <w:style w:type="paragraph" w:styleId="afff7">
    <w:name w:val="Body Text First Indent"/>
    <w:basedOn w:val="a8"/>
    <w:link w:val="afff8"/>
    <w:semiHidden/>
    <w:rsid w:val="00277272"/>
    <w:pPr>
      <w:spacing w:after="120" w:line="360" w:lineRule="auto"/>
      <w:ind w:firstLine="210"/>
    </w:pPr>
  </w:style>
  <w:style w:type="paragraph" w:styleId="afff9">
    <w:name w:val="Body Text Indent"/>
    <w:basedOn w:val="a8"/>
    <w:link w:val="afffa"/>
    <w:semiHidden/>
    <w:rsid w:val="00EF66A2"/>
    <w:pPr>
      <w:spacing w:after="120"/>
      <w:ind w:left="283"/>
    </w:pPr>
  </w:style>
  <w:style w:type="paragraph" w:styleId="28">
    <w:name w:val="Body Text First Indent 2"/>
    <w:basedOn w:val="afff9"/>
    <w:link w:val="29"/>
    <w:semiHidden/>
    <w:rsid w:val="00EF66A2"/>
    <w:pPr>
      <w:ind w:firstLine="210"/>
    </w:pPr>
  </w:style>
  <w:style w:type="character" w:styleId="HTML4">
    <w:name w:val="HTML Sample"/>
    <w:basedOn w:val="aa"/>
    <w:semiHidden/>
    <w:rsid w:val="00EF66A2"/>
    <w:rPr>
      <w:rFonts w:ascii="Courier New" w:hAnsi="Courier New" w:cs="Courier New"/>
    </w:rPr>
  </w:style>
  <w:style w:type="paragraph" w:styleId="2a">
    <w:name w:val="envelope return"/>
    <w:basedOn w:val="a8"/>
    <w:semiHidden/>
    <w:rsid w:val="00EF66A2"/>
    <w:rPr>
      <w:rFonts w:ascii="Arial" w:hAnsi="Arial" w:cs="Arial"/>
      <w:sz w:val="20"/>
      <w:szCs w:val="20"/>
    </w:rPr>
  </w:style>
  <w:style w:type="table" w:styleId="17">
    <w:name w:val="Table 3D effects 1"/>
    <w:basedOn w:val="ab"/>
    <w:semiHidden/>
    <w:rsid w:val="00EF66A2"/>
    <w:pPr>
      <w:spacing w:line="32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b">
    <w:name w:val="Table 3D effects 2"/>
    <w:basedOn w:val="ab"/>
    <w:semiHidden/>
    <w:rsid w:val="00EF66A2"/>
    <w:pPr>
      <w:spacing w:line="32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3D effects 3"/>
    <w:basedOn w:val="ab"/>
    <w:semiHidden/>
    <w:rsid w:val="00EF66A2"/>
    <w:pPr>
      <w:spacing w:line="32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fb">
    <w:name w:val="Normal (Web)"/>
    <w:basedOn w:val="a8"/>
    <w:uiPriority w:val="99"/>
    <w:rsid w:val="00EF66A2"/>
  </w:style>
  <w:style w:type="paragraph" w:styleId="afffc">
    <w:name w:val="Normal Indent"/>
    <w:basedOn w:val="a8"/>
    <w:semiHidden/>
    <w:rsid w:val="00EF66A2"/>
    <w:pPr>
      <w:ind w:left="708"/>
    </w:pPr>
  </w:style>
  <w:style w:type="character" w:styleId="HTML5">
    <w:name w:val="HTML Definition"/>
    <w:basedOn w:val="aa"/>
    <w:semiHidden/>
    <w:rsid w:val="00EF66A2"/>
    <w:rPr>
      <w:i/>
      <w:iCs/>
    </w:rPr>
  </w:style>
  <w:style w:type="paragraph" w:styleId="2c">
    <w:name w:val="Body Text 2"/>
    <w:basedOn w:val="a8"/>
    <w:link w:val="2d"/>
    <w:semiHidden/>
    <w:rsid w:val="00EF66A2"/>
    <w:pPr>
      <w:spacing w:after="120" w:line="480" w:lineRule="auto"/>
    </w:pPr>
  </w:style>
  <w:style w:type="paragraph" w:styleId="38">
    <w:name w:val="Body Text 3"/>
    <w:basedOn w:val="a8"/>
    <w:link w:val="39"/>
    <w:semiHidden/>
    <w:rsid w:val="00EF66A2"/>
    <w:pPr>
      <w:spacing w:after="120"/>
    </w:pPr>
    <w:rPr>
      <w:sz w:val="16"/>
      <w:szCs w:val="16"/>
    </w:rPr>
  </w:style>
  <w:style w:type="paragraph" w:styleId="2e">
    <w:name w:val="Body Text Indent 2"/>
    <w:basedOn w:val="a8"/>
    <w:link w:val="2f"/>
    <w:semiHidden/>
    <w:rsid w:val="00EF66A2"/>
    <w:pPr>
      <w:spacing w:after="120" w:line="480" w:lineRule="auto"/>
      <w:ind w:left="283"/>
    </w:pPr>
  </w:style>
  <w:style w:type="paragraph" w:styleId="3a">
    <w:name w:val="Body Text Indent 3"/>
    <w:basedOn w:val="a8"/>
    <w:link w:val="3b"/>
    <w:semiHidden/>
    <w:rsid w:val="00EF66A2"/>
    <w:pPr>
      <w:spacing w:after="120"/>
      <w:ind w:left="283"/>
    </w:pPr>
    <w:rPr>
      <w:sz w:val="16"/>
      <w:szCs w:val="16"/>
    </w:rPr>
  </w:style>
  <w:style w:type="character" w:styleId="HTML6">
    <w:name w:val="HTML Variable"/>
    <w:basedOn w:val="aa"/>
    <w:semiHidden/>
    <w:rsid w:val="00EF66A2"/>
    <w:rPr>
      <w:i/>
      <w:iCs/>
    </w:rPr>
  </w:style>
  <w:style w:type="character" w:styleId="HTML7">
    <w:name w:val="HTML Typewriter"/>
    <w:basedOn w:val="aa"/>
    <w:semiHidden/>
    <w:rsid w:val="00EF66A2"/>
    <w:rPr>
      <w:rFonts w:ascii="Courier New" w:hAnsi="Courier New" w:cs="Courier New"/>
      <w:sz w:val="20"/>
      <w:szCs w:val="20"/>
    </w:rPr>
  </w:style>
  <w:style w:type="paragraph" w:styleId="afffd">
    <w:name w:val="Subtitle"/>
    <w:basedOn w:val="a8"/>
    <w:link w:val="afffe"/>
    <w:rsid w:val="00712F0A"/>
    <w:pPr>
      <w:jc w:val="center"/>
    </w:pPr>
    <w:rPr>
      <w:rFonts w:cs="Arial"/>
    </w:rPr>
  </w:style>
  <w:style w:type="paragraph" w:styleId="affff">
    <w:name w:val="Signature"/>
    <w:basedOn w:val="a8"/>
    <w:link w:val="affff0"/>
    <w:semiHidden/>
    <w:rsid w:val="00EF66A2"/>
    <w:pPr>
      <w:ind w:left="4252"/>
    </w:pPr>
  </w:style>
  <w:style w:type="paragraph" w:styleId="affff1">
    <w:name w:val="Salutation"/>
    <w:basedOn w:val="a8"/>
    <w:next w:val="a8"/>
    <w:link w:val="affff2"/>
    <w:semiHidden/>
    <w:rsid w:val="00EF66A2"/>
  </w:style>
  <w:style w:type="paragraph" w:styleId="affff3">
    <w:name w:val="List Continue"/>
    <w:basedOn w:val="a8"/>
    <w:semiHidden/>
    <w:rsid w:val="00EF66A2"/>
    <w:pPr>
      <w:spacing w:after="120"/>
      <w:ind w:left="283"/>
    </w:pPr>
  </w:style>
  <w:style w:type="paragraph" w:styleId="2f0">
    <w:name w:val="List Continue 2"/>
    <w:basedOn w:val="a8"/>
    <w:semiHidden/>
    <w:rsid w:val="00EF66A2"/>
    <w:pPr>
      <w:spacing w:after="120"/>
      <w:ind w:left="566"/>
    </w:pPr>
  </w:style>
  <w:style w:type="paragraph" w:styleId="3c">
    <w:name w:val="List Continue 3"/>
    <w:basedOn w:val="a8"/>
    <w:semiHidden/>
    <w:rsid w:val="00EF66A2"/>
    <w:pPr>
      <w:spacing w:after="120"/>
      <w:ind w:left="849"/>
    </w:pPr>
  </w:style>
  <w:style w:type="paragraph" w:styleId="46">
    <w:name w:val="List Continue 4"/>
    <w:basedOn w:val="a8"/>
    <w:semiHidden/>
    <w:rsid w:val="00EF66A2"/>
    <w:pPr>
      <w:spacing w:after="120"/>
      <w:ind w:left="1132"/>
    </w:pPr>
  </w:style>
  <w:style w:type="paragraph" w:styleId="55">
    <w:name w:val="List Continue 5"/>
    <w:basedOn w:val="a8"/>
    <w:semiHidden/>
    <w:rsid w:val="00EF66A2"/>
    <w:pPr>
      <w:spacing w:after="120"/>
      <w:ind w:left="1415"/>
    </w:pPr>
  </w:style>
  <w:style w:type="character" w:styleId="affff4">
    <w:name w:val="FollowedHyperlink"/>
    <w:basedOn w:val="aa"/>
    <w:semiHidden/>
    <w:rsid w:val="00EF66A2"/>
    <w:rPr>
      <w:color w:val="800080"/>
      <w:u w:val="single"/>
    </w:rPr>
  </w:style>
  <w:style w:type="table" w:styleId="18">
    <w:name w:val="Table Simple 1"/>
    <w:basedOn w:val="ab"/>
    <w:semiHidden/>
    <w:rsid w:val="00EF66A2"/>
    <w:pPr>
      <w:spacing w:line="320" w:lineRule="atLeas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1">
    <w:name w:val="Table Simple 2"/>
    <w:basedOn w:val="ab"/>
    <w:semiHidden/>
    <w:rsid w:val="00EF66A2"/>
    <w:pPr>
      <w:spacing w:line="320" w:lineRule="atLeas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d">
    <w:name w:val="Table Simple 3"/>
    <w:basedOn w:val="ab"/>
    <w:semiHidden/>
    <w:rsid w:val="00EF66A2"/>
    <w:pPr>
      <w:spacing w:line="320" w:lineRule="atLeas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ff5">
    <w:name w:val="Closing"/>
    <w:basedOn w:val="a8"/>
    <w:link w:val="affff6"/>
    <w:semiHidden/>
    <w:rsid w:val="00EF66A2"/>
    <w:pPr>
      <w:ind w:left="4252"/>
    </w:pPr>
  </w:style>
  <w:style w:type="table" w:styleId="19">
    <w:name w:val="Table Grid 1"/>
    <w:basedOn w:val="ab"/>
    <w:semiHidden/>
    <w:rsid w:val="00EF66A2"/>
    <w:pPr>
      <w:spacing w:line="32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2">
    <w:name w:val="Table Grid 2"/>
    <w:basedOn w:val="ab"/>
    <w:semiHidden/>
    <w:rsid w:val="00EF66A2"/>
    <w:pPr>
      <w:spacing w:line="320" w:lineRule="atLeas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b"/>
    <w:semiHidden/>
    <w:rsid w:val="00EF66A2"/>
    <w:pPr>
      <w:spacing w:line="320" w:lineRule="atLeas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7">
    <w:name w:val="Table Grid 4"/>
    <w:basedOn w:val="ab"/>
    <w:semiHidden/>
    <w:rsid w:val="00EF66A2"/>
    <w:pPr>
      <w:spacing w:line="320" w:lineRule="atLeas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6">
    <w:name w:val="Table Grid 5"/>
    <w:basedOn w:val="ab"/>
    <w:semiHidden/>
    <w:rsid w:val="00EF66A2"/>
    <w:pPr>
      <w:spacing w:line="320" w:lineRule="atLeas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b"/>
    <w:semiHidden/>
    <w:rsid w:val="00EF66A2"/>
    <w:pPr>
      <w:spacing w:line="320"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b"/>
    <w:semiHidden/>
    <w:rsid w:val="00EF66A2"/>
    <w:pPr>
      <w:spacing w:line="320"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b"/>
    <w:semiHidden/>
    <w:rsid w:val="00EF66A2"/>
    <w:pPr>
      <w:spacing w:line="320"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7">
    <w:name w:val="Table Contemporary"/>
    <w:basedOn w:val="ab"/>
    <w:semiHidden/>
    <w:rsid w:val="00EF66A2"/>
    <w:pPr>
      <w:spacing w:line="320" w:lineRule="atLeas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ff8">
    <w:name w:val="Table Professional"/>
    <w:basedOn w:val="ab"/>
    <w:semiHidden/>
    <w:rsid w:val="00EF66A2"/>
    <w:pPr>
      <w:spacing w:line="32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HTML8">
    <w:name w:val="HTML Preformatted"/>
    <w:basedOn w:val="a8"/>
    <w:link w:val="HTML9"/>
    <w:semiHidden/>
    <w:rsid w:val="00EF66A2"/>
    <w:rPr>
      <w:rFonts w:ascii="Courier New" w:hAnsi="Courier New" w:cs="Courier New"/>
      <w:sz w:val="20"/>
      <w:szCs w:val="20"/>
    </w:rPr>
  </w:style>
  <w:style w:type="paragraph" w:customStyle="1" w:styleId="affff9">
    <w:name w:val="Приложение (обычный заголовок)"/>
    <w:basedOn w:val="a8"/>
    <w:semiHidden/>
    <w:rsid w:val="00D92F3C"/>
  </w:style>
  <w:style w:type="table" w:styleId="1a">
    <w:name w:val="Table Columns 1"/>
    <w:basedOn w:val="ab"/>
    <w:semiHidden/>
    <w:rsid w:val="00EF66A2"/>
    <w:pPr>
      <w:spacing w:line="320" w:lineRule="atLeas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3">
    <w:name w:val="Table Columns 2"/>
    <w:basedOn w:val="ab"/>
    <w:semiHidden/>
    <w:rsid w:val="00EF66A2"/>
    <w:pPr>
      <w:spacing w:line="320"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b"/>
    <w:semiHidden/>
    <w:rsid w:val="00EF66A2"/>
    <w:pPr>
      <w:spacing w:line="320"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8">
    <w:name w:val="Table Columns 4"/>
    <w:basedOn w:val="ab"/>
    <w:semiHidden/>
    <w:rsid w:val="00EF66A2"/>
    <w:pPr>
      <w:spacing w:line="320"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b"/>
    <w:semiHidden/>
    <w:rsid w:val="00EF66A2"/>
    <w:pPr>
      <w:spacing w:line="320" w:lineRule="atLeas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character" w:styleId="affffa">
    <w:name w:val="Strong"/>
    <w:basedOn w:val="aa"/>
    <w:uiPriority w:val="22"/>
    <w:qFormat/>
    <w:rsid w:val="00EF66A2"/>
    <w:rPr>
      <w:b/>
      <w:bCs/>
    </w:rPr>
  </w:style>
  <w:style w:type="table" w:styleId="1b">
    <w:name w:val="Table Colorful 1"/>
    <w:basedOn w:val="ab"/>
    <w:semiHidden/>
    <w:rsid w:val="00EF66A2"/>
    <w:pPr>
      <w:spacing w:line="320"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4">
    <w:name w:val="Table Colorful 2"/>
    <w:basedOn w:val="ab"/>
    <w:semiHidden/>
    <w:rsid w:val="00EF66A2"/>
    <w:pPr>
      <w:spacing w:line="320"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f0">
    <w:name w:val="Table Colorful 3"/>
    <w:basedOn w:val="ab"/>
    <w:semiHidden/>
    <w:rsid w:val="00EF66A2"/>
    <w:pPr>
      <w:spacing w:line="320"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character" w:styleId="HTMLa">
    <w:name w:val="HTML Cite"/>
    <w:basedOn w:val="aa"/>
    <w:semiHidden/>
    <w:rsid w:val="00EF66A2"/>
    <w:rPr>
      <w:i/>
      <w:iCs/>
    </w:rPr>
  </w:style>
  <w:style w:type="paragraph" w:styleId="affffb">
    <w:name w:val="Message Header"/>
    <w:basedOn w:val="a8"/>
    <w:link w:val="affffc"/>
    <w:semiHidden/>
    <w:rsid w:val="00EF66A2"/>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paragraph" w:styleId="affffd">
    <w:name w:val="E-mail Signature"/>
    <w:basedOn w:val="a8"/>
    <w:link w:val="affffe"/>
    <w:semiHidden/>
    <w:rsid w:val="00EF66A2"/>
  </w:style>
  <w:style w:type="table" w:styleId="afffff">
    <w:name w:val="Table Theme"/>
    <w:basedOn w:val="ab"/>
    <w:semiHidden/>
    <w:rsid w:val="007C0302"/>
    <w:pPr>
      <w:spacing w:line="32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f0">
    <w:name w:val="Title"/>
    <w:aliases w:val="Титул - Стандарт"/>
    <w:basedOn w:val="a8"/>
    <w:next w:val="a8"/>
    <w:link w:val="afffff1"/>
    <w:qFormat/>
    <w:rsid w:val="00782564"/>
    <w:pPr>
      <w:keepLines/>
      <w:pBdr>
        <w:bottom w:val="single" w:sz="12" w:space="1" w:color="auto"/>
      </w:pBdr>
      <w:suppressAutoHyphens/>
      <w:spacing w:before="3840"/>
      <w:jc w:val="center"/>
    </w:pPr>
    <w:rPr>
      <w:rFonts w:cs="Arial"/>
      <w:b/>
      <w:bCs/>
      <w:caps/>
      <w:spacing w:val="32"/>
      <w:sz w:val="36"/>
      <w:szCs w:val="36"/>
    </w:rPr>
  </w:style>
  <w:style w:type="paragraph" w:customStyle="1" w:styleId="-9">
    <w:name w:val="Титул - Наименование"/>
    <w:basedOn w:val="a8"/>
    <w:rsid w:val="00782564"/>
    <w:pPr>
      <w:suppressAutoHyphens/>
      <w:jc w:val="center"/>
    </w:pPr>
    <w:rPr>
      <w:rFonts w:cs="Arial"/>
      <w:b/>
      <w:caps/>
      <w:sz w:val="36"/>
    </w:rPr>
  </w:style>
  <w:style w:type="paragraph" w:customStyle="1" w:styleId="-a">
    <w:name w:val="Титул - слово Отчет"/>
    <w:basedOn w:val="a8"/>
    <w:rsid w:val="00782564"/>
    <w:pPr>
      <w:spacing w:before="720"/>
      <w:jc w:val="center"/>
    </w:pPr>
    <w:rPr>
      <w:rFonts w:cs="Arial"/>
      <w:spacing w:val="40"/>
      <w:sz w:val="36"/>
    </w:rPr>
  </w:style>
  <w:style w:type="paragraph" w:customStyle="1" w:styleId="-b">
    <w:name w:val="Титул - СТП"/>
    <w:basedOn w:val="a8"/>
    <w:rsid w:val="00277272"/>
    <w:pPr>
      <w:jc w:val="center"/>
    </w:pPr>
    <w:rPr>
      <w:rFonts w:cs="Arial"/>
      <w:spacing w:val="12"/>
    </w:rPr>
  </w:style>
  <w:style w:type="paragraph" w:styleId="afffff2">
    <w:name w:val="Body Text"/>
    <w:aliases w:val="Body Text Char,body text"/>
    <w:basedOn w:val="a8"/>
    <w:link w:val="afffff3"/>
    <w:rsid w:val="00096786"/>
    <w:pPr>
      <w:spacing w:after="120"/>
      <w:ind w:firstLine="0"/>
    </w:pPr>
    <w:rPr>
      <w:kern w:val="0"/>
      <w:lang w:val="x-none"/>
    </w:rPr>
  </w:style>
  <w:style w:type="character" w:customStyle="1" w:styleId="afffff3">
    <w:name w:val="Основной текст Знак"/>
    <w:aliases w:val="Body Text Char Знак,body text Знак"/>
    <w:link w:val="afffff2"/>
    <w:locked/>
    <w:rsid w:val="00096786"/>
    <w:rPr>
      <w:sz w:val="24"/>
      <w:szCs w:val="24"/>
      <w:lang w:val="x-none" w:eastAsia="ru-RU" w:bidi="ar-SA"/>
    </w:rPr>
  </w:style>
  <w:style w:type="paragraph" w:customStyle="1" w:styleId="-c">
    <w:name w:val="Титул - Город"/>
    <w:basedOn w:val="a8"/>
    <w:rsid w:val="00E9732C"/>
    <w:pPr>
      <w:jc w:val="center"/>
    </w:pPr>
  </w:style>
  <w:style w:type="character" w:customStyle="1" w:styleId="2d">
    <w:name w:val="Основной текст 2 Знак"/>
    <w:link w:val="2c"/>
    <w:locked/>
    <w:rsid w:val="00096786"/>
    <w:rPr>
      <w:kern w:val="28"/>
      <w:sz w:val="24"/>
      <w:szCs w:val="24"/>
      <w:lang w:val="ru-RU" w:eastAsia="ru-RU" w:bidi="ar-SA"/>
    </w:rPr>
  </w:style>
  <w:style w:type="paragraph" w:customStyle="1" w:styleId="ConsNormal">
    <w:name w:val="ConsNormal"/>
    <w:rsid w:val="00096786"/>
    <w:pPr>
      <w:widowControl w:val="0"/>
      <w:autoSpaceDE w:val="0"/>
      <w:autoSpaceDN w:val="0"/>
      <w:adjustRightInd w:val="0"/>
      <w:ind w:right="19772" w:firstLine="720"/>
    </w:pPr>
    <w:rPr>
      <w:rFonts w:ascii="Arial" w:hAnsi="Arial" w:cs="Arial"/>
    </w:rPr>
  </w:style>
  <w:style w:type="paragraph" w:customStyle="1" w:styleId="-d">
    <w:name w:val="Титул - Аннотация"/>
    <w:basedOn w:val="a8"/>
    <w:rsid w:val="00277272"/>
    <w:pPr>
      <w:spacing w:line="240" w:lineRule="atLeast"/>
      <w:ind w:left="540" w:right="534"/>
    </w:pPr>
    <w:rPr>
      <w:rFonts w:cs="Courier New"/>
      <w:sz w:val="20"/>
      <w:szCs w:val="20"/>
    </w:rPr>
  </w:style>
  <w:style w:type="paragraph" w:customStyle="1" w:styleId="-e">
    <w:name w:val="Титул - Книга"/>
    <w:basedOn w:val="-9"/>
    <w:rsid w:val="00277272"/>
    <w:rPr>
      <w:caps w:val="0"/>
      <w:sz w:val="24"/>
    </w:rPr>
  </w:style>
  <w:style w:type="paragraph" w:customStyle="1" w:styleId="afffff4">
    <w:name w:val="Заголовок Оглавления"/>
    <w:basedOn w:val="1"/>
    <w:next w:val="a8"/>
    <w:rsid w:val="00782564"/>
    <w:pPr>
      <w:numPr>
        <w:numId w:val="0"/>
      </w:numPr>
      <w:jc w:val="center"/>
      <w:outlineLvl w:val="9"/>
    </w:pPr>
  </w:style>
  <w:style w:type="character" w:customStyle="1" w:styleId="2f">
    <w:name w:val="Основной текст с отступом 2 Знак"/>
    <w:link w:val="2e"/>
    <w:locked/>
    <w:rsid w:val="00096786"/>
    <w:rPr>
      <w:kern w:val="28"/>
      <w:sz w:val="24"/>
      <w:szCs w:val="24"/>
      <w:lang w:val="ru-RU" w:eastAsia="ru-RU" w:bidi="ar-SA"/>
    </w:rPr>
  </w:style>
  <w:style w:type="paragraph" w:customStyle="1" w:styleId="-2">
    <w:name w:val="Таблица - Номер"/>
    <w:basedOn w:val="a8"/>
    <w:next w:val="-f"/>
    <w:rsid w:val="00AF64A2"/>
    <w:pPr>
      <w:keepNext/>
      <w:keepLines/>
      <w:numPr>
        <w:numId w:val="4"/>
      </w:numPr>
      <w:spacing w:before="160" w:after="40" w:line="240" w:lineRule="atLeast"/>
      <w:jc w:val="right"/>
    </w:pPr>
    <w:rPr>
      <w:spacing w:val="40"/>
      <w:sz w:val="22"/>
      <w:szCs w:val="22"/>
    </w:rPr>
  </w:style>
  <w:style w:type="paragraph" w:customStyle="1" w:styleId="-f">
    <w:name w:val="Таблица - Название"/>
    <w:basedOn w:val="a8"/>
    <w:rsid w:val="00733BD1"/>
    <w:pPr>
      <w:keepNext/>
      <w:keepLines/>
      <w:suppressAutoHyphens/>
      <w:spacing w:after="80" w:line="240" w:lineRule="atLeast"/>
      <w:jc w:val="center"/>
    </w:pPr>
    <w:rPr>
      <w:b/>
    </w:rPr>
  </w:style>
  <w:style w:type="paragraph" w:customStyle="1" w:styleId="-f0">
    <w:name w:val="Таблица - Тело"/>
    <w:basedOn w:val="a8"/>
    <w:rsid w:val="00670748"/>
    <w:pPr>
      <w:keepLines/>
      <w:spacing w:line="220" w:lineRule="atLeast"/>
    </w:pPr>
    <w:rPr>
      <w:sz w:val="22"/>
      <w:szCs w:val="22"/>
    </w:rPr>
  </w:style>
  <w:style w:type="paragraph" w:customStyle="1" w:styleId="-f1">
    <w:name w:val="Таблица - Шапка"/>
    <w:basedOn w:val="a8"/>
    <w:rsid w:val="00670748"/>
    <w:pPr>
      <w:keepNext/>
      <w:keepLines/>
      <w:suppressAutoHyphens/>
      <w:spacing w:line="220" w:lineRule="atLeast"/>
      <w:jc w:val="center"/>
    </w:pPr>
    <w:rPr>
      <w:sz w:val="20"/>
      <w:szCs w:val="20"/>
    </w:rPr>
  </w:style>
  <w:style w:type="paragraph" w:customStyle="1" w:styleId="-f2">
    <w:name w:val="Таблица - Пояснения"/>
    <w:basedOn w:val="a8"/>
    <w:next w:val="a8"/>
    <w:rsid w:val="00277272"/>
    <w:pPr>
      <w:spacing w:before="40" w:after="480" w:line="280" w:lineRule="atLeast"/>
      <w:contextualSpacing/>
    </w:pPr>
    <w:rPr>
      <w:sz w:val="22"/>
      <w:szCs w:val="22"/>
    </w:rPr>
  </w:style>
  <w:style w:type="paragraph" w:customStyle="1" w:styleId="-f3">
    <w:name w:val="Таблица - Продолжение"/>
    <w:basedOn w:val="-2"/>
    <w:next w:val="-f1"/>
    <w:rsid w:val="001D62D8"/>
    <w:pPr>
      <w:numPr>
        <w:numId w:val="0"/>
      </w:numPr>
    </w:pPr>
    <w:rPr>
      <w:i/>
      <w:spacing w:val="0"/>
    </w:rPr>
  </w:style>
  <w:style w:type="paragraph" w:styleId="a">
    <w:name w:val="List Number"/>
    <w:basedOn w:val="a8"/>
    <w:semiHidden/>
    <w:rsid w:val="00A3392E"/>
    <w:pPr>
      <w:numPr>
        <w:numId w:val="3"/>
      </w:numPr>
      <w:spacing w:after="80"/>
      <w:ind w:left="357" w:hanging="357"/>
    </w:pPr>
  </w:style>
  <w:style w:type="paragraph" w:customStyle="1" w:styleId="-0">
    <w:name w:val="Рисунок - Подпись"/>
    <w:basedOn w:val="a8"/>
    <w:next w:val="a8"/>
    <w:rsid w:val="00277272"/>
    <w:pPr>
      <w:keepLines/>
      <w:numPr>
        <w:numId w:val="18"/>
      </w:numPr>
      <w:tabs>
        <w:tab w:val="clear" w:pos="0"/>
        <w:tab w:val="left" w:pos="312"/>
      </w:tabs>
      <w:suppressAutoHyphens/>
      <w:spacing w:before="240" w:after="480" w:line="260" w:lineRule="atLeast"/>
      <w:jc w:val="center"/>
    </w:pPr>
    <w:rPr>
      <w:sz w:val="20"/>
    </w:rPr>
  </w:style>
  <w:style w:type="paragraph" w:customStyle="1" w:styleId="-f4">
    <w:name w:val="Рисунок - Пояснения"/>
    <w:basedOn w:val="a8"/>
    <w:rsid w:val="00277272"/>
    <w:pPr>
      <w:suppressAutoHyphens/>
      <w:spacing w:after="40" w:line="220" w:lineRule="atLeast"/>
      <w:jc w:val="center"/>
    </w:pPr>
    <w:rPr>
      <w:sz w:val="20"/>
      <w:szCs w:val="20"/>
    </w:rPr>
  </w:style>
  <w:style w:type="paragraph" w:customStyle="1" w:styleId="-">
    <w:name w:val="Прил. - Номер"/>
    <w:basedOn w:val="a8"/>
    <w:next w:val="-f5"/>
    <w:rsid w:val="008473ED"/>
    <w:pPr>
      <w:keepNext/>
      <w:keepLines/>
      <w:pageBreakBefore/>
      <w:numPr>
        <w:numId w:val="6"/>
      </w:numPr>
      <w:suppressAutoHyphens/>
      <w:spacing w:after="0" w:line="360" w:lineRule="auto"/>
      <w:jc w:val="center"/>
      <w:outlineLvl w:val="0"/>
    </w:pPr>
    <w:rPr>
      <w:b/>
      <w:spacing w:val="2"/>
    </w:rPr>
  </w:style>
  <w:style w:type="paragraph" w:customStyle="1" w:styleId="-1">
    <w:name w:val="Прил. - Заголовок 1"/>
    <w:basedOn w:val="22"/>
    <w:next w:val="-21"/>
    <w:rsid w:val="008473ED"/>
    <w:pPr>
      <w:numPr>
        <w:numId w:val="6"/>
      </w:numPr>
      <w:jc w:val="left"/>
    </w:pPr>
  </w:style>
  <w:style w:type="paragraph" w:customStyle="1" w:styleId="-21">
    <w:name w:val="Прил. - Заголовок 2"/>
    <w:basedOn w:val="31"/>
    <w:next w:val="-30"/>
    <w:rsid w:val="008473ED"/>
  </w:style>
  <w:style w:type="paragraph" w:customStyle="1" w:styleId="-f5">
    <w:name w:val="Прил. - Название"/>
    <w:basedOn w:val="a8"/>
    <w:next w:val="-1"/>
    <w:rsid w:val="008473ED"/>
    <w:pPr>
      <w:keepLines/>
      <w:tabs>
        <w:tab w:val="left" w:pos="2520"/>
      </w:tabs>
      <w:suppressAutoHyphens/>
      <w:spacing w:before="360" w:after="240"/>
      <w:ind w:firstLine="0"/>
      <w:jc w:val="center"/>
      <w:outlineLvl w:val="0"/>
    </w:pPr>
    <w:rPr>
      <w:b/>
    </w:rPr>
  </w:style>
  <w:style w:type="paragraph" w:customStyle="1" w:styleId="-40">
    <w:name w:val="Прил. - Заголовок 4"/>
    <w:basedOn w:val="-30"/>
    <w:next w:val="a8"/>
    <w:rsid w:val="008473ED"/>
    <w:pPr>
      <w:numPr>
        <w:ilvl w:val="4"/>
      </w:numPr>
      <w:outlineLvl w:val="4"/>
    </w:pPr>
    <w:rPr>
      <w:b/>
      <w:smallCaps/>
      <w:szCs w:val="24"/>
    </w:rPr>
  </w:style>
  <w:style w:type="numbering" w:styleId="1ai">
    <w:name w:val="Outline List 1"/>
    <w:basedOn w:val="ac"/>
    <w:semiHidden/>
    <w:rsid w:val="009C1AF1"/>
    <w:pPr>
      <w:numPr>
        <w:numId w:val="16"/>
      </w:numPr>
    </w:pPr>
  </w:style>
  <w:style w:type="paragraph" w:styleId="20">
    <w:name w:val="List Bullet 2"/>
    <w:basedOn w:val="a8"/>
    <w:semiHidden/>
    <w:rsid w:val="009C1AF1"/>
    <w:pPr>
      <w:numPr>
        <w:numId w:val="8"/>
      </w:numPr>
    </w:pPr>
  </w:style>
  <w:style w:type="paragraph" w:styleId="30">
    <w:name w:val="List Bullet 3"/>
    <w:basedOn w:val="a8"/>
    <w:semiHidden/>
    <w:rsid w:val="009C1AF1"/>
    <w:pPr>
      <w:numPr>
        <w:numId w:val="9"/>
      </w:numPr>
    </w:pPr>
  </w:style>
  <w:style w:type="paragraph" w:styleId="40">
    <w:name w:val="List Bullet 4"/>
    <w:basedOn w:val="a8"/>
    <w:semiHidden/>
    <w:rsid w:val="009C1AF1"/>
    <w:pPr>
      <w:numPr>
        <w:numId w:val="10"/>
      </w:numPr>
    </w:pPr>
  </w:style>
  <w:style w:type="paragraph" w:styleId="50">
    <w:name w:val="List Bullet 5"/>
    <w:basedOn w:val="a8"/>
    <w:semiHidden/>
    <w:rsid w:val="009C1AF1"/>
    <w:pPr>
      <w:numPr>
        <w:numId w:val="11"/>
      </w:numPr>
    </w:pPr>
  </w:style>
  <w:style w:type="character" w:styleId="afffff5">
    <w:name w:val="line number"/>
    <w:basedOn w:val="aa"/>
    <w:semiHidden/>
    <w:rsid w:val="009C1AF1"/>
  </w:style>
  <w:style w:type="paragraph" w:styleId="2">
    <w:name w:val="List Number 2"/>
    <w:basedOn w:val="a8"/>
    <w:semiHidden/>
    <w:rsid w:val="009C1AF1"/>
    <w:pPr>
      <w:numPr>
        <w:numId w:val="12"/>
      </w:numPr>
    </w:pPr>
  </w:style>
  <w:style w:type="paragraph" w:styleId="3">
    <w:name w:val="List Number 3"/>
    <w:basedOn w:val="a8"/>
    <w:semiHidden/>
    <w:rsid w:val="009C1AF1"/>
    <w:pPr>
      <w:numPr>
        <w:numId w:val="13"/>
      </w:numPr>
    </w:pPr>
  </w:style>
  <w:style w:type="paragraph" w:styleId="4">
    <w:name w:val="List Number 4"/>
    <w:basedOn w:val="a8"/>
    <w:semiHidden/>
    <w:rsid w:val="009C1AF1"/>
    <w:pPr>
      <w:numPr>
        <w:numId w:val="14"/>
      </w:numPr>
    </w:pPr>
  </w:style>
  <w:style w:type="paragraph" w:styleId="5">
    <w:name w:val="List Number 5"/>
    <w:basedOn w:val="a8"/>
    <w:semiHidden/>
    <w:rsid w:val="009C1AF1"/>
    <w:pPr>
      <w:numPr>
        <w:numId w:val="15"/>
      </w:numPr>
    </w:pPr>
  </w:style>
  <w:style w:type="paragraph" w:styleId="afffff6">
    <w:name w:val="List"/>
    <w:basedOn w:val="a8"/>
    <w:semiHidden/>
    <w:rsid w:val="009C1AF1"/>
    <w:pPr>
      <w:ind w:left="283" w:hanging="283"/>
    </w:pPr>
  </w:style>
  <w:style w:type="paragraph" w:styleId="2f5">
    <w:name w:val="List 2"/>
    <w:basedOn w:val="a8"/>
    <w:semiHidden/>
    <w:rsid w:val="009C1AF1"/>
    <w:pPr>
      <w:ind w:left="566" w:hanging="283"/>
    </w:pPr>
  </w:style>
  <w:style w:type="paragraph" w:styleId="49">
    <w:name w:val="List 4"/>
    <w:basedOn w:val="a8"/>
    <w:semiHidden/>
    <w:rsid w:val="009C1AF1"/>
    <w:pPr>
      <w:ind w:left="1132" w:hanging="283"/>
    </w:pPr>
  </w:style>
  <w:style w:type="paragraph" w:styleId="58">
    <w:name w:val="List 5"/>
    <w:basedOn w:val="a8"/>
    <w:semiHidden/>
    <w:rsid w:val="009C1AF1"/>
    <w:pPr>
      <w:ind w:left="1415" w:hanging="283"/>
    </w:pPr>
  </w:style>
  <w:style w:type="numbering" w:styleId="a3">
    <w:name w:val="Outline List 3"/>
    <w:basedOn w:val="ac"/>
    <w:semiHidden/>
    <w:rsid w:val="009C1AF1"/>
    <w:pPr>
      <w:numPr>
        <w:numId w:val="17"/>
      </w:numPr>
    </w:pPr>
  </w:style>
  <w:style w:type="paragraph" w:styleId="a0">
    <w:name w:val="List Bullet"/>
    <w:basedOn w:val="a8"/>
    <w:semiHidden/>
    <w:rsid w:val="007126F8"/>
    <w:pPr>
      <w:numPr>
        <w:numId w:val="7"/>
      </w:numPr>
    </w:pPr>
  </w:style>
  <w:style w:type="paragraph" w:customStyle="1" w:styleId="-f6">
    <w:name w:val="Таблица - Отбивка"/>
    <w:basedOn w:val="a8"/>
    <w:next w:val="a8"/>
    <w:rsid w:val="007126F8"/>
    <w:pPr>
      <w:spacing w:line="240" w:lineRule="exact"/>
    </w:pPr>
    <w:rPr>
      <w:sz w:val="16"/>
    </w:rPr>
  </w:style>
  <w:style w:type="paragraph" w:customStyle="1" w:styleId="-f7">
    <w:name w:val="Таблица - Колонки"/>
    <w:basedOn w:val="-f1"/>
    <w:rsid w:val="007126F8"/>
    <w:pPr>
      <w:spacing w:line="200" w:lineRule="atLeast"/>
    </w:pPr>
    <w:rPr>
      <w:sz w:val="18"/>
    </w:rPr>
  </w:style>
  <w:style w:type="paragraph" w:customStyle="1" w:styleId="-f8">
    <w:name w:val="Рисунок - Картинка"/>
    <w:basedOn w:val="a8"/>
    <w:next w:val="-0"/>
    <w:rsid w:val="00484E31"/>
    <w:pPr>
      <w:keepNext/>
      <w:spacing w:before="360"/>
      <w:jc w:val="center"/>
    </w:pPr>
  </w:style>
  <w:style w:type="paragraph" w:customStyle="1" w:styleId="-f9">
    <w:name w:val="Рисунок - Подпись с пояснениями"/>
    <w:basedOn w:val="-0"/>
    <w:next w:val="-f4"/>
    <w:rsid w:val="0087007F"/>
    <w:pPr>
      <w:spacing w:after="0"/>
    </w:pPr>
  </w:style>
  <w:style w:type="paragraph" w:customStyle="1" w:styleId="ConsNonformat">
    <w:name w:val="ConsNonformat"/>
    <w:rsid w:val="00CB5616"/>
    <w:pPr>
      <w:widowControl w:val="0"/>
      <w:autoSpaceDE w:val="0"/>
      <w:autoSpaceDN w:val="0"/>
      <w:adjustRightInd w:val="0"/>
      <w:ind w:right="19772"/>
    </w:pPr>
    <w:rPr>
      <w:rFonts w:ascii="Courier New" w:hAnsi="Courier New" w:cs="Courier New"/>
    </w:rPr>
  </w:style>
  <w:style w:type="character" w:customStyle="1" w:styleId="10">
    <w:name w:val="Заголовок 1 Знак"/>
    <w:aliases w:val="ТР_Заголовок 1 Знак"/>
    <w:link w:val="1"/>
    <w:locked/>
    <w:rsid w:val="000744D4"/>
    <w:rPr>
      <w:rFonts w:cs="Arial"/>
      <w:b/>
      <w:bCs/>
      <w:kern w:val="28"/>
      <w:sz w:val="24"/>
      <w:szCs w:val="24"/>
    </w:rPr>
  </w:style>
  <w:style w:type="character" w:customStyle="1" w:styleId="23">
    <w:name w:val="Заголовок 2 Знак"/>
    <w:link w:val="22"/>
    <w:locked/>
    <w:rsid w:val="001A7750"/>
    <w:rPr>
      <w:b/>
      <w:bCs/>
      <w:kern w:val="28"/>
      <w:sz w:val="24"/>
      <w:szCs w:val="24"/>
    </w:rPr>
  </w:style>
  <w:style w:type="character" w:customStyle="1" w:styleId="32">
    <w:name w:val="Заголовок 3 Знак"/>
    <w:link w:val="31"/>
    <w:locked/>
    <w:rsid w:val="00733831"/>
    <w:rPr>
      <w:rFonts w:cs="Arial"/>
      <w:b/>
      <w:bCs/>
      <w:kern w:val="28"/>
      <w:sz w:val="24"/>
      <w:szCs w:val="28"/>
    </w:rPr>
  </w:style>
  <w:style w:type="character" w:customStyle="1" w:styleId="42">
    <w:name w:val="Заголовок 4 Знак"/>
    <w:link w:val="41"/>
    <w:locked/>
    <w:rsid w:val="00F21A93"/>
    <w:rPr>
      <w:b/>
      <w:bCs/>
      <w:kern w:val="28"/>
      <w:sz w:val="24"/>
      <w:szCs w:val="24"/>
    </w:rPr>
  </w:style>
  <w:style w:type="character" w:customStyle="1" w:styleId="52">
    <w:name w:val="Заголовок 5 Знак"/>
    <w:link w:val="51"/>
    <w:locked/>
    <w:rsid w:val="00D80F89"/>
    <w:rPr>
      <w:bCs/>
      <w:smallCaps/>
      <w:kern w:val="28"/>
      <w:sz w:val="24"/>
      <w:szCs w:val="24"/>
    </w:rPr>
  </w:style>
  <w:style w:type="character" w:customStyle="1" w:styleId="60">
    <w:name w:val="Заголовок 6 Знак"/>
    <w:aliases w:val="H6 Знак"/>
    <w:link w:val="6"/>
    <w:locked/>
    <w:rsid w:val="00D80F89"/>
    <w:rPr>
      <w:rFonts w:cs="Courier New"/>
      <w:b/>
      <w:bCs/>
      <w:kern w:val="28"/>
      <w:sz w:val="24"/>
      <w:szCs w:val="22"/>
      <w:lang w:val="ru-RU" w:eastAsia="ru-RU" w:bidi="ar-SA"/>
    </w:rPr>
  </w:style>
  <w:style w:type="character" w:customStyle="1" w:styleId="71">
    <w:name w:val="Заголовок 7 Знак"/>
    <w:link w:val="70"/>
    <w:locked/>
    <w:rsid w:val="00D80F89"/>
    <w:rPr>
      <w:kern w:val="28"/>
      <w:sz w:val="24"/>
      <w:szCs w:val="24"/>
      <w:lang w:val="ru-RU" w:eastAsia="ru-RU" w:bidi="ar-SA"/>
    </w:rPr>
  </w:style>
  <w:style w:type="character" w:customStyle="1" w:styleId="80">
    <w:name w:val="Заголовок 8 Знак"/>
    <w:link w:val="8"/>
    <w:locked/>
    <w:rsid w:val="00D80F89"/>
    <w:rPr>
      <w:i/>
      <w:iCs/>
      <w:kern w:val="28"/>
      <w:sz w:val="24"/>
      <w:szCs w:val="24"/>
      <w:lang w:val="ru-RU" w:eastAsia="ru-RU" w:bidi="ar-SA"/>
    </w:rPr>
  </w:style>
  <w:style w:type="character" w:customStyle="1" w:styleId="90">
    <w:name w:val="Заголовок 9 Знак"/>
    <w:link w:val="9"/>
    <w:locked/>
    <w:rsid w:val="000744D4"/>
    <w:rPr>
      <w:sz w:val="24"/>
      <w:szCs w:val="24"/>
      <w:lang w:val="x-none" w:eastAsia="x-none"/>
    </w:rPr>
  </w:style>
  <w:style w:type="character" w:customStyle="1" w:styleId="af6">
    <w:name w:val="Верхний колонтитул Знак"/>
    <w:aliases w:val="Titul Знак,Heder Знак,Верхний колонтитул1 Знак,Верхний колонтитул2 Знак,Верхний колонтитул3 Знак,Верхний колонтитул4 Знак,Верхний колонтитул11 Знак,Верхний колонтитул21 Знак,Верхний колонтитул31 Знак,Верхний колонтитул41 Знак"/>
    <w:basedOn w:val="aa"/>
    <w:link w:val="af5"/>
    <w:uiPriority w:val="99"/>
    <w:locked/>
    <w:rsid w:val="00D80F89"/>
    <w:rPr>
      <w:rFonts w:ascii="Arial Narrow" w:hAnsi="Arial Narrow"/>
      <w:b/>
      <w:smallCaps/>
      <w:kern w:val="28"/>
      <w:szCs w:val="18"/>
      <w:lang w:val="ru-RU" w:eastAsia="ru-RU" w:bidi="ar-SA"/>
    </w:rPr>
  </w:style>
  <w:style w:type="character" w:customStyle="1" w:styleId="af8">
    <w:name w:val="Нижний колонтитул Знак"/>
    <w:basedOn w:val="aa"/>
    <w:link w:val="af7"/>
    <w:uiPriority w:val="99"/>
    <w:locked/>
    <w:rsid w:val="00D80F89"/>
    <w:rPr>
      <w:kern w:val="28"/>
      <w:sz w:val="16"/>
      <w:szCs w:val="24"/>
      <w:lang w:val="ru-RU" w:eastAsia="ru-RU" w:bidi="ar-SA"/>
    </w:rPr>
  </w:style>
  <w:style w:type="character" w:customStyle="1" w:styleId="grame">
    <w:name w:val="grame"/>
    <w:basedOn w:val="aa"/>
    <w:rsid w:val="00D80F89"/>
  </w:style>
  <w:style w:type="paragraph" w:customStyle="1" w:styleId="Style4">
    <w:name w:val="Style4"/>
    <w:basedOn w:val="a8"/>
    <w:rsid w:val="00D80F89"/>
    <w:pPr>
      <w:widowControl w:val="0"/>
      <w:autoSpaceDE w:val="0"/>
      <w:autoSpaceDN w:val="0"/>
      <w:adjustRightInd w:val="0"/>
      <w:spacing w:after="0" w:line="302" w:lineRule="exact"/>
      <w:ind w:firstLine="0"/>
    </w:pPr>
    <w:rPr>
      <w:rFonts w:ascii="Cambria" w:hAnsi="Cambria"/>
      <w:kern w:val="0"/>
      <w:lang w:val="en-US"/>
    </w:rPr>
  </w:style>
  <w:style w:type="paragraph" w:customStyle="1" w:styleId="ConsPlusNonformat">
    <w:name w:val="ConsPlusNonformat"/>
    <w:rsid w:val="00D80F89"/>
    <w:pPr>
      <w:autoSpaceDE w:val="0"/>
      <w:autoSpaceDN w:val="0"/>
      <w:adjustRightInd w:val="0"/>
    </w:pPr>
    <w:rPr>
      <w:rFonts w:ascii="Courier New" w:hAnsi="Courier New" w:cs="Courier New"/>
      <w:lang w:val="en-US" w:eastAsia="en-US"/>
    </w:rPr>
  </w:style>
  <w:style w:type="paragraph" w:customStyle="1" w:styleId="ConsPlusTitle">
    <w:name w:val="ConsPlusTitle"/>
    <w:rsid w:val="00D80F89"/>
    <w:pPr>
      <w:autoSpaceDE w:val="0"/>
      <w:autoSpaceDN w:val="0"/>
      <w:adjustRightInd w:val="0"/>
    </w:pPr>
    <w:rPr>
      <w:rFonts w:ascii="Cambria" w:hAnsi="Cambria"/>
      <w:b/>
      <w:bCs/>
      <w:sz w:val="24"/>
      <w:szCs w:val="24"/>
      <w:lang w:val="en-US" w:eastAsia="en-US"/>
    </w:rPr>
  </w:style>
  <w:style w:type="character" w:customStyle="1" w:styleId="afffff1">
    <w:name w:val="Название Знак"/>
    <w:aliases w:val="Титул - Стандарт Знак"/>
    <w:link w:val="afffff0"/>
    <w:locked/>
    <w:rsid w:val="00D80F89"/>
    <w:rPr>
      <w:rFonts w:cs="Arial"/>
      <w:b/>
      <w:bCs/>
      <w:caps/>
      <w:spacing w:val="32"/>
      <w:kern w:val="28"/>
      <w:sz w:val="36"/>
      <w:szCs w:val="36"/>
      <w:lang w:val="ru-RU" w:eastAsia="ru-RU" w:bidi="ar-SA"/>
    </w:rPr>
  </w:style>
  <w:style w:type="character" w:customStyle="1" w:styleId="afffe">
    <w:name w:val="Подзаголовок Знак"/>
    <w:link w:val="afffd"/>
    <w:locked/>
    <w:rsid w:val="00D80F89"/>
    <w:rPr>
      <w:rFonts w:cs="Arial"/>
      <w:kern w:val="28"/>
      <w:sz w:val="24"/>
      <w:szCs w:val="24"/>
      <w:lang w:val="ru-RU" w:eastAsia="ru-RU" w:bidi="ar-SA"/>
    </w:rPr>
  </w:style>
  <w:style w:type="paragraph" w:customStyle="1" w:styleId="1c">
    <w:name w:val="Без интервала1"/>
    <w:basedOn w:val="a8"/>
    <w:rsid w:val="00D80F89"/>
    <w:pPr>
      <w:spacing w:after="0"/>
      <w:ind w:firstLine="0"/>
      <w:jc w:val="left"/>
    </w:pPr>
    <w:rPr>
      <w:rFonts w:ascii="Cambria" w:hAnsi="Cambria" w:cs="Cambria"/>
      <w:kern w:val="0"/>
      <w:sz w:val="22"/>
      <w:szCs w:val="22"/>
      <w:lang w:val="en-US" w:eastAsia="en-US"/>
    </w:rPr>
  </w:style>
  <w:style w:type="paragraph" w:customStyle="1" w:styleId="210">
    <w:name w:val="Цитата 21"/>
    <w:basedOn w:val="a8"/>
    <w:next w:val="a8"/>
    <w:link w:val="QuoteChar"/>
    <w:rsid w:val="00D80F89"/>
    <w:pPr>
      <w:spacing w:after="200" w:line="276" w:lineRule="auto"/>
      <w:ind w:firstLine="0"/>
      <w:jc w:val="left"/>
    </w:pPr>
    <w:rPr>
      <w:rFonts w:ascii="Cambria" w:hAnsi="Cambria"/>
      <w:i/>
      <w:iCs/>
      <w:kern w:val="0"/>
      <w:sz w:val="20"/>
      <w:szCs w:val="20"/>
      <w:lang w:val="x-none" w:eastAsia="x-none"/>
    </w:rPr>
  </w:style>
  <w:style w:type="character" w:customStyle="1" w:styleId="QuoteChar">
    <w:name w:val="Quote Char"/>
    <w:link w:val="210"/>
    <w:locked/>
    <w:rsid w:val="00D80F89"/>
    <w:rPr>
      <w:rFonts w:ascii="Cambria" w:hAnsi="Cambria"/>
      <w:i/>
      <w:iCs/>
      <w:lang w:val="x-none" w:eastAsia="x-none" w:bidi="ar-SA"/>
    </w:rPr>
  </w:style>
  <w:style w:type="paragraph" w:customStyle="1" w:styleId="1d">
    <w:name w:val="Выделенная цитата1"/>
    <w:basedOn w:val="a8"/>
    <w:next w:val="a8"/>
    <w:link w:val="IntenseQuoteChar"/>
    <w:rsid w:val="00D80F89"/>
    <w:pPr>
      <w:pBdr>
        <w:top w:val="single" w:sz="4" w:space="10" w:color="auto"/>
        <w:bottom w:val="single" w:sz="4" w:space="10" w:color="auto"/>
      </w:pBdr>
      <w:spacing w:before="240" w:after="240" w:line="300" w:lineRule="auto"/>
      <w:ind w:left="1152" w:right="1152" w:firstLine="0"/>
    </w:pPr>
    <w:rPr>
      <w:rFonts w:ascii="Cambria" w:hAnsi="Cambria"/>
      <w:i/>
      <w:iCs/>
      <w:kern w:val="0"/>
      <w:sz w:val="20"/>
      <w:szCs w:val="20"/>
      <w:lang w:val="x-none" w:eastAsia="x-none"/>
    </w:rPr>
  </w:style>
  <w:style w:type="character" w:customStyle="1" w:styleId="IntenseQuoteChar">
    <w:name w:val="Intense Quote Char"/>
    <w:link w:val="1d"/>
    <w:locked/>
    <w:rsid w:val="00D80F89"/>
    <w:rPr>
      <w:rFonts w:ascii="Cambria" w:hAnsi="Cambria"/>
      <w:i/>
      <w:iCs/>
      <w:lang w:val="x-none" w:eastAsia="x-none" w:bidi="ar-SA"/>
    </w:rPr>
  </w:style>
  <w:style w:type="character" w:customStyle="1" w:styleId="1e">
    <w:name w:val="Слабое выделение1"/>
    <w:rsid w:val="00D80F89"/>
    <w:rPr>
      <w:i/>
      <w:iCs/>
    </w:rPr>
  </w:style>
  <w:style w:type="character" w:customStyle="1" w:styleId="1f">
    <w:name w:val="Сильное выделение1"/>
    <w:rsid w:val="00D80F89"/>
    <w:rPr>
      <w:b/>
      <w:bCs/>
      <w:i/>
      <w:iCs/>
    </w:rPr>
  </w:style>
  <w:style w:type="character" w:customStyle="1" w:styleId="1f0">
    <w:name w:val="Слабая ссылка1"/>
    <w:rsid w:val="00D80F89"/>
    <w:rPr>
      <w:smallCaps/>
    </w:rPr>
  </w:style>
  <w:style w:type="character" w:customStyle="1" w:styleId="1f1">
    <w:name w:val="Сильная ссылка1"/>
    <w:rsid w:val="00D80F89"/>
    <w:rPr>
      <w:b/>
      <w:bCs/>
      <w:smallCaps/>
    </w:rPr>
  </w:style>
  <w:style w:type="character" w:customStyle="1" w:styleId="1f2">
    <w:name w:val="Название книги1"/>
    <w:rsid w:val="00D80F89"/>
    <w:rPr>
      <w:i/>
      <w:iCs/>
      <w:smallCaps/>
      <w:spacing w:val="5"/>
    </w:rPr>
  </w:style>
  <w:style w:type="paragraph" w:customStyle="1" w:styleId="1f3">
    <w:name w:val="Заголовок оглавления1"/>
    <w:basedOn w:val="1"/>
    <w:next w:val="a8"/>
    <w:semiHidden/>
    <w:rsid w:val="00D80F89"/>
    <w:pPr>
      <w:keepLines w:val="0"/>
      <w:numPr>
        <w:numId w:val="0"/>
      </w:numPr>
      <w:tabs>
        <w:tab w:val="left" w:pos="57"/>
      </w:tabs>
      <w:suppressAutoHyphens w:val="0"/>
      <w:ind w:firstLine="570"/>
      <w:jc w:val="left"/>
      <w:outlineLvl w:val="9"/>
    </w:pPr>
    <w:rPr>
      <w:rFonts w:ascii="Cambria" w:hAnsi="Cambria" w:cs="Times New Roman"/>
      <w:bCs w:val="0"/>
      <w:kern w:val="0"/>
      <w:sz w:val="28"/>
      <w:szCs w:val="28"/>
      <w:lang w:eastAsia="x-none"/>
    </w:rPr>
  </w:style>
  <w:style w:type="character" w:customStyle="1" w:styleId="39">
    <w:name w:val="Основной текст 3 Знак"/>
    <w:link w:val="38"/>
    <w:locked/>
    <w:rsid w:val="00D80F89"/>
    <w:rPr>
      <w:kern w:val="28"/>
      <w:sz w:val="16"/>
      <w:szCs w:val="16"/>
      <w:lang w:val="ru-RU" w:eastAsia="ru-RU" w:bidi="ar-SA"/>
    </w:rPr>
  </w:style>
  <w:style w:type="character" w:customStyle="1" w:styleId="afffa">
    <w:name w:val="Основной текст с отступом Знак"/>
    <w:link w:val="afff9"/>
    <w:locked/>
    <w:rsid w:val="00D80F89"/>
    <w:rPr>
      <w:kern w:val="28"/>
      <w:sz w:val="24"/>
      <w:szCs w:val="24"/>
      <w:lang w:val="ru-RU" w:eastAsia="ru-RU" w:bidi="ar-SA"/>
    </w:rPr>
  </w:style>
  <w:style w:type="character" w:customStyle="1" w:styleId="aff0">
    <w:name w:val="Текст выноски Знак"/>
    <w:link w:val="aff"/>
    <w:uiPriority w:val="99"/>
    <w:semiHidden/>
    <w:locked/>
    <w:rsid w:val="00D80F89"/>
    <w:rPr>
      <w:rFonts w:ascii="Tahoma" w:hAnsi="Tahoma" w:cs="Tahoma"/>
      <w:kern w:val="28"/>
      <w:sz w:val="16"/>
      <w:szCs w:val="16"/>
      <w:lang w:val="ru-RU" w:eastAsia="ru-RU" w:bidi="ar-SA"/>
    </w:rPr>
  </w:style>
  <w:style w:type="character" w:customStyle="1" w:styleId="3b">
    <w:name w:val="Основной текст с отступом 3 Знак"/>
    <w:link w:val="3a"/>
    <w:locked/>
    <w:rsid w:val="00D80F89"/>
    <w:rPr>
      <w:kern w:val="28"/>
      <w:sz w:val="16"/>
      <w:szCs w:val="16"/>
      <w:lang w:val="ru-RU" w:eastAsia="ru-RU" w:bidi="ar-SA"/>
    </w:rPr>
  </w:style>
  <w:style w:type="character" w:customStyle="1" w:styleId="ae">
    <w:name w:val="Текст Знак"/>
    <w:link w:val="ad"/>
    <w:locked/>
    <w:rsid w:val="00D80F89"/>
    <w:rPr>
      <w:rFonts w:cs="Courier New"/>
      <w:kern w:val="28"/>
      <w:sz w:val="24"/>
      <w:szCs w:val="24"/>
      <w:lang w:val="ru-RU" w:eastAsia="ru-RU" w:bidi="ar-SA"/>
    </w:rPr>
  </w:style>
  <w:style w:type="character" w:customStyle="1" w:styleId="1f4">
    <w:name w:val="Текст Знак1"/>
    <w:semiHidden/>
    <w:rsid w:val="00D80F89"/>
    <w:rPr>
      <w:rFonts w:ascii="Consolas" w:hAnsi="Consolas" w:cs="Consolas"/>
      <w:sz w:val="21"/>
      <w:szCs w:val="21"/>
    </w:rPr>
  </w:style>
  <w:style w:type="character" w:customStyle="1" w:styleId="afff3">
    <w:name w:val="Дата Знак"/>
    <w:link w:val="afff2"/>
    <w:locked/>
    <w:rsid w:val="00D80F89"/>
    <w:rPr>
      <w:kern w:val="28"/>
      <w:sz w:val="24"/>
      <w:szCs w:val="24"/>
      <w:lang w:val="ru-RU" w:eastAsia="ru-RU" w:bidi="ar-SA"/>
    </w:rPr>
  </w:style>
  <w:style w:type="character" w:customStyle="1" w:styleId="1f5">
    <w:name w:val="Дата Знак1"/>
    <w:basedOn w:val="aa"/>
    <w:semiHidden/>
    <w:rsid w:val="00D80F89"/>
  </w:style>
  <w:style w:type="paragraph" w:customStyle="1" w:styleId="afffff7">
    <w:name w:val="Тендерные данные"/>
    <w:basedOn w:val="a8"/>
    <w:semiHidden/>
    <w:rsid w:val="00D80F89"/>
    <w:pPr>
      <w:tabs>
        <w:tab w:val="left" w:pos="1985"/>
      </w:tabs>
      <w:spacing w:before="120"/>
      <w:ind w:firstLine="0"/>
    </w:pPr>
    <w:rPr>
      <w:rFonts w:ascii="Cambria" w:hAnsi="Cambria"/>
      <w:b/>
      <w:bCs/>
      <w:kern w:val="0"/>
    </w:rPr>
  </w:style>
  <w:style w:type="paragraph" w:customStyle="1" w:styleId="afffff8">
    <w:name w:val="Íîðìàëüíûé"/>
    <w:semiHidden/>
    <w:rsid w:val="00D80F89"/>
    <w:rPr>
      <w:rFonts w:ascii="Courier" w:hAnsi="Courier" w:cs="Courier"/>
      <w:sz w:val="24"/>
      <w:szCs w:val="24"/>
      <w:lang w:val="en-GB"/>
    </w:rPr>
  </w:style>
  <w:style w:type="character" w:customStyle="1" w:styleId="HTML0">
    <w:name w:val="Адрес HTML Знак"/>
    <w:link w:val="HTML"/>
    <w:locked/>
    <w:rsid w:val="00D80F89"/>
    <w:rPr>
      <w:i/>
      <w:iCs/>
      <w:kern w:val="28"/>
      <w:sz w:val="24"/>
      <w:szCs w:val="24"/>
      <w:lang w:val="ru-RU" w:eastAsia="ru-RU" w:bidi="ar-SA"/>
    </w:rPr>
  </w:style>
  <w:style w:type="character" w:customStyle="1" w:styleId="HTML10">
    <w:name w:val="Адрес HTML Знак1"/>
    <w:semiHidden/>
    <w:rsid w:val="00D80F89"/>
    <w:rPr>
      <w:i/>
      <w:iCs/>
    </w:rPr>
  </w:style>
  <w:style w:type="character" w:customStyle="1" w:styleId="afff5">
    <w:name w:val="Заголовок записки Знак"/>
    <w:link w:val="afff4"/>
    <w:locked/>
    <w:rsid w:val="00D80F89"/>
    <w:rPr>
      <w:kern w:val="28"/>
      <w:sz w:val="24"/>
      <w:szCs w:val="24"/>
      <w:lang w:val="ru-RU" w:eastAsia="ru-RU" w:bidi="ar-SA"/>
    </w:rPr>
  </w:style>
  <w:style w:type="character" w:customStyle="1" w:styleId="1f6">
    <w:name w:val="Заголовок записки Знак1"/>
    <w:basedOn w:val="aa"/>
    <w:semiHidden/>
    <w:rsid w:val="00D80F89"/>
  </w:style>
  <w:style w:type="character" w:customStyle="1" w:styleId="310">
    <w:name w:val="Основной текст 3 Знак1"/>
    <w:semiHidden/>
    <w:rsid w:val="00D80F89"/>
    <w:rPr>
      <w:rFonts w:ascii="Times New Roman" w:hAnsi="Times New Roman" w:cs="Times New Roman"/>
      <w:sz w:val="16"/>
      <w:szCs w:val="16"/>
    </w:rPr>
  </w:style>
  <w:style w:type="character" w:customStyle="1" w:styleId="afffff9">
    <w:name w:val="Основной шрифт"/>
    <w:semiHidden/>
    <w:rsid w:val="00D80F89"/>
  </w:style>
  <w:style w:type="character" w:customStyle="1" w:styleId="311">
    <w:name w:val="Основной текст с отступом 3 Знак1"/>
    <w:semiHidden/>
    <w:rsid w:val="00D80F89"/>
    <w:rPr>
      <w:rFonts w:ascii="Times New Roman" w:hAnsi="Times New Roman" w:cs="Times New Roman"/>
      <w:sz w:val="16"/>
      <w:szCs w:val="16"/>
    </w:rPr>
  </w:style>
  <w:style w:type="paragraph" w:customStyle="1" w:styleId="afffffa">
    <w:name w:val="Стиль"/>
    <w:rsid w:val="00D80F89"/>
    <w:pPr>
      <w:ind w:firstLine="720"/>
      <w:jc w:val="both"/>
    </w:pPr>
    <w:rPr>
      <w:rFonts w:ascii="Arial" w:hAnsi="Arial" w:cs="Arial"/>
    </w:rPr>
  </w:style>
  <w:style w:type="character" w:customStyle="1" w:styleId="afffffb">
    <w:name w:val="Цветовое выделение"/>
    <w:rsid w:val="00D80F89"/>
    <w:rPr>
      <w:b/>
      <w:bCs/>
      <w:color w:val="000080"/>
    </w:rPr>
  </w:style>
  <w:style w:type="paragraph" w:customStyle="1" w:styleId="List2">
    <w:name w:val="List2"/>
    <w:basedOn w:val="a8"/>
    <w:rsid w:val="00D80F89"/>
    <w:pPr>
      <w:tabs>
        <w:tab w:val="num" w:pos="360"/>
        <w:tab w:val="left" w:pos="1701"/>
      </w:tabs>
      <w:spacing w:after="0" w:line="360" w:lineRule="auto"/>
      <w:ind w:left="360" w:hanging="360"/>
    </w:pPr>
    <w:rPr>
      <w:rFonts w:ascii="Cambria" w:hAnsi="Cambria"/>
      <w:kern w:val="0"/>
    </w:rPr>
  </w:style>
  <w:style w:type="character" w:customStyle="1" w:styleId="1f7">
    <w:name w:val="Текст выноски Знак1"/>
    <w:semiHidden/>
    <w:rsid w:val="00D80F89"/>
    <w:rPr>
      <w:rFonts w:ascii="Tahoma" w:hAnsi="Tahoma" w:cs="Tahoma"/>
      <w:sz w:val="16"/>
      <w:szCs w:val="16"/>
    </w:rPr>
  </w:style>
  <w:style w:type="paragraph" w:customStyle="1" w:styleId="120">
    <w:name w:val="Обычный + 12 пт"/>
    <w:aliases w:val="полужирный,По центру"/>
    <w:basedOn w:val="a8"/>
    <w:link w:val="121"/>
    <w:rsid w:val="00D80F89"/>
    <w:pPr>
      <w:keepNext/>
      <w:keepLines/>
      <w:widowControl w:val="0"/>
      <w:suppressLineNumbers/>
      <w:suppressAutoHyphens/>
      <w:spacing w:after="0"/>
      <w:ind w:firstLine="0"/>
      <w:jc w:val="center"/>
    </w:pPr>
    <w:rPr>
      <w:b/>
      <w:bCs/>
      <w:kern w:val="0"/>
      <w:sz w:val="28"/>
      <w:szCs w:val="28"/>
    </w:rPr>
  </w:style>
  <w:style w:type="character" w:customStyle="1" w:styleId="121">
    <w:name w:val="Обычный + 12 пт Знак"/>
    <w:aliases w:val="полужирный Знак,По центру Знак"/>
    <w:link w:val="120"/>
    <w:locked/>
    <w:rsid w:val="00D80F89"/>
    <w:rPr>
      <w:b/>
      <w:bCs/>
      <w:sz w:val="28"/>
      <w:szCs w:val="28"/>
      <w:lang w:val="ru-RU" w:eastAsia="ru-RU" w:bidi="ar-SA"/>
    </w:rPr>
  </w:style>
  <w:style w:type="paragraph" w:customStyle="1" w:styleId="Normal2">
    <w:name w:val="Normal2"/>
    <w:rsid w:val="00D80F89"/>
    <w:rPr>
      <w:rFonts w:ascii="Cambria" w:hAnsi="Cambria"/>
    </w:rPr>
  </w:style>
  <w:style w:type="character" w:customStyle="1" w:styleId="afe">
    <w:name w:val="Схема документа Знак"/>
    <w:link w:val="afd"/>
    <w:semiHidden/>
    <w:locked/>
    <w:rsid w:val="00D80F89"/>
    <w:rPr>
      <w:rFonts w:ascii="Tahoma" w:hAnsi="Tahoma" w:cs="Tahoma"/>
      <w:kern w:val="28"/>
      <w:lang w:val="ru-RU" w:eastAsia="ru-RU" w:bidi="ar-SA"/>
    </w:rPr>
  </w:style>
  <w:style w:type="character" w:customStyle="1" w:styleId="1f8">
    <w:name w:val="Схема документа Знак1"/>
    <w:semiHidden/>
    <w:rsid w:val="00D80F89"/>
    <w:rPr>
      <w:rFonts w:ascii="Tahoma" w:hAnsi="Tahoma" w:cs="Tahoma"/>
      <w:sz w:val="16"/>
      <w:szCs w:val="16"/>
    </w:rPr>
  </w:style>
  <w:style w:type="paragraph" w:customStyle="1" w:styleId="afffffc">
    <w:name w:val="Кр.строка"/>
    <w:basedOn w:val="a8"/>
    <w:rsid w:val="00D80F89"/>
    <w:pPr>
      <w:spacing w:after="0"/>
    </w:pPr>
    <w:rPr>
      <w:rFonts w:ascii="Cambria" w:hAnsi="Cambria"/>
      <w:kern w:val="0"/>
      <w:sz w:val="28"/>
      <w:szCs w:val="28"/>
    </w:rPr>
  </w:style>
  <w:style w:type="character" w:customStyle="1" w:styleId="aff6">
    <w:name w:val="Текст сноски Знак"/>
    <w:link w:val="aff5"/>
    <w:locked/>
    <w:rsid w:val="00D80F89"/>
    <w:rPr>
      <w:rFonts w:cs="Courier New"/>
      <w:kern w:val="28"/>
      <w:lang w:val="ru-RU" w:eastAsia="ru-RU" w:bidi="ar-SA"/>
    </w:rPr>
  </w:style>
  <w:style w:type="character" w:customStyle="1" w:styleId="1f9">
    <w:name w:val="Текст сноски Знак1"/>
    <w:semiHidden/>
    <w:rsid w:val="00D80F89"/>
    <w:rPr>
      <w:sz w:val="20"/>
      <w:szCs w:val="20"/>
    </w:rPr>
  </w:style>
  <w:style w:type="paragraph" w:customStyle="1" w:styleId="a2">
    <w:name w:val="Обычный нум"/>
    <w:basedOn w:val="a8"/>
    <w:rsid w:val="00D80F89"/>
    <w:pPr>
      <w:numPr>
        <w:numId w:val="19"/>
      </w:numPr>
      <w:spacing w:after="120"/>
    </w:pPr>
    <w:rPr>
      <w:rFonts w:ascii="Cambria" w:hAnsi="Cambria"/>
      <w:kern w:val="0"/>
    </w:rPr>
  </w:style>
  <w:style w:type="paragraph" w:customStyle="1" w:styleId="a7">
    <w:name w:val="НумСписок"/>
    <w:basedOn w:val="a8"/>
    <w:rsid w:val="00D80F89"/>
    <w:pPr>
      <w:numPr>
        <w:numId w:val="20"/>
      </w:numPr>
      <w:spacing w:after="0"/>
    </w:pPr>
    <w:rPr>
      <w:rFonts w:ascii="Cambria" w:hAnsi="Cambria"/>
      <w:kern w:val="0"/>
    </w:rPr>
  </w:style>
  <w:style w:type="paragraph" w:customStyle="1" w:styleId="a4">
    <w:name w:val="Марк"/>
    <w:basedOn w:val="a8"/>
    <w:rsid w:val="00D80F89"/>
    <w:pPr>
      <w:numPr>
        <w:numId w:val="21"/>
      </w:numPr>
      <w:spacing w:after="0"/>
      <w:ind w:left="1800"/>
    </w:pPr>
    <w:rPr>
      <w:rFonts w:ascii="Cambria" w:hAnsi="Cambria"/>
      <w:kern w:val="0"/>
    </w:rPr>
  </w:style>
  <w:style w:type="paragraph" w:customStyle="1" w:styleId="ConsPlusNormal">
    <w:name w:val="ConsPlusNormal"/>
    <w:link w:val="ConsPlusNormal0"/>
    <w:rsid w:val="00D80F89"/>
    <w:pPr>
      <w:widowControl w:val="0"/>
      <w:autoSpaceDE w:val="0"/>
      <w:autoSpaceDN w:val="0"/>
      <w:adjustRightInd w:val="0"/>
      <w:ind w:firstLine="720"/>
    </w:pPr>
    <w:rPr>
      <w:rFonts w:ascii="Arial" w:hAnsi="Arial" w:cs="Arial"/>
    </w:rPr>
  </w:style>
  <w:style w:type="character" w:customStyle="1" w:styleId="ConsPlusNormal0">
    <w:name w:val="ConsPlusNormal Знак"/>
    <w:link w:val="ConsPlusNormal"/>
    <w:locked/>
    <w:rsid w:val="00D80F89"/>
    <w:rPr>
      <w:rFonts w:ascii="Arial" w:hAnsi="Arial" w:cs="Arial"/>
      <w:lang w:val="ru-RU" w:eastAsia="ru-RU" w:bidi="ar-SA"/>
    </w:rPr>
  </w:style>
  <w:style w:type="character" w:customStyle="1" w:styleId="afff8">
    <w:name w:val="Красная строка Знак"/>
    <w:basedOn w:val="afffff3"/>
    <w:link w:val="afff7"/>
    <w:locked/>
    <w:rsid w:val="00D80F89"/>
    <w:rPr>
      <w:kern w:val="28"/>
      <w:sz w:val="24"/>
      <w:szCs w:val="24"/>
      <w:lang w:val="ru-RU" w:eastAsia="ru-RU" w:bidi="ar-SA"/>
    </w:rPr>
  </w:style>
  <w:style w:type="character" w:customStyle="1" w:styleId="1fa">
    <w:name w:val="Красная строка Знак1"/>
    <w:basedOn w:val="afffff3"/>
    <w:semiHidden/>
    <w:rsid w:val="00D80F89"/>
    <w:rPr>
      <w:rFonts w:ascii="Times New Roman" w:hAnsi="Times New Roman" w:cs="Times New Roman"/>
      <w:sz w:val="24"/>
      <w:szCs w:val="24"/>
      <w:lang w:val="x-none" w:eastAsia="ru-RU" w:bidi="ar-SA"/>
    </w:rPr>
  </w:style>
  <w:style w:type="character" w:customStyle="1" w:styleId="29">
    <w:name w:val="Красная строка 2 Знак"/>
    <w:link w:val="28"/>
    <w:locked/>
    <w:rsid w:val="00D80F89"/>
    <w:rPr>
      <w:kern w:val="28"/>
      <w:sz w:val="24"/>
      <w:szCs w:val="24"/>
      <w:lang w:val="ru-RU" w:eastAsia="ru-RU" w:bidi="ar-SA"/>
    </w:rPr>
  </w:style>
  <w:style w:type="character" w:customStyle="1" w:styleId="211">
    <w:name w:val="Красная строка 2 Знак1"/>
    <w:basedOn w:val="afffa"/>
    <w:semiHidden/>
    <w:rsid w:val="00D80F89"/>
    <w:rPr>
      <w:kern w:val="28"/>
      <w:sz w:val="24"/>
      <w:szCs w:val="24"/>
      <w:lang w:val="ru-RU" w:eastAsia="ru-RU" w:bidi="ar-SA"/>
    </w:rPr>
  </w:style>
  <w:style w:type="character" w:customStyle="1" w:styleId="affff6">
    <w:name w:val="Прощание Знак"/>
    <w:link w:val="affff5"/>
    <w:locked/>
    <w:rsid w:val="00D80F89"/>
    <w:rPr>
      <w:kern w:val="28"/>
      <w:sz w:val="24"/>
      <w:szCs w:val="24"/>
      <w:lang w:val="ru-RU" w:eastAsia="ru-RU" w:bidi="ar-SA"/>
    </w:rPr>
  </w:style>
  <w:style w:type="character" w:customStyle="1" w:styleId="1fb">
    <w:name w:val="Прощание Знак1"/>
    <w:basedOn w:val="aa"/>
    <w:semiHidden/>
    <w:rsid w:val="00D80F89"/>
  </w:style>
  <w:style w:type="character" w:customStyle="1" w:styleId="affffe">
    <w:name w:val="Электронная подпись Знак"/>
    <w:link w:val="affffd"/>
    <w:locked/>
    <w:rsid w:val="00D80F89"/>
    <w:rPr>
      <w:kern w:val="28"/>
      <w:sz w:val="24"/>
      <w:szCs w:val="24"/>
      <w:lang w:val="ru-RU" w:eastAsia="ru-RU" w:bidi="ar-SA"/>
    </w:rPr>
  </w:style>
  <w:style w:type="character" w:customStyle="1" w:styleId="1fc">
    <w:name w:val="Электронная подпись Знак1"/>
    <w:basedOn w:val="aa"/>
    <w:semiHidden/>
    <w:rsid w:val="00D80F89"/>
  </w:style>
  <w:style w:type="character" w:customStyle="1" w:styleId="HTML9">
    <w:name w:val="Стандартный HTML Знак"/>
    <w:link w:val="HTML8"/>
    <w:locked/>
    <w:rsid w:val="00D80F89"/>
    <w:rPr>
      <w:rFonts w:ascii="Courier New" w:hAnsi="Courier New" w:cs="Courier New"/>
      <w:kern w:val="28"/>
      <w:lang w:val="ru-RU" w:eastAsia="ru-RU" w:bidi="ar-SA"/>
    </w:rPr>
  </w:style>
  <w:style w:type="character" w:customStyle="1" w:styleId="HTML11">
    <w:name w:val="Стандартный HTML Знак1"/>
    <w:semiHidden/>
    <w:rsid w:val="00D80F89"/>
    <w:rPr>
      <w:rFonts w:ascii="Consolas" w:hAnsi="Consolas" w:cs="Consolas"/>
      <w:sz w:val="20"/>
      <w:szCs w:val="20"/>
    </w:rPr>
  </w:style>
  <w:style w:type="character" w:customStyle="1" w:styleId="affffc">
    <w:name w:val="Шапка Знак"/>
    <w:link w:val="affffb"/>
    <w:locked/>
    <w:rsid w:val="00D80F89"/>
    <w:rPr>
      <w:rFonts w:ascii="Arial" w:hAnsi="Arial" w:cs="Arial"/>
      <w:kern w:val="28"/>
      <w:sz w:val="24"/>
      <w:szCs w:val="24"/>
      <w:lang w:val="ru-RU" w:eastAsia="ru-RU" w:bidi="ar-SA"/>
    </w:rPr>
  </w:style>
  <w:style w:type="character" w:customStyle="1" w:styleId="1fd">
    <w:name w:val="Шапка Знак1"/>
    <w:semiHidden/>
    <w:rsid w:val="00D80F89"/>
    <w:rPr>
      <w:sz w:val="24"/>
      <w:szCs w:val="24"/>
      <w:shd w:val="pct20" w:color="auto" w:fill="auto"/>
    </w:rPr>
  </w:style>
  <w:style w:type="character" w:customStyle="1" w:styleId="affff2">
    <w:name w:val="Приветствие Знак"/>
    <w:link w:val="affff1"/>
    <w:locked/>
    <w:rsid w:val="00D80F89"/>
    <w:rPr>
      <w:kern w:val="28"/>
      <w:sz w:val="24"/>
      <w:szCs w:val="24"/>
      <w:lang w:val="ru-RU" w:eastAsia="ru-RU" w:bidi="ar-SA"/>
    </w:rPr>
  </w:style>
  <w:style w:type="character" w:customStyle="1" w:styleId="1fe">
    <w:name w:val="Приветствие Знак1"/>
    <w:basedOn w:val="aa"/>
    <w:semiHidden/>
    <w:rsid w:val="00D80F89"/>
  </w:style>
  <w:style w:type="character" w:customStyle="1" w:styleId="affff0">
    <w:name w:val="Подпись Знак"/>
    <w:link w:val="affff"/>
    <w:locked/>
    <w:rsid w:val="00D80F89"/>
    <w:rPr>
      <w:kern w:val="28"/>
      <w:sz w:val="24"/>
      <w:szCs w:val="24"/>
      <w:lang w:val="ru-RU" w:eastAsia="ru-RU" w:bidi="ar-SA"/>
    </w:rPr>
  </w:style>
  <w:style w:type="character" w:customStyle="1" w:styleId="1ff">
    <w:name w:val="Подпись Знак1"/>
    <w:basedOn w:val="aa"/>
    <w:semiHidden/>
    <w:rsid w:val="00D80F89"/>
  </w:style>
  <w:style w:type="paragraph" w:customStyle="1" w:styleId="afffffd">
    <w:name w:val="Подраздел"/>
    <w:basedOn w:val="a8"/>
    <w:semiHidden/>
    <w:rsid w:val="00D80F89"/>
    <w:pPr>
      <w:suppressAutoHyphens/>
      <w:spacing w:before="240" w:after="120"/>
      <w:ind w:firstLine="0"/>
      <w:jc w:val="center"/>
    </w:pPr>
    <w:rPr>
      <w:rFonts w:ascii="TimesDL" w:hAnsi="TimesDL" w:cs="TimesDL"/>
      <w:b/>
      <w:bCs/>
      <w:smallCaps/>
      <w:spacing w:val="-2"/>
      <w:kern w:val="0"/>
    </w:rPr>
  </w:style>
  <w:style w:type="paragraph" w:customStyle="1" w:styleId="FR1">
    <w:name w:val="FR1"/>
    <w:rsid w:val="00D80F89"/>
    <w:pPr>
      <w:widowControl w:val="0"/>
      <w:spacing w:before="160" w:line="300" w:lineRule="auto"/>
      <w:jc w:val="center"/>
    </w:pPr>
    <w:rPr>
      <w:rFonts w:ascii="Arial" w:hAnsi="Arial" w:cs="Arial"/>
      <w:sz w:val="16"/>
      <w:szCs w:val="16"/>
    </w:rPr>
  </w:style>
  <w:style w:type="paragraph" w:customStyle="1" w:styleId="4a">
    <w:name w:val="Стиль4"/>
    <w:basedOn w:val="a8"/>
    <w:rsid w:val="00D80F89"/>
    <w:pPr>
      <w:spacing w:after="0"/>
      <w:ind w:firstLine="0"/>
    </w:pPr>
    <w:rPr>
      <w:rFonts w:ascii="Cambria" w:hAnsi="Cambria"/>
      <w:kern w:val="0"/>
    </w:rPr>
  </w:style>
  <w:style w:type="paragraph" w:customStyle="1" w:styleId="faxblanc">
    <w:name w:val="Обычный.faxblanc"/>
    <w:rsid w:val="00D80F89"/>
    <w:rPr>
      <w:rFonts w:ascii="Arial" w:hAnsi="Arial" w:cs="Arial"/>
      <w:sz w:val="24"/>
      <w:szCs w:val="24"/>
    </w:rPr>
  </w:style>
  <w:style w:type="paragraph" w:customStyle="1" w:styleId="3f1">
    <w:name w:val="Стиль3 Знак Знак"/>
    <w:basedOn w:val="2e"/>
    <w:link w:val="3f2"/>
    <w:rsid w:val="00D80F89"/>
    <w:pPr>
      <w:widowControl w:val="0"/>
      <w:tabs>
        <w:tab w:val="num" w:pos="227"/>
      </w:tabs>
      <w:adjustRightInd w:val="0"/>
      <w:spacing w:after="0" w:line="240" w:lineRule="auto"/>
      <w:ind w:left="0" w:firstLine="0"/>
      <w:textAlignment w:val="baseline"/>
    </w:pPr>
    <w:rPr>
      <w:kern w:val="0"/>
      <w:sz w:val="20"/>
      <w:szCs w:val="20"/>
    </w:rPr>
  </w:style>
  <w:style w:type="character" w:customStyle="1" w:styleId="3f2">
    <w:name w:val="Стиль3 Знак Знак Знак"/>
    <w:link w:val="3f1"/>
    <w:locked/>
    <w:rsid w:val="00D80F89"/>
    <w:rPr>
      <w:lang w:val="ru-RU" w:eastAsia="ru-RU" w:bidi="ar-SA"/>
    </w:rPr>
  </w:style>
  <w:style w:type="character" w:customStyle="1" w:styleId="afffffe">
    <w:name w:val="Документ МИД"/>
    <w:rsid w:val="00D80F89"/>
    <w:rPr>
      <w:rFonts w:ascii="Times New Roman" w:hAnsi="Times New Roman" w:cs="Times New Roman"/>
      <w:sz w:val="28"/>
      <w:szCs w:val="28"/>
    </w:rPr>
  </w:style>
  <w:style w:type="paragraph" w:customStyle="1" w:styleId="1ff0">
    <w:name w:val="Стиль1"/>
    <w:basedOn w:val="a8"/>
    <w:rsid w:val="00D80F89"/>
    <w:pPr>
      <w:keepNext/>
      <w:keepLines/>
      <w:widowControl w:val="0"/>
      <w:suppressLineNumbers/>
      <w:tabs>
        <w:tab w:val="num" w:pos="1300"/>
      </w:tabs>
      <w:suppressAutoHyphens/>
      <w:ind w:left="1300" w:hanging="900"/>
      <w:jc w:val="left"/>
    </w:pPr>
    <w:rPr>
      <w:rFonts w:ascii="Cambria" w:hAnsi="Cambria"/>
      <w:b/>
      <w:bCs/>
      <w:kern w:val="0"/>
      <w:sz w:val="28"/>
      <w:szCs w:val="28"/>
    </w:rPr>
  </w:style>
  <w:style w:type="paragraph" w:customStyle="1" w:styleId="2f6">
    <w:name w:val="Стиль2"/>
    <w:basedOn w:val="2"/>
    <w:link w:val="2f7"/>
    <w:rsid w:val="00D80F89"/>
    <w:pPr>
      <w:keepNext/>
      <w:keepLines/>
      <w:widowControl w:val="0"/>
      <w:numPr>
        <w:numId w:val="0"/>
      </w:numPr>
      <w:suppressLineNumbers/>
      <w:tabs>
        <w:tab w:val="num" w:pos="1440"/>
      </w:tabs>
      <w:suppressAutoHyphens/>
      <w:ind w:left="1440" w:hanging="360"/>
    </w:pPr>
    <w:rPr>
      <w:rFonts w:ascii="Cambria" w:hAnsi="Cambria"/>
      <w:b/>
      <w:bCs/>
      <w:kern w:val="0"/>
      <w:lang w:val="x-none" w:eastAsia="x-none"/>
    </w:rPr>
  </w:style>
  <w:style w:type="paragraph" w:customStyle="1" w:styleId="3f3">
    <w:name w:val="Стиль3"/>
    <w:basedOn w:val="2e"/>
    <w:rsid w:val="00D80F89"/>
    <w:pPr>
      <w:widowControl w:val="0"/>
      <w:tabs>
        <w:tab w:val="num" w:pos="2160"/>
      </w:tabs>
      <w:adjustRightInd w:val="0"/>
      <w:spacing w:after="0" w:line="240" w:lineRule="auto"/>
      <w:ind w:left="2160" w:hanging="360"/>
    </w:pPr>
    <w:rPr>
      <w:kern w:val="0"/>
    </w:rPr>
  </w:style>
  <w:style w:type="paragraph" w:customStyle="1" w:styleId="2-11">
    <w:name w:val="содержание2-11"/>
    <w:basedOn w:val="a8"/>
    <w:rsid w:val="00D80F89"/>
    <w:pPr>
      <w:ind w:firstLine="0"/>
    </w:pPr>
    <w:rPr>
      <w:rFonts w:ascii="Cambria" w:hAnsi="Cambria"/>
      <w:kern w:val="0"/>
    </w:rPr>
  </w:style>
  <w:style w:type="character" w:customStyle="1" w:styleId="affffff">
    <w:name w:val="Гипертекстовая ссылка"/>
    <w:rsid w:val="00D80F89"/>
    <w:rPr>
      <w:color w:val="008000"/>
      <w:u w:val="single"/>
    </w:rPr>
  </w:style>
  <w:style w:type="paragraph" w:customStyle="1" w:styleId="affffff0">
    <w:name w:val="Таблицы (моноширинный)"/>
    <w:basedOn w:val="afffffa"/>
    <w:next w:val="afffffa"/>
    <w:rsid w:val="00D80F89"/>
    <w:pPr>
      <w:ind w:firstLine="0"/>
    </w:pPr>
    <w:rPr>
      <w:rFonts w:ascii="Courier New" w:hAnsi="Courier New" w:cs="Courier New"/>
    </w:rPr>
  </w:style>
  <w:style w:type="paragraph" w:customStyle="1" w:styleId="affffff1">
    <w:name w:val="Заголовок статьи"/>
    <w:basedOn w:val="afffffa"/>
    <w:next w:val="afffffa"/>
    <w:rsid w:val="00D80F89"/>
    <w:pPr>
      <w:ind w:left="1612" w:hanging="892"/>
    </w:pPr>
  </w:style>
  <w:style w:type="paragraph" w:customStyle="1" w:styleId="BodyText21">
    <w:name w:val="Body Text 21"/>
    <w:basedOn w:val="a8"/>
    <w:rsid w:val="00D80F89"/>
    <w:pPr>
      <w:widowControl w:val="0"/>
      <w:tabs>
        <w:tab w:val="left" w:pos="426"/>
      </w:tabs>
      <w:spacing w:after="0"/>
      <w:ind w:firstLine="0"/>
    </w:pPr>
    <w:rPr>
      <w:rFonts w:ascii="Cambria" w:hAnsi="Cambria"/>
      <w:kern w:val="0"/>
    </w:rPr>
  </w:style>
  <w:style w:type="paragraph" w:customStyle="1" w:styleId="xl24">
    <w:name w:val="xl24"/>
    <w:basedOn w:val="a8"/>
    <w:rsid w:val="00D80F89"/>
    <w:pPr>
      <w:spacing w:before="100" w:after="100"/>
      <w:ind w:firstLine="0"/>
      <w:jc w:val="center"/>
      <w:textAlignment w:val="center"/>
    </w:pPr>
    <w:rPr>
      <w:rFonts w:ascii="Cambria" w:hAnsi="Cambria"/>
      <w:kern w:val="0"/>
    </w:rPr>
  </w:style>
  <w:style w:type="paragraph" w:customStyle="1" w:styleId="affffff2">
    <w:name w:val="Простой текст"/>
    <w:basedOn w:val="ad"/>
    <w:link w:val="affffff3"/>
    <w:rsid w:val="00D80F89"/>
    <w:pPr>
      <w:spacing w:before="60"/>
      <w:ind w:firstLine="0"/>
    </w:pPr>
    <w:rPr>
      <w:rFonts w:ascii="Courier New" w:hAnsi="Courier New" w:cs="Times New Roman"/>
      <w:kern w:val="0"/>
      <w:lang w:val="x-none" w:eastAsia="x-none"/>
    </w:rPr>
  </w:style>
  <w:style w:type="table" w:customStyle="1" w:styleId="1ff1">
    <w:name w:val="Сетка таблицы1"/>
    <w:rsid w:val="00D80F89"/>
    <w:rPr>
      <w:rFonts w:ascii="Cambria" w:hAnsi="Cambr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fffff4">
    <w:name w:val="Заг_табл"/>
    <w:basedOn w:val="a8"/>
    <w:autoRedefine/>
    <w:rsid w:val="00D80F89"/>
    <w:pPr>
      <w:tabs>
        <w:tab w:val="left" w:pos="480"/>
        <w:tab w:val="left" w:pos="720"/>
        <w:tab w:val="left" w:pos="6240"/>
      </w:tabs>
      <w:spacing w:before="120" w:after="120" w:line="300" w:lineRule="auto"/>
      <w:ind w:left="1021" w:right="176" w:firstLine="0"/>
      <w:jc w:val="center"/>
    </w:pPr>
    <w:rPr>
      <w:rFonts w:ascii="Cambria" w:hAnsi="Cambria"/>
      <w:caps/>
      <w:kern w:val="0"/>
      <w:sz w:val="28"/>
      <w:szCs w:val="28"/>
    </w:rPr>
  </w:style>
  <w:style w:type="paragraph" w:customStyle="1" w:styleId="affffff5">
    <w:name w:val="Пункт"/>
    <w:basedOn w:val="a8"/>
    <w:rsid w:val="00D80F89"/>
    <w:pPr>
      <w:tabs>
        <w:tab w:val="num" w:pos="1134"/>
      </w:tabs>
      <w:spacing w:after="0" w:line="360" w:lineRule="auto"/>
      <w:ind w:left="1134" w:hanging="1134"/>
    </w:pPr>
    <w:rPr>
      <w:rFonts w:ascii="Cambria" w:hAnsi="Cambria"/>
      <w:kern w:val="0"/>
      <w:sz w:val="28"/>
      <w:szCs w:val="28"/>
    </w:rPr>
  </w:style>
  <w:style w:type="paragraph" w:customStyle="1" w:styleId="affffff6">
    <w:name w:val="Подпункт"/>
    <w:basedOn w:val="affffff5"/>
    <w:rsid w:val="00D80F89"/>
  </w:style>
  <w:style w:type="paragraph" w:customStyle="1" w:styleId="affffff7">
    <w:name w:val="Подподпункт"/>
    <w:basedOn w:val="affffff6"/>
    <w:rsid w:val="00D80F89"/>
    <w:pPr>
      <w:tabs>
        <w:tab w:val="clear" w:pos="1134"/>
        <w:tab w:val="num" w:pos="1701"/>
      </w:tabs>
      <w:ind w:left="1701" w:hanging="567"/>
    </w:pPr>
  </w:style>
  <w:style w:type="paragraph" w:customStyle="1" w:styleId="consplusnormal1">
    <w:name w:val="consplusnormal"/>
    <w:basedOn w:val="a8"/>
    <w:rsid w:val="00D80F89"/>
    <w:pPr>
      <w:spacing w:before="100" w:beforeAutospacing="1" w:after="100" w:afterAutospacing="1"/>
      <w:ind w:firstLine="0"/>
      <w:jc w:val="left"/>
    </w:pPr>
    <w:rPr>
      <w:rFonts w:ascii="Cambria" w:hAnsi="Cambria"/>
      <w:kern w:val="0"/>
    </w:rPr>
  </w:style>
  <w:style w:type="character" w:customStyle="1" w:styleId="ConsPlusNormal2">
    <w:name w:val="ConsPlusNormal Знак Знак"/>
    <w:locked/>
    <w:rsid w:val="00D80F89"/>
    <w:rPr>
      <w:rFonts w:ascii="Arial" w:hAnsi="Arial" w:cs="Arial"/>
      <w:lang w:val="ru-RU" w:eastAsia="ru-RU"/>
    </w:rPr>
  </w:style>
  <w:style w:type="paragraph" w:customStyle="1" w:styleId="affffff8">
    <w:name w:val="Знак"/>
    <w:basedOn w:val="a8"/>
    <w:rsid w:val="00D80F89"/>
    <w:pPr>
      <w:spacing w:before="100" w:beforeAutospacing="1" w:after="100" w:afterAutospacing="1"/>
      <w:ind w:firstLine="0"/>
      <w:jc w:val="left"/>
    </w:pPr>
    <w:rPr>
      <w:rFonts w:ascii="Tahoma" w:hAnsi="Tahoma" w:cs="Tahoma"/>
      <w:kern w:val="0"/>
      <w:sz w:val="20"/>
      <w:szCs w:val="20"/>
      <w:lang w:val="en-US" w:eastAsia="en-US"/>
    </w:rPr>
  </w:style>
  <w:style w:type="paragraph" w:customStyle="1" w:styleId="WW-2">
    <w:name w:val="WW-Основной текст с отступом 2"/>
    <w:basedOn w:val="a8"/>
    <w:rsid w:val="00D80F89"/>
    <w:pPr>
      <w:suppressAutoHyphens/>
      <w:spacing w:after="0"/>
      <w:ind w:left="-540" w:firstLine="0"/>
    </w:pPr>
    <w:rPr>
      <w:rFonts w:ascii="Arial" w:hAnsi="Arial" w:cs="Arial"/>
      <w:kern w:val="0"/>
      <w:sz w:val="18"/>
      <w:szCs w:val="18"/>
      <w:lang w:eastAsia="ar-SA"/>
    </w:rPr>
  </w:style>
  <w:style w:type="paragraph" w:customStyle="1" w:styleId="1ff2">
    <w:name w:val="Знак1"/>
    <w:basedOn w:val="a8"/>
    <w:rsid w:val="00D80F89"/>
    <w:pPr>
      <w:spacing w:after="160" w:line="240" w:lineRule="exact"/>
      <w:ind w:firstLine="0"/>
      <w:jc w:val="left"/>
    </w:pPr>
    <w:rPr>
      <w:rFonts w:ascii="Verdana" w:hAnsi="Verdana" w:cs="Verdana"/>
      <w:kern w:val="0"/>
      <w:sz w:val="20"/>
      <w:szCs w:val="20"/>
      <w:lang w:val="en-US" w:eastAsia="en-US"/>
    </w:rPr>
  </w:style>
  <w:style w:type="paragraph" w:customStyle="1" w:styleId="Normal1">
    <w:name w:val="Normal1"/>
    <w:rsid w:val="00D80F89"/>
    <w:pPr>
      <w:widowControl w:val="0"/>
    </w:pPr>
    <w:rPr>
      <w:rFonts w:ascii="Cambria" w:hAnsi="Cambria"/>
    </w:rPr>
  </w:style>
  <w:style w:type="paragraph" w:customStyle="1" w:styleId="affffff9">
    <w:name w:val="Знак Знак Знак Знак"/>
    <w:basedOn w:val="a8"/>
    <w:rsid w:val="00D80F89"/>
    <w:pPr>
      <w:spacing w:before="100" w:beforeAutospacing="1" w:after="100" w:afterAutospacing="1"/>
      <w:ind w:firstLine="0"/>
      <w:jc w:val="left"/>
    </w:pPr>
    <w:rPr>
      <w:rFonts w:ascii="Tahoma" w:hAnsi="Tahoma" w:cs="Tahoma"/>
      <w:kern w:val="0"/>
      <w:sz w:val="20"/>
      <w:szCs w:val="20"/>
      <w:lang w:val="en-US" w:eastAsia="en-US"/>
    </w:rPr>
  </w:style>
  <w:style w:type="paragraph" w:customStyle="1" w:styleId="affffffa">
    <w:name w:val="Знак Знак Знак Знак Знак Знак Знак"/>
    <w:basedOn w:val="a8"/>
    <w:rsid w:val="00D80F89"/>
    <w:pPr>
      <w:spacing w:after="160" w:line="240" w:lineRule="exact"/>
      <w:ind w:firstLine="0"/>
      <w:jc w:val="left"/>
    </w:pPr>
    <w:rPr>
      <w:rFonts w:ascii="Verdana" w:hAnsi="Verdana" w:cs="Verdana"/>
      <w:kern w:val="0"/>
      <w:lang w:val="en-US" w:eastAsia="en-US"/>
    </w:rPr>
  </w:style>
  <w:style w:type="paragraph" w:customStyle="1" w:styleId="1ff3">
    <w:name w:val="Обычный1"/>
    <w:rsid w:val="00D80F89"/>
    <w:rPr>
      <w:rFonts w:ascii="Cambria" w:hAnsi="Cambria"/>
    </w:rPr>
  </w:style>
  <w:style w:type="paragraph" w:customStyle="1" w:styleId="2f8">
    <w:name w:val="Обычный2"/>
    <w:rsid w:val="00D80F89"/>
    <w:rPr>
      <w:rFonts w:ascii="Cambria" w:hAnsi="Cambria"/>
    </w:rPr>
  </w:style>
  <w:style w:type="character" w:customStyle="1" w:styleId="label">
    <w:name w:val="label"/>
    <w:basedOn w:val="aa"/>
    <w:rsid w:val="00D80F89"/>
  </w:style>
  <w:style w:type="paragraph" w:customStyle="1" w:styleId="3f4">
    <w:name w:val="Обычный3"/>
    <w:rsid w:val="00D80F89"/>
    <w:rPr>
      <w:rFonts w:ascii="Cambria" w:hAnsi="Cambria"/>
    </w:rPr>
  </w:style>
  <w:style w:type="paragraph" w:customStyle="1" w:styleId="font0">
    <w:name w:val="font0"/>
    <w:basedOn w:val="a8"/>
    <w:rsid w:val="00D80F89"/>
    <w:pPr>
      <w:spacing w:before="100" w:beforeAutospacing="1" w:after="100" w:afterAutospacing="1"/>
      <w:ind w:firstLine="0"/>
      <w:jc w:val="left"/>
    </w:pPr>
    <w:rPr>
      <w:rFonts w:ascii="Calibri" w:hAnsi="Calibri" w:cs="Calibri"/>
      <w:color w:val="000000"/>
      <w:kern w:val="0"/>
      <w:sz w:val="22"/>
      <w:szCs w:val="22"/>
    </w:rPr>
  </w:style>
  <w:style w:type="paragraph" w:customStyle="1" w:styleId="font5">
    <w:name w:val="font5"/>
    <w:basedOn w:val="a8"/>
    <w:rsid w:val="00D80F89"/>
    <w:pPr>
      <w:spacing w:before="100" w:beforeAutospacing="1" w:after="100" w:afterAutospacing="1"/>
      <w:ind w:firstLine="0"/>
      <w:jc w:val="left"/>
    </w:pPr>
    <w:rPr>
      <w:rFonts w:ascii="Calibri" w:hAnsi="Calibri" w:cs="Calibri"/>
      <w:color w:val="000000"/>
      <w:kern w:val="0"/>
      <w:sz w:val="22"/>
      <w:szCs w:val="22"/>
    </w:rPr>
  </w:style>
  <w:style w:type="paragraph" w:customStyle="1" w:styleId="font6">
    <w:name w:val="font6"/>
    <w:basedOn w:val="a8"/>
    <w:rsid w:val="00D80F89"/>
    <w:pPr>
      <w:spacing w:before="100" w:beforeAutospacing="1" w:after="100" w:afterAutospacing="1"/>
      <w:ind w:firstLine="0"/>
      <w:jc w:val="left"/>
    </w:pPr>
    <w:rPr>
      <w:rFonts w:ascii="Calibri" w:hAnsi="Calibri" w:cs="Calibri"/>
      <w:color w:val="000000"/>
      <w:kern w:val="0"/>
    </w:rPr>
  </w:style>
  <w:style w:type="paragraph" w:customStyle="1" w:styleId="font7">
    <w:name w:val="font7"/>
    <w:basedOn w:val="a8"/>
    <w:rsid w:val="00D80F89"/>
    <w:pPr>
      <w:spacing w:before="100" w:beforeAutospacing="1" w:after="100" w:afterAutospacing="1"/>
      <w:ind w:firstLine="0"/>
      <w:jc w:val="left"/>
    </w:pPr>
    <w:rPr>
      <w:rFonts w:ascii="Calibri" w:hAnsi="Calibri" w:cs="Calibri"/>
      <w:b/>
      <w:bCs/>
      <w:color w:val="000000"/>
      <w:kern w:val="0"/>
      <w:sz w:val="28"/>
      <w:szCs w:val="28"/>
    </w:rPr>
  </w:style>
  <w:style w:type="paragraph" w:customStyle="1" w:styleId="font8">
    <w:name w:val="font8"/>
    <w:basedOn w:val="a8"/>
    <w:rsid w:val="00D80F89"/>
    <w:pPr>
      <w:spacing w:before="100" w:beforeAutospacing="1" w:after="100" w:afterAutospacing="1"/>
      <w:ind w:firstLine="0"/>
      <w:jc w:val="left"/>
    </w:pPr>
    <w:rPr>
      <w:rFonts w:ascii="Calibri" w:hAnsi="Calibri" w:cs="Calibri"/>
      <w:b/>
      <w:bCs/>
      <w:color w:val="000000"/>
      <w:kern w:val="0"/>
      <w:sz w:val="28"/>
      <w:szCs w:val="28"/>
      <w:u w:val="double"/>
    </w:rPr>
  </w:style>
  <w:style w:type="paragraph" w:customStyle="1" w:styleId="font9">
    <w:name w:val="font9"/>
    <w:basedOn w:val="a8"/>
    <w:rsid w:val="00D80F89"/>
    <w:pPr>
      <w:spacing w:before="100" w:beforeAutospacing="1" w:after="100" w:afterAutospacing="1"/>
      <w:ind w:firstLine="0"/>
      <w:jc w:val="left"/>
    </w:pPr>
    <w:rPr>
      <w:rFonts w:ascii="Calibri" w:hAnsi="Calibri" w:cs="Calibri"/>
      <w:color w:val="000000"/>
      <w:kern w:val="0"/>
      <w:sz w:val="20"/>
      <w:szCs w:val="20"/>
    </w:rPr>
  </w:style>
  <w:style w:type="paragraph" w:customStyle="1" w:styleId="font10">
    <w:name w:val="font10"/>
    <w:basedOn w:val="a8"/>
    <w:rsid w:val="00D80F89"/>
    <w:pPr>
      <w:spacing w:before="100" w:beforeAutospacing="1" w:after="100" w:afterAutospacing="1"/>
      <w:ind w:firstLine="0"/>
      <w:jc w:val="left"/>
    </w:pPr>
    <w:rPr>
      <w:rFonts w:ascii="Calibri" w:hAnsi="Calibri" w:cs="Calibri"/>
      <w:color w:val="000000"/>
      <w:kern w:val="0"/>
      <w:sz w:val="20"/>
      <w:szCs w:val="20"/>
    </w:rPr>
  </w:style>
  <w:style w:type="paragraph" w:customStyle="1" w:styleId="font11">
    <w:name w:val="font11"/>
    <w:basedOn w:val="a8"/>
    <w:rsid w:val="00D80F89"/>
    <w:pPr>
      <w:spacing w:before="100" w:beforeAutospacing="1" w:after="100" w:afterAutospacing="1"/>
      <w:ind w:firstLine="0"/>
      <w:jc w:val="left"/>
    </w:pPr>
    <w:rPr>
      <w:rFonts w:ascii="Calibri" w:hAnsi="Calibri" w:cs="Calibri"/>
      <w:color w:val="008000"/>
      <w:kern w:val="0"/>
      <w:sz w:val="22"/>
      <w:szCs w:val="22"/>
    </w:rPr>
  </w:style>
  <w:style w:type="paragraph" w:customStyle="1" w:styleId="xl65">
    <w:name w:val="xl65"/>
    <w:basedOn w:val="a8"/>
    <w:rsid w:val="00D80F89"/>
    <w:pPr>
      <w:pBdr>
        <w:top w:val="single" w:sz="4" w:space="0" w:color="auto"/>
        <w:left w:val="single" w:sz="4" w:space="0" w:color="auto"/>
        <w:bottom w:val="single" w:sz="4" w:space="0" w:color="auto"/>
        <w:right w:val="single" w:sz="4" w:space="0" w:color="auto"/>
      </w:pBdr>
      <w:spacing w:before="100" w:beforeAutospacing="1" w:after="100" w:afterAutospacing="1"/>
      <w:ind w:firstLine="0"/>
      <w:jc w:val="center"/>
      <w:textAlignment w:val="center"/>
    </w:pPr>
    <w:rPr>
      <w:rFonts w:ascii="Cambria" w:hAnsi="Cambria"/>
      <w:kern w:val="0"/>
    </w:rPr>
  </w:style>
  <w:style w:type="paragraph" w:customStyle="1" w:styleId="xl66">
    <w:name w:val="xl66"/>
    <w:basedOn w:val="a8"/>
    <w:rsid w:val="00D80F89"/>
    <w:pPr>
      <w:spacing w:before="100" w:beforeAutospacing="1" w:after="100" w:afterAutospacing="1"/>
      <w:ind w:firstLine="0"/>
      <w:jc w:val="left"/>
    </w:pPr>
    <w:rPr>
      <w:rFonts w:ascii="Cambria" w:hAnsi="Cambria"/>
      <w:b/>
      <w:bCs/>
      <w:kern w:val="0"/>
    </w:rPr>
  </w:style>
  <w:style w:type="paragraph" w:customStyle="1" w:styleId="xl67">
    <w:name w:val="xl67"/>
    <w:basedOn w:val="a8"/>
    <w:rsid w:val="00D80F89"/>
    <w:pPr>
      <w:spacing w:before="100" w:beforeAutospacing="1" w:after="100" w:afterAutospacing="1"/>
      <w:ind w:firstLine="0"/>
      <w:jc w:val="left"/>
    </w:pPr>
    <w:rPr>
      <w:rFonts w:ascii="Cambria" w:hAnsi="Cambria"/>
      <w:b/>
      <w:bCs/>
      <w:kern w:val="0"/>
    </w:rPr>
  </w:style>
  <w:style w:type="paragraph" w:customStyle="1" w:styleId="xl68">
    <w:name w:val="xl68"/>
    <w:basedOn w:val="a8"/>
    <w:rsid w:val="00D80F89"/>
    <w:pPr>
      <w:spacing w:before="100" w:beforeAutospacing="1" w:after="100" w:afterAutospacing="1"/>
      <w:ind w:firstLine="0"/>
      <w:jc w:val="left"/>
    </w:pPr>
    <w:rPr>
      <w:rFonts w:ascii="Cambria" w:hAnsi="Cambria"/>
      <w:i/>
      <w:iCs/>
      <w:kern w:val="0"/>
    </w:rPr>
  </w:style>
  <w:style w:type="paragraph" w:customStyle="1" w:styleId="xl69">
    <w:name w:val="xl69"/>
    <w:basedOn w:val="a8"/>
    <w:rsid w:val="00D80F89"/>
    <w:pPr>
      <w:spacing w:before="100" w:beforeAutospacing="1" w:after="100" w:afterAutospacing="1"/>
      <w:ind w:firstLine="0"/>
      <w:jc w:val="center"/>
    </w:pPr>
    <w:rPr>
      <w:rFonts w:ascii="Cambria" w:hAnsi="Cambria"/>
      <w:kern w:val="0"/>
    </w:rPr>
  </w:style>
  <w:style w:type="paragraph" w:customStyle="1" w:styleId="xl70">
    <w:name w:val="xl70"/>
    <w:basedOn w:val="a8"/>
    <w:rsid w:val="00D80F89"/>
    <w:pPr>
      <w:pBdr>
        <w:top w:val="single" w:sz="4" w:space="0" w:color="auto"/>
        <w:left w:val="single" w:sz="4" w:space="0" w:color="auto"/>
        <w:bottom w:val="single" w:sz="4" w:space="0" w:color="auto"/>
        <w:right w:val="single" w:sz="4" w:space="0" w:color="auto"/>
      </w:pBdr>
      <w:spacing w:before="100" w:beforeAutospacing="1" w:after="100" w:afterAutospacing="1"/>
      <w:ind w:firstLine="0"/>
      <w:jc w:val="left"/>
    </w:pPr>
    <w:rPr>
      <w:rFonts w:ascii="Cambria" w:hAnsi="Cambria"/>
      <w:kern w:val="0"/>
    </w:rPr>
  </w:style>
  <w:style w:type="paragraph" w:customStyle="1" w:styleId="xl71">
    <w:name w:val="xl71"/>
    <w:basedOn w:val="a8"/>
    <w:rsid w:val="00D80F89"/>
    <w:pPr>
      <w:spacing w:before="100" w:beforeAutospacing="1" w:after="100" w:afterAutospacing="1"/>
      <w:ind w:firstLine="0"/>
      <w:jc w:val="center"/>
      <w:textAlignment w:val="center"/>
    </w:pPr>
    <w:rPr>
      <w:rFonts w:ascii="Cambria" w:hAnsi="Cambria"/>
      <w:kern w:val="0"/>
    </w:rPr>
  </w:style>
  <w:style w:type="paragraph" w:customStyle="1" w:styleId="xl72">
    <w:name w:val="xl72"/>
    <w:basedOn w:val="a8"/>
    <w:rsid w:val="00D80F89"/>
    <w:pPr>
      <w:spacing w:before="100" w:beforeAutospacing="1" w:after="100" w:afterAutospacing="1"/>
      <w:ind w:firstLine="0"/>
      <w:jc w:val="left"/>
    </w:pPr>
    <w:rPr>
      <w:rFonts w:ascii="Cambria" w:hAnsi="Cambria"/>
      <w:b/>
      <w:bCs/>
      <w:kern w:val="0"/>
      <w:sz w:val="28"/>
      <w:szCs w:val="28"/>
    </w:rPr>
  </w:style>
  <w:style w:type="paragraph" w:customStyle="1" w:styleId="xl73">
    <w:name w:val="xl73"/>
    <w:basedOn w:val="a8"/>
    <w:rsid w:val="00D80F89"/>
    <w:pPr>
      <w:spacing w:before="100" w:beforeAutospacing="1" w:after="100" w:afterAutospacing="1"/>
      <w:ind w:firstLine="0"/>
      <w:jc w:val="left"/>
    </w:pPr>
    <w:rPr>
      <w:rFonts w:ascii="Cambria" w:hAnsi="Cambria"/>
      <w:kern w:val="0"/>
      <w:sz w:val="20"/>
      <w:szCs w:val="20"/>
    </w:rPr>
  </w:style>
  <w:style w:type="paragraph" w:customStyle="1" w:styleId="xl74">
    <w:name w:val="xl74"/>
    <w:basedOn w:val="a8"/>
    <w:rsid w:val="00D80F89"/>
    <w:pPr>
      <w:spacing w:before="100" w:beforeAutospacing="1" w:after="100" w:afterAutospacing="1"/>
      <w:ind w:firstLine="0"/>
      <w:jc w:val="right"/>
      <w:textAlignment w:val="center"/>
    </w:pPr>
    <w:rPr>
      <w:rFonts w:ascii="Cambria" w:hAnsi="Cambria"/>
      <w:kern w:val="0"/>
    </w:rPr>
  </w:style>
  <w:style w:type="paragraph" w:customStyle="1" w:styleId="xl75">
    <w:name w:val="xl75"/>
    <w:basedOn w:val="a8"/>
    <w:rsid w:val="00D80F89"/>
    <w:pPr>
      <w:spacing w:before="100" w:beforeAutospacing="1" w:after="100" w:afterAutospacing="1"/>
      <w:ind w:firstLine="0"/>
      <w:jc w:val="left"/>
    </w:pPr>
    <w:rPr>
      <w:rFonts w:ascii="Cambria" w:hAnsi="Cambria"/>
      <w:color w:val="00B050"/>
      <w:kern w:val="0"/>
    </w:rPr>
  </w:style>
  <w:style w:type="paragraph" w:customStyle="1" w:styleId="xl76">
    <w:name w:val="xl76"/>
    <w:basedOn w:val="a8"/>
    <w:rsid w:val="00D80F89"/>
    <w:pPr>
      <w:spacing w:before="100" w:beforeAutospacing="1" w:after="100" w:afterAutospacing="1"/>
      <w:ind w:firstLine="0"/>
      <w:jc w:val="left"/>
    </w:pPr>
    <w:rPr>
      <w:rFonts w:ascii="Cambria" w:hAnsi="Cambria"/>
      <w:b/>
      <w:bCs/>
      <w:color w:val="00B050"/>
      <w:kern w:val="0"/>
    </w:rPr>
  </w:style>
  <w:style w:type="paragraph" w:customStyle="1" w:styleId="xl77">
    <w:name w:val="xl77"/>
    <w:basedOn w:val="a8"/>
    <w:rsid w:val="00D80F89"/>
    <w:pPr>
      <w:spacing w:before="100" w:beforeAutospacing="1" w:after="100" w:afterAutospacing="1"/>
      <w:ind w:firstLine="0"/>
      <w:jc w:val="center"/>
    </w:pPr>
    <w:rPr>
      <w:rFonts w:ascii="Cambria" w:hAnsi="Cambria"/>
      <w:color w:val="00B050"/>
      <w:kern w:val="0"/>
    </w:rPr>
  </w:style>
  <w:style w:type="paragraph" w:customStyle="1" w:styleId="xl78">
    <w:name w:val="xl78"/>
    <w:basedOn w:val="a8"/>
    <w:rsid w:val="00D80F89"/>
    <w:pPr>
      <w:spacing w:before="100" w:beforeAutospacing="1" w:after="100" w:afterAutospacing="1"/>
      <w:ind w:firstLine="0"/>
      <w:jc w:val="left"/>
    </w:pPr>
    <w:rPr>
      <w:rFonts w:ascii="Cambria" w:hAnsi="Cambria"/>
      <w:color w:val="00B050"/>
      <w:kern w:val="0"/>
    </w:rPr>
  </w:style>
  <w:style w:type="paragraph" w:customStyle="1" w:styleId="xl79">
    <w:name w:val="xl79"/>
    <w:basedOn w:val="a8"/>
    <w:rsid w:val="00D80F89"/>
    <w:pPr>
      <w:spacing w:before="100" w:beforeAutospacing="1" w:after="100" w:afterAutospacing="1"/>
      <w:ind w:firstLine="0"/>
      <w:jc w:val="left"/>
    </w:pPr>
    <w:rPr>
      <w:rFonts w:ascii="Cambria" w:hAnsi="Cambria"/>
      <w:b/>
      <w:bCs/>
      <w:kern w:val="0"/>
    </w:rPr>
  </w:style>
  <w:style w:type="paragraph" w:customStyle="1" w:styleId="59">
    <w:name w:val="Стиль5"/>
    <w:basedOn w:val="1"/>
    <w:rsid w:val="00D80F89"/>
    <w:pPr>
      <w:keepLines w:val="0"/>
      <w:numPr>
        <w:numId w:val="0"/>
      </w:numPr>
      <w:tabs>
        <w:tab w:val="left" w:pos="57"/>
      </w:tabs>
      <w:suppressAutoHyphens w:val="0"/>
      <w:spacing w:before="120" w:after="120"/>
      <w:ind w:firstLine="570"/>
      <w:jc w:val="left"/>
      <w:outlineLvl w:val="9"/>
    </w:pPr>
    <w:rPr>
      <w:rFonts w:ascii="Cambria" w:hAnsi="Cambria" w:cs="Times New Roman"/>
      <w:bCs w:val="0"/>
      <w:caps/>
      <w:kern w:val="0"/>
      <w:sz w:val="32"/>
      <w:szCs w:val="32"/>
      <w:lang w:eastAsia="x-none"/>
    </w:rPr>
  </w:style>
  <w:style w:type="paragraph" w:customStyle="1" w:styleId="64">
    <w:name w:val="Стиль6"/>
    <w:basedOn w:val="59"/>
    <w:rsid w:val="00D80F89"/>
    <w:rPr>
      <w:caps w:val="0"/>
    </w:rPr>
  </w:style>
  <w:style w:type="paragraph" w:customStyle="1" w:styleId="2CharCharCharCharCharCharCharCharCharCharCharCharCharCharCharChar">
    <w:name w:val="Знак Знак2 Char Char Знак Знак Char Char Знак Знак Char Char Знак Знак Char Char Знак Знак Char Char Знак Знак Char Char Знак Знак Char Char Знак Знак Char Char"/>
    <w:basedOn w:val="a8"/>
    <w:rsid w:val="00D80F89"/>
    <w:pPr>
      <w:spacing w:before="100" w:beforeAutospacing="1" w:after="100" w:afterAutospacing="1"/>
      <w:ind w:firstLine="0"/>
      <w:jc w:val="left"/>
    </w:pPr>
    <w:rPr>
      <w:rFonts w:ascii="Tahoma" w:hAnsi="Tahoma" w:cs="Tahoma"/>
      <w:kern w:val="0"/>
      <w:sz w:val="20"/>
      <w:szCs w:val="20"/>
      <w:lang w:val="en-US" w:eastAsia="en-US"/>
    </w:rPr>
  </w:style>
  <w:style w:type="character" w:customStyle="1" w:styleId="aff4">
    <w:name w:val="Текст примечания Знак"/>
    <w:link w:val="aff3"/>
    <w:uiPriority w:val="99"/>
    <w:semiHidden/>
    <w:locked/>
    <w:rsid w:val="00D80F89"/>
    <w:rPr>
      <w:rFonts w:ascii="Tahoma" w:hAnsi="Tahoma"/>
      <w:kern w:val="28"/>
      <w:sz w:val="18"/>
      <w:lang w:val="ru-RU" w:eastAsia="ru-RU" w:bidi="ar-SA"/>
    </w:rPr>
  </w:style>
  <w:style w:type="paragraph" w:customStyle="1" w:styleId="3f5">
    <w:name w:val="Стиль3 Знак"/>
    <w:basedOn w:val="2e"/>
    <w:link w:val="312"/>
    <w:rsid w:val="00D80F89"/>
    <w:pPr>
      <w:widowControl w:val="0"/>
      <w:tabs>
        <w:tab w:val="num" w:pos="227"/>
      </w:tabs>
      <w:adjustRightInd w:val="0"/>
      <w:spacing w:after="0" w:line="240" w:lineRule="auto"/>
      <w:ind w:left="0" w:firstLine="0"/>
      <w:textAlignment w:val="baseline"/>
    </w:pPr>
    <w:rPr>
      <w:kern w:val="0"/>
      <w:sz w:val="20"/>
      <w:szCs w:val="20"/>
    </w:rPr>
  </w:style>
  <w:style w:type="character" w:customStyle="1" w:styleId="312">
    <w:name w:val="Стиль3 Знак Знак1"/>
    <w:link w:val="3f5"/>
    <w:locked/>
    <w:rsid w:val="00D80F89"/>
    <w:rPr>
      <w:lang w:val="ru-RU" w:eastAsia="ru-RU" w:bidi="ar-SA"/>
    </w:rPr>
  </w:style>
  <w:style w:type="paragraph" w:customStyle="1" w:styleId="affffffb">
    <w:name w:val="Заголовок !"/>
    <w:basedOn w:val="1"/>
    <w:next w:val="22"/>
    <w:rsid w:val="00D80F89"/>
    <w:pPr>
      <w:keepLines w:val="0"/>
      <w:numPr>
        <w:numId w:val="0"/>
      </w:numPr>
      <w:tabs>
        <w:tab w:val="left" w:pos="57"/>
      </w:tabs>
      <w:suppressAutoHyphens w:val="0"/>
      <w:ind w:firstLine="570"/>
      <w:jc w:val="left"/>
    </w:pPr>
    <w:rPr>
      <w:rFonts w:ascii="Cambria" w:hAnsi="Cambria" w:cs="Times New Roman"/>
      <w:b w:val="0"/>
      <w:kern w:val="0"/>
      <w:sz w:val="28"/>
      <w:szCs w:val="28"/>
      <w:lang w:eastAsia="x-none"/>
    </w:rPr>
  </w:style>
  <w:style w:type="paragraph" w:customStyle="1" w:styleId="1ff4">
    <w:name w:val="Заголовок_1"/>
    <w:basedOn w:val="a8"/>
    <w:rsid w:val="00D80F89"/>
    <w:pPr>
      <w:spacing w:before="120" w:after="0"/>
      <w:ind w:firstLine="0"/>
      <w:jc w:val="center"/>
    </w:pPr>
    <w:rPr>
      <w:rFonts w:ascii="Cambria" w:hAnsi="Cambria"/>
      <w:b/>
      <w:bCs/>
      <w:caps/>
      <w:kern w:val="0"/>
      <w:sz w:val="32"/>
      <w:szCs w:val="32"/>
    </w:rPr>
  </w:style>
  <w:style w:type="paragraph" w:customStyle="1" w:styleId="affffffc">
    <w:name w:val="!Основной"/>
    <w:link w:val="affffffd"/>
    <w:rsid w:val="00D80F89"/>
    <w:pPr>
      <w:keepNext/>
      <w:ind w:firstLine="737"/>
      <w:jc w:val="both"/>
    </w:pPr>
    <w:rPr>
      <w:rFonts w:eastAsia="MS Mincho"/>
      <w:sz w:val="24"/>
      <w:szCs w:val="24"/>
    </w:rPr>
  </w:style>
  <w:style w:type="character" w:customStyle="1" w:styleId="affffffd">
    <w:name w:val="!Основной Знак"/>
    <w:link w:val="affffffc"/>
    <w:locked/>
    <w:rsid w:val="00D80F89"/>
    <w:rPr>
      <w:rFonts w:eastAsia="MS Mincho"/>
      <w:sz w:val="24"/>
      <w:szCs w:val="24"/>
      <w:lang w:val="ru-RU" w:eastAsia="ru-RU" w:bidi="ar-SA"/>
    </w:rPr>
  </w:style>
  <w:style w:type="paragraph" w:customStyle="1" w:styleId="CharChar">
    <w:name w:val="Char Char"/>
    <w:basedOn w:val="a8"/>
    <w:rsid w:val="00D80F89"/>
    <w:pPr>
      <w:spacing w:before="100" w:beforeAutospacing="1" w:after="100" w:afterAutospacing="1"/>
      <w:ind w:firstLine="0"/>
      <w:jc w:val="left"/>
    </w:pPr>
    <w:rPr>
      <w:rFonts w:ascii="Tahoma" w:hAnsi="Tahoma" w:cs="Tahoma"/>
      <w:kern w:val="0"/>
      <w:sz w:val="20"/>
      <w:szCs w:val="20"/>
      <w:lang w:val="en-US" w:eastAsia="en-US"/>
    </w:rPr>
  </w:style>
  <w:style w:type="paragraph" w:styleId="a9">
    <w:name w:val="List Paragraph"/>
    <w:aliases w:val="Текс документа,List Paragraph_0,Маркированный  список для теля записки,Основной абзац,Перечисление"/>
    <w:basedOn w:val="affffffe"/>
    <w:link w:val="afffffff"/>
    <w:uiPriority w:val="34"/>
    <w:qFormat/>
    <w:rsid w:val="000744D4"/>
    <w:pPr>
      <w:tabs>
        <w:tab w:val="clear" w:pos="851"/>
      </w:tabs>
      <w:ind w:left="851"/>
    </w:pPr>
  </w:style>
  <w:style w:type="character" w:customStyle="1" w:styleId="aff8">
    <w:name w:val="Тема примечания Знак"/>
    <w:link w:val="aff7"/>
    <w:uiPriority w:val="99"/>
    <w:rsid w:val="00D80F89"/>
    <w:rPr>
      <w:rFonts w:ascii="Tahoma" w:hAnsi="Tahoma"/>
      <w:b/>
      <w:bCs/>
      <w:kern w:val="28"/>
      <w:sz w:val="18"/>
      <w:lang w:val="ru-RU" w:eastAsia="ru-RU" w:bidi="ar-SA"/>
    </w:rPr>
  </w:style>
  <w:style w:type="paragraph" w:styleId="afffffff0">
    <w:name w:val="Revision"/>
    <w:hidden/>
    <w:semiHidden/>
    <w:rsid w:val="00D80F89"/>
    <w:rPr>
      <w:rFonts w:ascii="Cambria" w:hAnsi="Cambria" w:cs="Cambria"/>
      <w:sz w:val="22"/>
      <w:szCs w:val="22"/>
      <w:lang w:val="en-US" w:eastAsia="en-US"/>
    </w:rPr>
  </w:style>
  <w:style w:type="numbering" w:customStyle="1" w:styleId="1ff5">
    <w:name w:val="Нет списка1"/>
    <w:next w:val="ac"/>
    <w:semiHidden/>
    <w:unhideWhenUsed/>
    <w:rsid w:val="00D80F89"/>
  </w:style>
  <w:style w:type="character" w:customStyle="1" w:styleId="2f7">
    <w:name w:val="Стиль2 Знак"/>
    <w:link w:val="2f6"/>
    <w:rsid w:val="00D80F89"/>
    <w:rPr>
      <w:rFonts w:ascii="Cambria" w:hAnsi="Cambria"/>
      <w:b/>
      <w:bCs/>
      <w:sz w:val="24"/>
      <w:szCs w:val="24"/>
      <w:lang w:val="x-none" w:eastAsia="x-none" w:bidi="ar-SA"/>
    </w:rPr>
  </w:style>
  <w:style w:type="paragraph" w:customStyle="1" w:styleId="110">
    <w:name w:val="Абзац списка11"/>
    <w:basedOn w:val="a8"/>
    <w:rsid w:val="00D80F89"/>
    <w:pPr>
      <w:spacing w:after="200" w:line="276" w:lineRule="auto"/>
      <w:ind w:left="720" w:firstLine="0"/>
      <w:jc w:val="left"/>
    </w:pPr>
    <w:rPr>
      <w:rFonts w:ascii="Cambria" w:hAnsi="Cambria" w:cs="Cambria"/>
      <w:kern w:val="0"/>
      <w:sz w:val="22"/>
      <w:szCs w:val="22"/>
      <w:lang w:val="en-US" w:eastAsia="en-US"/>
    </w:rPr>
  </w:style>
  <w:style w:type="paragraph" w:customStyle="1" w:styleId="afffffff1">
    <w:name w:val="Простой текст с нумерацией"/>
    <w:basedOn w:val="affffff2"/>
    <w:link w:val="afffffff2"/>
    <w:rsid w:val="00D80F89"/>
    <w:pPr>
      <w:tabs>
        <w:tab w:val="left" w:pos="851"/>
      </w:tabs>
    </w:pPr>
  </w:style>
  <w:style w:type="paragraph" w:customStyle="1" w:styleId="affffffe">
    <w:name w:val="Простой стиль с нумерацией"/>
    <w:basedOn w:val="afffffff1"/>
    <w:link w:val="afffffff3"/>
    <w:rsid w:val="00D80F89"/>
    <w:rPr>
      <w:rFonts w:ascii="Times New Roman" w:hAnsi="Times New Roman"/>
    </w:rPr>
  </w:style>
  <w:style w:type="character" w:customStyle="1" w:styleId="affffff3">
    <w:name w:val="Простой текст Знак"/>
    <w:link w:val="affffff2"/>
    <w:rsid w:val="00D80F89"/>
    <w:rPr>
      <w:rFonts w:ascii="Courier New" w:hAnsi="Courier New"/>
      <w:sz w:val="24"/>
      <w:szCs w:val="24"/>
      <w:lang w:val="x-none" w:eastAsia="x-none" w:bidi="ar-SA"/>
    </w:rPr>
  </w:style>
  <w:style w:type="character" w:customStyle="1" w:styleId="afffffff2">
    <w:name w:val="Простой текст с нумерацией Знак"/>
    <w:basedOn w:val="affffff3"/>
    <w:link w:val="afffffff1"/>
    <w:rsid w:val="00D80F89"/>
    <w:rPr>
      <w:rFonts w:ascii="Courier New" w:hAnsi="Courier New"/>
      <w:sz w:val="24"/>
      <w:szCs w:val="24"/>
      <w:lang w:val="x-none" w:eastAsia="x-none" w:bidi="ar-SA"/>
    </w:rPr>
  </w:style>
  <w:style w:type="paragraph" w:styleId="afffffff4">
    <w:name w:val="TOC Heading"/>
    <w:basedOn w:val="1"/>
    <w:next w:val="a8"/>
    <w:uiPriority w:val="39"/>
    <w:qFormat/>
    <w:rsid w:val="00D80F89"/>
    <w:pPr>
      <w:numPr>
        <w:numId w:val="0"/>
      </w:numPr>
      <w:suppressAutoHyphens w:val="0"/>
      <w:spacing w:before="480" w:line="276" w:lineRule="auto"/>
      <w:jc w:val="left"/>
      <w:outlineLvl w:val="9"/>
    </w:pPr>
    <w:rPr>
      <w:rFonts w:ascii="Cambria" w:hAnsi="Cambria" w:cs="Times New Roman"/>
      <w:color w:val="365F91"/>
      <w:kern w:val="0"/>
      <w:sz w:val="28"/>
      <w:szCs w:val="28"/>
    </w:rPr>
  </w:style>
  <w:style w:type="character" w:customStyle="1" w:styleId="afffffff3">
    <w:name w:val="Простой стиль с нумерацией Знак"/>
    <w:link w:val="affffffe"/>
    <w:rsid w:val="00D80F89"/>
    <w:rPr>
      <w:sz w:val="24"/>
      <w:szCs w:val="24"/>
      <w:lang w:val="x-none" w:eastAsia="x-none"/>
    </w:rPr>
  </w:style>
  <w:style w:type="numbering" w:customStyle="1" w:styleId="7">
    <w:name w:val="Стиль7"/>
    <w:basedOn w:val="ac"/>
    <w:rsid w:val="00D80F89"/>
    <w:pPr>
      <w:numPr>
        <w:numId w:val="23"/>
      </w:numPr>
    </w:pPr>
  </w:style>
  <w:style w:type="paragraph" w:customStyle="1" w:styleId="2f9">
    <w:name w:val="Знак Знак Знак2 Знак"/>
    <w:basedOn w:val="a8"/>
    <w:rsid w:val="00D80F89"/>
    <w:pPr>
      <w:widowControl w:val="0"/>
      <w:adjustRightInd w:val="0"/>
      <w:spacing w:after="160" w:line="240" w:lineRule="exact"/>
      <w:ind w:firstLine="0"/>
      <w:jc w:val="right"/>
    </w:pPr>
    <w:rPr>
      <w:rFonts w:ascii="Cambria" w:hAnsi="Cambria" w:cs="Cambria"/>
      <w:kern w:val="0"/>
      <w:sz w:val="20"/>
      <w:szCs w:val="20"/>
      <w:lang w:val="en-GB" w:eastAsia="en-US"/>
    </w:rPr>
  </w:style>
  <w:style w:type="paragraph" w:customStyle="1" w:styleId="1ff6">
    <w:name w:val="Заг 1"/>
    <w:basedOn w:val="41"/>
    <w:rsid w:val="00A11A00"/>
    <w:pPr>
      <w:tabs>
        <w:tab w:val="left" w:pos="57"/>
        <w:tab w:val="left" w:pos="851"/>
      </w:tabs>
      <w:ind w:left="851" w:hanging="851"/>
    </w:pPr>
  </w:style>
  <w:style w:type="paragraph" w:customStyle="1" w:styleId="21">
    <w:name w:val="Заг 2"/>
    <w:basedOn w:val="41"/>
    <w:rsid w:val="00A11A00"/>
    <w:pPr>
      <w:numPr>
        <w:ilvl w:val="1"/>
        <w:numId w:val="25"/>
      </w:numPr>
      <w:tabs>
        <w:tab w:val="left" w:pos="57"/>
        <w:tab w:val="left" w:pos="851"/>
      </w:tabs>
      <w:ind w:left="716"/>
    </w:pPr>
  </w:style>
  <w:style w:type="paragraph" w:customStyle="1" w:styleId="Default">
    <w:name w:val="Default"/>
    <w:rsid w:val="00385824"/>
    <w:pPr>
      <w:autoSpaceDE w:val="0"/>
      <w:autoSpaceDN w:val="0"/>
      <w:adjustRightInd w:val="0"/>
    </w:pPr>
    <w:rPr>
      <w:color w:val="000000"/>
      <w:sz w:val="24"/>
      <w:szCs w:val="24"/>
    </w:rPr>
  </w:style>
  <w:style w:type="paragraph" w:customStyle="1" w:styleId="a6">
    <w:name w:val="Текст с номером"/>
    <w:basedOn w:val="a9"/>
    <w:link w:val="afffffff5"/>
    <w:qFormat/>
    <w:rsid w:val="001A7750"/>
    <w:pPr>
      <w:numPr>
        <w:ilvl w:val="2"/>
        <w:numId w:val="25"/>
      </w:numPr>
    </w:pPr>
  </w:style>
  <w:style w:type="paragraph" w:customStyle="1" w:styleId="afffffff6">
    <w:name w:val="Курсив"/>
    <w:basedOn w:val="afffb"/>
    <w:link w:val="afffffff7"/>
    <w:qFormat/>
    <w:rsid w:val="00C726CD"/>
    <w:pPr>
      <w:spacing w:before="120"/>
      <w:ind w:firstLine="851"/>
    </w:pPr>
    <w:rPr>
      <w:i/>
      <w:kern w:val="0"/>
    </w:rPr>
  </w:style>
  <w:style w:type="character" w:customStyle="1" w:styleId="afffffff">
    <w:name w:val="Абзац списка Знак"/>
    <w:aliases w:val="Текс документа Знак,List Paragraph_0 Знак,Маркированный  список для теля записки Знак,Основной абзац Знак,Перечисление Знак"/>
    <w:basedOn w:val="afffffff3"/>
    <w:link w:val="a9"/>
    <w:uiPriority w:val="34"/>
    <w:rsid w:val="00C75147"/>
    <w:rPr>
      <w:sz w:val="24"/>
      <w:szCs w:val="24"/>
      <w:lang w:val="x-none" w:eastAsia="x-none"/>
    </w:rPr>
  </w:style>
  <w:style w:type="character" w:customStyle="1" w:styleId="afffffff5">
    <w:name w:val="Текст с номером Знак"/>
    <w:basedOn w:val="afffffff"/>
    <w:link w:val="a6"/>
    <w:rsid w:val="001A7750"/>
    <w:rPr>
      <w:sz w:val="24"/>
      <w:szCs w:val="24"/>
      <w:lang w:val="x-none" w:eastAsia="x-none"/>
    </w:rPr>
  </w:style>
  <w:style w:type="character" w:customStyle="1" w:styleId="afffffff7">
    <w:name w:val="Курсив Знак"/>
    <w:basedOn w:val="afffffff"/>
    <w:link w:val="afffffff6"/>
    <w:rsid w:val="00C726CD"/>
    <w:rPr>
      <w:i/>
      <w:sz w:val="24"/>
      <w:szCs w:val="24"/>
      <w:lang w:val="x-none" w:eastAsia="x-none"/>
    </w:rPr>
  </w:style>
  <w:style w:type="paragraph" w:customStyle="1" w:styleId="2fa">
    <w:name w:val="Абзац списка 2"/>
    <w:basedOn w:val="a8"/>
    <w:link w:val="2fb"/>
    <w:qFormat/>
    <w:rsid w:val="00CB7B8D"/>
    <w:pPr>
      <w:tabs>
        <w:tab w:val="left" w:pos="1134"/>
      </w:tabs>
      <w:spacing w:after="0"/>
      <w:ind w:firstLine="539"/>
    </w:pPr>
    <w:rPr>
      <w:bCs/>
      <w:kern w:val="0"/>
      <w:sz w:val="26"/>
      <w:szCs w:val="26"/>
    </w:rPr>
  </w:style>
  <w:style w:type="character" w:customStyle="1" w:styleId="2fb">
    <w:name w:val="Абзац списка 2 Знак"/>
    <w:link w:val="2fa"/>
    <w:rsid w:val="00CB7B8D"/>
    <w:rPr>
      <w:bCs/>
      <w:sz w:val="26"/>
      <w:szCs w:val="26"/>
    </w:rPr>
  </w:style>
  <w:style w:type="paragraph" w:customStyle="1" w:styleId="afffffff8">
    <w:name w:val="ТР_ТЕКСТ"/>
    <w:basedOn w:val="a8"/>
    <w:link w:val="afffffff9"/>
    <w:qFormat/>
    <w:rsid w:val="004B0A29"/>
    <w:pPr>
      <w:spacing w:before="120" w:after="0" w:line="276" w:lineRule="auto"/>
      <w:ind w:left="851" w:firstLine="0"/>
    </w:pPr>
    <w:rPr>
      <w:rFonts w:eastAsiaTheme="minorHAnsi"/>
      <w:kern w:val="0"/>
    </w:rPr>
  </w:style>
  <w:style w:type="character" w:customStyle="1" w:styleId="afffffff9">
    <w:name w:val="ТР_ТЕКСТ Знак"/>
    <w:basedOn w:val="aa"/>
    <w:link w:val="afffffff8"/>
    <w:rsid w:val="004B0A29"/>
    <w:rPr>
      <w:rFonts w:eastAsiaTheme="minorHAnsi"/>
      <w:sz w:val="24"/>
      <w:szCs w:val="24"/>
    </w:rPr>
  </w:style>
  <w:style w:type="paragraph" w:customStyle="1" w:styleId="a5">
    <w:name w:val="ТР_СПИСОК"/>
    <w:basedOn w:val="a9"/>
    <w:link w:val="afffffffa"/>
    <w:qFormat/>
    <w:rsid w:val="004B0A29"/>
    <w:pPr>
      <w:numPr>
        <w:numId w:val="26"/>
      </w:numPr>
      <w:spacing w:before="0" w:after="0" w:line="276" w:lineRule="auto"/>
    </w:pPr>
  </w:style>
  <w:style w:type="character" w:customStyle="1" w:styleId="afffffffa">
    <w:name w:val="ТР_СПИСОК Знак"/>
    <w:basedOn w:val="afffffff"/>
    <w:link w:val="a5"/>
    <w:rsid w:val="004B0A29"/>
    <w:rPr>
      <w:sz w:val="24"/>
      <w:szCs w:val="24"/>
      <w:lang w:val="x-none" w:eastAsia="x-none"/>
    </w:rPr>
  </w:style>
  <w:style w:type="paragraph" w:customStyle="1" w:styleId="84">
    <w:name w:val="Стиль8"/>
    <w:basedOn w:val="12"/>
    <w:link w:val="85"/>
    <w:qFormat/>
    <w:rsid w:val="007D749C"/>
    <w:rPr>
      <w:b w:val="0"/>
      <w:caps w:val="0"/>
      <w:kern w:val="0"/>
      <w:sz w:val="26"/>
      <w:szCs w:val="26"/>
    </w:rPr>
  </w:style>
  <w:style w:type="character" w:customStyle="1" w:styleId="13">
    <w:name w:val="Оглавление 1 Знак"/>
    <w:basedOn w:val="aa"/>
    <w:link w:val="12"/>
    <w:uiPriority w:val="39"/>
    <w:rsid w:val="00357880"/>
    <w:rPr>
      <w:b/>
      <w:bCs/>
      <w:caps/>
      <w:kern w:val="28"/>
    </w:rPr>
  </w:style>
  <w:style w:type="character" w:customStyle="1" w:styleId="85">
    <w:name w:val="Стиль8 Знак"/>
    <w:basedOn w:val="13"/>
    <w:link w:val="84"/>
    <w:rsid w:val="007D749C"/>
    <w:rPr>
      <w:b w:val="0"/>
      <w:bCs/>
      <w:caps w:val="0"/>
      <w:kern w:val="28"/>
      <w:sz w:val="26"/>
      <w:szCs w:val="26"/>
    </w:rPr>
  </w:style>
  <w:style w:type="character" w:customStyle="1" w:styleId="apple-converted-space">
    <w:name w:val="apple-converted-space"/>
    <w:basedOn w:val="aa"/>
    <w:rsid w:val="00D21413"/>
  </w:style>
  <w:style w:type="character" w:customStyle="1" w:styleId="14100">
    <w:name w:val="Абзац 14пт 1.0 интервал Знак"/>
    <w:link w:val="1410"/>
    <w:locked/>
    <w:rsid w:val="00AD6192"/>
    <w:rPr>
      <w:rFonts w:eastAsia="Calibri"/>
      <w:sz w:val="26"/>
      <w:szCs w:val="26"/>
      <w:lang w:eastAsia="en-US"/>
    </w:rPr>
  </w:style>
  <w:style w:type="paragraph" w:customStyle="1" w:styleId="1410">
    <w:name w:val="Абзац 14пт 1.0 интервал"/>
    <w:basedOn w:val="a9"/>
    <w:link w:val="14100"/>
    <w:autoRedefine/>
    <w:qFormat/>
    <w:rsid w:val="00AD6192"/>
    <w:pPr>
      <w:numPr>
        <w:numId w:val="24"/>
      </w:numPr>
      <w:spacing w:before="0" w:after="0"/>
    </w:pPr>
    <w:rPr>
      <w:rFonts w:eastAsia="Calibri"/>
      <w:sz w:val="26"/>
      <w:szCs w:val="26"/>
      <w:lang w:val="ru-RU" w:eastAsia="en-US"/>
    </w:rPr>
  </w:style>
  <w:style w:type="numbering" w:customStyle="1" w:styleId="phadditiontitle1">
    <w:name w:val="ph_additiontitle1"/>
    <w:rsid w:val="00121C7E"/>
    <w:pPr>
      <w:numPr>
        <w:numId w:val="27"/>
      </w:numPr>
    </w:pPr>
  </w:style>
  <w:style w:type="character" w:customStyle="1" w:styleId="ipa">
    <w:name w:val="ipa"/>
    <w:basedOn w:val="aa"/>
    <w:rsid w:val="00453E3A"/>
  </w:style>
  <w:style w:type="paragraph" w:customStyle="1" w:styleId="bodytext2">
    <w:name w:val="bodytext2"/>
    <w:basedOn w:val="a8"/>
    <w:rsid w:val="00426630"/>
    <w:pPr>
      <w:overflowPunct w:val="0"/>
      <w:autoSpaceDE w:val="0"/>
      <w:autoSpaceDN w:val="0"/>
      <w:spacing w:after="0"/>
      <w:ind w:firstLine="567"/>
    </w:pPr>
    <w:rPr>
      <w:rFonts w:eastAsiaTheme="minorEastAsia"/>
      <w:b/>
      <w:bCs/>
      <w:kern w:val="0"/>
    </w:rPr>
  </w:style>
  <w:style w:type="paragraph" w:customStyle="1" w:styleId="afffffffb">
    <w:name w:val="a"/>
    <w:basedOn w:val="a8"/>
    <w:rsid w:val="004719B5"/>
    <w:pPr>
      <w:spacing w:before="100" w:beforeAutospacing="1" w:after="100" w:afterAutospacing="1"/>
      <w:ind w:firstLine="0"/>
      <w:jc w:val="left"/>
    </w:pPr>
    <w:rPr>
      <w:kern w:val="0"/>
    </w:rPr>
  </w:style>
  <w:style w:type="character" w:customStyle="1" w:styleId="object">
    <w:name w:val="object"/>
    <w:basedOn w:val="aa"/>
    <w:rsid w:val="004719B5"/>
  </w:style>
  <w:style w:type="paragraph" w:customStyle="1" w:styleId="a00">
    <w:name w:val="a0"/>
    <w:basedOn w:val="a8"/>
    <w:rsid w:val="004719B5"/>
    <w:pPr>
      <w:spacing w:before="100" w:beforeAutospacing="1" w:after="100" w:afterAutospacing="1"/>
      <w:ind w:firstLine="0"/>
      <w:jc w:val="left"/>
    </w:pPr>
    <w:rPr>
      <w:kern w:val="0"/>
    </w:rPr>
  </w:style>
  <w:style w:type="character" w:customStyle="1" w:styleId="w">
    <w:name w:val="w"/>
    <w:basedOn w:val="aa"/>
    <w:rsid w:val="00E80FA8"/>
  </w:style>
  <w:style w:type="character" w:customStyle="1" w:styleId="1ff7">
    <w:name w:val="Неразрешенное упоминание1"/>
    <w:basedOn w:val="aa"/>
    <w:uiPriority w:val="99"/>
    <w:semiHidden/>
    <w:unhideWhenUsed/>
    <w:rsid w:val="00FF1661"/>
    <w:rPr>
      <w:color w:val="605E5C"/>
      <w:shd w:val="clear" w:color="auto" w:fill="E1DFDD"/>
    </w:rPr>
  </w:style>
  <w:style w:type="character" w:customStyle="1" w:styleId="2fc">
    <w:name w:val="Неразрешенное упоминание2"/>
    <w:basedOn w:val="aa"/>
    <w:uiPriority w:val="99"/>
    <w:semiHidden/>
    <w:unhideWhenUsed/>
    <w:rsid w:val="001D52E9"/>
    <w:rPr>
      <w:color w:val="605E5C"/>
      <w:shd w:val="clear" w:color="auto" w:fill="E1DFDD"/>
    </w:rPr>
  </w:style>
  <w:style w:type="paragraph" w:customStyle="1" w:styleId="msonormal0">
    <w:name w:val="msonormal"/>
    <w:basedOn w:val="a8"/>
    <w:rsid w:val="0006739B"/>
    <w:pPr>
      <w:spacing w:before="100" w:beforeAutospacing="1" w:after="100" w:afterAutospacing="1"/>
      <w:ind w:firstLine="0"/>
      <w:jc w:val="left"/>
    </w:pPr>
    <w:rPr>
      <w:kern w:val="0"/>
    </w:rPr>
  </w:style>
  <w:style w:type="paragraph" w:customStyle="1" w:styleId="1ff8">
    <w:name w:val="Заголовок1"/>
    <w:basedOn w:val="a8"/>
    <w:next w:val="afffff2"/>
    <w:rsid w:val="0006739B"/>
    <w:pPr>
      <w:keepNext/>
      <w:widowControl w:val="0"/>
      <w:suppressAutoHyphens/>
      <w:spacing w:before="240" w:after="120"/>
      <w:ind w:firstLine="0"/>
      <w:jc w:val="left"/>
    </w:pPr>
    <w:rPr>
      <w:rFonts w:ascii="Arial" w:eastAsia="Microsoft YaHei" w:hAnsi="Arial" w:cs="Mangal"/>
      <w:kern w:val="2"/>
      <w:sz w:val="28"/>
      <w:szCs w:val="28"/>
      <w:lang w:eastAsia="hi-IN" w:bidi="hi-IN"/>
    </w:rPr>
  </w:style>
  <w:style w:type="paragraph" w:customStyle="1" w:styleId="1ff9">
    <w:name w:val="Название1"/>
    <w:basedOn w:val="a8"/>
    <w:rsid w:val="0006739B"/>
    <w:pPr>
      <w:widowControl w:val="0"/>
      <w:suppressLineNumbers/>
      <w:suppressAutoHyphens/>
      <w:spacing w:before="120" w:after="120"/>
      <w:ind w:firstLine="0"/>
      <w:jc w:val="left"/>
    </w:pPr>
    <w:rPr>
      <w:rFonts w:eastAsia="SimSun" w:cs="Mangal"/>
      <w:i/>
      <w:iCs/>
      <w:kern w:val="2"/>
      <w:lang w:eastAsia="hi-IN" w:bidi="hi-IN"/>
    </w:rPr>
  </w:style>
  <w:style w:type="paragraph" w:customStyle="1" w:styleId="2fd">
    <w:name w:val="Указатель2"/>
    <w:basedOn w:val="a8"/>
    <w:rsid w:val="0006739B"/>
    <w:pPr>
      <w:widowControl w:val="0"/>
      <w:suppressLineNumbers/>
      <w:suppressAutoHyphens/>
      <w:spacing w:after="0"/>
      <w:ind w:firstLine="0"/>
      <w:jc w:val="left"/>
    </w:pPr>
    <w:rPr>
      <w:rFonts w:eastAsia="SimSun" w:cs="Mangal"/>
      <w:kern w:val="2"/>
      <w:lang w:eastAsia="hi-IN" w:bidi="hi-IN"/>
    </w:rPr>
  </w:style>
  <w:style w:type="paragraph" w:customStyle="1" w:styleId="1ffa">
    <w:name w:val="Название1"/>
    <w:basedOn w:val="a8"/>
    <w:rsid w:val="0006739B"/>
    <w:pPr>
      <w:widowControl w:val="0"/>
      <w:suppressLineNumbers/>
      <w:suppressAutoHyphens/>
      <w:spacing w:before="120" w:after="120"/>
      <w:ind w:firstLine="0"/>
      <w:jc w:val="left"/>
    </w:pPr>
    <w:rPr>
      <w:rFonts w:eastAsia="SimSun" w:cs="Mangal"/>
      <w:i/>
      <w:iCs/>
      <w:kern w:val="2"/>
      <w:lang w:eastAsia="hi-IN" w:bidi="hi-IN"/>
    </w:rPr>
  </w:style>
  <w:style w:type="paragraph" w:customStyle="1" w:styleId="1ffb">
    <w:name w:val="Указатель1"/>
    <w:basedOn w:val="a8"/>
    <w:rsid w:val="0006739B"/>
    <w:pPr>
      <w:widowControl w:val="0"/>
      <w:suppressLineNumbers/>
      <w:suppressAutoHyphens/>
      <w:spacing w:after="0"/>
      <w:ind w:firstLine="0"/>
      <w:jc w:val="left"/>
    </w:pPr>
    <w:rPr>
      <w:rFonts w:eastAsia="SimSun" w:cs="Mangal"/>
      <w:kern w:val="2"/>
      <w:lang w:eastAsia="hi-IN" w:bidi="hi-IN"/>
    </w:rPr>
  </w:style>
  <w:style w:type="paragraph" w:customStyle="1" w:styleId="1ffc">
    <w:name w:val="Название объекта1"/>
    <w:basedOn w:val="a8"/>
    <w:next w:val="a8"/>
    <w:rsid w:val="0006739B"/>
    <w:pPr>
      <w:widowControl w:val="0"/>
      <w:suppressAutoHyphens/>
      <w:spacing w:after="0"/>
      <w:ind w:firstLine="0"/>
      <w:jc w:val="left"/>
    </w:pPr>
    <w:rPr>
      <w:rFonts w:eastAsia="SimSun" w:cs="Mangal"/>
      <w:b/>
      <w:bCs/>
      <w:kern w:val="2"/>
      <w:sz w:val="20"/>
      <w:szCs w:val="18"/>
      <w:lang w:eastAsia="hi-IN" w:bidi="hi-IN"/>
    </w:rPr>
  </w:style>
  <w:style w:type="paragraph" w:customStyle="1" w:styleId="afffffffc">
    <w:name w:val="Содержимое таблицы"/>
    <w:basedOn w:val="a8"/>
    <w:rsid w:val="0006739B"/>
    <w:pPr>
      <w:widowControl w:val="0"/>
      <w:suppressLineNumbers/>
      <w:suppressAutoHyphens/>
      <w:spacing w:after="0"/>
      <w:ind w:firstLine="0"/>
      <w:jc w:val="left"/>
    </w:pPr>
    <w:rPr>
      <w:rFonts w:eastAsia="SimSun" w:cs="Mangal"/>
      <w:kern w:val="2"/>
      <w:lang w:eastAsia="hi-IN" w:bidi="hi-IN"/>
    </w:rPr>
  </w:style>
  <w:style w:type="paragraph" w:customStyle="1" w:styleId="afffffffd">
    <w:name w:val="Заголовок таблицы"/>
    <w:basedOn w:val="afffffffc"/>
    <w:rsid w:val="0006739B"/>
    <w:pPr>
      <w:jc w:val="center"/>
    </w:pPr>
    <w:rPr>
      <w:b/>
      <w:bCs/>
    </w:rPr>
  </w:style>
  <w:style w:type="character" w:customStyle="1" w:styleId="WW8Num1z0">
    <w:name w:val="WW8Num1z0"/>
    <w:rsid w:val="0006739B"/>
  </w:style>
  <w:style w:type="character" w:customStyle="1" w:styleId="WW8Num1z1">
    <w:name w:val="WW8Num1z1"/>
    <w:rsid w:val="0006739B"/>
  </w:style>
  <w:style w:type="character" w:customStyle="1" w:styleId="WW8Num1z2">
    <w:name w:val="WW8Num1z2"/>
    <w:rsid w:val="0006739B"/>
  </w:style>
  <w:style w:type="character" w:customStyle="1" w:styleId="WW8Num1z3">
    <w:name w:val="WW8Num1z3"/>
    <w:rsid w:val="0006739B"/>
  </w:style>
  <w:style w:type="character" w:customStyle="1" w:styleId="WW8Num1z4">
    <w:name w:val="WW8Num1z4"/>
    <w:rsid w:val="0006739B"/>
  </w:style>
  <w:style w:type="character" w:customStyle="1" w:styleId="WW8Num1z5">
    <w:name w:val="WW8Num1z5"/>
    <w:rsid w:val="0006739B"/>
  </w:style>
  <w:style w:type="character" w:customStyle="1" w:styleId="WW8Num1z6">
    <w:name w:val="WW8Num1z6"/>
    <w:rsid w:val="0006739B"/>
  </w:style>
  <w:style w:type="character" w:customStyle="1" w:styleId="WW8Num1z7">
    <w:name w:val="WW8Num1z7"/>
    <w:rsid w:val="0006739B"/>
  </w:style>
  <w:style w:type="character" w:customStyle="1" w:styleId="WW8Num1z8">
    <w:name w:val="WW8Num1z8"/>
    <w:rsid w:val="0006739B"/>
  </w:style>
  <w:style w:type="character" w:customStyle="1" w:styleId="WW8Num2z0">
    <w:name w:val="WW8Num2z0"/>
    <w:rsid w:val="0006739B"/>
  </w:style>
  <w:style w:type="character" w:customStyle="1" w:styleId="WW8Num3z0">
    <w:name w:val="WW8Num3z0"/>
    <w:rsid w:val="0006739B"/>
    <w:rPr>
      <w:rFonts w:ascii="Symbol" w:hAnsi="Symbol" w:cs="OpenSymbol" w:hint="default"/>
      <w:sz w:val="24"/>
      <w:szCs w:val="24"/>
    </w:rPr>
  </w:style>
  <w:style w:type="character" w:customStyle="1" w:styleId="WW8Num3z1">
    <w:name w:val="WW8Num3z1"/>
    <w:rsid w:val="0006739B"/>
    <w:rPr>
      <w:rFonts w:ascii="OpenSymbol" w:hAnsi="OpenSymbol" w:cs="OpenSymbol" w:hint="default"/>
    </w:rPr>
  </w:style>
  <w:style w:type="character" w:customStyle="1" w:styleId="WW8Num4z0">
    <w:name w:val="WW8Num4z0"/>
    <w:rsid w:val="0006739B"/>
    <w:rPr>
      <w:rFonts w:ascii="Times New Roman" w:hAnsi="Times New Roman" w:cs="Times New Roman" w:hint="default"/>
    </w:rPr>
  </w:style>
  <w:style w:type="character" w:customStyle="1" w:styleId="WW8Num5z0">
    <w:name w:val="WW8Num5z0"/>
    <w:rsid w:val="0006739B"/>
    <w:rPr>
      <w:rFonts w:ascii="Symbol" w:hAnsi="Symbol" w:cs="Symbol" w:hint="default"/>
      <w:sz w:val="24"/>
      <w:szCs w:val="24"/>
    </w:rPr>
  </w:style>
  <w:style w:type="character" w:customStyle="1" w:styleId="WW8Num5z1">
    <w:name w:val="WW8Num5z1"/>
    <w:rsid w:val="0006739B"/>
    <w:rPr>
      <w:rFonts w:ascii="Courier New" w:hAnsi="Courier New" w:cs="Courier New" w:hint="default"/>
    </w:rPr>
  </w:style>
  <w:style w:type="character" w:customStyle="1" w:styleId="WW8Num5z2">
    <w:name w:val="WW8Num5z2"/>
    <w:rsid w:val="0006739B"/>
    <w:rPr>
      <w:rFonts w:ascii="Wingdings" w:hAnsi="Wingdings" w:cs="Wingdings" w:hint="default"/>
    </w:rPr>
  </w:style>
  <w:style w:type="character" w:customStyle="1" w:styleId="WW8Num6z0">
    <w:name w:val="WW8Num6z0"/>
    <w:rsid w:val="0006739B"/>
  </w:style>
  <w:style w:type="character" w:customStyle="1" w:styleId="WW8Num6z1">
    <w:name w:val="WW8Num6z1"/>
    <w:rsid w:val="0006739B"/>
  </w:style>
  <w:style w:type="character" w:customStyle="1" w:styleId="WW8Num6z2">
    <w:name w:val="WW8Num6z2"/>
    <w:rsid w:val="0006739B"/>
  </w:style>
  <w:style w:type="character" w:customStyle="1" w:styleId="WW8Num6z3">
    <w:name w:val="WW8Num6z3"/>
    <w:rsid w:val="0006739B"/>
  </w:style>
  <w:style w:type="character" w:customStyle="1" w:styleId="WW8Num6z4">
    <w:name w:val="WW8Num6z4"/>
    <w:rsid w:val="0006739B"/>
  </w:style>
  <w:style w:type="character" w:customStyle="1" w:styleId="WW8Num6z5">
    <w:name w:val="WW8Num6z5"/>
    <w:rsid w:val="0006739B"/>
  </w:style>
  <w:style w:type="character" w:customStyle="1" w:styleId="WW8Num6z6">
    <w:name w:val="WW8Num6z6"/>
    <w:rsid w:val="0006739B"/>
  </w:style>
  <w:style w:type="character" w:customStyle="1" w:styleId="WW8Num6z7">
    <w:name w:val="WW8Num6z7"/>
    <w:rsid w:val="0006739B"/>
  </w:style>
  <w:style w:type="character" w:customStyle="1" w:styleId="WW8Num6z8">
    <w:name w:val="WW8Num6z8"/>
    <w:rsid w:val="0006739B"/>
  </w:style>
  <w:style w:type="character" w:customStyle="1" w:styleId="WW8Num2z1">
    <w:name w:val="WW8Num2z1"/>
    <w:rsid w:val="0006739B"/>
  </w:style>
  <w:style w:type="character" w:customStyle="1" w:styleId="WW8Num2z2">
    <w:name w:val="WW8Num2z2"/>
    <w:rsid w:val="0006739B"/>
  </w:style>
  <w:style w:type="character" w:customStyle="1" w:styleId="WW8Num2z3">
    <w:name w:val="WW8Num2z3"/>
    <w:rsid w:val="0006739B"/>
  </w:style>
  <w:style w:type="character" w:customStyle="1" w:styleId="WW8Num2z4">
    <w:name w:val="WW8Num2z4"/>
    <w:rsid w:val="0006739B"/>
    <w:rPr>
      <w:lang w:val="en-US"/>
    </w:rPr>
  </w:style>
  <w:style w:type="character" w:customStyle="1" w:styleId="WW8Num2z5">
    <w:name w:val="WW8Num2z5"/>
    <w:rsid w:val="0006739B"/>
  </w:style>
  <w:style w:type="character" w:customStyle="1" w:styleId="WW8Num2z6">
    <w:name w:val="WW8Num2z6"/>
    <w:rsid w:val="0006739B"/>
  </w:style>
  <w:style w:type="character" w:customStyle="1" w:styleId="WW8Num2z7">
    <w:name w:val="WW8Num2z7"/>
    <w:rsid w:val="0006739B"/>
  </w:style>
  <w:style w:type="character" w:customStyle="1" w:styleId="WW8Num2z8">
    <w:name w:val="WW8Num2z8"/>
    <w:rsid w:val="0006739B"/>
  </w:style>
  <w:style w:type="character" w:customStyle="1" w:styleId="1ffd">
    <w:name w:val="Основной шрифт абзаца1"/>
    <w:rsid w:val="0006739B"/>
  </w:style>
  <w:style w:type="character" w:customStyle="1" w:styleId="afffffffe">
    <w:name w:val="Символ нумерации"/>
    <w:rsid w:val="0006739B"/>
  </w:style>
  <w:style w:type="character" w:customStyle="1" w:styleId="ListLabel2">
    <w:name w:val="ListLabel 2"/>
    <w:rsid w:val="0006739B"/>
    <w:rPr>
      <w:rFonts w:ascii="Times New Roman" w:hAnsi="Times New Roman" w:cs="Times New Roman" w:hint="default"/>
    </w:rPr>
  </w:style>
  <w:style w:type="character" w:customStyle="1" w:styleId="affffffff">
    <w:name w:val="Маркеры списка"/>
    <w:rsid w:val="0006739B"/>
    <w:rPr>
      <w:rFonts w:ascii="OpenSymbol" w:eastAsia="OpenSymbol" w:hAnsi="OpenSymbol" w:cs="OpenSymbol" w:hint="default"/>
    </w:rPr>
  </w:style>
  <w:style w:type="paragraph" w:customStyle="1" w:styleId="formattext">
    <w:name w:val="formattext"/>
    <w:basedOn w:val="a8"/>
    <w:rsid w:val="00571F58"/>
    <w:pPr>
      <w:spacing w:before="100" w:beforeAutospacing="1" w:after="100" w:afterAutospacing="1"/>
      <w:ind w:firstLine="0"/>
      <w:jc w:val="left"/>
    </w:pPr>
    <w:rPr>
      <w:kern w:val="0"/>
    </w:rPr>
  </w:style>
  <w:style w:type="character" w:customStyle="1" w:styleId="1ffe">
    <w:name w:val="Основной текст Знак1"/>
    <w:basedOn w:val="aa"/>
    <w:uiPriority w:val="99"/>
    <w:rsid w:val="004E47CE"/>
    <w:rPr>
      <w:rFonts w:ascii="Times New Roman" w:hAnsi="Times New Roman" w:cs="Times New Roman"/>
      <w:spacing w:val="9"/>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525394">
      <w:bodyDiv w:val="1"/>
      <w:marLeft w:val="0"/>
      <w:marRight w:val="0"/>
      <w:marTop w:val="0"/>
      <w:marBottom w:val="0"/>
      <w:divBdr>
        <w:top w:val="none" w:sz="0" w:space="0" w:color="auto"/>
        <w:left w:val="none" w:sz="0" w:space="0" w:color="auto"/>
        <w:bottom w:val="none" w:sz="0" w:space="0" w:color="auto"/>
        <w:right w:val="none" w:sz="0" w:space="0" w:color="auto"/>
      </w:divBdr>
    </w:div>
    <w:div w:id="72052916">
      <w:bodyDiv w:val="1"/>
      <w:marLeft w:val="0"/>
      <w:marRight w:val="0"/>
      <w:marTop w:val="0"/>
      <w:marBottom w:val="0"/>
      <w:divBdr>
        <w:top w:val="none" w:sz="0" w:space="0" w:color="auto"/>
        <w:left w:val="none" w:sz="0" w:space="0" w:color="auto"/>
        <w:bottom w:val="none" w:sz="0" w:space="0" w:color="auto"/>
        <w:right w:val="none" w:sz="0" w:space="0" w:color="auto"/>
      </w:divBdr>
    </w:div>
    <w:div w:id="142552980">
      <w:bodyDiv w:val="1"/>
      <w:marLeft w:val="0"/>
      <w:marRight w:val="0"/>
      <w:marTop w:val="0"/>
      <w:marBottom w:val="0"/>
      <w:divBdr>
        <w:top w:val="none" w:sz="0" w:space="0" w:color="auto"/>
        <w:left w:val="none" w:sz="0" w:space="0" w:color="auto"/>
        <w:bottom w:val="none" w:sz="0" w:space="0" w:color="auto"/>
        <w:right w:val="none" w:sz="0" w:space="0" w:color="auto"/>
      </w:divBdr>
    </w:div>
    <w:div w:id="149911202">
      <w:bodyDiv w:val="1"/>
      <w:marLeft w:val="0"/>
      <w:marRight w:val="0"/>
      <w:marTop w:val="0"/>
      <w:marBottom w:val="0"/>
      <w:divBdr>
        <w:top w:val="none" w:sz="0" w:space="0" w:color="auto"/>
        <w:left w:val="none" w:sz="0" w:space="0" w:color="auto"/>
        <w:bottom w:val="none" w:sz="0" w:space="0" w:color="auto"/>
        <w:right w:val="none" w:sz="0" w:space="0" w:color="auto"/>
      </w:divBdr>
    </w:div>
    <w:div w:id="154076562">
      <w:bodyDiv w:val="1"/>
      <w:marLeft w:val="0"/>
      <w:marRight w:val="0"/>
      <w:marTop w:val="0"/>
      <w:marBottom w:val="0"/>
      <w:divBdr>
        <w:top w:val="none" w:sz="0" w:space="0" w:color="auto"/>
        <w:left w:val="none" w:sz="0" w:space="0" w:color="auto"/>
        <w:bottom w:val="none" w:sz="0" w:space="0" w:color="auto"/>
        <w:right w:val="none" w:sz="0" w:space="0" w:color="auto"/>
      </w:divBdr>
    </w:div>
    <w:div w:id="189225170">
      <w:bodyDiv w:val="1"/>
      <w:marLeft w:val="0"/>
      <w:marRight w:val="0"/>
      <w:marTop w:val="0"/>
      <w:marBottom w:val="0"/>
      <w:divBdr>
        <w:top w:val="none" w:sz="0" w:space="0" w:color="auto"/>
        <w:left w:val="none" w:sz="0" w:space="0" w:color="auto"/>
        <w:bottom w:val="none" w:sz="0" w:space="0" w:color="auto"/>
        <w:right w:val="none" w:sz="0" w:space="0" w:color="auto"/>
      </w:divBdr>
    </w:div>
    <w:div w:id="305011084">
      <w:bodyDiv w:val="1"/>
      <w:marLeft w:val="0"/>
      <w:marRight w:val="0"/>
      <w:marTop w:val="0"/>
      <w:marBottom w:val="0"/>
      <w:divBdr>
        <w:top w:val="none" w:sz="0" w:space="0" w:color="auto"/>
        <w:left w:val="none" w:sz="0" w:space="0" w:color="auto"/>
        <w:bottom w:val="none" w:sz="0" w:space="0" w:color="auto"/>
        <w:right w:val="none" w:sz="0" w:space="0" w:color="auto"/>
      </w:divBdr>
    </w:div>
    <w:div w:id="333147250">
      <w:bodyDiv w:val="1"/>
      <w:marLeft w:val="0"/>
      <w:marRight w:val="0"/>
      <w:marTop w:val="0"/>
      <w:marBottom w:val="0"/>
      <w:divBdr>
        <w:top w:val="none" w:sz="0" w:space="0" w:color="auto"/>
        <w:left w:val="none" w:sz="0" w:space="0" w:color="auto"/>
        <w:bottom w:val="none" w:sz="0" w:space="0" w:color="auto"/>
        <w:right w:val="none" w:sz="0" w:space="0" w:color="auto"/>
      </w:divBdr>
      <w:divsChild>
        <w:div w:id="489097494">
          <w:marLeft w:val="0"/>
          <w:marRight w:val="0"/>
          <w:marTop w:val="0"/>
          <w:marBottom w:val="0"/>
          <w:divBdr>
            <w:top w:val="none" w:sz="0" w:space="0" w:color="auto"/>
            <w:left w:val="none" w:sz="0" w:space="0" w:color="auto"/>
            <w:bottom w:val="none" w:sz="0" w:space="0" w:color="auto"/>
            <w:right w:val="none" w:sz="0" w:space="0" w:color="auto"/>
          </w:divBdr>
        </w:div>
      </w:divsChild>
    </w:div>
    <w:div w:id="426121549">
      <w:bodyDiv w:val="1"/>
      <w:marLeft w:val="0"/>
      <w:marRight w:val="0"/>
      <w:marTop w:val="0"/>
      <w:marBottom w:val="0"/>
      <w:divBdr>
        <w:top w:val="none" w:sz="0" w:space="0" w:color="auto"/>
        <w:left w:val="none" w:sz="0" w:space="0" w:color="auto"/>
        <w:bottom w:val="none" w:sz="0" w:space="0" w:color="auto"/>
        <w:right w:val="none" w:sz="0" w:space="0" w:color="auto"/>
      </w:divBdr>
    </w:div>
    <w:div w:id="445151605">
      <w:bodyDiv w:val="1"/>
      <w:marLeft w:val="0"/>
      <w:marRight w:val="0"/>
      <w:marTop w:val="0"/>
      <w:marBottom w:val="0"/>
      <w:divBdr>
        <w:top w:val="none" w:sz="0" w:space="0" w:color="auto"/>
        <w:left w:val="none" w:sz="0" w:space="0" w:color="auto"/>
        <w:bottom w:val="none" w:sz="0" w:space="0" w:color="auto"/>
        <w:right w:val="none" w:sz="0" w:space="0" w:color="auto"/>
      </w:divBdr>
    </w:div>
    <w:div w:id="533615126">
      <w:bodyDiv w:val="1"/>
      <w:marLeft w:val="0"/>
      <w:marRight w:val="0"/>
      <w:marTop w:val="0"/>
      <w:marBottom w:val="0"/>
      <w:divBdr>
        <w:top w:val="none" w:sz="0" w:space="0" w:color="auto"/>
        <w:left w:val="none" w:sz="0" w:space="0" w:color="auto"/>
        <w:bottom w:val="none" w:sz="0" w:space="0" w:color="auto"/>
        <w:right w:val="none" w:sz="0" w:space="0" w:color="auto"/>
      </w:divBdr>
    </w:div>
    <w:div w:id="547297591">
      <w:bodyDiv w:val="1"/>
      <w:marLeft w:val="0"/>
      <w:marRight w:val="0"/>
      <w:marTop w:val="0"/>
      <w:marBottom w:val="0"/>
      <w:divBdr>
        <w:top w:val="none" w:sz="0" w:space="0" w:color="auto"/>
        <w:left w:val="none" w:sz="0" w:space="0" w:color="auto"/>
        <w:bottom w:val="none" w:sz="0" w:space="0" w:color="auto"/>
        <w:right w:val="none" w:sz="0" w:space="0" w:color="auto"/>
      </w:divBdr>
    </w:div>
    <w:div w:id="566765854">
      <w:bodyDiv w:val="1"/>
      <w:marLeft w:val="0"/>
      <w:marRight w:val="0"/>
      <w:marTop w:val="0"/>
      <w:marBottom w:val="0"/>
      <w:divBdr>
        <w:top w:val="none" w:sz="0" w:space="0" w:color="auto"/>
        <w:left w:val="none" w:sz="0" w:space="0" w:color="auto"/>
        <w:bottom w:val="none" w:sz="0" w:space="0" w:color="auto"/>
        <w:right w:val="none" w:sz="0" w:space="0" w:color="auto"/>
      </w:divBdr>
    </w:div>
    <w:div w:id="574776149">
      <w:bodyDiv w:val="1"/>
      <w:marLeft w:val="0"/>
      <w:marRight w:val="0"/>
      <w:marTop w:val="0"/>
      <w:marBottom w:val="0"/>
      <w:divBdr>
        <w:top w:val="none" w:sz="0" w:space="0" w:color="auto"/>
        <w:left w:val="none" w:sz="0" w:space="0" w:color="auto"/>
        <w:bottom w:val="none" w:sz="0" w:space="0" w:color="auto"/>
        <w:right w:val="none" w:sz="0" w:space="0" w:color="auto"/>
      </w:divBdr>
    </w:div>
    <w:div w:id="634795252">
      <w:bodyDiv w:val="1"/>
      <w:marLeft w:val="0"/>
      <w:marRight w:val="0"/>
      <w:marTop w:val="0"/>
      <w:marBottom w:val="0"/>
      <w:divBdr>
        <w:top w:val="none" w:sz="0" w:space="0" w:color="auto"/>
        <w:left w:val="none" w:sz="0" w:space="0" w:color="auto"/>
        <w:bottom w:val="none" w:sz="0" w:space="0" w:color="auto"/>
        <w:right w:val="none" w:sz="0" w:space="0" w:color="auto"/>
      </w:divBdr>
    </w:div>
    <w:div w:id="692270266">
      <w:bodyDiv w:val="1"/>
      <w:marLeft w:val="0"/>
      <w:marRight w:val="0"/>
      <w:marTop w:val="0"/>
      <w:marBottom w:val="0"/>
      <w:divBdr>
        <w:top w:val="none" w:sz="0" w:space="0" w:color="auto"/>
        <w:left w:val="none" w:sz="0" w:space="0" w:color="auto"/>
        <w:bottom w:val="none" w:sz="0" w:space="0" w:color="auto"/>
        <w:right w:val="none" w:sz="0" w:space="0" w:color="auto"/>
      </w:divBdr>
      <w:divsChild>
        <w:div w:id="1799950598">
          <w:marLeft w:val="0"/>
          <w:marRight w:val="0"/>
          <w:marTop w:val="0"/>
          <w:marBottom w:val="0"/>
          <w:divBdr>
            <w:top w:val="none" w:sz="0" w:space="0" w:color="auto"/>
            <w:left w:val="none" w:sz="0" w:space="0" w:color="auto"/>
            <w:bottom w:val="none" w:sz="0" w:space="0" w:color="auto"/>
            <w:right w:val="none" w:sz="0" w:space="0" w:color="auto"/>
          </w:divBdr>
          <w:divsChild>
            <w:div w:id="284820129">
              <w:marLeft w:val="0"/>
              <w:marRight w:val="0"/>
              <w:marTop w:val="0"/>
              <w:marBottom w:val="0"/>
              <w:divBdr>
                <w:top w:val="none" w:sz="0" w:space="0" w:color="auto"/>
                <w:left w:val="none" w:sz="0" w:space="0" w:color="auto"/>
                <w:bottom w:val="none" w:sz="0" w:space="0" w:color="auto"/>
                <w:right w:val="none" w:sz="0" w:space="0" w:color="auto"/>
              </w:divBdr>
              <w:divsChild>
                <w:div w:id="603851427">
                  <w:marLeft w:val="0"/>
                  <w:marRight w:val="0"/>
                  <w:marTop w:val="0"/>
                  <w:marBottom w:val="0"/>
                  <w:divBdr>
                    <w:top w:val="none" w:sz="0" w:space="0" w:color="auto"/>
                    <w:left w:val="none" w:sz="0" w:space="0" w:color="auto"/>
                    <w:bottom w:val="none" w:sz="0" w:space="0" w:color="auto"/>
                    <w:right w:val="none" w:sz="0" w:space="0" w:color="auto"/>
                  </w:divBdr>
                  <w:divsChild>
                    <w:div w:id="177352091">
                      <w:marLeft w:val="0"/>
                      <w:marRight w:val="0"/>
                      <w:marTop w:val="0"/>
                      <w:marBottom w:val="0"/>
                      <w:divBdr>
                        <w:top w:val="none" w:sz="0" w:space="0" w:color="auto"/>
                        <w:left w:val="none" w:sz="0" w:space="0" w:color="auto"/>
                        <w:bottom w:val="none" w:sz="0" w:space="0" w:color="auto"/>
                        <w:right w:val="none" w:sz="0" w:space="0" w:color="auto"/>
                      </w:divBdr>
                      <w:divsChild>
                        <w:div w:id="932589725">
                          <w:marLeft w:val="0"/>
                          <w:marRight w:val="0"/>
                          <w:marTop w:val="0"/>
                          <w:marBottom w:val="0"/>
                          <w:divBdr>
                            <w:top w:val="none" w:sz="0" w:space="0" w:color="auto"/>
                            <w:left w:val="none" w:sz="0" w:space="0" w:color="auto"/>
                            <w:bottom w:val="none" w:sz="0" w:space="0" w:color="auto"/>
                            <w:right w:val="none" w:sz="0" w:space="0" w:color="auto"/>
                          </w:divBdr>
                          <w:divsChild>
                            <w:div w:id="186196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4137696">
      <w:bodyDiv w:val="1"/>
      <w:marLeft w:val="0"/>
      <w:marRight w:val="0"/>
      <w:marTop w:val="0"/>
      <w:marBottom w:val="0"/>
      <w:divBdr>
        <w:top w:val="none" w:sz="0" w:space="0" w:color="auto"/>
        <w:left w:val="none" w:sz="0" w:space="0" w:color="auto"/>
        <w:bottom w:val="none" w:sz="0" w:space="0" w:color="auto"/>
        <w:right w:val="none" w:sz="0" w:space="0" w:color="auto"/>
      </w:divBdr>
    </w:div>
    <w:div w:id="794370275">
      <w:bodyDiv w:val="1"/>
      <w:marLeft w:val="0"/>
      <w:marRight w:val="0"/>
      <w:marTop w:val="0"/>
      <w:marBottom w:val="0"/>
      <w:divBdr>
        <w:top w:val="none" w:sz="0" w:space="0" w:color="auto"/>
        <w:left w:val="none" w:sz="0" w:space="0" w:color="auto"/>
        <w:bottom w:val="none" w:sz="0" w:space="0" w:color="auto"/>
        <w:right w:val="none" w:sz="0" w:space="0" w:color="auto"/>
      </w:divBdr>
    </w:div>
    <w:div w:id="856768219">
      <w:bodyDiv w:val="1"/>
      <w:marLeft w:val="0"/>
      <w:marRight w:val="0"/>
      <w:marTop w:val="0"/>
      <w:marBottom w:val="0"/>
      <w:divBdr>
        <w:top w:val="none" w:sz="0" w:space="0" w:color="auto"/>
        <w:left w:val="none" w:sz="0" w:space="0" w:color="auto"/>
        <w:bottom w:val="none" w:sz="0" w:space="0" w:color="auto"/>
        <w:right w:val="none" w:sz="0" w:space="0" w:color="auto"/>
      </w:divBdr>
    </w:div>
    <w:div w:id="934165417">
      <w:bodyDiv w:val="1"/>
      <w:marLeft w:val="0"/>
      <w:marRight w:val="0"/>
      <w:marTop w:val="0"/>
      <w:marBottom w:val="0"/>
      <w:divBdr>
        <w:top w:val="none" w:sz="0" w:space="0" w:color="auto"/>
        <w:left w:val="none" w:sz="0" w:space="0" w:color="auto"/>
        <w:bottom w:val="none" w:sz="0" w:space="0" w:color="auto"/>
        <w:right w:val="none" w:sz="0" w:space="0" w:color="auto"/>
      </w:divBdr>
    </w:div>
    <w:div w:id="1066612403">
      <w:bodyDiv w:val="1"/>
      <w:marLeft w:val="0"/>
      <w:marRight w:val="0"/>
      <w:marTop w:val="0"/>
      <w:marBottom w:val="0"/>
      <w:divBdr>
        <w:top w:val="none" w:sz="0" w:space="0" w:color="auto"/>
        <w:left w:val="none" w:sz="0" w:space="0" w:color="auto"/>
        <w:bottom w:val="none" w:sz="0" w:space="0" w:color="auto"/>
        <w:right w:val="none" w:sz="0" w:space="0" w:color="auto"/>
      </w:divBdr>
    </w:div>
    <w:div w:id="1142388375">
      <w:bodyDiv w:val="1"/>
      <w:marLeft w:val="0"/>
      <w:marRight w:val="0"/>
      <w:marTop w:val="0"/>
      <w:marBottom w:val="0"/>
      <w:divBdr>
        <w:top w:val="none" w:sz="0" w:space="0" w:color="auto"/>
        <w:left w:val="none" w:sz="0" w:space="0" w:color="auto"/>
        <w:bottom w:val="none" w:sz="0" w:space="0" w:color="auto"/>
        <w:right w:val="none" w:sz="0" w:space="0" w:color="auto"/>
      </w:divBdr>
      <w:divsChild>
        <w:div w:id="2093500052">
          <w:marLeft w:val="0"/>
          <w:marRight w:val="0"/>
          <w:marTop w:val="0"/>
          <w:marBottom w:val="0"/>
          <w:divBdr>
            <w:top w:val="none" w:sz="0" w:space="0" w:color="auto"/>
            <w:left w:val="none" w:sz="0" w:space="0" w:color="auto"/>
            <w:bottom w:val="none" w:sz="0" w:space="0" w:color="auto"/>
            <w:right w:val="none" w:sz="0" w:space="0" w:color="auto"/>
          </w:divBdr>
          <w:divsChild>
            <w:div w:id="1310860971">
              <w:marLeft w:val="0"/>
              <w:marRight w:val="0"/>
              <w:marTop w:val="0"/>
              <w:marBottom w:val="0"/>
              <w:divBdr>
                <w:top w:val="none" w:sz="0" w:space="0" w:color="auto"/>
                <w:left w:val="none" w:sz="0" w:space="0" w:color="auto"/>
                <w:bottom w:val="none" w:sz="0" w:space="0" w:color="auto"/>
                <w:right w:val="none" w:sz="0" w:space="0" w:color="auto"/>
              </w:divBdr>
              <w:divsChild>
                <w:div w:id="524903620">
                  <w:marLeft w:val="0"/>
                  <w:marRight w:val="0"/>
                  <w:marTop w:val="0"/>
                  <w:marBottom w:val="0"/>
                  <w:divBdr>
                    <w:top w:val="none" w:sz="0" w:space="0" w:color="auto"/>
                    <w:left w:val="none" w:sz="0" w:space="0" w:color="auto"/>
                    <w:bottom w:val="none" w:sz="0" w:space="0" w:color="auto"/>
                    <w:right w:val="none" w:sz="0" w:space="0" w:color="auto"/>
                  </w:divBdr>
                  <w:divsChild>
                    <w:div w:id="1146557092">
                      <w:marLeft w:val="0"/>
                      <w:marRight w:val="0"/>
                      <w:marTop w:val="0"/>
                      <w:marBottom w:val="0"/>
                      <w:divBdr>
                        <w:top w:val="none" w:sz="0" w:space="0" w:color="auto"/>
                        <w:left w:val="none" w:sz="0" w:space="0" w:color="auto"/>
                        <w:bottom w:val="none" w:sz="0" w:space="0" w:color="auto"/>
                        <w:right w:val="none" w:sz="0" w:space="0" w:color="auto"/>
                      </w:divBdr>
                      <w:divsChild>
                        <w:div w:id="785077085">
                          <w:marLeft w:val="0"/>
                          <w:marRight w:val="0"/>
                          <w:marTop w:val="0"/>
                          <w:marBottom w:val="0"/>
                          <w:divBdr>
                            <w:top w:val="none" w:sz="0" w:space="0" w:color="auto"/>
                            <w:left w:val="none" w:sz="0" w:space="0" w:color="auto"/>
                            <w:bottom w:val="none" w:sz="0" w:space="0" w:color="auto"/>
                            <w:right w:val="none" w:sz="0" w:space="0" w:color="auto"/>
                          </w:divBdr>
                          <w:divsChild>
                            <w:div w:id="57979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1795639">
      <w:bodyDiv w:val="1"/>
      <w:marLeft w:val="0"/>
      <w:marRight w:val="0"/>
      <w:marTop w:val="0"/>
      <w:marBottom w:val="0"/>
      <w:divBdr>
        <w:top w:val="none" w:sz="0" w:space="0" w:color="auto"/>
        <w:left w:val="none" w:sz="0" w:space="0" w:color="auto"/>
        <w:bottom w:val="none" w:sz="0" w:space="0" w:color="auto"/>
        <w:right w:val="none" w:sz="0" w:space="0" w:color="auto"/>
      </w:divBdr>
      <w:divsChild>
        <w:div w:id="748694673">
          <w:marLeft w:val="0"/>
          <w:marRight w:val="0"/>
          <w:marTop w:val="0"/>
          <w:marBottom w:val="0"/>
          <w:divBdr>
            <w:top w:val="none" w:sz="0" w:space="0" w:color="auto"/>
            <w:left w:val="none" w:sz="0" w:space="0" w:color="auto"/>
            <w:bottom w:val="none" w:sz="0" w:space="0" w:color="auto"/>
            <w:right w:val="none" w:sz="0" w:space="0" w:color="auto"/>
          </w:divBdr>
          <w:divsChild>
            <w:div w:id="1859080225">
              <w:marLeft w:val="0"/>
              <w:marRight w:val="0"/>
              <w:marTop w:val="0"/>
              <w:marBottom w:val="0"/>
              <w:divBdr>
                <w:top w:val="none" w:sz="0" w:space="0" w:color="auto"/>
                <w:left w:val="none" w:sz="0" w:space="0" w:color="auto"/>
                <w:bottom w:val="none" w:sz="0" w:space="0" w:color="auto"/>
                <w:right w:val="none" w:sz="0" w:space="0" w:color="auto"/>
              </w:divBdr>
              <w:divsChild>
                <w:div w:id="558246694">
                  <w:marLeft w:val="0"/>
                  <w:marRight w:val="0"/>
                  <w:marTop w:val="0"/>
                  <w:marBottom w:val="0"/>
                  <w:divBdr>
                    <w:top w:val="none" w:sz="0" w:space="0" w:color="auto"/>
                    <w:left w:val="none" w:sz="0" w:space="0" w:color="auto"/>
                    <w:bottom w:val="none" w:sz="0" w:space="0" w:color="auto"/>
                    <w:right w:val="none" w:sz="0" w:space="0" w:color="auto"/>
                  </w:divBdr>
                  <w:divsChild>
                    <w:div w:id="223611992">
                      <w:marLeft w:val="0"/>
                      <w:marRight w:val="0"/>
                      <w:marTop w:val="0"/>
                      <w:marBottom w:val="0"/>
                      <w:divBdr>
                        <w:top w:val="none" w:sz="0" w:space="0" w:color="auto"/>
                        <w:left w:val="none" w:sz="0" w:space="0" w:color="auto"/>
                        <w:bottom w:val="none" w:sz="0" w:space="0" w:color="auto"/>
                        <w:right w:val="none" w:sz="0" w:space="0" w:color="auto"/>
                      </w:divBdr>
                      <w:divsChild>
                        <w:div w:id="623780199">
                          <w:marLeft w:val="0"/>
                          <w:marRight w:val="0"/>
                          <w:marTop w:val="0"/>
                          <w:marBottom w:val="0"/>
                          <w:divBdr>
                            <w:top w:val="none" w:sz="0" w:space="0" w:color="auto"/>
                            <w:left w:val="none" w:sz="0" w:space="0" w:color="auto"/>
                            <w:bottom w:val="none" w:sz="0" w:space="0" w:color="auto"/>
                            <w:right w:val="none" w:sz="0" w:space="0" w:color="auto"/>
                          </w:divBdr>
                          <w:divsChild>
                            <w:div w:id="1803425064">
                              <w:marLeft w:val="0"/>
                              <w:marRight w:val="0"/>
                              <w:marTop w:val="0"/>
                              <w:marBottom w:val="0"/>
                              <w:divBdr>
                                <w:top w:val="none" w:sz="0" w:space="0" w:color="auto"/>
                                <w:left w:val="none" w:sz="0" w:space="0" w:color="auto"/>
                                <w:bottom w:val="none" w:sz="0" w:space="0" w:color="auto"/>
                                <w:right w:val="none" w:sz="0" w:space="0" w:color="auto"/>
                              </w:divBdr>
                              <w:divsChild>
                                <w:div w:id="198843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7912440">
      <w:bodyDiv w:val="1"/>
      <w:marLeft w:val="0"/>
      <w:marRight w:val="0"/>
      <w:marTop w:val="0"/>
      <w:marBottom w:val="0"/>
      <w:divBdr>
        <w:top w:val="none" w:sz="0" w:space="0" w:color="auto"/>
        <w:left w:val="none" w:sz="0" w:space="0" w:color="auto"/>
        <w:bottom w:val="none" w:sz="0" w:space="0" w:color="auto"/>
        <w:right w:val="none" w:sz="0" w:space="0" w:color="auto"/>
      </w:divBdr>
    </w:div>
    <w:div w:id="1298796361">
      <w:bodyDiv w:val="1"/>
      <w:marLeft w:val="0"/>
      <w:marRight w:val="0"/>
      <w:marTop w:val="0"/>
      <w:marBottom w:val="0"/>
      <w:divBdr>
        <w:top w:val="none" w:sz="0" w:space="0" w:color="auto"/>
        <w:left w:val="none" w:sz="0" w:space="0" w:color="auto"/>
        <w:bottom w:val="none" w:sz="0" w:space="0" w:color="auto"/>
        <w:right w:val="none" w:sz="0" w:space="0" w:color="auto"/>
      </w:divBdr>
    </w:div>
    <w:div w:id="1327440439">
      <w:bodyDiv w:val="1"/>
      <w:marLeft w:val="0"/>
      <w:marRight w:val="0"/>
      <w:marTop w:val="0"/>
      <w:marBottom w:val="0"/>
      <w:divBdr>
        <w:top w:val="none" w:sz="0" w:space="0" w:color="auto"/>
        <w:left w:val="none" w:sz="0" w:space="0" w:color="auto"/>
        <w:bottom w:val="none" w:sz="0" w:space="0" w:color="auto"/>
        <w:right w:val="none" w:sz="0" w:space="0" w:color="auto"/>
      </w:divBdr>
    </w:div>
    <w:div w:id="1409423283">
      <w:bodyDiv w:val="1"/>
      <w:marLeft w:val="0"/>
      <w:marRight w:val="0"/>
      <w:marTop w:val="0"/>
      <w:marBottom w:val="0"/>
      <w:divBdr>
        <w:top w:val="none" w:sz="0" w:space="0" w:color="auto"/>
        <w:left w:val="none" w:sz="0" w:space="0" w:color="auto"/>
        <w:bottom w:val="none" w:sz="0" w:space="0" w:color="auto"/>
        <w:right w:val="none" w:sz="0" w:space="0" w:color="auto"/>
      </w:divBdr>
    </w:div>
    <w:div w:id="1410075781">
      <w:bodyDiv w:val="1"/>
      <w:marLeft w:val="0"/>
      <w:marRight w:val="0"/>
      <w:marTop w:val="0"/>
      <w:marBottom w:val="0"/>
      <w:divBdr>
        <w:top w:val="none" w:sz="0" w:space="0" w:color="auto"/>
        <w:left w:val="none" w:sz="0" w:space="0" w:color="auto"/>
        <w:bottom w:val="none" w:sz="0" w:space="0" w:color="auto"/>
        <w:right w:val="none" w:sz="0" w:space="0" w:color="auto"/>
      </w:divBdr>
    </w:div>
    <w:div w:id="1469398045">
      <w:bodyDiv w:val="1"/>
      <w:marLeft w:val="0"/>
      <w:marRight w:val="0"/>
      <w:marTop w:val="0"/>
      <w:marBottom w:val="0"/>
      <w:divBdr>
        <w:top w:val="none" w:sz="0" w:space="0" w:color="auto"/>
        <w:left w:val="none" w:sz="0" w:space="0" w:color="auto"/>
        <w:bottom w:val="none" w:sz="0" w:space="0" w:color="auto"/>
        <w:right w:val="none" w:sz="0" w:space="0" w:color="auto"/>
      </w:divBdr>
    </w:div>
    <w:div w:id="1475684052">
      <w:bodyDiv w:val="1"/>
      <w:marLeft w:val="0"/>
      <w:marRight w:val="0"/>
      <w:marTop w:val="0"/>
      <w:marBottom w:val="0"/>
      <w:divBdr>
        <w:top w:val="none" w:sz="0" w:space="0" w:color="auto"/>
        <w:left w:val="none" w:sz="0" w:space="0" w:color="auto"/>
        <w:bottom w:val="none" w:sz="0" w:space="0" w:color="auto"/>
        <w:right w:val="none" w:sz="0" w:space="0" w:color="auto"/>
      </w:divBdr>
    </w:div>
    <w:div w:id="1502428167">
      <w:bodyDiv w:val="1"/>
      <w:marLeft w:val="0"/>
      <w:marRight w:val="0"/>
      <w:marTop w:val="0"/>
      <w:marBottom w:val="0"/>
      <w:divBdr>
        <w:top w:val="none" w:sz="0" w:space="0" w:color="auto"/>
        <w:left w:val="none" w:sz="0" w:space="0" w:color="auto"/>
        <w:bottom w:val="none" w:sz="0" w:space="0" w:color="auto"/>
        <w:right w:val="none" w:sz="0" w:space="0" w:color="auto"/>
      </w:divBdr>
    </w:div>
    <w:div w:id="1530533301">
      <w:bodyDiv w:val="1"/>
      <w:marLeft w:val="0"/>
      <w:marRight w:val="0"/>
      <w:marTop w:val="0"/>
      <w:marBottom w:val="0"/>
      <w:divBdr>
        <w:top w:val="none" w:sz="0" w:space="0" w:color="auto"/>
        <w:left w:val="none" w:sz="0" w:space="0" w:color="auto"/>
        <w:bottom w:val="none" w:sz="0" w:space="0" w:color="auto"/>
        <w:right w:val="none" w:sz="0" w:space="0" w:color="auto"/>
      </w:divBdr>
    </w:div>
    <w:div w:id="1569608101">
      <w:bodyDiv w:val="1"/>
      <w:marLeft w:val="0"/>
      <w:marRight w:val="0"/>
      <w:marTop w:val="0"/>
      <w:marBottom w:val="0"/>
      <w:divBdr>
        <w:top w:val="none" w:sz="0" w:space="0" w:color="auto"/>
        <w:left w:val="none" w:sz="0" w:space="0" w:color="auto"/>
        <w:bottom w:val="none" w:sz="0" w:space="0" w:color="auto"/>
        <w:right w:val="none" w:sz="0" w:space="0" w:color="auto"/>
      </w:divBdr>
    </w:div>
    <w:div w:id="1590116811">
      <w:bodyDiv w:val="1"/>
      <w:marLeft w:val="0"/>
      <w:marRight w:val="0"/>
      <w:marTop w:val="0"/>
      <w:marBottom w:val="0"/>
      <w:divBdr>
        <w:top w:val="none" w:sz="0" w:space="0" w:color="auto"/>
        <w:left w:val="none" w:sz="0" w:space="0" w:color="auto"/>
        <w:bottom w:val="none" w:sz="0" w:space="0" w:color="auto"/>
        <w:right w:val="none" w:sz="0" w:space="0" w:color="auto"/>
      </w:divBdr>
    </w:div>
    <w:div w:id="1643727431">
      <w:bodyDiv w:val="1"/>
      <w:marLeft w:val="0"/>
      <w:marRight w:val="0"/>
      <w:marTop w:val="0"/>
      <w:marBottom w:val="0"/>
      <w:divBdr>
        <w:top w:val="none" w:sz="0" w:space="0" w:color="auto"/>
        <w:left w:val="none" w:sz="0" w:space="0" w:color="auto"/>
        <w:bottom w:val="none" w:sz="0" w:space="0" w:color="auto"/>
        <w:right w:val="none" w:sz="0" w:space="0" w:color="auto"/>
      </w:divBdr>
      <w:divsChild>
        <w:div w:id="1627392757">
          <w:marLeft w:val="0"/>
          <w:marRight w:val="0"/>
          <w:marTop w:val="0"/>
          <w:marBottom w:val="0"/>
          <w:divBdr>
            <w:top w:val="none" w:sz="0" w:space="0" w:color="auto"/>
            <w:left w:val="none" w:sz="0" w:space="0" w:color="auto"/>
            <w:bottom w:val="none" w:sz="0" w:space="0" w:color="auto"/>
            <w:right w:val="none" w:sz="0" w:space="0" w:color="auto"/>
          </w:divBdr>
          <w:divsChild>
            <w:div w:id="2127112477">
              <w:marLeft w:val="0"/>
              <w:marRight w:val="0"/>
              <w:marTop w:val="0"/>
              <w:marBottom w:val="0"/>
              <w:divBdr>
                <w:top w:val="none" w:sz="0" w:space="0" w:color="auto"/>
                <w:left w:val="none" w:sz="0" w:space="0" w:color="auto"/>
                <w:bottom w:val="none" w:sz="0" w:space="0" w:color="auto"/>
                <w:right w:val="none" w:sz="0" w:space="0" w:color="auto"/>
              </w:divBdr>
              <w:divsChild>
                <w:div w:id="364529048">
                  <w:marLeft w:val="0"/>
                  <w:marRight w:val="0"/>
                  <w:marTop w:val="0"/>
                  <w:marBottom w:val="0"/>
                  <w:divBdr>
                    <w:top w:val="none" w:sz="0" w:space="0" w:color="auto"/>
                    <w:left w:val="none" w:sz="0" w:space="0" w:color="auto"/>
                    <w:bottom w:val="none" w:sz="0" w:space="0" w:color="auto"/>
                    <w:right w:val="none" w:sz="0" w:space="0" w:color="auto"/>
                  </w:divBdr>
                  <w:divsChild>
                    <w:div w:id="1314914438">
                      <w:marLeft w:val="0"/>
                      <w:marRight w:val="0"/>
                      <w:marTop w:val="0"/>
                      <w:marBottom w:val="0"/>
                      <w:divBdr>
                        <w:top w:val="none" w:sz="0" w:space="0" w:color="auto"/>
                        <w:left w:val="none" w:sz="0" w:space="0" w:color="auto"/>
                        <w:bottom w:val="none" w:sz="0" w:space="0" w:color="auto"/>
                        <w:right w:val="none" w:sz="0" w:space="0" w:color="auto"/>
                      </w:divBdr>
                      <w:divsChild>
                        <w:div w:id="1180240975">
                          <w:marLeft w:val="0"/>
                          <w:marRight w:val="0"/>
                          <w:marTop w:val="0"/>
                          <w:marBottom w:val="0"/>
                          <w:divBdr>
                            <w:top w:val="none" w:sz="0" w:space="0" w:color="auto"/>
                            <w:left w:val="none" w:sz="0" w:space="0" w:color="auto"/>
                            <w:bottom w:val="none" w:sz="0" w:space="0" w:color="auto"/>
                            <w:right w:val="none" w:sz="0" w:space="0" w:color="auto"/>
                          </w:divBdr>
                          <w:divsChild>
                            <w:div w:id="65275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4111699">
      <w:bodyDiv w:val="1"/>
      <w:marLeft w:val="0"/>
      <w:marRight w:val="0"/>
      <w:marTop w:val="0"/>
      <w:marBottom w:val="0"/>
      <w:divBdr>
        <w:top w:val="none" w:sz="0" w:space="0" w:color="auto"/>
        <w:left w:val="none" w:sz="0" w:space="0" w:color="auto"/>
        <w:bottom w:val="none" w:sz="0" w:space="0" w:color="auto"/>
        <w:right w:val="none" w:sz="0" w:space="0" w:color="auto"/>
      </w:divBdr>
    </w:div>
    <w:div w:id="1732775248">
      <w:bodyDiv w:val="1"/>
      <w:marLeft w:val="0"/>
      <w:marRight w:val="0"/>
      <w:marTop w:val="0"/>
      <w:marBottom w:val="0"/>
      <w:divBdr>
        <w:top w:val="none" w:sz="0" w:space="0" w:color="auto"/>
        <w:left w:val="none" w:sz="0" w:space="0" w:color="auto"/>
        <w:bottom w:val="none" w:sz="0" w:space="0" w:color="auto"/>
        <w:right w:val="none" w:sz="0" w:space="0" w:color="auto"/>
      </w:divBdr>
    </w:div>
    <w:div w:id="1746106303">
      <w:bodyDiv w:val="1"/>
      <w:marLeft w:val="0"/>
      <w:marRight w:val="0"/>
      <w:marTop w:val="0"/>
      <w:marBottom w:val="0"/>
      <w:divBdr>
        <w:top w:val="none" w:sz="0" w:space="0" w:color="auto"/>
        <w:left w:val="none" w:sz="0" w:space="0" w:color="auto"/>
        <w:bottom w:val="none" w:sz="0" w:space="0" w:color="auto"/>
        <w:right w:val="none" w:sz="0" w:space="0" w:color="auto"/>
      </w:divBdr>
      <w:divsChild>
        <w:div w:id="625311208">
          <w:marLeft w:val="0"/>
          <w:marRight w:val="0"/>
          <w:marTop w:val="0"/>
          <w:marBottom w:val="0"/>
          <w:divBdr>
            <w:top w:val="none" w:sz="0" w:space="0" w:color="auto"/>
            <w:left w:val="none" w:sz="0" w:space="0" w:color="auto"/>
            <w:bottom w:val="none" w:sz="0" w:space="0" w:color="auto"/>
            <w:right w:val="none" w:sz="0" w:space="0" w:color="auto"/>
          </w:divBdr>
        </w:div>
        <w:div w:id="1722829924">
          <w:marLeft w:val="0"/>
          <w:marRight w:val="0"/>
          <w:marTop w:val="0"/>
          <w:marBottom w:val="0"/>
          <w:divBdr>
            <w:top w:val="none" w:sz="0" w:space="0" w:color="auto"/>
            <w:left w:val="none" w:sz="0" w:space="0" w:color="auto"/>
            <w:bottom w:val="none" w:sz="0" w:space="0" w:color="auto"/>
            <w:right w:val="none" w:sz="0" w:space="0" w:color="auto"/>
          </w:divBdr>
        </w:div>
      </w:divsChild>
    </w:div>
    <w:div w:id="1795097063">
      <w:bodyDiv w:val="1"/>
      <w:marLeft w:val="0"/>
      <w:marRight w:val="0"/>
      <w:marTop w:val="0"/>
      <w:marBottom w:val="0"/>
      <w:divBdr>
        <w:top w:val="none" w:sz="0" w:space="0" w:color="auto"/>
        <w:left w:val="none" w:sz="0" w:space="0" w:color="auto"/>
        <w:bottom w:val="none" w:sz="0" w:space="0" w:color="auto"/>
        <w:right w:val="none" w:sz="0" w:space="0" w:color="auto"/>
      </w:divBdr>
    </w:div>
    <w:div w:id="1839343018">
      <w:bodyDiv w:val="1"/>
      <w:marLeft w:val="0"/>
      <w:marRight w:val="0"/>
      <w:marTop w:val="0"/>
      <w:marBottom w:val="0"/>
      <w:divBdr>
        <w:top w:val="none" w:sz="0" w:space="0" w:color="auto"/>
        <w:left w:val="none" w:sz="0" w:space="0" w:color="auto"/>
        <w:bottom w:val="none" w:sz="0" w:space="0" w:color="auto"/>
        <w:right w:val="none" w:sz="0" w:space="0" w:color="auto"/>
      </w:divBdr>
      <w:divsChild>
        <w:div w:id="125007112">
          <w:marLeft w:val="0"/>
          <w:marRight w:val="0"/>
          <w:marTop w:val="0"/>
          <w:marBottom w:val="0"/>
          <w:divBdr>
            <w:top w:val="none" w:sz="0" w:space="0" w:color="auto"/>
            <w:left w:val="none" w:sz="0" w:space="0" w:color="auto"/>
            <w:bottom w:val="none" w:sz="0" w:space="0" w:color="auto"/>
            <w:right w:val="none" w:sz="0" w:space="0" w:color="auto"/>
          </w:divBdr>
          <w:divsChild>
            <w:div w:id="1642731085">
              <w:marLeft w:val="0"/>
              <w:marRight w:val="0"/>
              <w:marTop w:val="0"/>
              <w:marBottom w:val="0"/>
              <w:divBdr>
                <w:top w:val="none" w:sz="0" w:space="0" w:color="auto"/>
                <w:left w:val="none" w:sz="0" w:space="0" w:color="auto"/>
                <w:bottom w:val="none" w:sz="0" w:space="0" w:color="auto"/>
                <w:right w:val="none" w:sz="0" w:space="0" w:color="auto"/>
              </w:divBdr>
              <w:divsChild>
                <w:div w:id="2132287046">
                  <w:marLeft w:val="0"/>
                  <w:marRight w:val="0"/>
                  <w:marTop w:val="0"/>
                  <w:marBottom w:val="0"/>
                  <w:divBdr>
                    <w:top w:val="none" w:sz="0" w:space="0" w:color="auto"/>
                    <w:left w:val="none" w:sz="0" w:space="0" w:color="auto"/>
                    <w:bottom w:val="none" w:sz="0" w:space="0" w:color="auto"/>
                    <w:right w:val="none" w:sz="0" w:space="0" w:color="auto"/>
                  </w:divBdr>
                  <w:divsChild>
                    <w:div w:id="151065004">
                      <w:marLeft w:val="0"/>
                      <w:marRight w:val="0"/>
                      <w:marTop w:val="0"/>
                      <w:marBottom w:val="0"/>
                      <w:divBdr>
                        <w:top w:val="none" w:sz="0" w:space="0" w:color="auto"/>
                        <w:left w:val="none" w:sz="0" w:space="0" w:color="auto"/>
                        <w:bottom w:val="none" w:sz="0" w:space="0" w:color="auto"/>
                        <w:right w:val="none" w:sz="0" w:space="0" w:color="auto"/>
                      </w:divBdr>
                      <w:divsChild>
                        <w:div w:id="1454711751">
                          <w:marLeft w:val="0"/>
                          <w:marRight w:val="0"/>
                          <w:marTop w:val="0"/>
                          <w:marBottom w:val="0"/>
                          <w:divBdr>
                            <w:top w:val="none" w:sz="0" w:space="0" w:color="auto"/>
                            <w:left w:val="none" w:sz="0" w:space="0" w:color="auto"/>
                            <w:bottom w:val="none" w:sz="0" w:space="0" w:color="auto"/>
                            <w:right w:val="none" w:sz="0" w:space="0" w:color="auto"/>
                          </w:divBdr>
                          <w:divsChild>
                            <w:div w:id="111780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9143240">
      <w:bodyDiv w:val="1"/>
      <w:marLeft w:val="0"/>
      <w:marRight w:val="0"/>
      <w:marTop w:val="0"/>
      <w:marBottom w:val="0"/>
      <w:divBdr>
        <w:top w:val="none" w:sz="0" w:space="0" w:color="auto"/>
        <w:left w:val="none" w:sz="0" w:space="0" w:color="auto"/>
        <w:bottom w:val="none" w:sz="0" w:space="0" w:color="auto"/>
        <w:right w:val="none" w:sz="0" w:space="0" w:color="auto"/>
      </w:divBdr>
    </w:div>
    <w:div w:id="1905295189">
      <w:bodyDiv w:val="1"/>
      <w:marLeft w:val="0"/>
      <w:marRight w:val="0"/>
      <w:marTop w:val="0"/>
      <w:marBottom w:val="0"/>
      <w:divBdr>
        <w:top w:val="none" w:sz="0" w:space="0" w:color="auto"/>
        <w:left w:val="none" w:sz="0" w:space="0" w:color="auto"/>
        <w:bottom w:val="none" w:sz="0" w:space="0" w:color="auto"/>
        <w:right w:val="none" w:sz="0" w:space="0" w:color="auto"/>
      </w:divBdr>
    </w:div>
    <w:div w:id="1951232378">
      <w:bodyDiv w:val="1"/>
      <w:marLeft w:val="0"/>
      <w:marRight w:val="0"/>
      <w:marTop w:val="0"/>
      <w:marBottom w:val="0"/>
      <w:divBdr>
        <w:top w:val="none" w:sz="0" w:space="0" w:color="auto"/>
        <w:left w:val="none" w:sz="0" w:space="0" w:color="auto"/>
        <w:bottom w:val="none" w:sz="0" w:space="0" w:color="auto"/>
        <w:right w:val="none" w:sz="0" w:space="0" w:color="auto"/>
      </w:divBdr>
    </w:div>
    <w:div w:id="1990205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oter" Target="footer4.xml"/><Relationship Id="rId28" Type="http://schemas.microsoft.com/office/2016/09/relationships/commentsIds" Target="commentsIds.xml"/><Relationship Id="rId10" Type="http://schemas.openxmlformats.org/officeDocument/2006/relationships/footer" Target="footer1.xml"/><Relationship Id="rId19" Type="http://schemas.openxmlformats.org/officeDocument/2006/relationships/footer" Target="footer6.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comments" Target="comment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E:\Work\&#1043;&#1054;&#1057;&#1058;\&#1055;&#1086;&#1083;&#1086;&#1078;&#1077;&#1085;&#1080;&#1077;%20&#1086;%20&#1079;&#1072;&#1082;&#1091;&#1087;&#1082;&#1077;\&#1057;&#1058;&#1055;.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2DE363-7EF4-4DCC-90A4-BFC328E605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СТП</Template>
  <TotalTime>233</TotalTime>
  <Pages>20</Pages>
  <Words>5663</Words>
  <Characters>32280</Characters>
  <Application>Microsoft Office Word</Application>
  <DocSecurity>0</DocSecurity>
  <Lines>269</Lines>
  <Paragraphs>75</Paragraphs>
  <ScaleCrop>false</ScaleCrop>
  <HeadingPairs>
    <vt:vector size="2" baseType="variant">
      <vt:variant>
        <vt:lpstr>Название</vt:lpstr>
      </vt:variant>
      <vt:variant>
        <vt:i4>1</vt:i4>
      </vt:variant>
    </vt:vector>
  </HeadingPairs>
  <TitlesOfParts>
    <vt:vector size="1" baseType="lpstr">
      <vt:lpstr>УТВЕРЖДЕНО</vt:lpstr>
    </vt:vector>
  </TitlesOfParts>
  <Company/>
  <LinksUpToDate>false</LinksUpToDate>
  <CharactersWithSpaces>37868</CharactersWithSpaces>
  <SharedDoc>false</SharedDoc>
  <HLinks>
    <vt:vector size="354" baseType="variant">
      <vt:variant>
        <vt:i4>2687010</vt:i4>
      </vt:variant>
      <vt:variant>
        <vt:i4>348</vt:i4>
      </vt:variant>
      <vt:variant>
        <vt:i4>0</vt:i4>
      </vt:variant>
      <vt:variant>
        <vt:i4>5</vt:i4>
      </vt:variant>
      <vt:variant>
        <vt:lpwstr>www.aamc.ru</vt:lpwstr>
      </vt:variant>
      <vt:variant>
        <vt:lpwstr/>
      </vt:variant>
      <vt:variant>
        <vt:i4>7274549</vt:i4>
      </vt:variant>
      <vt:variant>
        <vt:i4>345</vt:i4>
      </vt:variant>
      <vt:variant>
        <vt:i4>0</vt:i4>
      </vt:variant>
      <vt:variant>
        <vt:i4>5</vt:i4>
      </vt:variant>
      <vt:variant>
        <vt:lpwstr>http://www.zakupki.gov.ru/</vt:lpwstr>
      </vt:variant>
      <vt:variant>
        <vt:lpwstr/>
      </vt:variant>
      <vt:variant>
        <vt:i4>1376305</vt:i4>
      </vt:variant>
      <vt:variant>
        <vt:i4>338</vt:i4>
      </vt:variant>
      <vt:variant>
        <vt:i4>0</vt:i4>
      </vt:variant>
      <vt:variant>
        <vt:i4>5</vt:i4>
      </vt:variant>
      <vt:variant>
        <vt:lpwstr/>
      </vt:variant>
      <vt:variant>
        <vt:lpwstr>_Toc374437565</vt:lpwstr>
      </vt:variant>
      <vt:variant>
        <vt:i4>1376305</vt:i4>
      </vt:variant>
      <vt:variant>
        <vt:i4>332</vt:i4>
      </vt:variant>
      <vt:variant>
        <vt:i4>0</vt:i4>
      </vt:variant>
      <vt:variant>
        <vt:i4>5</vt:i4>
      </vt:variant>
      <vt:variant>
        <vt:lpwstr/>
      </vt:variant>
      <vt:variant>
        <vt:lpwstr>_Toc374437564</vt:lpwstr>
      </vt:variant>
      <vt:variant>
        <vt:i4>1376305</vt:i4>
      </vt:variant>
      <vt:variant>
        <vt:i4>326</vt:i4>
      </vt:variant>
      <vt:variant>
        <vt:i4>0</vt:i4>
      </vt:variant>
      <vt:variant>
        <vt:i4>5</vt:i4>
      </vt:variant>
      <vt:variant>
        <vt:lpwstr/>
      </vt:variant>
      <vt:variant>
        <vt:lpwstr>_Toc374437563</vt:lpwstr>
      </vt:variant>
      <vt:variant>
        <vt:i4>1376305</vt:i4>
      </vt:variant>
      <vt:variant>
        <vt:i4>320</vt:i4>
      </vt:variant>
      <vt:variant>
        <vt:i4>0</vt:i4>
      </vt:variant>
      <vt:variant>
        <vt:i4>5</vt:i4>
      </vt:variant>
      <vt:variant>
        <vt:lpwstr/>
      </vt:variant>
      <vt:variant>
        <vt:lpwstr>_Toc374437562</vt:lpwstr>
      </vt:variant>
      <vt:variant>
        <vt:i4>1376305</vt:i4>
      </vt:variant>
      <vt:variant>
        <vt:i4>314</vt:i4>
      </vt:variant>
      <vt:variant>
        <vt:i4>0</vt:i4>
      </vt:variant>
      <vt:variant>
        <vt:i4>5</vt:i4>
      </vt:variant>
      <vt:variant>
        <vt:lpwstr/>
      </vt:variant>
      <vt:variant>
        <vt:lpwstr>_Toc374437561</vt:lpwstr>
      </vt:variant>
      <vt:variant>
        <vt:i4>1376305</vt:i4>
      </vt:variant>
      <vt:variant>
        <vt:i4>308</vt:i4>
      </vt:variant>
      <vt:variant>
        <vt:i4>0</vt:i4>
      </vt:variant>
      <vt:variant>
        <vt:i4>5</vt:i4>
      </vt:variant>
      <vt:variant>
        <vt:lpwstr/>
      </vt:variant>
      <vt:variant>
        <vt:lpwstr>_Toc374437560</vt:lpwstr>
      </vt:variant>
      <vt:variant>
        <vt:i4>1441841</vt:i4>
      </vt:variant>
      <vt:variant>
        <vt:i4>302</vt:i4>
      </vt:variant>
      <vt:variant>
        <vt:i4>0</vt:i4>
      </vt:variant>
      <vt:variant>
        <vt:i4>5</vt:i4>
      </vt:variant>
      <vt:variant>
        <vt:lpwstr/>
      </vt:variant>
      <vt:variant>
        <vt:lpwstr>_Toc374437559</vt:lpwstr>
      </vt:variant>
      <vt:variant>
        <vt:i4>1441841</vt:i4>
      </vt:variant>
      <vt:variant>
        <vt:i4>296</vt:i4>
      </vt:variant>
      <vt:variant>
        <vt:i4>0</vt:i4>
      </vt:variant>
      <vt:variant>
        <vt:i4>5</vt:i4>
      </vt:variant>
      <vt:variant>
        <vt:lpwstr/>
      </vt:variant>
      <vt:variant>
        <vt:lpwstr>_Toc374437558</vt:lpwstr>
      </vt:variant>
      <vt:variant>
        <vt:i4>1441841</vt:i4>
      </vt:variant>
      <vt:variant>
        <vt:i4>290</vt:i4>
      </vt:variant>
      <vt:variant>
        <vt:i4>0</vt:i4>
      </vt:variant>
      <vt:variant>
        <vt:i4>5</vt:i4>
      </vt:variant>
      <vt:variant>
        <vt:lpwstr/>
      </vt:variant>
      <vt:variant>
        <vt:lpwstr>_Toc374437557</vt:lpwstr>
      </vt:variant>
      <vt:variant>
        <vt:i4>1441841</vt:i4>
      </vt:variant>
      <vt:variant>
        <vt:i4>284</vt:i4>
      </vt:variant>
      <vt:variant>
        <vt:i4>0</vt:i4>
      </vt:variant>
      <vt:variant>
        <vt:i4>5</vt:i4>
      </vt:variant>
      <vt:variant>
        <vt:lpwstr/>
      </vt:variant>
      <vt:variant>
        <vt:lpwstr>_Toc374437556</vt:lpwstr>
      </vt:variant>
      <vt:variant>
        <vt:i4>1441841</vt:i4>
      </vt:variant>
      <vt:variant>
        <vt:i4>278</vt:i4>
      </vt:variant>
      <vt:variant>
        <vt:i4>0</vt:i4>
      </vt:variant>
      <vt:variant>
        <vt:i4>5</vt:i4>
      </vt:variant>
      <vt:variant>
        <vt:lpwstr/>
      </vt:variant>
      <vt:variant>
        <vt:lpwstr>_Toc374437555</vt:lpwstr>
      </vt:variant>
      <vt:variant>
        <vt:i4>1441841</vt:i4>
      </vt:variant>
      <vt:variant>
        <vt:i4>272</vt:i4>
      </vt:variant>
      <vt:variant>
        <vt:i4>0</vt:i4>
      </vt:variant>
      <vt:variant>
        <vt:i4>5</vt:i4>
      </vt:variant>
      <vt:variant>
        <vt:lpwstr/>
      </vt:variant>
      <vt:variant>
        <vt:lpwstr>_Toc374437554</vt:lpwstr>
      </vt:variant>
      <vt:variant>
        <vt:i4>1441841</vt:i4>
      </vt:variant>
      <vt:variant>
        <vt:i4>266</vt:i4>
      </vt:variant>
      <vt:variant>
        <vt:i4>0</vt:i4>
      </vt:variant>
      <vt:variant>
        <vt:i4>5</vt:i4>
      </vt:variant>
      <vt:variant>
        <vt:lpwstr/>
      </vt:variant>
      <vt:variant>
        <vt:lpwstr>_Toc374437553</vt:lpwstr>
      </vt:variant>
      <vt:variant>
        <vt:i4>1441841</vt:i4>
      </vt:variant>
      <vt:variant>
        <vt:i4>260</vt:i4>
      </vt:variant>
      <vt:variant>
        <vt:i4>0</vt:i4>
      </vt:variant>
      <vt:variant>
        <vt:i4>5</vt:i4>
      </vt:variant>
      <vt:variant>
        <vt:lpwstr/>
      </vt:variant>
      <vt:variant>
        <vt:lpwstr>_Toc374437552</vt:lpwstr>
      </vt:variant>
      <vt:variant>
        <vt:i4>1441841</vt:i4>
      </vt:variant>
      <vt:variant>
        <vt:i4>254</vt:i4>
      </vt:variant>
      <vt:variant>
        <vt:i4>0</vt:i4>
      </vt:variant>
      <vt:variant>
        <vt:i4>5</vt:i4>
      </vt:variant>
      <vt:variant>
        <vt:lpwstr/>
      </vt:variant>
      <vt:variant>
        <vt:lpwstr>_Toc374437551</vt:lpwstr>
      </vt:variant>
      <vt:variant>
        <vt:i4>1441841</vt:i4>
      </vt:variant>
      <vt:variant>
        <vt:i4>248</vt:i4>
      </vt:variant>
      <vt:variant>
        <vt:i4>0</vt:i4>
      </vt:variant>
      <vt:variant>
        <vt:i4>5</vt:i4>
      </vt:variant>
      <vt:variant>
        <vt:lpwstr/>
      </vt:variant>
      <vt:variant>
        <vt:lpwstr>_Toc374437550</vt:lpwstr>
      </vt:variant>
      <vt:variant>
        <vt:i4>1507377</vt:i4>
      </vt:variant>
      <vt:variant>
        <vt:i4>242</vt:i4>
      </vt:variant>
      <vt:variant>
        <vt:i4>0</vt:i4>
      </vt:variant>
      <vt:variant>
        <vt:i4>5</vt:i4>
      </vt:variant>
      <vt:variant>
        <vt:lpwstr/>
      </vt:variant>
      <vt:variant>
        <vt:lpwstr>_Toc374437549</vt:lpwstr>
      </vt:variant>
      <vt:variant>
        <vt:i4>1507377</vt:i4>
      </vt:variant>
      <vt:variant>
        <vt:i4>236</vt:i4>
      </vt:variant>
      <vt:variant>
        <vt:i4>0</vt:i4>
      </vt:variant>
      <vt:variant>
        <vt:i4>5</vt:i4>
      </vt:variant>
      <vt:variant>
        <vt:lpwstr/>
      </vt:variant>
      <vt:variant>
        <vt:lpwstr>_Toc374437548</vt:lpwstr>
      </vt:variant>
      <vt:variant>
        <vt:i4>1507377</vt:i4>
      </vt:variant>
      <vt:variant>
        <vt:i4>230</vt:i4>
      </vt:variant>
      <vt:variant>
        <vt:i4>0</vt:i4>
      </vt:variant>
      <vt:variant>
        <vt:i4>5</vt:i4>
      </vt:variant>
      <vt:variant>
        <vt:lpwstr/>
      </vt:variant>
      <vt:variant>
        <vt:lpwstr>_Toc374437547</vt:lpwstr>
      </vt:variant>
      <vt:variant>
        <vt:i4>1507377</vt:i4>
      </vt:variant>
      <vt:variant>
        <vt:i4>224</vt:i4>
      </vt:variant>
      <vt:variant>
        <vt:i4>0</vt:i4>
      </vt:variant>
      <vt:variant>
        <vt:i4>5</vt:i4>
      </vt:variant>
      <vt:variant>
        <vt:lpwstr/>
      </vt:variant>
      <vt:variant>
        <vt:lpwstr>_Toc374437546</vt:lpwstr>
      </vt:variant>
      <vt:variant>
        <vt:i4>1507377</vt:i4>
      </vt:variant>
      <vt:variant>
        <vt:i4>218</vt:i4>
      </vt:variant>
      <vt:variant>
        <vt:i4>0</vt:i4>
      </vt:variant>
      <vt:variant>
        <vt:i4>5</vt:i4>
      </vt:variant>
      <vt:variant>
        <vt:lpwstr/>
      </vt:variant>
      <vt:variant>
        <vt:lpwstr>_Toc374437545</vt:lpwstr>
      </vt:variant>
      <vt:variant>
        <vt:i4>1507377</vt:i4>
      </vt:variant>
      <vt:variant>
        <vt:i4>212</vt:i4>
      </vt:variant>
      <vt:variant>
        <vt:i4>0</vt:i4>
      </vt:variant>
      <vt:variant>
        <vt:i4>5</vt:i4>
      </vt:variant>
      <vt:variant>
        <vt:lpwstr/>
      </vt:variant>
      <vt:variant>
        <vt:lpwstr>_Toc374437544</vt:lpwstr>
      </vt:variant>
      <vt:variant>
        <vt:i4>1507377</vt:i4>
      </vt:variant>
      <vt:variant>
        <vt:i4>206</vt:i4>
      </vt:variant>
      <vt:variant>
        <vt:i4>0</vt:i4>
      </vt:variant>
      <vt:variant>
        <vt:i4>5</vt:i4>
      </vt:variant>
      <vt:variant>
        <vt:lpwstr/>
      </vt:variant>
      <vt:variant>
        <vt:lpwstr>_Toc374437543</vt:lpwstr>
      </vt:variant>
      <vt:variant>
        <vt:i4>1507377</vt:i4>
      </vt:variant>
      <vt:variant>
        <vt:i4>200</vt:i4>
      </vt:variant>
      <vt:variant>
        <vt:i4>0</vt:i4>
      </vt:variant>
      <vt:variant>
        <vt:i4>5</vt:i4>
      </vt:variant>
      <vt:variant>
        <vt:lpwstr/>
      </vt:variant>
      <vt:variant>
        <vt:lpwstr>_Toc374437542</vt:lpwstr>
      </vt:variant>
      <vt:variant>
        <vt:i4>1507377</vt:i4>
      </vt:variant>
      <vt:variant>
        <vt:i4>194</vt:i4>
      </vt:variant>
      <vt:variant>
        <vt:i4>0</vt:i4>
      </vt:variant>
      <vt:variant>
        <vt:i4>5</vt:i4>
      </vt:variant>
      <vt:variant>
        <vt:lpwstr/>
      </vt:variant>
      <vt:variant>
        <vt:lpwstr>_Toc374437541</vt:lpwstr>
      </vt:variant>
      <vt:variant>
        <vt:i4>1507377</vt:i4>
      </vt:variant>
      <vt:variant>
        <vt:i4>188</vt:i4>
      </vt:variant>
      <vt:variant>
        <vt:i4>0</vt:i4>
      </vt:variant>
      <vt:variant>
        <vt:i4>5</vt:i4>
      </vt:variant>
      <vt:variant>
        <vt:lpwstr/>
      </vt:variant>
      <vt:variant>
        <vt:lpwstr>_Toc374437540</vt:lpwstr>
      </vt:variant>
      <vt:variant>
        <vt:i4>1048625</vt:i4>
      </vt:variant>
      <vt:variant>
        <vt:i4>182</vt:i4>
      </vt:variant>
      <vt:variant>
        <vt:i4>0</vt:i4>
      </vt:variant>
      <vt:variant>
        <vt:i4>5</vt:i4>
      </vt:variant>
      <vt:variant>
        <vt:lpwstr/>
      </vt:variant>
      <vt:variant>
        <vt:lpwstr>_Toc374437539</vt:lpwstr>
      </vt:variant>
      <vt:variant>
        <vt:i4>1048625</vt:i4>
      </vt:variant>
      <vt:variant>
        <vt:i4>176</vt:i4>
      </vt:variant>
      <vt:variant>
        <vt:i4>0</vt:i4>
      </vt:variant>
      <vt:variant>
        <vt:i4>5</vt:i4>
      </vt:variant>
      <vt:variant>
        <vt:lpwstr/>
      </vt:variant>
      <vt:variant>
        <vt:lpwstr>_Toc374437538</vt:lpwstr>
      </vt:variant>
      <vt:variant>
        <vt:i4>1048625</vt:i4>
      </vt:variant>
      <vt:variant>
        <vt:i4>170</vt:i4>
      </vt:variant>
      <vt:variant>
        <vt:i4>0</vt:i4>
      </vt:variant>
      <vt:variant>
        <vt:i4>5</vt:i4>
      </vt:variant>
      <vt:variant>
        <vt:lpwstr/>
      </vt:variant>
      <vt:variant>
        <vt:lpwstr>_Toc374437537</vt:lpwstr>
      </vt:variant>
      <vt:variant>
        <vt:i4>1048625</vt:i4>
      </vt:variant>
      <vt:variant>
        <vt:i4>164</vt:i4>
      </vt:variant>
      <vt:variant>
        <vt:i4>0</vt:i4>
      </vt:variant>
      <vt:variant>
        <vt:i4>5</vt:i4>
      </vt:variant>
      <vt:variant>
        <vt:lpwstr/>
      </vt:variant>
      <vt:variant>
        <vt:lpwstr>_Toc374437536</vt:lpwstr>
      </vt:variant>
      <vt:variant>
        <vt:i4>1048625</vt:i4>
      </vt:variant>
      <vt:variant>
        <vt:i4>158</vt:i4>
      </vt:variant>
      <vt:variant>
        <vt:i4>0</vt:i4>
      </vt:variant>
      <vt:variant>
        <vt:i4>5</vt:i4>
      </vt:variant>
      <vt:variant>
        <vt:lpwstr/>
      </vt:variant>
      <vt:variant>
        <vt:lpwstr>_Toc374437535</vt:lpwstr>
      </vt:variant>
      <vt:variant>
        <vt:i4>1048625</vt:i4>
      </vt:variant>
      <vt:variant>
        <vt:i4>152</vt:i4>
      </vt:variant>
      <vt:variant>
        <vt:i4>0</vt:i4>
      </vt:variant>
      <vt:variant>
        <vt:i4>5</vt:i4>
      </vt:variant>
      <vt:variant>
        <vt:lpwstr/>
      </vt:variant>
      <vt:variant>
        <vt:lpwstr>_Toc374437534</vt:lpwstr>
      </vt:variant>
      <vt:variant>
        <vt:i4>1048625</vt:i4>
      </vt:variant>
      <vt:variant>
        <vt:i4>146</vt:i4>
      </vt:variant>
      <vt:variant>
        <vt:i4>0</vt:i4>
      </vt:variant>
      <vt:variant>
        <vt:i4>5</vt:i4>
      </vt:variant>
      <vt:variant>
        <vt:lpwstr/>
      </vt:variant>
      <vt:variant>
        <vt:lpwstr>_Toc374437533</vt:lpwstr>
      </vt:variant>
      <vt:variant>
        <vt:i4>1048625</vt:i4>
      </vt:variant>
      <vt:variant>
        <vt:i4>140</vt:i4>
      </vt:variant>
      <vt:variant>
        <vt:i4>0</vt:i4>
      </vt:variant>
      <vt:variant>
        <vt:i4>5</vt:i4>
      </vt:variant>
      <vt:variant>
        <vt:lpwstr/>
      </vt:variant>
      <vt:variant>
        <vt:lpwstr>_Toc374437532</vt:lpwstr>
      </vt:variant>
      <vt:variant>
        <vt:i4>1048625</vt:i4>
      </vt:variant>
      <vt:variant>
        <vt:i4>134</vt:i4>
      </vt:variant>
      <vt:variant>
        <vt:i4>0</vt:i4>
      </vt:variant>
      <vt:variant>
        <vt:i4>5</vt:i4>
      </vt:variant>
      <vt:variant>
        <vt:lpwstr/>
      </vt:variant>
      <vt:variant>
        <vt:lpwstr>_Toc374437531</vt:lpwstr>
      </vt:variant>
      <vt:variant>
        <vt:i4>1048625</vt:i4>
      </vt:variant>
      <vt:variant>
        <vt:i4>128</vt:i4>
      </vt:variant>
      <vt:variant>
        <vt:i4>0</vt:i4>
      </vt:variant>
      <vt:variant>
        <vt:i4>5</vt:i4>
      </vt:variant>
      <vt:variant>
        <vt:lpwstr/>
      </vt:variant>
      <vt:variant>
        <vt:lpwstr>_Toc374437530</vt:lpwstr>
      </vt:variant>
      <vt:variant>
        <vt:i4>1114161</vt:i4>
      </vt:variant>
      <vt:variant>
        <vt:i4>122</vt:i4>
      </vt:variant>
      <vt:variant>
        <vt:i4>0</vt:i4>
      </vt:variant>
      <vt:variant>
        <vt:i4>5</vt:i4>
      </vt:variant>
      <vt:variant>
        <vt:lpwstr/>
      </vt:variant>
      <vt:variant>
        <vt:lpwstr>_Toc374437529</vt:lpwstr>
      </vt:variant>
      <vt:variant>
        <vt:i4>1114161</vt:i4>
      </vt:variant>
      <vt:variant>
        <vt:i4>116</vt:i4>
      </vt:variant>
      <vt:variant>
        <vt:i4>0</vt:i4>
      </vt:variant>
      <vt:variant>
        <vt:i4>5</vt:i4>
      </vt:variant>
      <vt:variant>
        <vt:lpwstr/>
      </vt:variant>
      <vt:variant>
        <vt:lpwstr>_Toc374437528</vt:lpwstr>
      </vt:variant>
      <vt:variant>
        <vt:i4>1114161</vt:i4>
      </vt:variant>
      <vt:variant>
        <vt:i4>110</vt:i4>
      </vt:variant>
      <vt:variant>
        <vt:i4>0</vt:i4>
      </vt:variant>
      <vt:variant>
        <vt:i4>5</vt:i4>
      </vt:variant>
      <vt:variant>
        <vt:lpwstr/>
      </vt:variant>
      <vt:variant>
        <vt:lpwstr>_Toc374437527</vt:lpwstr>
      </vt:variant>
      <vt:variant>
        <vt:i4>1114161</vt:i4>
      </vt:variant>
      <vt:variant>
        <vt:i4>104</vt:i4>
      </vt:variant>
      <vt:variant>
        <vt:i4>0</vt:i4>
      </vt:variant>
      <vt:variant>
        <vt:i4>5</vt:i4>
      </vt:variant>
      <vt:variant>
        <vt:lpwstr/>
      </vt:variant>
      <vt:variant>
        <vt:lpwstr>_Toc374437526</vt:lpwstr>
      </vt:variant>
      <vt:variant>
        <vt:i4>1114161</vt:i4>
      </vt:variant>
      <vt:variant>
        <vt:i4>98</vt:i4>
      </vt:variant>
      <vt:variant>
        <vt:i4>0</vt:i4>
      </vt:variant>
      <vt:variant>
        <vt:i4>5</vt:i4>
      </vt:variant>
      <vt:variant>
        <vt:lpwstr/>
      </vt:variant>
      <vt:variant>
        <vt:lpwstr>_Toc374437525</vt:lpwstr>
      </vt:variant>
      <vt:variant>
        <vt:i4>1114161</vt:i4>
      </vt:variant>
      <vt:variant>
        <vt:i4>92</vt:i4>
      </vt:variant>
      <vt:variant>
        <vt:i4>0</vt:i4>
      </vt:variant>
      <vt:variant>
        <vt:i4>5</vt:i4>
      </vt:variant>
      <vt:variant>
        <vt:lpwstr/>
      </vt:variant>
      <vt:variant>
        <vt:lpwstr>_Toc374437524</vt:lpwstr>
      </vt:variant>
      <vt:variant>
        <vt:i4>1114161</vt:i4>
      </vt:variant>
      <vt:variant>
        <vt:i4>86</vt:i4>
      </vt:variant>
      <vt:variant>
        <vt:i4>0</vt:i4>
      </vt:variant>
      <vt:variant>
        <vt:i4>5</vt:i4>
      </vt:variant>
      <vt:variant>
        <vt:lpwstr/>
      </vt:variant>
      <vt:variant>
        <vt:lpwstr>_Toc374437523</vt:lpwstr>
      </vt:variant>
      <vt:variant>
        <vt:i4>1114161</vt:i4>
      </vt:variant>
      <vt:variant>
        <vt:i4>80</vt:i4>
      </vt:variant>
      <vt:variant>
        <vt:i4>0</vt:i4>
      </vt:variant>
      <vt:variant>
        <vt:i4>5</vt:i4>
      </vt:variant>
      <vt:variant>
        <vt:lpwstr/>
      </vt:variant>
      <vt:variant>
        <vt:lpwstr>_Toc374437522</vt:lpwstr>
      </vt:variant>
      <vt:variant>
        <vt:i4>1114161</vt:i4>
      </vt:variant>
      <vt:variant>
        <vt:i4>74</vt:i4>
      </vt:variant>
      <vt:variant>
        <vt:i4>0</vt:i4>
      </vt:variant>
      <vt:variant>
        <vt:i4>5</vt:i4>
      </vt:variant>
      <vt:variant>
        <vt:lpwstr/>
      </vt:variant>
      <vt:variant>
        <vt:lpwstr>_Toc374437521</vt:lpwstr>
      </vt:variant>
      <vt:variant>
        <vt:i4>1114161</vt:i4>
      </vt:variant>
      <vt:variant>
        <vt:i4>68</vt:i4>
      </vt:variant>
      <vt:variant>
        <vt:i4>0</vt:i4>
      </vt:variant>
      <vt:variant>
        <vt:i4>5</vt:i4>
      </vt:variant>
      <vt:variant>
        <vt:lpwstr/>
      </vt:variant>
      <vt:variant>
        <vt:lpwstr>_Toc374437520</vt:lpwstr>
      </vt:variant>
      <vt:variant>
        <vt:i4>1179697</vt:i4>
      </vt:variant>
      <vt:variant>
        <vt:i4>62</vt:i4>
      </vt:variant>
      <vt:variant>
        <vt:i4>0</vt:i4>
      </vt:variant>
      <vt:variant>
        <vt:i4>5</vt:i4>
      </vt:variant>
      <vt:variant>
        <vt:lpwstr/>
      </vt:variant>
      <vt:variant>
        <vt:lpwstr>_Toc374437519</vt:lpwstr>
      </vt:variant>
      <vt:variant>
        <vt:i4>1179697</vt:i4>
      </vt:variant>
      <vt:variant>
        <vt:i4>56</vt:i4>
      </vt:variant>
      <vt:variant>
        <vt:i4>0</vt:i4>
      </vt:variant>
      <vt:variant>
        <vt:i4>5</vt:i4>
      </vt:variant>
      <vt:variant>
        <vt:lpwstr/>
      </vt:variant>
      <vt:variant>
        <vt:lpwstr>_Toc374437518</vt:lpwstr>
      </vt:variant>
      <vt:variant>
        <vt:i4>1179697</vt:i4>
      </vt:variant>
      <vt:variant>
        <vt:i4>50</vt:i4>
      </vt:variant>
      <vt:variant>
        <vt:i4>0</vt:i4>
      </vt:variant>
      <vt:variant>
        <vt:i4>5</vt:i4>
      </vt:variant>
      <vt:variant>
        <vt:lpwstr/>
      </vt:variant>
      <vt:variant>
        <vt:lpwstr>_Toc374437517</vt:lpwstr>
      </vt:variant>
      <vt:variant>
        <vt:i4>1179697</vt:i4>
      </vt:variant>
      <vt:variant>
        <vt:i4>44</vt:i4>
      </vt:variant>
      <vt:variant>
        <vt:i4>0</vt:i4>
      </vt:variant>
      <vt:variant>
        <vt:i4>5</vt:i4>
      </vt:variant>
      <vt:variant>
        <vt:lpwstr/>
      </vt:variant>
      <vt:variant>
        <vt:lpwstr>_Toc374437516</vt:lpwstr>
      </vt:variant>
      <vt:variant>
        <vt:i4>1179697</vt:i4>
      </vt:variant>
      <vt:variant>
        <vt:i4>38</vt:i4>
      </vt:variant>
      <vt:variant>
        <vt:i4>0</vt:i4>
      </vt:variant>
      <vt:variant>
        <vt:i4>5</vt:i4>
      </vt:variant>
      <vt:variant>
        <vt:lpwstr/>
      </vt:variant>
      <vt:variant>
        <vt:lpwstr>_Toc374437515</vt:lpwstr>
      </vt:variant>
      <vt:variant>
        <vt:i4>1179697</vt:i4>
      </vt:variant>
      <vt:variant>
        <vt:i4>32</vt:i4>
      </vt:variant>
      <vt:variant>
        <vt:i4>0</vt:i4>
      </vt:variant>
      <vt:variant>
        <vt:i4>5</vt:i4>
      </vt:variant>
      <vt:variant>
        <vt:lpwstr/>
      </vt:variant>
      <vt:variant>
        <vt:lpwstr>_Toc374437514</vt:lpwstr>
      </vt:variant>
      <vt:variant>
        <vt:i4>1179697</vt:i4>
      </vt:variant>
      <vt:variant>
        <vt:i4>26</vt:i4>
      </vt:variant>
      <vt:variant>
        <vt:i4>0</vt:i4>
      </vt:variant>
      <vt:variant>
        <vt:i4>5</vt:i4>
      </vt:variant>
      <vt:variant>
        <vt:lpwstr/>
      </vt:variant>
      <vt:variant>
        <vt:lpwstr>_Toc374437513</vt:lpwstr>
      </vt:variant>
      <vt:variant>
        <vt:i4>1179697</vt:i4>
      </vt:variant>
      <vt:variant>
        <vt:i4>20</vt:i4>
      </vt:variant>
      <vt:variant>
        <vt:i4>0</vt:i4>
      </vt:variant>
      <vt:variant>
        <vt:i4>5</vt:i4>
      </vt:variant>
      <vt:variant>
        <vt:lpwstr/>
      </vt:variant>
      <vt:variant>
        <vt:lpwstr>_Toc374437512</vt:lpwstr>
      </vt:variant>
      <vt:variant>
        <vt:i4>1179697</vt:i4>
      </vt:variant>
      <vt:variant>
        <vt:i4>14</vt:i4>
      </vt:variant>
      <vt:variant>
        <vt:i4>0</vt:i4>
      </vt:variant>
      <vt:variant>
        <vt:i4>5</vt:i4>
      </vt:variant>
      <vt:variant>
        <vt:lpwstr/>
      </vt:variant>
      <vt:variant>
        <vt:lpwstr>_Toc374437511</vt:lpwstr>
      </vt:variant>
      <vt:variant>
        <vt:i4>1179697</vt:i4>
      </vt:variant>
      <vt:variant>
        <vt:i4>8</vt:i4>
      </vt:variant>
      <vt:variant>
        <vt:i4>0</vt:i4>
      </vt:variant>
      <vt:variant>
        <vt:i4>5</vt:i4>
      </vt:variant>
      <vt:variant>
        <vt:lpwstr/>
      </vt:variant>
      <vt:variant>
        <vt:lpwstr>_Toc374437510</vt:lpwstr>
      </vt:variant>
      <vt:variant>
        <vt:i4>1245233</vt:i4>
      </vt:variant>
      <vt:variant>
        <vt:i4>2</vt:i4>
      </vt:variant>
      <vt:variant>
        <vt:i4>0</vt:i4>
      </vt:variant>
      <vt:variant>
        <vt:i4>5</vt:i4>
      </vt:variant>
      <vt:variant>
        <vt:lpwstr/>
      </vt:variant>
      <vt:variant>
        <vt:lpwstr>_Toc374437509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УТВЕРЖДЕНО</dc:title>
  <dc:creator>Кудинов Сергей Николаевич</dc:creator>
  <cp:lastModifiedBy>Федин Никита Александрович</cp:lastModifiedBy>
  <cp:revision>16</cp:revision>
  <cp:lastPrinted>2019-12-25T11:28:00Z</cp:lastPrinted>
  <dcterms:created xsi:type="dcterms:W3CDTF">2019-12-26T07:58:00Z</dcterms:created>
  <dcterms:modified xsi:type="dcterms:W3CDTF">2019-12-26T12:02:00Z</dcterms:modified>
</cp:coreProperties>
</file>