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792AB3" w:rsidRDefault="00792AB3">
      <w:bookmarkStart w:id="0" w:name="_GoBack"/>
      <w:bookmarkEnd w:id="0"/>
      <w:r>
        <w:t>Я внесла корректировки</w:t>
      </w:r>
      <w:ins w:id="1" w:author="Гордеева Е. В. (АГД)" w:date="2019-01-31T09:28:00Z">
        <w:r w:rsidR="00293C97">
          <w:rPr>
            <w:lang w:val="en-US"/>
          </w:rPr>
          <w:t xml:space="preserve"> </w:t>
        </w:r>
        <w:r w:rsidR="00293C97">
          <w:t>еще одни</w:t>
        </w:r>
      </w:ins>
    </w:p>
    <w:sectPr w:rsidR="00ED4A46" w:rsidRPr="0079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76"/>
    <w:rsid w:val="00007287"/>
    <w:rsid w:val="00293C97"/>
    <w:rsid w:val="00532165"/>
    <w:rsid w:val="00683C52"/>
    <w:rsid w:val="006D7718"/>
    <w:rsid w:val="00792AB3"/>
    <w:rsid w:val="00C314BA"/>
    <w:rsid w:val="00E42D8E"/>
    <w:rsid w:val="00E87C76"/>
    <w:rsid w:val="00E95159"/>
    <w:rsid w:val="00E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D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9515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5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5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9515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5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5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Елена Владимировна</dc:creator>
  <cp:keywords/>
  <dc:description/>
  <cp:lastModifiedBy>Гордеева Елена Владимировна</cp:lastModifiedBy>
  <cp:revision>4</cp:revision>
  <dcterms:created xsi:type="dcterms:W3CDTF">2019-01-31T06:28:00Z</dcterms:created>
  <dcterms:modified xsi:type="dcterms:W3CDTF">2019-01-31T06:31:00Z</dcterms:modified>
</cp:coreProperties>
</file>