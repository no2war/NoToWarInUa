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007" w:rsidRDefault="00A84007" w:rsidP="00DB4FBF">
      <w:pPr>
        <w:spacing w:after="0" w:line="240" w:lineRule="auto"/>
        <w:ind w:firstLine="5670"/>
        <w:jc w:val="center"/>
        <w:rPr>
          <w:rFonts w:ascii="Times New Roman" w:hAnsi="Times New Roman"/>
          <w:sz w:val="24"/>
          <w:szCs w:val="24"/>
        </w:rPr>
      </w:pPr>
      <w:r w:rsidRPr="00FF1138">
        <w:rPr>
          <w:rFonts w:ascii="Times New Roman" w:hAnsi="Times New Roman"/>
          <w:sz w:val="24"/>
          <w:szCs w:val="24"/>
        </w:rPr>
        <w:t xml:space="preserve">Приложение </w:t>
      </w:r>
      <w:r>
        <w:rPr>
          <w:rFonts w:ascii="Times New Roman" w:hAnsi="Times New Roman"/>
          <w:sz w:val="24"/>
          <w:szCs w:val="24"/>
        </w:rPr>
        <w:t>1</w:t>
      </w:r>
    </w:p>
    <w:p w:rsidR="00A84007" w:rsidRPr="00FF1138" w:rsidRDefault="00A84007" w:rsidP="00DB4FBF">
      <w:pPr>
        <w:spacing w:after="0" w:line="240" w:lineRule="auto"/>
        <w:ind w:firstLine="5670"/>
        <w:jc w:val="center"/>
        <w:rPr>
          <w:rFonts w:ascii="Times New Roman" w:hAnsi="Times New Roman"/>
          <w:sz w:val="24"/>
          <w:szCs w:val="24"/>
        </w:rPr>
      </w:pPr>
      <w:r w:rsidRPr="00FF1138">
        <w:rPr>
          <w:rFonts w:ascii="Times New Roman" w:hAnsi="Times New Roman"/>
          <w:sz w:val="24"/>
          <w:szCs w:val="24"/>
        </w:rPr>
        <w:t>к распоряжению</w:t>
      </w:r>
    </w:p>
    <w:p w:rsidR="00A84007" w:rsidRPr="00FF1138" w:rsidRDefault="00A84007" w:rsidP="00DB4FBF">
      <w:pPr>
        <w:spacing w:line="240" w:lineRule="auto"/>
        <w:ind w:left="56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от  «__</w:t>
      </w:r>
      <w:r w:rsidRPr="00FF1138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»</w:t>
      </w:r>
      <w:r w:rsidRPr="00FF11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</w:t>
      </w:r>
      <w:r w:rsidRPr="00FF1138">
        <w:rPr>
          <w:rFonts w:ascii="Times New Roman" w:hAnsi="Times New Roman"/>
          <w:sz w:val="24"/>
          <w:szCs w:val="24"/>
        </w:rPr>
        <w:t xml:space="preserve"> 201</w:t>
      </w:r>
      <w:r w:rsidRPr="00A84007">
        <w:rPr>
          <w:rFonts w:ascii="Times New Roman" w:hAnsi="Times New Roman"/>
          <w:sz w:val="24"/>
          <w:szCs w:val="24"/>
        </w:rPr>
        <w:t>9</w:t>
      </w:r>
      <w:r w:rsidRPr="00FF1138">
        <w:rPr>
          <w:rFonts w:ascii="Times New Roman" w:hAnsi="Times New Roman"/>
          <w:sz w:val="24"/>
          <w:szCs w:val="24"/>
        </w:rPr>
        <w:t xml:space="preserve"> г. </w:t>
      </w:r>
      <w:r w:rsidR="00DB4FBF">
        <w:rPr>
          <w:rFonts w:ascii="Times New Roman" w:hAnsi="Times New Roman"/>
          <w:sz w:val="24"/>
          <w:szCs w:val="24"/>
        </w:rPr>
        <w:t xml:space="preserve"> </w:t>
      </w:r>
      <w:r w:rsidRPr="00FF1138">
        <w:rPr>
          <w:rFonts w:ascii="Times New Roman" w:hAnsi="Times New Roman"/>
          <w:sz w:val="24"/>
          <w:szCs w:val="24"/>
        </w:rPr>
        <w:t>№___</w:t>
      </w:r>
      <w:r>
        <w:rPr>
          <w:rFonts w:ascii="Times New Roman" w:hAnsi="Times New Roman"/>
          <w:sz w:val="24"/>
          <w:szCs w:val="24"/>
        </w:rPr>
        <w:t>_</w:t>
      </w:r>
      <w:r w:rsidRPr="00FF1138">
        <w:rPr>
          <w:rFonts w:ascii="Times New Roman" w:hAnsi="Times New Roman"/>
          <w:sz w:val="24"/>
          <w:szCs w:val="24"/>
        </w:rPr>
        <w:t>__</w:t>
      </w:r>
    </w:p>
    <w:p w:rsidR="000F70DB" w:rsidRDefault="000F70DB" w:rsidP="000F70DB">
      <w:pPr>
        <w:pStyle w:val="a3"/>
        <w:ind w:left="927"/>
        <w:jc w:val="right"/>
        <w:rPr>
          <w:b/>
          <w:color w:val="000000"/>
          <w:sz w:val="28"/>
          <w:szCs w:val="28"/>
        </w:rPr>
      </w:pPr>
    </w:p>
    <w:p w:rsidR="00CD7C58" w:rsidRPr="00C0198F" w:rsidRDefault="00F8002B" w:rsidP="00CD7C58">
      <w:pPr>
        <w:pStyle w:val="a3"/>
        <w:ind w:left="927"/>
        <w:jc w:val="center"/>
        <w:rPr>
          <w:b/>
          <w:color w:val="000000"/>
          <w:sz w:val="28"/>
          <w:szCs w:val="28"/>
        </w:rPr>
      </w:pPr>
      <w:r w:rsidRPr="00C0198F">
        <w:rPr>
          <w:b/>
          <w:color w:val="000000"/>
          <w:sz w:val="28"/>
          <w:szCs w:val="28"/>
        </w:rPr>
        <w:t>Сценарий т</w:t>
      </w:r>
      <w:r w:rsidR="008E143D" w:rsidRPr="00C0198F">
        <w:rPr>
          <w:b/>
          <w:color w:val="000000"/>
          <w:sz w:val="28"/>
          <w:szCs w:val="28"/>
        </w:rPr>
        <w:t>естировани</w:t>
      </w:r>
      <w:r w:rsidRPr="00C0198F">
        <w:rPr>
          <w:b/>
          <w:color w:val="000000"/>
          <w:sz w:val="28"/>
          <w:szCs w:val="28"/>
        </w:rPr>
        <w:t>я</w:t>
      </w:r>
      <w:r w:rsidR="008E143D" w:rsidRPr="00C0198F">
        <w:rPr>
          <w:b/>
          <w:color w:val="000000"/>
          <w:sz w:val="28"/>
          <w:szCs w:val="28"/>
        </w:rPr>
        <w:t xml:space="preserve"> процесса </w:t>
      </w:r>
    </w:p>
    <w:p w:rsidR="00CD7C58" w:rsidRPr="00C0198F" w:rsidRDefault="00CD7C58" w:rsidP="00F8002B">
      <w:pPr>
        <w:pStyle w:val="a3"/>
        <w:ind w:left="0"/>
        <w:jc w:val="center"/>
        <w:rPr>
          <w:b/>
          <w:color w:val="000000"/>
          <w:sz w:val="28"/>
          <w:szCs w:val="28"/>
        </w:rPr>
      </w:pPr>
      <w:r w:rsidRPr="00C0198F">
        <w:rPr>
          <w:b/>
          <w:color w:val="000000"/>
          <w:sz w:val="28"/>
          <w:szCs w:val="28"/>
        </w:rPr>
        <w:t xml:space="preserve">«согласование </w:t>
      </w:r>
      <w:proofErr w:type="gramStart"/>
      <w:r w:rsidRPr="00C0198F">
        <w:rPr>
          <w:b/>
          <w:color w:val="000000"/>
          <w:sz w:val="28"/>
          <w:szCs w:val="28"/>
        </w:rPr>
        <w:t>стандартов интегрированной структуры Концерна / внутренних нормативных документов Концерна</w:t>
      </w:r>
      <w:proofErr w:type="gramEnd"/>
      <w:r w:rsidRPr="00C0198F">
        <w:rPr>
          <w:b/>
          <w:color w:val="000000"/>
          <w:sz w:val="28"/>
          <w:szCs w:val="28"/>
        </w:rPr>
        <w:t xml:space="preserve"> в СЭД TESSA»</w:t>
      </w:r>
    </w:p>
    <w:p w:rsidR="006B7AC4" w:rsidRDefault="006B7AC4" w:rsidP="00F8002B">
      <w:pPr>
        <w:pStyle w:val="a3"/>
        <w:ind w:left="0"/>
        <w:jc w:val="center"/>
        <w:rPr>
          <w:b/>
          <w:color w:val="000000"/>
          <w:sz w:val="28"/>
          <w:szCs w:val="28"/>
        </w:rPr>
      </w:pPr>
    </w:p>
    <w:p w:rsidR="005F5484" w:rsidRPr="00800852" w:rsidRDefault="00AF7A94" w:rsidP="00AF7A94">
      <w:pPr>
        <w:pStyle w:val="3"/>
        <w:rPr>
          <w:sz w:val="26"/>
          <w:szCs w:val="26"/>
        </w:rPr>
      </w:pPr>
      <w:r>
        <w:tab/>
      </w:r>
      <w:r w:rsidR="005F5484" w:rsidRPr="00800852">
        <w:rPr>
          <w:sz w:val="26"/>
          <w:szCs w:val="26"/>
        </w:rPr>
        <w:t>Цель тестирования</w:t>
      </w:r>
      <w:r w:rsidR="006B7AC4" w:rsidRPr="00800852">
        <w:rPr>
          <w:sz w:val="26"/>
          <w:szCs w:val="26"/>
        </w:rPr>
        <w:t>:</w:t>
      </w:r>
    </w:p>
    <w:p w:rsidR="003F612C" w:rsidRPr="00800852" w:rsidRDefault="005F5484" w:rsidP="008A6C1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6"/>
          <w:szCs w:val="26"/>
        </w:rPr>
      </w:pPr>
      <w:r w:rsidRPr="00800852">
        <w:rPr>
          <w:sz w:val="26"/>
          <w:szCs w:val="26"/>
        </w:rPr>
        <w:t>Проверка работос</w:t>
      </w:r>
      <w:r w:rsidR="006B405A" w:rsidRPr="00800852">
        <w:rPr>
          <w:sz w:val="26"/>
          <w:szCs w:val="26"/>
        </w:rPr>
        <w:t>пособности СЭД в части</w:t>
      </w:r>
      <w:r w:rsidR="00BB612D" w:rsidRPr="00800852">
        <w:rPr>
          <w:sz w:val="26"/>
          <w:szCs w:val="26"/>
        </w:rPr>
        <w:t xml:space="preserve"> разработанного</w:t>
      </w:r>
      <w:r w:rsidR="00103EB4" w:rsidRPr="00800852">
        <w:rPr>
          <w:sz w:val="26"/>
          <w:szCs w:val="26"/>
        </w:rPr>
        <w:t xml:space="preserve"> </w:t>
      </w:r>
      <w:r w:rsidR="00BB612D" w:rsidRPr="00800852">
        <w:rPr>
          <w:sz w:val="26"/>
          <w:szCs w:val="26"/>
        </w:rPr>
        <w:t xml:space="preserve"> на базе </w:t>
      </w:r>
      <w:ins w:id="0" w:author="Конышкина Юлия Владимировна" w:date="2019-06-25T16:34:00Z">
        <w:r w:rsidR="005876F3">
          <w:rPr>
            <w:sz w:val="26"/>
            <w:szCs w:val="26"/>
          </w:rPr>
          <w:t>платформы</w:t>
        </w:r>
      </w:ins>
      <w:r w:rsidR="00103EB4" w:rsidRPr="00800852">
        <w:rPr>
          <w:sz w:val="26"/>
          <w:szCs w:val="26"/>
        </w:rPr>
        <w:t xml:space="preserve"> </w:t>
      </w:r>
      <w:proofErr w:type="spellStart"/>
      <w:r w:rsidR="00103EB4" w:rsidRPr="00800852">
        <w:rPr>
          <w:sz w:val="26"/>
          <w:szCs w:val="26"/>
        </w:rPr>
        <w:t>Tessa</w:t>
      </w:r>
      <w:proofErr w:type="spellEnd"/>
      <w:r w:rsidR="00103EB4" w:rsidRPr="00800852">
        <w:rPr>
          <w:sz w:val="26"/>
          <w:szCs w:val="26"/>
        </w:rPr>
        <w:t xml:space="preserve"> блока </w:t>
      </w:r>
      <w:r w:rsidR="006B405A" w:rsidRPr="00800852">
        <w:rPr>
          <w:sz w:val="26"/>
          <w:szCs w:val="26"/>
        </w:rPr>
        <w:t>по созданию и согласованию в СЭД стандартов интегрированной структуры Концерна/внутренних нормативных документов Концерна</w:t>
      </w:r>
      <w:r w:rsidR="006B7AC4" w:rsidRPr="00800852">
        <w:rPr>
          <w:sz w:val="26"/>
          <w:szCs w:val="26"/>
        </w:rPr>
        <w:t xml:space="preserve"> (далее – стандартов ИС Концерна/ВНД Концерна).</w:t>
      </w:r>
    </w:p>
    <w:p w:rsidR="003F612C" w:rsidRPr="00800852" w:rsidRDefault="003F612C" w:rsidP="008A6C1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6"/>
          <w:szCs w:val="26"/>
        </w:rPr>
      </w:pPr>
      <w:r w:rsidRPr="00800852">
        <w:rPr>
          <w:sz w:val="26"/>
          <w:szCs w:val="26"/>
        </w:rPr>
        <w:t>С</w:t>
      </w:r>
      <w:r w:rsidR="00BB612D" w:rsidRPr="00800852">
        <w:rPr>
          <w:sz w:val="26"/>
          <w:szCs w:val="26"/>
        </w:rPr>
        <w:t>бор замечаний и предложений</w:t>
      </w:r>
      <w:r w:rsidR="006B7AC4" w:rsidRPr="00800852">
        <w:rPr>
          <w:sz w:val="26"/>
          <w:szCs w:val="26"/>
        </w:rPr>
        <w:t xml:space="preserve"> для оптимизации процессов в СЭД (далее – Система) и </w:t>
      </w:r>
      <w:r w:rsidR="00BB612D" w:rsidRPr="00800852">
        <w:rPr>
          <w:sz w:val="26"/>
          <w:szCs w:val="26"/>
        </w:rPr>
        <w:t>совершенствовани</w:t>
      </w:r>
      <w:r w:rsidRPr="00800852">
        <w:rPr>
          <w:sz w:val="26"/>
          <w:szCs w:val="26"/>
        </w:rPr>
        <w:t>я</w:t>
      </w:r>
      <w:r w:rsidR="00BB612D" w:rsidRPr="00800852">
        <w:rPr>
          <w:sz w:val="26"/>
          <w:szCs w:val="26"/>
        </w:rPr>
        <w:t xml:space="preserve"> </w:t>
      </w:r>
      <w:r w:rsidR="006B7AC4" w:rsidRPr="00800852">
        <w:rPr>
          <w:sz w:val="26"/>
          <w:szCs w:val="26"/>
        </w:rPr>
        <w:t>Системы.</w:t>
      </w:r>
    </w:p>
    <w:p w:rsidR="003F612C" w:rsidRPr="00800852" w:rsidRDefault="00A9724A" w:rsidP="008A6C1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6"/>
          <w:szCs w:val="26"/>
        </w:rPr>
      </w:pPr>
      <w:r w:rsidRPr="00800852">
        <w:rPr>
          <w:sz w:val="26"/>
          <w:szCs w:val="26"/>
        </w:rPr>
        <w:t xml:space="preserve">Ввод в </w:t>
      </w:r>
      <w:del w:id="1" w:author="Конышкина Юлия Владимировна" w:date="2019-06-25T16:35:00Z">
        <w:r w:rsidRPr="00800852" w:rsidDel="00590BCE">
          <w:rPr>
            <w:sz w:val="26"/>
            <w:szCs w:val="26"/>
          </w:rPr>
          <w:delText xml:space="preserve">опытную </w:delText>
        </w:r>
      </w:del>
      <w:ins w:id="2" w:author="Конышкина Юлия Владимировна" w:date="2019-06-25T16:35:00Z">
        <w:r w:rsidR="00590BCE">
          <w:rPr>
            <w:sz w:val="26"/>
            <w:szCs w:val="26"/>
          </w:rPr>
          <w:t>промышленную</w:t>
        </w:r>
        <w:r w:rsidR="00590BCE" w:rsidRPr="00800852">
          <w:rPr>
            <w:sz w:val="26"/>
            <w:szCs w:val="26"/>
          </w:rPr>
          <w:t xml:space="preserve"> </w:t>
        </w:r>
      </w:ins>
      <w:r w:rsidRPr="00800852">
        <w:rPr>
          <w:sz w:val="26"/>
          <w:szCs w:val="26"/>
        </w:rPr>
        <w:t xml:space="preserve">эксплуатацию разработанного </w:t>
      </w:r>
      <w:r w:rsidR="006C782D">
        <w:rPr>
          <w:sz w:val="26"/>
          <w:szCs w:val="26"/>
        </w:rPr>
        <w:t>р</w:t>
      </w:r>
      <w:r w:rsidRPr="00800852">
        <w:rPr>
          <w:sz w:val="26"/>
          <w:szCs w:val="26"/>
        </w:rPr>
        <w:t>ешения</w:t>
      </w:r>
      <w:r w:rsidR="0064286D" w:rsidRPr="00800852">
        <w:rPr>
          <w:sz w:val="26"/>
          <w:szCs w:val="26"/>
        </w:rPr>
        <w:t xml:space="preserve"> на базе </w:t>
      </w:r>
      <w:r w:rsidR="0064286D" w:rsidRPr="00800852">
        <w:rPr>
          <w:sz w:val="26"/>
          <w:szCs w:val="26"/>
          <w:lang w:val="en-US"/>
        </w:rPr>
        <w:t>Tessa</w:t>
      </w:r>
      <w:r w:rsidR="006C782D">
        <w:rPr>
          <w:sz w:val="26"/>
          <w:szCs w:val="26"/>
        </w:rPr>
        <w:t>.</w:t>
      </w:r>
    </w:p>
    <w:p w:rsidR="003F612C" w:rsidRPr="00800852" w:rsidRDefault="003F612C" w:rsidP="00AF7A94">
      <w:pPr>
        <w:pStyle w:val="a3"/>
        <w:ind w:left="0"/>
        <w:rPr>
          <w:sz w:val="26"/>
          <w:szCs w:val="26"/>
        </w:rPr>
      </w:pPr>
    </w:p>
    <w:p w:rsidR="006B405A" w:rsidRPr="00800852" w:rsidRDefault="003F612C" w:rsidP="00813FC0">
      <w:pPr>
        <w:pStyle w:val="3"/>
        <w:ind w:firstLine="709"/>
        <w:rPr>
          <w:sz w:val="26"/>
          <w:szCs w:val="26"/>
        </w:rPr>
      </w:pPr>
      <w:r w:rsidRPr="00800852">
        <w:rPr>
          <w:sz w:val="26"/>
          <w:szCs w:val="26"/>
        </w:rPr>
        <w:t>Р</w:t>
      </w:r>
      <w:r w:rsidR="0066253F" w:rsidRPr="00800852">
        <w:rPr>
          <w:sz w:val="26"/>
          <w:szCs w:val="26"/>
        </w:rPr>
        <w:t xml:space="preserve">оли участников </w:t>
      </w:r>
      <w:r w:rsidR="004534F4" w:rsidRPr="00800852">
        <w:rPr>
          <w:sz w:val="26"/>
          <w:szCs w:val="26"/>
        </w:rPr>
        <w:t xml:space="preserve">процесса </w:t>
      </w:r>
      <w:r w:rsidR="0066253F" w:rsidRPr="00800852">
        <w:rPr>
          <w:sz w:val="26"/>
          <w:szCs w:val="26"/>
        </w:rPr>
        <w:t xml:space="preserve">в </w:t>
      </w:r>
      <w:r w:rsidR="001E4991" w:rsidRPr="00800852">
        <w:rPr>
          <w:sz w:val="26"/>
          <w:szCs w:val="26"/>
        </w:rPr>
        <w:t>Системе</w:t>
      </w:r>
      <w:r w:rsidRPr="00800852">
        <w:rPr>
          <w:sz w:val="26"/>
          <w:szCs w:val="26"/>
        </w:rPr>
        <w:t>:</w:t>
      </w:r>
    </w:p>
    <w:p w:rsidR="0064286D" w:rsidRPr="00800852" w:rsidRDefault="0064286D" w:rsidP="00AF7A94">
      <w:pPr>
        <w:pStyle w:val="3"/>
        <w:spacing w:line="240" w:lineRule="auto"/>
        <w:ind w:firstLine="709"/>
        <w:rPr>
          <w:sz w:val="26"/>
          <w:szCs w:val="26"/>
        </w:rPr>
      </w:pPr>
      <w:r w:rsidRPr="00800852">
        <w:rPr>
          <w:sz w:val="26"/>
          <w:szCs w:val="26"/>
        </w:rPr>
        <w:t xml:space="preserve">Администратор – </w:t>
      </w:r>
      <w:r w:rsidRPr="00800852">
        <w:rPr>
          <w:b w:val="0"/>
          <w:sz w:val="26"/>
          <w:szCs w:val="26"/>
        </w:rPr>
        <w:t xml:space="preserve">работник департамента стратегического развития, разработчик </w:t>
      </w:r>
      <w:r w:rsidR="00AC6625" w:rsidRPr="00800852">
        <w:rPr>
          <w:b w:val="0"/>
          <w:sz w:val="26"/>
          <w:szCs w:val="26"/>
        </w:rPr>
        <w:t>Р</w:t>
      </w:r>
      <w:r w:rsidRPr="00800852">
        <w:rPr>
          <w:b w:val="0"/>
          <w:sz w:val="26"/>
          <w:szCs w:val="26"/>
        </w:rPr>
        <w:t>ешения, отве</w:t>
      </w:r>
      <w:r w:rsidR="00AC6625" w:rsidRPr="00800852">
        <w:rPr>
          <w:b w:val="0"/>
          <w:sz w:val="26"/>
          <w:szCs w:val="26"/>
        </w:rPr>
        <w:t xml:space="preserve">тственный за настройку </w:t>
      </w:r>
      <w:r w:rsidR="006C782D">
        <w:rPr>
          <w:b w:val="0"/>
          <w:sz w:val="26"/>
          <w:szCs w:val="26"/>
        </w:rPr>
        <w:t>Системы</w:t>
      </w:r>
      <w:r w:rsidR="00AC6625" w:rsidRPr="00800852">
        <w:rPr>
          <w:b w:val="0"/>
          <w:sz w:val="26"/>
          <w:szCs w:val="26"/>
        </w:rPr>
        <w:t>, консультирование, сбор замечаний и предложений, участие в тестировании процессов</w:t>
      </w:r>
      <w:r w:rsidR="004D5D8C">
        <w:rPr>
          <w:b w:val="0"/>
          <w:sz w:val="26"/>
          <w:szCs w:val="26"/>
        </w:rPr>
        <w:t xml:space="preserve"> (инициирование, согласование и т.д</w:t>
      </w:r>
      <w:r w:rsidR="00AC6625" w:rsidRPr="00800852">
        <w:rPr>
          <w:b w:val="0"/>
          <w:sz w:val="26"/>
          <w:szCs w:val="26"/>
        </w:rPr>
        <w:t>.</w:t>
      </w:r>
      <w:r w:rsidR="004D5D8C">
        <w:rPr>
          <w:b w:val="0"/>
          <w:sz w:val="26"/>
          <w:szCs w:val="26"/>
        </w:rPr>
        <w:t>).</w:t>
      </w:r>
    </w:p>
    <w:p w:rsidR="004D1600" w:rsidRPr="00800852" w:rsidRDefault="0066253F" w:rsidP="00AF7A94">
      <w:pPr>
        <w:pStyle w:val="3"/>
        <w:spacing w:line="240" w:lineRule="auto"/>
        <w:ind w:firstLine="709"/>
        <w:rPr>
          <w:b w:val="0"/>
          <w:sz w:val="26"/>
          <w:szCs w:val="26"/>
        </w:rPr>
      </w:pPr>
      <w:r w:rsidRPr="00800852">
        <w:rPr>
          <w:sz w:val="26"/>
          <w:szCs w:val="26"/>
        </w:rPr>
        <w:t>Куратор</w:t>
      </w:r>
      <w:r w:rsidR="00F96324" w:rsidRPr="00800852">
        <w:rPr>
          <w:b w:val="0"/>
          <w:sz w:val="26"/>
          <w:szCs w:val="26"/>
        </w:rPr>
        <w:t xml:space="preserve"> </w:t>
      </w:r>
      <w:r w:rsidR="00AF7A94" w:rsidRPr="00800852">
        <w:rPr>
          <w:b w:val="0"/>
          <w:sz w:val="26"/>
          <w:szCs w:val="26"/>
        </w:rPr>
        <w:t xml:space="preserve">- </w:t>
      </w:r>
      <w:r w:rsidR="00F96324" w:rsidRPr="00800852">
        <w:rPr>
          <w:b w:val="0"/>
          <w:sz w:val="26"/>
          <w:szCs w:val="26"/>
        </w:rPr>
        <w:t>работник Концерна, персонально закрепленный руководителем ответственного структурного подразделения или инициатором за разработку</w:t>
      </w:r>
      <w:del w:id="3" w:author="Конышкина Юлия Владимировна" w:date="2019-06-25T16:37:00Z">
        <w:r w:rsidR="00F96324" w:rsidRPr="00800852" w:rsidDel="00EA1AEA">
          <w:rPr>
            <w:b w:val="0"/>
            <w:sz w:val="26"/>
            <w:szCs w:val="26"/>
          </w:rPr>
          <w:delText xml:space="preserve">, </w:delText>
        </w:r>
      </w:del>
      <w:ins w:id="4" w:author="Конышкина Юлия Владимировна" w:date="2019-06-25T16:37:00Z">
        <w:r w:rsidR="00EA1AEA">
          <w:rPr>
            <w:b w:val="0"/>
            <w:sz w:val="26"/>
            <w:szCs w:val="26"/>
          </w:rPr>
          <w:t xml:space="preserve"> и </w:t>
        </w:r>
      </w:ins>
      <w:r w:rsidR="00F96324" w:rsidRPr="00800852">
        <w:rPr>
          <w:b w:val="0"/>
          <w:sz w:val="26"/>
          <w:szCs w:val="26"/>
        </w:rPr>
        <w:t xml:space="preserve">согласование </w:t>
      </w:r>
      <w:del w:id="5" w:author="Конышкина Юлия Владимировна" w:date="2019-06-25T16:37:00Z">
        <w:r w:rsidR="00F96324" w:rsidRPr="00800852" w:rsidDel="00EA1AEA">
          <w:rPr>
            <w:b w:val="0"/>
            <w:sz w:val="26"/>
            <w:szCs w:val="26"/>
          </w:rPr>
          <w:delText xml:space="preserve">и внедрение </w:delText>
        </w:r>
      </w:del>
      <w:r w:rsidR="00E33AD7" w:rsidRPr="00800852">
        <w:rPr>
          <w:b w:val="0"/>
          <w:sz w:val="26"/>
          <w:szCs w:val="26"/>
        </w:rPr>
        <w:t>стандарта ИС</w:t>
      </w:r>
      <w:r w:rsidR="00D47A5B" w:rsidRPr="00800852">
        <w:rPr>
          <w:b w:val="0"/>
          <w:sz w:val="26"/>
          <w:szCs w:val="26"/>
        </w:rPr>
        <w:t xml:space="preserve"> Концерна/</w:t>
      </w:r>
      <w:r w:rsidR="00E33AD7" w:rsidRPr="00800852">
        <w:rPr>
          <w:b w:val="0"/>
          <w:sz w:val="26"/>
          <w:szCs w:val="26"/>
        </w:rPr>
        <w:t>ВНД</w:t>
      </w:r>
      <w:r w:rsidR="0045267E" w:rsidRPr="00800852">
        <w:rPr>
          <w:b w:val="0"/>
          <w:sz w:val="26"/>
          <w:szCs w:val="26"/>
        </w:rPr>
        <w:t xml:space="preserve"> Концерна</w:t>
      </w:r>
      <w:r w:rsidR="00D47A5B" w:rsidRPr="00800852">
        <w:rPr>
          <w:b w:val="0"/>
          <w:sz w:val="26"/>
          <w:szCs w:val="26"/>
        </w:rPr>
        <w:t>.</w:t>
      </w:r>
    </w:p>
    <w:p w:rsidR="00E81916" w:rsidRPr="00800852" w:rsidRDefault="00C414BB" w:rsidP="0062732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Руководитель и</w:t>
      </w:r>
      <w:r w:rsidR="00ED190A" w:rsidRPr="008008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сполнител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я – </w:t>
      </w:r>
      <w:r w:rsidRPr="00C414BB">
        <w:rPr>
          <w:rFonts w:ascii="Times New Roman" w:eastAsia="Times New Roman" w:hAnsi="Times New Roman" w:cs="Times New Roman"/>
          <w:sz w:val="26"/>
          <w:szCs w:val="26"/>
          <w:lang w:eastAsia="ru-RU"/>
        </w:rPr>
        <w:t>руководитель стр</w:t>
      </w:r>
      <w:r w:rsidR="00E81916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уктурно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го</w:t>
      </w:r>
      <w:r w:rsidR="00E81916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подразделени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я </w:t>
      </w:r>
      <w:r w:rsidR="00E81916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Концерна, на </w:t>
      </w:r>
      <w:proofErr w:type="gramStart"/>
      <w:r w:rsidR="00E81916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</w:t>
      </w:r>
      <w:del w:id="6" w:author="Конышкина Юлия Владимировна" w:date="2019-06-25T16:37:00Z">
        <w:r w:rsidR="00E81916" w:rsidRPr="00800852" w:rsidDel="00EA1AE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delText>е</w:delText>
        </w:r>
      </w:del>
      <w:ins w:id="7" w:author="Конышкина Юлия Владимировна" w:date="2019-06-25T16:37:00Z">
        <w:r w:rsidR="00EA1AE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го</w:t>
        </w:r>
      </w:ins>
      <w:proofErr w:type="gramEnd"/>
      <w:r w:rsidR="00E81916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возлагается ответственность за разработку и управление стандартом ИС Концерна</w:t>
      </w:r>
      <w:r w:rsidR="00D47A5B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/ВНД Концерна.</w:t>
      </w:r>
      <w:r w:rsidR="00E81916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4D1600" w:rsidRPr="00800852" w:rsidRDefault="004D1600" w:rsidP="00AF7A9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008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Инициатор</w:t>
      </w:r>
      <w:r w:rsidR="00210C8C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 </w:t>
      </w:r>
      <w:r w:rsidR="00E81916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Работник Концерна, ответственный за группу (подгруппу) стандартов ИС Концерна</w:t>
      </w:r>
      <w:r w:rsidR="00D47A5B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/ВНД Концерна</w:t>
      </w:r>
      <w:r w:rsidR="00E81916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, определенный в приказе Концерна.</w:t>
      </w:r>
    </w:p>
    <w:p w:rsidR="000630E3" w:rsidRPr="00800852" w:rsidRDefault="004D1600" w:rsidP="00FA009B">
      <w:pPr>
        <w:tabs>
          <w:tab w:val="left" w:pos="426"/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008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Ответственный за группу (подгруппу) стандартов ИС Концерна</w:t>
      </w:r>
      <w:r w:rsidR="00125C43" w:rsidRPr="008008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/ВНД Концерна </w:t>
      </w:r>
      <w:r w:rsidR="00F96324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FA009B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з</w:t>
      </w:r>
      <w:r w:rsidR="000630E3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аместитель генерального директора Концерна, руководители структурных подразделений Концерна, подчиненных генеральному директору Концерна, помощник генерального директора по качеству определенный в приказе Концерна, ответственный за управление группой (подгруппой) ВНД Концерна/стандартов ИС Концерна</w:t>
      </w:r>
      <w:r w:rsidR="00FA009B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81916" w:rsidRPr="00800852" w:rsidRDefault="00E81916" w:rsidP="00461C3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008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Координатор по вопросам  управления стандартами ИС Концерна</w:t>
      </w:r>
      <w:r w:rsidR="000630E3" w:rsidRPr="008008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/ВНД Концерн</w:t>
      </w:r>
      <w:r w:rsidR="000630E3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а -</w:t>
      </w:r>
      <w:r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630E3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р</w:t>
      </w:r>
      <w:r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аботник Концерна, ответственный за группу стандартов ИС Концерна «Основные положения» (шифр 00), определенный в приказе Концерна</w:t>
      </w:r>
      <w:r w:rsidR="00B761BA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ответственный </w:t>
      </w:r>
      <w:r w:rsidR="00461C3C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за согласование проекта стандарта ИС Концерна / ВНД Концерна.</w:t>
      </w:r>
    </w:p>
    <w:p w:rsidR="0045267E" w:rsidRPr="00800852" w:rsidRDefault="00ED190A" w:rsidP="0062732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008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Заинтересованное согласующее лицо</w:t>
      </w:r>
      <w:r w:rsidR="00F96324" w:rsidRPr="008008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FA009B" w:rsidRPr="008008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- з</w:t>
      </w:r>
      <w:r w:rsidR="00F96324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аместители генерального директора Концерна, руководители структурных подразделений Концерна, подчиненных генеральному директору Концерна, на которых распространяются положения стандарта ИС </w:t>
      </w:r>
      <w:r w:rsidR="0045267E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Концерна, ответственные за согласование проекта стандарта ИС Концерна / ВНД Концерна</w:t>
      </w:r>
      <w:r w:rsidR="00461C3C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346BAD" w:rsidRPr="00800852" w:rsidRDefault="00125C43" w:rsidP="0062732E">
      <w:pPr>
        <w:pStyle w:val="a3"/>
        <w:widowControl/>
        <w:tabs>
          <w:tab w:val="left" w:pos="1134"/>
          <w:tab w:val="left" w:pos="1276"/>
        </w:tabs>
        <w:autoSpaceDE/>
        <w:autoSpaceDN/>
        <w:adjustRightInd/>
        <w:ind w:left="0" w:firstLine="709"/>
        <w:contextualSpacing w:val="0"/>
        <w:jc w:val="both"/>
        <w:rPr>
          <w:sz w:val="26"/>
          <w:szCs w:val="26"/>
        </w:rPr>
      </w:pPr>
      <w:r w:rsidRPr="00800852">
        <w:rPr>
          <w:b/>
          <w:sz w:val="26"/>
          <w:szCs w:val="26"/>
        </w:rPr>
        <w:t>ДУК</w:t>
      </w:r>
      <w:r w:rsidRPr="00800852">
        <w:rPr>
          <w:sz w:val="26"/>
          <w:szCs w:val="26"/>
        </w:rPr>
        <w:t xml:space="preserve"> </w:t>
      </w:r>
      <w:r w:rsidR="00E45AD0" w:rsidRPr="00800852">
        <w:rPr>
          <w:sz w:val="26"/>
          <w:szCs w:val="26"/>
        </w:rPr>
        <w:t>- р</w:t>
      </w:r>
      <w:r w:rsidRPr="00800852">
        <w:rPr>
          <w:sz w:val="26"/>
          <w:szCs w:val="26"/>
        </w:rPr>
        <w:t xml:space="preserve">аботник департамента управления качеством Концерна, ответственный за проведение </w:t>
      </w:r>
      <w:r w:rsidR="00346BAD" w:rsidRPr="00800852">
        <w:rPr>
          <w:sz w:val="26"/>
          <w:szCs w:val="26"/>
        </w:rPr>
        <w:t xml:space="preserve">регистрации обозначений и наименований </w:t>
      </w:r>
      <w:r w:rsidR="00FA009B" w:rsidRPr="00800852">
        <w:rPr>
          <w:sz w:val="26"/>
          <w:szCs w:val="26"/>
        </w:rPr>
        <w:t>стандартов</w:t>
      </w:r>
      <w:r w:rsidR="00346BAD" w:rsidRPr="00800852">
        <w:rPr>
          <w:sz w:val="26"/>
          <w:szCs w:val="26"/>
        </w:rPr>
        <w:t xml:space="preserve"> ИС Концерна/ВНД Концерна, проведение </w:t>
      </w:r>
      <w:proofErr w:type="spellStart"/>
      <w:r w:rsidR="00346BAD" w:rsidRPr="00800852">
        <w:rPr>
          <w:sz w:val="26"/>
          <w:szCs w:val="26"/>
        </w:rPr>
        <w:t>нормоконтроля</w:t>
      </w:r>
      <w:proofErr w:type="spellEnd"/>
      <w:r w:rsidR="00346BAD" w:rsidRPr="00800852">
        <w:rPr>
          <w:sz w:val="26"/>
          <w:szCs w:val="26"/>
        </w:rPr>
        <w:t xml:space="preserve"> проекта на соответствие правилам, установленным в ГОСТ </w:t>
      </w:r>
      <w:proofErr w:type="gramStart"/>
      <w:r w:rsidR="00346BAD" w:rsidRPr="00800852">
        <w:rPr>
          <w:sz w:val="26"/>
          <w:szCs w:val="26"/>
        </w:rPr>
        <w:t>Р</w:t>
      </w:r>
      <w:proofErr w:type="gramEnd"/>
      <w:r w:rsidR="00346BAD" w:rsidRPr="00800852">
        <w:rPr>
          <w:sz w:val="26"/>
          <w:szCs w:val="26"/>
        </w:rPr>
        <w:t xml:space="preserve"> 1.5 и/или СТО ИС КОНЦЕРН ВКО 00–002, СТО 4.2-01, оформление бумажной </w:t>
      </w:r>
      <w:r w:rsidR="00346BAD" w:rsidRPr="00800852">
        <w:rPr>
          <w:sz w:val="26"/>
          <w:szCs w:val="26"/>
        </w:rPr>
        <w:lastRenderedPageBreak/>
        <w:t>копии электронного документа итоговой версии проекта, заверение ее специальным штампом, оформление бумажной копии листа согласования проекта, извещения, информационно-удостоверяющего листа.</w:t>
      </w:r>
    </w:p>
    <w:p w:rsidR="00ED190A" w:rsidRPr="00800852" w:rsidRDefault="00ED190A" w:rsidP="0062732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008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ДСР</w:t>
      </w:r>
      <w:r w:rsidR="00125C43" w:rsidRPr="008008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E45AD0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- р</w:t>
      </w:r>
      <w:r w:rsidR="00125C43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аботник департамента стратегического развития Концерна, ответственный за проведение </w:t>
      </w:r>
      <w:r w:rsidR="00963EBF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экспертизы проекта </w:t>
      </w:r>
      <w:ins w:id="8" w:author="Конышкина Юлия Владимировна" w:date="2019-06-25T16:39:00Z">
        <w:r w:rsidR="005B488A" w:rsidRPr="00800852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стандарта ИС Концерна / ВНД Концерна</w:t>
        </w:r>
      </w:ins>
    </w:p>
    <w:p w:rsidR="00024680" w:rsidRPr="00800852" w:rsidRDefault="00ED190A" w:rsidP="0002468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008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ДПОД</w:t>
      </w:r>
      <w:r w:rsidR="00125C43" w:rsidRPr="0080085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E45AD0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- р</w:t>
      </w:r>
      <w:r w:rsidR="00125C43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аботник департамента правового обеспечения деятельности Концерна</w:t>
      </w:r>
      <w:r w:rsidR="00E45AD0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ответственный за проведение </w:t>
      </w:r>
      <w:r w:rsidR="00963EBF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экспертиз</w:t>
      </w:r>
      <w:r w:rsidR="00963EBF" w:rsidRPr="00800852">
        <w:rPr>
          <w:rFonts w:eastAsia="Times New Roman" w:cs="Times New Roman"/>
          <w:sz w:val="26"/>
          <w:szCs w:val="26"/>
          <w:lang w:eastAsia="ru-RU"/>
        </w:rPr>
        <w:t>ы</w:t>
      </w:r>
      <w:r w:rsidR="00963EBF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проекта на соответствие требованиям законодательства, оценк</w:t>
      </w:r>
      <w:r w:rsidR="00346BAD" w:rsidRPr="00800852">
        <w:rPr>
          <w:rFonts w:eastAsia="Times New Roman" w:cs="Times New Roman"/>
          <w:sz w:val="26"/>
          <w:szCs w:val="26"/>
          <w:lang w:eastAsia="ru-RU"/>
        </w:rPr>
        <w:t>у</w:t>
      </w:r>
      <w:r w:rsidR="00963EBF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возможных для организаций ИС Концерна</w:t>
      </w:r>
      <w:r w:rsidR="00024680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63EBF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правовых рисков </w:t>
      </w:r>
      <w:r w:rsidR="00024680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подготовку мотивированного предложения об утверждении или об отклонении </w:t>
      </w:r>
      <w:del w:id="9" w:author="Конышкина Юлия Владимировна" w:date="2019-06-25T16:40:00Z">
        <w:r w:rsidR="00024680" w:rsidRPr="00800852" w:rsidDel="005B488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delText xml:space="preserve">НД </w:delText>
        </w:r>
      </w:del>
      <w:ins w:id="10" w:author="Конышкина Юлия Владимировна" w:date="2019-06-25T16:40:00Z">
        <w:r w:rsidR="005B488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проекта стандарта</w:t>
        </w:r>
        <w:r w:rsidR="005B488A" w:rsidRPr="00800852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</w:ins>
      <w:r w:rsidR="00024680" w:rsidRPr="008008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ИС Концерна / ВНД Концерна. </w:t>
      </w:r>
    </w:p>
    <w:p w:rsidR="008E143D" w:rsidRDefault="008E143D" w:rsidP="00024680">
      <w:pPr>
        <w:pStyle w:val="a3"/>
        <w:widowControl/>
        <w:tabs>
          <w:tab w:val="left" w:pos="1134"/>
          <w:tab w:val="left" w:pos="1276"/>
        </w:tabs>
        <w:autoSpaceDE/>
        <w:autoSpaceDN/>
        <w:adjustRightInd/>
        <w:spacing w:after="60"/>
        <w:ind w:left="0" w:firstLine="709"/>
        <w:contextualSpacing w:val="0"/>
        <w:jc w:val="both"/>
        <w:rPr>
          <w:color w:val="000000"/>
          <w:sz w:val="24"/>
          <w:szCs w:val="24"/>
        </w:rPr>
      </w:pPr>
    </w:p>
    <w:p w:rsidR="006C782D" w:rsidRDefault="006C782D" w:rsidP="006C782D">
      <w:pPr>
        <w:ind w:firstLine="426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Предполагаемый о</w:t>
      </w:r>
      <w:r w:rsidRPr="0088060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бъем выполняемых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работ (тестов) </w:t>
      </w:r>
      <w:r w:rsidRPr="0088060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в период тестовой эксплуатации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:</w:t>
      </w:r>
    </w:p>
    <w:p w:rsidR="006C782D" w:rsidRPr="00CA7D74" w:rsidRDefault="006C782D" w:rsidP="006C782D">
      <w:pPr>
        <w:pStyle w:val="a3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CA7D74">
        <w:rPr>
          <w:sz w:val="26"/>
          <w:szCs w:val="26"/>
        </w:rPr>
        <w:t xml:space="preserve">Среднее время на тестирование в </w:t>
      </w:r>
      <w:del w:id="11" w:author="Конышкина Юлия Владимировна" w:date="2019-06-25T16:42:00Z">
        <w:r w:rsidRPr="00CA7D74" w:rsidDel="00BB7D69">
          <w:rPr>
            <w:sz w:val="26"/>
            <w:szCs w:val="26"/>
          </w:rPr>
          <w:delText xml:space="preserve">день </w:delText>
        </w:r>
      </w:del>
      <w:ins w:id="12" w:author="Конышкина Юлия Владимировна" w:date="2019-06-25T16:42:00Z">
        <w:r w:rsidR="00BB7D69">
          <w:rPr>
            <w:sz w:val="26"/>
            <w:szCs w:val="26"/>
          </w:rPr>
          <w:t>неделю</w:t>
        </w:r>
        <w:r w:rsidR="00BB7D69" w:rsidRPr="00CA7D74">
          <w:rPr>
            <w:sz w:val="26"/>
            <w:szCs w:val="26"/>
          </w:rPr>
          <w:t xml:space="preserve"> </w:t>
        </w:r>
      </w:ins>
      <w:r w:rsidRPr="00CA7D74">
        <w:rPr>
          <w:sz w:val="26"/>
          <w:szCs w:val="26"/>
        </w:rPr>
        <w:t xml:space="preserve">(для роли) – </w:t>
      </w:r>
      <w:del w:id="13" w:author="Конышкина Юлия Владимировна" w:date="2019-06-25T16:42:00Z">
        <w:r w:rsidRPr="00CA7D74" w:rsidDel="00BB7D69">
          <w:rPr>
            <w:sz w:val="26"/>
            <w:szCs w:val="26"/>
          </w:rPr>
          <w:delText xml:space="preserve">1 </w:delText>
        </w:r>
      </w:del>
      <w:ins w:id="14" w:author="Конышкина Юлия Владимировна" w:date="2019-06-25T16:42:00Z">
        <w:r w:rsidR="00BB7D69">
          <w:rPr>
            <w:sz w:val="26"/>
            <w:szCs w:val="26"/>
          </w:rPr>
          <w:t>4</w:t>
        </w:r>
        <w:r w:rsidR="00BB7D69" w:rsidRPr="00CA7D74">
          <w:rPr>
            <w:sz w:val="26"/>
            <w:szCs w:val="26"/>
          </w:rPr>
          <w:t xml:space="preserve"> </w:t>
        </w:r>
      </w:ins>
      <w:r w:rsidRPr="00CA7D74">
        <w:rPr>
          <w:sz w:val="26"/>
          <w:szCs w:val="26"/>
        </w:rPr>
        <w:t>час</w:t>
      </w:r>
      <w:ins w:id="15" w:author="Конышкина Юлия Владимировна" w:date="2019-06-25T16:42:00Z">
        <w:r w:rsidR="00BB7D69">
          <w:rPr>
            <w:sz w:val="26"/>
            <w:szCs w:val="26"/>
          </w:rPr>
          <w:t>а</w:t>
        </w:r>
      </w:ins>
      <w:r w:rsidRPr="00CA7D74">
        <w:rPr>
          <w:sz w:val="26"/>
          <w:szCs w:val="26"/>
        </w:rPr>
        <w:t>.</w:t>
      </w:r>
    </w:p>
    <w:p w:rsidR="006C782D" w:rsidRPr="00CA7D74" w:rsidRDefault="006C782D" w:rsidP="006C782D">
      <w:pPr>
        <w:pStyle w:val="a3"/>
        <w:numPr>
          <w:ilvl w:val="0"/>
          <w:numId w:val="4"/>
        </w:numPr>
        <w:jc w:val="both"/>
        <w:rPr>
          <w:sz w:val="26"/>
          <w:szCs w:val="26"/>
        </w:rPr>
      </w:pPr>
      <w:r w:rsidRPr="00CA7D74">
        <w:rPr>
          <w:sz w:val="26"/>
          <w:szCs w:val="26"/>
        </w:rPr>
        <w:t>Количество инициированных документов  (созданных РК) за период – 20.</w:t>
      </w:r>
    </w:p>
    <w:p w:rsidR="006C782D" w:rsidRPr="00CA7D74" w:rsidRDefault="006C782D" w:rsidP="006C782D">
      <w:pPr>
        <w:pStyle w:val="a3"/>
        <w:numPr>
          <w:ilvl w:val="0"/>
          <w:numId w:val="4"/>
        </w:numPr>
        <w:jc w:val="both"/>
        <w:rPr>
          <w:sz w:val="26"/>
          <w:szCs w:val="26"/>
        </w:rPr>
      </w:pPr>
      <w:r w:rsidRPr="00CA7D74">
        <w:rPr>
          <w:sz w:val="26"/>
          <w:szCs w:val="26"/>
        </w:rPr>
        <w:t>Периодичность инициации документов – 3 раза в неделю.</w:t>
      </w:r>
    </w:p>
    <w:p w:rsidR="006C782D" w:rsidRPr="00CA7D74" w:rsidRDefault="006C782D" w:rsidP="006C782D">
      <w:pPr>
        <w:pStyle w:val="a3"/>
        <w:numPr>
          <w:ilvl w:val="0"/>
          <w:numId w:val="4"/>
        </w:numPr>
        <w:jc w:val="both"/>
        <w:rPr>
          <w:sz w:val="26"/>
          <w:szCs w:val="26"/>
        </w:rPr>
      </w:pPr>
      <w:r w:rsidRPr="00CA7D74">
        <w:rPr>
          <w:sz w:val="26"/>
          <w:szCs w:val="26"/>
        </w:rPr>
        <w:t>Выполнение заданий по маршруту согласования (для роли) – по мере поступления и согласно указанным в задании срокам.</w:t>
      </w:r>
    </w:p>
    <w:p w:rsidR="006C782D" w:rsidRPr="00CA7D74" w:rsidRDefault="006C782D" w:rsidP="006C782D">
      <w:pPr>
        <w:pStyle w:val="a3"/>
        <w:numPr>
          <w:ilvl w:val="0"/>
          <w:numId w:val="4"/>
        </w:numPr>
        <w:jc w:val="both"/>
        <w:rPr>
          <w:sz w:val="26"/>
          <w:szCs w:val="26"/>
        </w:rPr>
      </w:pPr>
      <w:r w:rsidRPr="00CA7D74">
        <w:rPr>
          <w:sz w:val="26"/>
          <w:szCs w:val="26"/>
        </w:rPr>
        <w:t xml:space="preserve">Внесение замечаний и предложений в </w:t>
      </w:r>
      <w:del w:id="16" w:author="Конышкина Юлия Владимировна" w:date="2019-06-25T16:44:00Z">
        <w:r w:rsidRPr="00CA7D74" w:rsidDel="00875212">
          <w:rPr>
            <w:sz w:val="26"/>
            <w:szCs w:val="26"/>
          </w:rPr>
          <w:delText>Журнал тестовой эксплуатации</w:delText>
        </w:r>
      </w:del>
      <w:proofErr w:type="spellStart"/>
      <w:ins w:id="17" w:author="Конышкина Юлия Владимировна" w:date="2019-06-25T16:44:00Z">
        <w:r w:rsidR="00875212">
          <w:rPr>
            <w:sz w:val="26"/>
            <w:szCs w:val="26"/>
            <w:lang w:val="en-US"/>
          </w:rPr>
          <w:t>Naumen</w:t>
        </w:r>
        <w:proofErr w:type="spellEnd"/>
        <w:r w:rsidR="00875212" w:rsidRPr="00875212">
          <w:rPr>
            <w:sz w:val="26"/>
            <w:szCs w:val="26"/>
            <w:rPrChange w:id="18" w:author="Конышкина Юлия Владимировна" w:date="2019-06-25T16:44:00Z">
              <w:rPr>
                <w:sz w:val="26"/>
                <w:szCs w:val="26"/>
                <w:lang w:val="en-US"/>
              </w:rPr>
            </w:rPrChange>
          </w:rPr>
          <w:t xml:space="preserve"> (</w:t>
        </w:r>
        <w:r w:rsidR="00875212">
          <w:rPr>
            <w:sz w:val="26"/>
            <w:szCs w:val="26"/>
          </w:rPr>
          <w:t xml:space="preserve">система электронных заявок) </w:t>
        </w:r>
      </w:ins>
      <w:r w:rsidRPr="00CA7D74">
        <w:rPr>
          <w:sz w:val="26"/>
          <w:szCs w:val="26"/>
        </w:rPr>
        <w:t xml:space="preserve"> – по факту возникновения.</w:t>
      </w:r>
    </w:p>
    <w:p w:rsidR="006C782D" w:rsidRPr="00CA7D74" w:rsidRDefault="006C782D" w:rsidP="006C782D">
      <w:pPr>
        <w:pStyle w:val="a3"/>
        <w:numPr>
          <w:ilvl w:val="0"/>
          <w:numId w:val="4"/>
        </w:numPr>
        <w:jc w:val="both"/>
        <w:rPr>
          <w:sz w:val="26"/>
          <w:szCs w:val="26"/>
        </w:rPr>
      </w:pPr>
      <w:r w:rsidRPr="00CA7D74">
        <w:rPr>
          <w:sz w:val="26"/>
          <w:szCs w:val="26"/>
        </w:rPr>
        <w:t>Доработка незначительных замечаний к системе/процессу, настройка прав – в течени</w:t>
      </w:r>
      <w:proofErr w:type="gramStart"/>
      <w:r w:rsidRPr="00CA7D74">
        <w:rPr>
          <w:sz w:val="26"/>
          <w:szCs w:val="26"/>
        </w:rPr>
        <w:t>и</w:t>
      </w:r>
      <w:proofErr w:type="gramEnd"/>
      <w:r w:rsidRPr="00CA7D74">
        <w:rPr>
          <w:sz w:val="26"/>
          <w:szCs w:val="26"/>
        </w:rPr>
        <w:t xml:space="preserve"> 2 </w:t>
      </w:r>
      <w:ins w:id="19" w:author="Конышкина Юлия Владимировна" w:date="2019-06-25T16:45:00Z">
        <w:r w:rsidR="00875212">
          <w:rPr>
            <w:sz w:val="26"/>
            <w:szCs w:val="26"/>
          </w:rPr>
          <w:t xml:space="preserve">рабочих </w:t>
        </w:r>
      </w:ins>
      <w:r w:rsidRPr="00CA7D74">
        <w:rPr>
          <w:sz w:val="26"/>
          <w:szCs w:val="26"/>
        </w:rPr>
        <w:t>дней.</w:t>
      </w:r>
    </w:p>
    <w:p w:rsidR="006C782D" w:rsidRPr="00CA7D74" w:rsidRDefault="006C782D" w:rsidP="006C782D">
      <w:pPr>
        <w:pStyle w:val="a3"/>
        <w:numPr>
          <w:ilvl w:val="0"/>
          <w:numId w:val="4"/>
        </w:numPr>
        <w:jc w:val="both"/>
        <w:rPr>
          <w:sz w:val="26"/>
          <w:szCs w:val="26"/>
        </w:rPr>
      </w:pPr>
      <w:r w:rsidRPr="00CA7D74">
        <w:rPr>
          <w:sz w:val="26"/>
          <w:szCs w:val="26"/>
        </w:rPr>
        <w:t>Доработка замечаний и предложений, требующих ка</w:t>
      </w:r>
      <w:bookmarkStart w:id="20" w:name="_GoBack"/>
      <w:bookmarkEnd w:id="20"/>
      <w:r w:rsidRPr="00CA7D74">
        <w:rPr>
          <w:sz w:val="26"/>
          <w:szCs w:val="26"/>
        </w:rPr>
        <w:t>рдинальных изменений и программирования – по окончанию тестовой эксплуатации.</w:t>
      </w:r>
    </w:p>
    <w:p w:rsidR="006C782D" w:rsidRPr="00CA7D74" w:rsidRDefault="006C782D" w:rsidP="006C782D">
      <w:pPr>
        <w:pStyle w:val="a3"/>
        <w:numPr>
          <w:ilvl w:val="0"/>
          <w:numId w:val="4"/>
        </w:numPr>
        <w:jc w:val="both"/>
        <w:rPr>
          <w:sz w:val="26"/>
          <w:szCs w:val="26"/>
        </w:rPr>
      </w:pPr>
      <w:r w:rsidRPr="00CA7D74">
        <w:rPr>
          <w:sz w:val="26"/>
          <w:szCs w:val="26"/>
        </w:rPr>
        <w:t>Доработка инструкции для пользователей – по результатам тестовой эксплуатации.</w:t>
      </w:r>
    </w:p>
    <w:p w:rsidR="006C782D" w:rsidRDefault="006C782D" w:rsidP="00024680">
      <w:pPr>
        <w:pStyle w:val="a3"/>
        <w:widowControl/>
        <w:tabs>
          <w:tab w:val="left" w:pos="1134"/>
          <w:tab w:val="left" w:pos="1276"/>
        </w:tabs>
        <w:autoSpaceDE/>
        <w:autoSpaceDN/>
        <w:adjustRightInd/>
        <w:spacing w:after="60"/>
        <w:ind w:left="0" w:firstLine="709"/>
        <w:contextualSpacing w:val="0"/>
        <w:jc w:val="both"/>
        <w:rPr>
          <w:color w:val="000000"/>
          <w:sz w:val="24"/>
          <w:szCs w:val="24"/>
        </w:rPr>
        <w:sectPr w:rsidR="006C782D" w:rsidSect="00800852">
          <w:footerReference w:type="default" r:id="rId9"/>
          <w:pgSz w:w="11906" w:h="16838" w:code="9"/>
          <w:pgMar w:top="851" w:right="567" w:bottom="567" w:left="1134" w:header="357" w:footer="232" w:gutter="0"/>
          <w:cols w:space="708"/>
          <w:docGrid w:linePitch="360"/>
        </w:sectPr>
      </w:pPr>
    </w:p>
    <w:p w:rsidR="000E2B1F" w:rsidRDefault="000E3467" w:rsidP="000E3467">
      <w:pPr>
        <w:ind w:firstLine="284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Выпо</w:t>
      </w:r>
      <w:r w:rsidR="001C36CC" w:rsidRPr="00BB612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лн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ение </w:t>
      </w:r>
      <w:r w:rsidR="001C36CC" w:rsidRPr="00BB612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E2B1F" w:rsidRPr="00BB612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тестов</w:t>
      </w:r>
      <w:r w:rsidR="006C782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участниками тестирования</w:t>
      </w:r>
    </w:p>
    <w:tbl>
      <w:tblPr>
        <w:tblStyle w:val="a5"/>
        <w:tblW w:w="154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9"/>
        <w:gridCol w:w="2518"/>
        <w:gridCol w:w="1985"/>
        <w:gridCol w:w="4252"/>
        <w:gridCol w:w="2977"/>
        <w:gridCol w:w="3260"/>
      </w:tblGrid>
      <w:tr w:rsidR="00E54259" w:rsidRPr="00733356" w:rsidTr="007D6967">
        <w:tc>
          <w:tcPr>
            <w:tcW w:w="459" w:type="dxa"/>
          </w:tcPr>
          <w:p w:rsidR="00A05408" w:rsidRPr="00733356" w:rsidRDefault="00A05408" w:rsidP="007333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33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18" w:type="dxa"/>
          </w:tcPr>
          <w:p w:rsidR="00A05408" w:rsidRPr="00733356" w:rsidRDefault="00A05408" w:rsidP="007333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33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теста</w:t>
            </w:r>
          </w:p>
        </w:tc>
        <w:tc>
          <w:tcPr>
            <w:tcW w:w="1985" w:type="dxa"/>
          </w:tcPr>
          <w:p w:rsidR="00A05408" w:rsidRDefault="00A05408" w:rsidP="003256E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Ответственный</w:t>
            </w:r>
          </w:p>
          <w:p w:rsidR="00A05408" w:rsidRPr="00733356" w:rsidRDefault="00A05408" w:rsidP="003256E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(роль)</w:t>
            </w:r>
          </w:p>
        </w:tc>
        <w:tc>
          <w:tcPr>
            <w:tcW w:w="4252" w:type="dxa"/>
          </w:tcPr>
          <w:p w:rsidR="00A05408" w:rsidRPr="00733356" w:rsidRDefault="00A05408" w:rsidP="007333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33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Описание выполняемых действий</w:t>
            </w:r>
          </w:p>
        </w:tc>
        <w:tc>
          <w:tcPr>
            <w:tcW w:w="2977" w:type="dxa"/>
          </w:tcPr>
          <w:p w:rsidR="00A05408" w:rsidRPr="00733356" w:rsidRDefault="00A05408" w:rsidP="007333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33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 выполнения</w:t>
            </w:r>
          </w:p>
        </w:tc>
        <w:tc>
          <w:tcPr>
            <w:tcW w:w="3260" w:type="dxa"/>
          </w:tcPr>
          <w:p w:rsidR="00A05408" w:rsidRPr="00733356" w:rsidRDefault="00A05408" w:rsidP="007333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33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E54259" w:rsidRPr="00F62D3E" w:rsidTr="007D6967">
        <w:tc>
          <w:tcPr>
            <w:tcW w:w="459" w:type="dxa"/>
          </w:tcPr>
          <w:p w:rsidR="00E54259" w:rsidRPr="00F62D3E" w:rsidRDefault="00E54259" w:rsidP="00F62D3E">
            <w:pPr>
              <w:pStyle w:val="a3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732" w:type="dxa"/>
            <w:gridSpan w:val="4"/>
          </w:tcPr>
          <w:p w:rsidR="00E54259" w:rsidRPr="00F62D3E" w:rsidRDefault="00E54259" w:rsidP="000E2B1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2D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Создание и согласование стандарта ИС Концерна</w:t>
            </w:r>
            <w:r w:rsidR="006C78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/ВНД Концерна</w:t>
            </w:r>
            <w:r w:rsidR="008647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</w:tcPr>
          <w:p w:rsidR="00E54259" w:rsidRPr="00033C30" w:rsidRDefault="00DF198A" w:rsidP="00DF19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5F0A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 действия выполняются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соответствии с инструкцией </w:t>
            </w:r>
          </w:p>
        </w:tc>
      </w:tr>
      <w:tr w:rsidR="00E54259" w:rsidRPr="001F1078" w:rsidTr="007D6967">
        <w:tc>
          <w:tcPr>
            <w:tcW w:w="459" w:type="dxa"/>
          </w:tcPr>
          <w:p w:rsidR="00A05408" w:rsidRPr="00733356" w:rsidRDefault="00A05408" w:rsidP="008A6C12">
            <w:pPr>
              <w:pStyle w:val="a3"/>
              <w:numPr>
                <w:ilvl w:val="0"/>
                <w:numId w:val="2"/>
              </w:numPr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2518" w:type="dxa"/>
            <w:tcBorders>
              <w:bottom w:val="single" w:sz="4" w:space="0" w:color="auto"/>
            </w:tcBorders>
          </w:tcPr>
          <w:p w:rsidR="00A05408" w:rsidRPr="001F1078" w:rsidRDefault="00DE51D9" w:rsidP="00C66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05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нициация</w:t>
            </w:r>
            <w:r w:rsidR="00864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647A4" w:rsidRPr="00864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стандарта ИС Концерна/ВНД Концерна </w:t>
            </w:r>
            <w:r w:rsidR="00A05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</w:t>
            </w:r>
            <w:r w:rsidR="00864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(далее – документ)</w:t>
            </w:r>
          </w:p>
        </w:tc>
        <w:tc>
          <w:tcPr>
            <w:tcW w:w="1985" w:type="dxa"/>
          </w:tcPr>
          <w:p w:rsidR="00A05408" w:rsidRPr="001F1078" w:rsidRDefault="00DE51D9" w:rsidP="00FB550E">
            <w:pPr>
              <w:pStyle w:val="a3"/>
              <w:tabs>
                <w:tab w:val="left" w:pos="1134"/>
              </w:tabs>
              <w:ind w:left="0"/>
              <w:jc w:val="both"/>
              <w:rPr>
                <w:sz w:val="24"/>
                <w:szCs w:val="24"/>
              </w:rPr>
            </w:pPr>
            <w:r w:rsidRPr="00A05408">
              <w:rPr>
                <w:sz w:val="24"/>
                <w:szCs w:val="24"/>
              </w:rPr>
              <w:t>Куратор</w:t>
            </w:r>
            <w:r w:rsidR="00EF3DF2">
              <w:rPr>
                <w:rStyle w:val="af6"/>
                <w:sz w:val="24"/>
                <w:szCs w:val="24"/>
              </w:rPr>
              <w:footnoteReference w:id="1"/>
            </w:r>
          </w:p>
        </w:tc>
        <w:tc>
          <w:tcPr>
            <w:tcW w:w="4252" w:type="dxa"/>
          </w:tcPr>
          <w:p w:rsidR="00DE51D9" w:rsidRPr="00A37BA5" w:rsidRDefault="00DE51D9" w:rsidP="00FB550E">
            <w:pPr>
              <w:pStyle w:val="a3"/>
              <w:tabs>
                <w:tab w:val="left" w:pos="1134"/>
              </w:tabs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</w:t>
            </w:r>
            <w:r w:rsidRPr="00A37BA5">
              <w:rPr>
                <w:sz w:val="24"/>
                <w:szCs w:val="24"/>
              </w:rPr>
              <w:t xml:space="preserve">оздание </w:t>
            </w:r>
            <w:r>
              <w:rPr>
                <w:sz w:val="24"/>
                <w:szCs w:val="24"/>
              </w:rPr>
              <w:t>РК</w:t>
            </w:r>
            <w:r w:rsidR="00C66D03">
              <w:rPr>
                <w:rStyle w:val="af6"/>
                <w:sz w:val="24"/>
                <w:szCs w:val="24"/>
              </w:rPr>
              <w:footnoteReference w:id="2"/>
            </w:r>
            <w:r>
              <w:rPr>
                <w:sz w:val="24"/>
                <w:szCs w:val="24"/>
              </w:rPr>
              <w:t xml:space="preserve"> </w:t>
            </w:r>
            <w:r w:rsidR="008647A4">
              <w:rPr>
                <w:sz w:val="24"/>
                <w:szCs w:val="24"/>
              </w:rPr>
              <w:t>документа</w:t>
            </w:r>
            <w:r>
              <w:rPr>
                <w:sz w:val="24"/>
                <w:szCs w:val="24"/>
              </w:rPr>
              <w:t>.</w:t>
            </w:r>
          </w:p>
          <w:p w:rsidR="00DE51D9" w:rsidRPr="00A37BA5" w:rsidRDefault="00DE51D9" w:rsidP="00FB550E">
            <w:pPr>
              <w:pStyle w:val="a3"/>
              <w:tabs>
                <w:tab w:val="left" w:pos="1134"/>
              </w:tabs>
              <w:ind w:left="0"/>
              <w:jc w:val="both"/>
              <w:rPr>
                <w:sz w:val="24"/>
                <w:szCs w:val="24"/>
              </w:rPr>
            </w:pPr>
            <w:r w:rsidRPr="00A37BA5">
              <w:rPr>
                <w:sz w:val="24"/>
                <w:szCs w:val="24"/>
              </w:rPr>
              <w:t>2. </w:t>
            </w:r>
            <w:r>
              <w:rPr>
                <w:sz w:val="24"/>
                <w:szCs w:val="24"/>
              </w:rPr>
              <w:t>З</w:t>
            </w:r>
            <w:r w:rsidRPr="00A37BA5">
              <w:rPr>
                <w:sz w:val="24"/>
                <w:szCs w:val="24"/>
              </w:rPr>
              <w:t xml:space="preserve">аполнение полей </w:t>
            </w:r>
            <w:r>
              <w:rPr>
                <w:sz w:val="24"/>
                <w:szCs w:val="24"/>
              </w:rPr>
              <w:t>РК</w:t>
            </w:r>
            <w:r w:rsidR="004411B8">
              <w:rPr>
                <w:sz w:val="24"/>
                <w:szCs w:val="24"/>
              </w:rPr>
              <w:t xml:space="preserve"> </w:t>
            </w:r>
          </w:p>
          <w:p w:rsidR="00DE51D9" w:rsidRPr="00A37BA5" w:rsidRDefault="00DE51D9" w:rsidP="00FB550E">
            <w:pPr>
              <w:pStyle w:val="a3"/>
              <w:tabs>
                <w:tab w:val="left" w:pos="1134"/>
              </w:tabs>
              <w:ind w:left="0"/>
              <w:jc w:val="both"/>
              <w:rPr>
                <w:sz w:val="24"/>
                <w:szCs w:val="24"/>
              </w:rPr>
            </w:pPr>
            <w:r w:rsidRPr="00A37BA5">
              <w:rPr>
                <w:sz w:val="24"/>
                <w:szCs w:val="24"/>
              </w:rPr>
              <w:t>3. </w:t>
            </w:r>
            <w:r>
              <w:rPr>
                <w:sz w:val="24"/>
                <w:szCs w:val="24"/>
              </w:rPr>
              <w:t>П</w:t>
            </w:r>
            <w:r w:rsidRPr="00A37BA5">
              <w:rPr>
                <w:sz w:val="24"/>
                <w:szCs w:val="24"/>
              </w:rPr>
              <w:t xml:space="preserve">рикрепление проекта </w:t>
            </w:r>
            <w:r w:rsidR="00D611C1">
              <w:rPr>
                <w:sz w:val="24"/>
                <w:szCs w:val="24"/>
              </w:rPr>
              <w:t>документа</w:t>
            </w:r>
            <w:r>
              <w:rPr>
                <w:sz w:val="24"/>
                <w:szCs w:val="24"/>
              </w:rPr>
              <w:t xml:space="preserve">, </w:t>
            </w:r>
            <w:r w:rsidRPr="00A37BA5">
              <w:rPr>
                <w:sz w:val="24"/>
                <w:szCs w:val="24"/>
              </w:rPr>
              <w:t xml:space="preserve"> пояснительной записки в </w:t>
            </w:r>
            <w:r>
              <w:rPr>
                <w:sz w:val="24"/>
                <w:szCs w:val="24"/>
              </w:rPr>
              <w:t>соответствующие категории.</w:t>
            </w:r>
          </w:p>
          <w:p w:rsidR="00DE51D9" w:rsidRPr="00A37BA5" w:rsidRDefault="00DE51D9" w:rsidP="00FB550E">
            <w:pPr>
              <w:pStyle w:val="a3"/>
              <w:tabs>
                <w:tab w:val="left" w:pos="1134"/>
              </w:tabs>
              <w:ind w:left="0"/>
              <w:jc w:val="both"/>
              <w:rPr>
                <w:sz w:val="24"/>
                <w:szCs w:val="24"/>
              </w:rPr>
            </w:pPr>
            <w:r w:rsidRPr="00A37BA5">
              <w:rPr>
                <w:sz w:val="24"/>
                <w:szCs w:val="24"/>
              </w:rPr>
              <w:t>4. </w:t>
            </w:r>
            <w:r>
              <w:rPr>
                <w:sz w:val="24"/>
                <w:szCs w:val="24"/>
              </w:rPr>
              <w:t>Проверка с</w:t>
            </w:r>
            <w:r w:rsidRPr="00A37BA5">
              <w:rPr>
                <w:sz w:val="24"/>
                <w:szCs w:val="24"/>
              </w:rPr>
              <w:t>остояни</w:t>
            </w:r>
            <w:r w:rsidR="005B1D8E">
              <w:rPr>
                <w:sz w:val="24"/>
                <w:szCs w:val="24"/>
              </w:rPr>
              <w:t xml:space="preserve">я:  проект </w:t>
            </w:r>
            <w:r w:rsidR="00D611C1">
              <w:rPr>
                <w:sz w:val="24"/>
                <w:szCs w:val="24"/>
              </w:rPr>
              <w:t>документа</w:t>
            </w:r>
            <w:r w:rsidR="005B1D8E">
              <w:rPr>
                <w:sz w:val="24"/>
                <w:szCs w:val="24"/>
              </w:rPr>
              <w:t xml:space="preserve"> в состоянии - </w:t>
            </w:r>
            <w:r w:rsidRPr="00A37BA5">
              <w:rPr>
                <w:sz w:val="24"/>
                <w:szCs w:val="24"/>
              </w:rPr>
              <w:t>проект.</w:t>
            </w:r>
          </w:p>
          <w:p w:rsidR="00A05408" w:rsidRPr="001F1078" w:rsidRDefault="00506F6E" w:rsidP="0005324C">
            <w:pPr>
              <w:pStyle w:val="a3"/>
              <w:tabs>
                <w:tab w:val="left" w:pos="1134"/>
              </w:tabs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FB550E" w:rsidRPr="00FB550E">
              <w:rPr>
                <w:sz w:val="24"/>
                <w:szCs w:val="24"/>
              </w:rPr>
              <w:t>.</w:t>
            </w:r>
            <w:r w:rsidR="004878E8">
              <w:rPr>
                <w:sz w:val="24"/>
                <w:szCs w:val="24"/>
              </w:rPr>
              <w:t xml:space="preserve"> Сохранение РК</w:t>
            </w:r>
          </w:p>
        </w:tc>
        <w:tc>
          <w:tcPr>
            <w:tcW w:w="2977" w:type="dxa"/>
          </w:tcPr>
          <w:p w:rsidR="00921265" w:rsidRDefault="00921265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РК </w:t>
            </w:r>
            <w:r w:rsidR="00C66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заполнены все поля РК. </w:t>
            </w:r>
          </w:p>
          <w:p w:rsidR="00921265" w:rsidRPr="001F1078" w:rsidRDefault="00921265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РК имеет </w:t>
            </w:r>
            <w:r w:rsidR="004878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состояние «Проект»</w:t>
            </w:r>
          </w:p>
        </w:tc>
        <w:tc>
          <w:tcPr>
            <w:tcW w:w="3260" w:type="dxa"/>
          </w:tcPr>
          <w:p w:rsidR="00A05408" w:rsidRPr="001F1078" w:rsidRDefault="00324DEF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r w:rsidRPr="00324D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асть полей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 заполняется автоматически</w:t>
            </w:r>
          </w:p>
        </w:tc>
      </w:tr>
      <w:tr w:rsidR="00E54259" w:rsidRPr="001F1078" w:rsidTr="007D6967">
        <w:trPr>
          <w:trHeight w:val="2281"/>
        </w:trPr>
        <w:tc>
          <w:tcPr>
            <w:tcW w:w="459" w:type="dxa"/>
            <w:tcBorders>
              <w:right w:val="single" w:sz="4" w:space="0" w:color="auto"/>
            </w:tcBorders>
          </w:tcPr>
          <w:p w:rsidR="00A05408" w:rsidRPr="00733356" w:rsidRDefault="00A05408" w:rsidP="008A6C12">
            <w:pPr>
              <w:pStyle w:val="a3"/>
              <w:numPr>
                <w:ilvl w:val="0"/>
                <w:numId w:val="2"/>
              </w:numPr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2518" w:type="dxa"/>
            <w:tcBorders>
              <w:left w:val="single" w:sz="4" w:space="0" w:color="auto"/>
            </w:tcBorders>
          </w:tcPr>
          <w:p w:rsidR="00A05408" w:rsidRPr="001F1078" w:rsidRDefault="00A05408" w:rsidP="00FB55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 </w:t>
            </w:r>
            <w:r w:rsidR="00FB55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процесса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согласования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05408" w:rsidRPr="001F1078" w:rsidRDefault="00FB550E" w:rsidP="003256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Куратор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9F267A" w:rsidRPr="009F267A" w:rsidRDefault="009F267A" w:rsidP="008A6C12">
            <w:pPr>
              <w:pStyle w:val="a3"/>
              <w:numPr>
                <w:ilvl w:val="0"/>
                <w:numId w:val="5"/>
              </w:numPr>
              <w:tabs>
                <w:tab w:val="left" w:pos="318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</w:t>
            </w:r>
            <w:r w:rsidRPr="009F267A">
              <w:rPr>
                <w:sz w:val="24"/>
                <w:szCs w:val="24"/>
              </w:rPr>
              <w:t xml:space="preserve"> вкладке</w:t>
            </w:r>
            <w:r w:rsidR="00506F6E">
              <w:rPr>
                <w:sz w:val="24"/>
                <w:szCs w:val="24"/>
              </w:rPr>
              <w:t xml:space="preserve"> «Маршрут» выполнение</w:t>
            </w:r>
            <w:r w:rsidRPr="009F267A">
              <w:rPr>
                <w:sz w:val="24"/>
                <w:szCs w:val="24"/>
              </w:rPr>
              <w:t xml:space="preserve"> команд</w:t>
            </w:r>
            <w:r w:rsidR="00506F6E">
              <w:rPr>
                <w:sz w:val="24"/>
                <w:szCs w:val="24"/>
              </w:rPr>
              <w:t>ы</w:t>
            </w:r>
            <w:r w:rsidRPr="009F267A">
              <w:rPr>
                <w:sz w:val="24"/>
                <w:szCs w:val="24"/>
              </w:rPr>
              <w:t xml:space="preserve"> </w:t>
            </w:r>
            <w:r w:rsidR="00506F6E">
              <w:rPr>
                <w:sz w:val="24"/>
                <w:szCs w:val="24"/>
              </w:rPr>
              <w:t xml:space="preserve"> «Пересчитать» для построения маршрута.</w:t>
            </w:r>
            <w:r w:rsidRPr="009F267A">
              <w:rPr>
                <w:sz w:val="24"/>
                <w:szCs w:val="24"/>
              </w:rPr>
              <w:t xml:space="preserve"> </w:t>
            </w:r>
          </w:p>
          <w:p w:rsidR="00A05408" w:rsidRDefault="009F267A" w:rsidP="008A6C12">
            <w:pPr>
              <w:pStyle w:val="a3"/>
              <w:numPr>
                <w:ilvl w:val="0"/>
                <w:numId w:val="5"/>
              </w:numPr>
              <w:tabs>
                <w:tab w:val="left" w:pos="318"/>
              </w:tabs>
              <w:ind w:left="34" w:firstLine="0"/>
              <w:jc w:val="both"/>
              <w:rPr>
                <w:sz w:val="24"/>
                <w:szCs w:val="24"/>
              </w:rPr>
            </w:pPr>
            <w:r w:rsidRPr="009F267A">
              <w:rPr>
                <w:sz w:val="24"/>
                <w:szCs w:val="24"/>
              </w:rPr>
              <w:t>Запус</w:t>
            </w:r>
            <w:r w:rsidR="00506F6E">
              <w:rPr>
                <w:sz w:val="24"/>
                <w:szCs w:val="24"/>
              </w:rPr>
              <w:t>к</w:t>
            </w:r>
            <w:r w:rsidRPr="009F267A">
              <w:rPr>
                <w:sz w:val="24"/>
                <w:szCs w:val="24"/>
              </w:rPr>
              <w:t xml:space="preserve"> </w:t>
            </w:r>
            <w:r w:rsidR="00506F6E">
              <w:rPr>
                <w:sz w:val="24"/>
                <w:szCs w:val="24"/>
              </w:rPr>
              <w:t>процесса согласования.</w:t>
            </w:r>
            <w:r w:rsidRPr="009F267A">
              <w:rPr>
                <w:sz w:val="24"/>
                <w:szCs w:val="24"/>
              </w:rPr>
              <w:t xml:space="preserve"> </w:t>
            </w:r>
          </w:p>
          <w:p w:rsidR="00506F6E" w:rsidRDefault="00506F6E" w:rsidP="008A6C12">
            <w:pPr>
              <w:pStyle w:val="a3"/>
              <w:numPr>
                <w:ilvl w:val="0"/>
                <w:numId w:val="5"/>
              </w:numPr>
              <w:tabs>
                <w:tab w:val="left" w:pos="318"/>
              </w:tabs>
              <w:ind w:left="34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вкладке маршрут состояния этапов маршрута.</w:t>
            </w:r>
          </w:p>
          <w:p w:rsidR="0005324C" w:rsidRPr="00506F6E" w:rsidRDefault="0005324C" w:rsidP="008A6C12">
            <w:pPr>
              <w:pStyle w:val="a3"/>
              <w:numPr>
                <w:ilvl w:val="0"/>
                <w:numId w:val="5"/>
              </w:numPr>
              <w:tabs>
                <w:tab w:val="left" w:pos="318"/>
              </w:tabs>
              <w:ind w:left="34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на вкладке </w:t>
            </w:r>
            <w:r w:rsidR="004878E8">
              <w:rPr>
                <w:sz w:val="24"/>
                <w:szCs w:val="24"/>
              </w:rPr>
              <w:t>Регистрация состояния РК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21265" w:rsidRDefault="00921265" w:rsidP="009212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Сформирован маршрут согласования. Запущен процесс согласования</w:t>
            </w:r>
            <w:r w:rsidR="00C041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A05408" w:rsidRPr="001F1078" w:rsidRDefault="00921265" w:rsidP="009212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 им</w:t>
            </w:r>
            <w:r w:rsidR="004878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еет состояние «На согласовании»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A05408" w:rsidRPr="001F1078" w:rsidRDefault="00324DEF" w:rsidP="00324D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Маршрут формируется автоматически </w:t>
            </w:r>
          </w:p>
        </w:tc>
      </w:tr>
      <w:tr w:rsidR="00D727C0" w:rsidRPr="001F1078" w:rsidTr="007D6967">
        <w:trPr>
          <w:trHeight w:val="1380"/>
        </w:trPr>
        <w:tc>
          <w:tcPr>
            <w:tcW w:w="459" w:type="dxa"/>
          </w:tcPr>
          <w:p w:rsidR="00D727C0" w:rsidRPr="00733356" w:rsidRDefault="00D727C0" w:rsidP="008A6C12">
            <w:pPr>
              <w:pStyle w:val="a3"/>
              <w:numPr>
                <w:ilvl w:val="0"/>
                <w:numId w:val="2"/>
              </w:numPr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D727C0" w:rsidRPr="001F1078" w:rsidRDefault="00D727C0" w:rsidP="00AA3C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0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Рассмотрение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заданий, направленных по маршруту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727C0" w:rsidRPr="001F1078" w:rsidRDefault="007B0537" w:rsidP="006640E0">
            <w:pPr>
              <w:tabs>
                <w:tab w:val="left" w:pos="426"/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Участники процесса согласования</w:t>
            </w:r>
            <w:r>
              <w:rPr>
                <w:rStyle w:val="af6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ootnoteReference w:id="3"/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:rsidR="00D727C0" w:rsidRDefault="00D727C0" w:rsidP="008A6C12">
            <w:pPr>
              <w:pStyle w:val="a3"/>
              <w:numPr>
                <w:ilvl w:val="0"/>
                <w:numId w:val="7"/>
              </w:numPr>
              <w:tabs>
                <w:tab w:val="left" w:pos="317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C0417F">
              <w:rPr>
                <w:sz w:val="24"/>
                <w:szCs w:val="24"/>
              </w:rPr>
              <w:t>Поиск и открытие задани</w:t>
            </w:r>
            <w:r w:rsidR="00F3372F">
              <w:rPr>
                <w:sz w:val="24"/>
                <w:szCs w:val="24"/>
              </w:rPr>
              <w:t>я</w:t>
            </w:r>
            <w:r w:rsidRPr="00C041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представлении папки «Мои задания».</w:t>
            </w:r>
          </w:p>
          <w:p w:rsidR="00D727C0" w:rsidRDefault="00D727C0" w:rsidP="00CE659C">
            <w:pPr>
              <w:pStyle w:val="a3"/>
              <w:numPr>
                <w:ilvl w:val="0"/>
                <w:numId w:val="7"/>
              </w:numPr>
              <w:tabs>
                <w:tab w:val="left" w:pos="317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Взятие задани</w:t>
            </w:r>
            <w:r w:rsidR="00F3372F">
              <w:rPr>
                <w:sz w:val="24"/>
                <w:szCs w:val="24"/>
              </w:rPr>
              <w:t>я</w:t>
            </w:r>
            <w:r>
              <w:rPr>
                <w:sz w:val="24"/>
                <w:szCs w:val="24"/>
              </w:rPr>
              <w:t xml:space="preserve"> в работу.</w:t>
            </w:r>
          </w:p>
          <w:p w:rsidR="00CE659C" w:rsidRPr="001F1078" w:rsidRDefault="00CE659C" w:rsidP="00CE659C">
            <w:pPr>
              <w:pStyle w:val="a3"/>
              <w:numPr>
                <w:ilvl w:val="0"/>
                <w:numId w:val="7"/>
              </w:numPr>
              <w:tabs>
                <w:tab w:val="left" w:pos="317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</w:t>
            </w:r>
            <w:r w:rsidR="00F3372F">
              <w:rPr>
                <w:sz w:val="24"/>
                <w:szCs w:val="24"/>
              </w:rPr>
              <w:t xml:space="preserve"> задания</w:t>
            </w:r>
            <w:r>
              <w:rPr>
                <w:sz w:val="24"/>
                <w:szCs w:val="24"/>
              </w:rPr>
              <w:t xml:space="preserve"> (при </w:t>
            </w:r>
            <w:r w:rsidR="004878E8">
              <w:rPr>
                <w:sz w:val="24"/>
                <w:szCs w:val="24"/>
              </w:rPr>
              <w:t>необходимости) вниз по иерархии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D727C0" w:rsidRDefault="00D727C0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открыто и взято в работ</w:t>
            </w:r>
            <w:r w:rsidR="004878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у. Состояние задания «В работе»</w:t>
            </w:r>
          </w:p>
          <w:p w:rsidR="00D727C0" w:rsidRPr="001F1078" w:rsidRDefault="00D727C0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D727C0" w:rsidRPr="001F1078" w:rsidRDefault="004C66B0" w:rsidP="004C66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 задания </w:t>
            </w:r>
            <w:r w:rsidR="006735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от этапа маршрута</w:t>
            </w:r>
          </w:p>
        </w:tc>
      </w:tr>
      <w:tr w:rsidR="006B17CF" w:rsidRPr="001F1078" w:rsidTr="007D6967">
        <w:trPr>
          <w:trHeight w:val="2760"/>
        </w:trPr>
        <w:tc>
          <w:tcPr>
            <w:tcW w:w="459" w:type="dxa"/>
          </w:tcPr>
          <w:p w:rsidR="006B17CF" w:rsidRPr="007B0537" w:rsidRDefault="006B17CF" w:rsidP="007B0537">
            <w:pPr>
              <w:pStyle w:val="a3"/>
              <w:numPr>
                <w:ilvl w:val="0"/>
                <w:numId w:val="2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6B17CF" w:rsidRPr="001F1078" w:rsidRDefault="006B17CF" w:rsidP="001F10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файлами документа</w:t>
            </w:r>
          </w:p>
        </w:tc>
        <w:tc>
          <w:tcPr>
            <w:tcW w:w="1985" w:type="dxa"/>
          </w:tcPr>
          <w:p w:rsidR="006B17CF" w:rsidRPr="003A4741" w:rsidRDefault="006B17CF" w:rsidP="003256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Участники процесса согласования </w:t>
            </w:r>
          </w:p>
        </w:tc>
        <w:tc>
          <w:tcPr>
            <w:tcW w:w="4252" w:type="dxa"/>
          </w:tcPr>
          <w:p w:rsidR="006B17CF" w:rsidRDefault="006B17CF" w:rsidP="00DD380C">
            <w:pPr>
              <w:pStyle w:val="a3"/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зависимости от роли:</w:t>
            </w:r>
          </w:p>
          <w:p w:rsidR="006B17CF" w:rsidRPr="003A4741" w:rsidRDefault="006B17CF" w:rsidP="00DD380C">
            <w:pPr>
              <w:pStyle w:val="a3"/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 w:rsidRPr="003A4741">
              <w:rPr>
                <w:sz w:val="24"/>
                <w:szCs w:val="24"/>
              </w:rPr>
              <w:t xml:space="preserve">- рассмотрение приложенных </w:t>
            </w:r>
            <w:r>
              <w:rPr>
                <w:sz w:val="24"/>
                <w:szCs w:val="24"/>
              </w:rPr>
              <w:t>файлов;</w:t>
            </w:r>
            <w:r w:rsidRPr="003A4741">
              <w:rPr>
                <w:sz w:val="24"/>
                <w:szCs w:val="24"/>
              </w:rPr>
              <w:t xml:space="preserve"> </w:t>
            </w:r>
          </w:p>
          <w:p w:rsidR="006B17CF" w:rsidRPr="003A4741" w:rsidRDefault="006B17CF" w:rsidP="00DD380C">
            <w:pPr>
              <w:tabs>
                <w:tab w:val="left" w:pos="31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файлов (открытие на редактирование);</w:t>
            </w:r>
          </w:p>
          <w:p w:rsidR="006B17CF" w:rsidRDefault="006B17CF" w:rsidP="004878E8">
            <w:pPr>
              <w:pStyle w:val="a3"/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внесение правок в режиме рецензирования;</w:t>
            </w:r>
          </w:p>
          <w:p w:rsidR="006B17CF" w:rsidRPr="003A4741" w:rsidRDefault="006B17CF" w:rsidP="004878E8">
            <w:pPr>
              <w:pStyle w:val="a3"/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A47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сохранение </w:t>
            </w:r>
            <w:r w:rsidRPr="003A4741">
              <w:rPr>
                <w:sz w:val="24"/>
                <w:szCs w:val="24"/>
              </w:rPr>
              <w:t>новой версии.</w:t>
            </w:r>
          </w:p>
          <w:p w:rsidR="006B17CF" w:rsidRPr="003A4741" w:rsidRDefault="006B17CF" w:rsidP="006B17CF">
            <w:pPr>
              <w:pStyle w:val="a3"/>
              <w:numPr>
                <w:ilvl w:val="0"/>
                <w:numId w:val="27"/>
              </w:numPr>
              <w:tabs>
                <w:tab w:val="left" w:pos="33"/>
              </w:tabs>
              <w:ind w:left="33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Консолидация замечаний (слияние </w:t>
            </w:r>
            <w:r w:rsidRPr="003A4741">
              <w:rPr>
                <w:sz w:val="24"/>
                <w:szCs w:val="24"/>
              </w:rPr>
              <w:t xml:space="preserve">копий </w:t>
            </w:r>
            <w:r>
              <w:rPr>
                <w:sz w:val="24"/>
                <w:szCs w:val="24"/>
              </w:rPr>
              <w:t xml:space="preserve">файлов </w:t>
            </w:r>
            <w:r w:rsidRPr="003A4741">
              <w:rPr>
                <w:sz w:val="24"/>
                <w:szCs w:val="24"/>
              </w:rPr>
              <w:t xml:space="preserve">согласуемого документа средствами </w:t>
            </w:r>
            <w:r w:rsidRPr="003A4741">
              <w:rPr>
                <w:sz w:val="24"/>
                <w:szCs w:val="24"/>
                <w:lang w:val="en-US"/>
              </w:rPr>
              <w:t>Word</w:t>
            </w:r>
            <w:r w:rsidR="00E748E6">
              <w:rPr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B17CF" w:rsidRPr="001F1078" w:rsidRDefault="006B17CF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Создана новая версия </w:t>
            </w:r>
            <w:r w:rsidR="008568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согласуемого документа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учетом замечаний</w:t>
            </w:r>
          </w:p>
        </w:tc>
        <w:tc>
          <w:tcPr>
            <w:tcW w:w="3260" w:type="dxa"/>
          </w:tcPr>
          <w:p w:rsidR="006B17CF" w:rsidRPr="001F1078" w:rsidRDefault="006B17CF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63DD" w:rsidRPr="001F1078" w:rsidTr="007D6967">
        <w:tc>
          <w:tcPr>
            <w:tcW w:w="459" w:type="dxa"/>
          </w:tcPr>
          <w:p w:rsidR="001363DD" w:rsidRPr="006B17CF" w:rsidRDefault="001363DD" w:rsidP="006B17CF">
            <w:pPr>
              <w:pStyle w:val="a3"/>
              <w:numPr>
                <w:ilvl w:val="0"/>
                <w:numId w:val="2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1363DD" w:rsidRPr="001F1078" w:rsidRDefault="006B17CF" w:rsidP="00D57A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Исполнение </w:t>
            </w:r>
            <w:r w:rsidR="00136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заданий</w:t>
            </w:r>
          </w:p>
        </w:tc>
        <w:tc>
          <w:tcPr>
            <w:tcW w:w="1985" w:type="dxa"/>
          </w:tcPr>
          <w:p w:rsidR="001363DD" w:rsidRPr="003A4741" w:rsidRDefault="003A4741" w:rsidP="00CE65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Участники процесса согласования</w:t>
            </w:r>
          </w:p>
        </w:tc>
        <w:tc>
          <w:tcPr>
            <w:tcW w:w="4252" w:type="dxa"/>
          </w:tcPr>
          <w:p w:rsidR="001363DD" w:rsidRPr="003A4741" w:rsidRDefault="00133606" w:rsidP="008568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  <w:r w:rsidR="00D57A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4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действий</w:t>
            </w:r>
            <w:r w:rsidR="00D57A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4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57A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заданию в Системе  в зависимости от принятых решений</w:t>
            </w:r>
            <w:r w:rsidR="00BB0A0D" w:rsidRPr="003A4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BB0A0D" w:rsidRPr="003A4741" w:rsidRDefault="00BB0A0D" w:rsidP="0085685A">
            <w:pPr>
              <w:pStyle w:val="a3"/>
              <w:tabs>
                <w:tab w:val="left" w:pos="1134"/>
              </w:tabs>
              <w:ind w:left="0"/>
              <w:jc w:val="both"/>
              <w:rPr>
                <w:sz w:val="24"/>
                <w:szCs w:val="24"/>
              </w:rPr>
            </w:pPr>
            <w:r w:rsidRPr="003A4741">
              <w:rPr>
                <w:sz w:val="24"/>
                <w:szCs w:val="24"/>
              </w:rPr>
              <w:t xml:space="preserve">- </w:t>
            </w:r>
            <w:r w:rsidR="0050175D">
              <w:rPr>
                <w:sz w:val="24"/>
                <w:szCs w:val="24"/>
              </w:rPr>
              <w:t>«</w:t>
            </w:r>
            <w:r w:rsidRPr="003A4741">
              <w:rPr>
                <w:sz w:val="24"/>
                <w:szCs w:val="24"/>
              </w:rPr>
              <w:t>согласовать</w:t>
            </w:r>
            <w:r w:rsidR="0050175D">
              <w:rPr>
                <w:sz w:val="24"/>
                <w:szCs w:val="24"/>
              </w:rPr>
              <w:t>»</w:t>
            </w:r>
            <w:r w:rsidRPr="003A4741">
              <w:rPr>
                <w:sz w:val="24"/>
                <w:szCs w:val="24"/>
              </w:rPr>
              <w:t>, при положительном решении;</w:t>
            </w:r>
          </w:p>
          <w:p w:rsidR="00BB0A0D" w:rsidRPr="003A4741" w:rsidRDefault="00BB0A0D" w:rsidP="008568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4741">
              <w:rPr>
                <w:rFonts w:ascii="Times New Roman" w:hAnsi="Times New Roman"/>
                <w:sz w:val="24"/>
                <w:szCs w:val="24"/>
              </w:rPr>
              <w:t>-  </w:t>
            </w:r>
            <w:r w:rsidR="0050175D">
              <w:rPr>
                <w:rFonts w:ascii="Times New Roman" w:hAnsi="Times New Roman"/>
                <w:sz w:val="24"/>
                <w:szCs w:val="24"/>
              </w:rPr>
              <w:t>«</w:t>
            </w:r>
            <w:r w:rsidRPr="003A4741">
              <w:rPr>
                <w:rFonts w:ascii="Times New Roman" w:hAnsi="Times New Roman"/>
                <w:sz w:val="24"/>
                <w:szCs w:val="24"/>
              </w:rPr>
              <w:t>не согласовать</w:t>
            </w:r>
            <w:r w:rsidR="0050175D">
              <w:rPr>
                <w:rFonts w:ascii="Times New Roman" w:hAnsi="Times New Roman"/>
                <w:sz w:val="24"/>
                <w:szCs w:val="24"/>
              </w:rPr>
              <w:t>»</w:t>
            </w:r>
            <w:r w:rsidR="00A92E01">
              <w:rPr>
                <w:rFonts w:ascii="Times New Roman" w:hAnsi="Times New Roman"/>
                <w:sz w:val="24"/>
                <w:szCs w:val="24"/>
              </w:rPr>
              <w:t xml:space="preserve"> (отклонить)</w:t>
            </w:r>
            <w:r w:rsidRPr="003A4741">
              <w:rPr>
                <w:rFonts w:ascii="Times New Roman" w:hAnsi="Times New Roman"/>
                <w:sz w:val="24"/>
                <w:szCs w:val="24"/>
              </w:rPr>
              <w:t>, при отрицательном решении;</w:t>
            </w:r>
          </w:p>
          <w:p w:rsidR="0050175D" w:rsidRDefault="00BB0A0D" w:rsidP="008568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4741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50175D">
              <w:rPr>
                <w:rFonts w:ascii="Times New Roman" w:hAnsi="Times New Roman"/>
                <w:sz w:val="24"/>
                <w:szCs w:val="24"/>
              </w:rPr>
              <w:t>«</w:t>
            </w:r>
            <w:r w:rsidRPr="003A4741">
              <w:rPr>
                <w:rFonts w:ascii="Times New Roman" w:hAnsi="Times New Roman"/>
                <w:sz w:val="24"/>
                <w:szCs w:val="24"/>
              </w:rPr>
              <w:t>делегировать</w:t>
            </w:r>
            <w:r w:rsidR="0050175D">
              <w:rPr>
                <w:rFonts w:ascii="Times New Roman" w:hAnsi="Times New Roman"/>
                <w:sz w:val="24"/>
                <w:szCs w:val="24"/>
              </w:rPr>
              <w:t xml:space="preserve">», при передаче полномочий по </w:t>
            </w:r>
            <w:r w:rsidR="00D77F2D">
              <w:rPr>
                <w:rFonts w:ascii="Times New Roman" w:hAnsi="Times New Roman"/>
                <w:sz w:val="24"/>
                <w:szCs w:val="24"/>
              </w:rPr>
              <w:t>согласованию/исполнению документа</w:t>
            </w:r>
            <w:r w:rsidR="0050175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0175D" w:rsidRDefault="00BB0A0D" w:rsidP="008568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4741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50175D">
              <w:rPr>
                <w:rFonts w:ascii="Times New Roman" w:hAnsi="Times New Roman"/>
                <w:sz w:val="24"/>
                <w:szCs w:val="24"/>
              </w:rPr>
              <w:t>«</w:t>
            </w:r>
            <w:r w:rsidRPr="003A4741">
              <w:rPr>
                <w:rFonts w:ascii="Times New Roman" w:hAnsi="Times New Roman"/>
                <w:sz w:val="24"/>
                <w:szCs w:val="24"/>
              </w:rPr>
              <w:t>запросить комментарий</w:t>
            </w:r>
            <w:r w:rsidR="0050175D">
              <w:rPr>
                <w:rFonts w:ascii="Times New Roman" w:hAnsi="Times New Roman"/>
                <w:sz w:val="24"/>
                <w:szCs w:val="24"/>
              </w:rPr>
              <w:t>», при</w:t>
            </w:r>
            <w:r w:rsidR="00D77F2D">
              <w:rPr>
                <w:rFonts w:ascii="Times New Roman" w:hAnsi="Times New Roman"/>
                <w:sz w:val="24"/>
                <w:szCs w:val="24"/>
              </w:rPr>
              <w:t xml:space="preserve"> наличии вопросов </w:t>
            </w:r>
            <w:r w:rsidR="00A92E01">
              <w:rPr>
                <w:rFonts w:ascii="Times New Roman" w:hAnsi="Times New Roman"/>
                <w:sz w:val="24"/>
                <w:szCs w:val="24"/>
              </w:rPr>
              <w:t>или необходимости экспертного заключения;</w:t>
            </w:r>
          </w:p>
          <w:p w:rsidR="00BB0A0D" w:rsidRDefault="00A92E01" w:rsidP="008568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«запросить дополнительное </w:t>
            </w:r>
            <w:r w:rsidR="00BB0A0D" w:rsidRPr="003A4741">
              <w:rPr>
                <w:rFonts w:ascii="Times New Roman" w:hAnsi="Times New Roman"/>
                <w:sz w:val="24"/>
                <w:szCs w:val="24"/>
              </w:rPr>
              <w:t xml:space="preserve"> согласование</w:t>
            </w:r>
            <w:r>
              <w:rPr>
                <w:rFonts w:ascii="Times New Roman" w:hAnsi="Times New Roman"/>
                <w:sz w:val="24"/>
                <w:szCs w:val="24"/>
              </w:rPr>
              <w:t>», при необходимости получить согласование сотрудника, не вклю</w:t>
            </w:r>
            <w:r w:rsidR="008C05C7">
              <w:rPr>
                <w:rFonts w:ascii="Times New Roman" w:hAnsi="Times New Roman"/>
                <w:sz w:val="24"/>
                <w:szCs w:val="24"/>
              </w:rPr>
              <w:t>ченного  в маршрут согласования;</w:t>
            </w:r>
          </w:p>
          <w:p w:rsidR="008C05C7" w:rsidRPr="003A4741" w:rsidRDefault="008C05C7" w:rsidP="008568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«начать новый цикл согласования» и т.д.</w:t>
            </w:r>
          </w:p>
        </w:tc>
        <w:tc>
          <w:tcPr>
            <w:tcW w:w="2977" w:type="dxa"/>
          </w:tcPr>
          <w:p w:rsidR="001363DD" w:rsidRDefault="002E738A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представлении папок «Завершенные мной» и «Завершенные от меня» задания с вариантами завершения:</w:t>
            </w:r>
          </w:p>
          <w:p w:rsidR="002E738A" w:rsidRDefault="002E738A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«согласовано»;</w:t>
            </w:r>
          </w:p>
          <w:p w:rsidR="002E738A" w:rsidRDefault="002E738A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«не согласовано»;</w:t>
            </w:r>
          </w:p>
          <w:p w:rsidR="002E738A" w:rsidRDefault="002E738A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«делегировано»;</w:t>
            </w:r>
          </w:p>
          <w:p w:rsidR="002E738A" w:rsidRDefault="002E738A" w:rsidP="002E73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«</w:t>
            </w:r>
            <w:r w:rsidR="00B22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ответить на вопрос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B2298E" w:rsidRDefault="00B2298E" w:rsidP="002E73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298E" w:rsidRPr="001F1078" w:rsidRDefault="00B2298E" w:rsidP="002E73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1363DD" w:rsidRPr="001F1078" w:rsidRDefault="001363DD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63DD" w:rsidRPr="001F1078" w:rsidTr="007D6967">
        <w:tc>
          <w:tcPr>
            <w:tcW w:w="459" w:type="dxa"/>
          </w:tcPr>
          <w:p w:rsidR="001363DD" w:rsidRPr="00733356" w:rsidRDefault="001363DD" w:rsidP="006B17CF">
            <w:pPr>
              <w:pStyle w:val="a3"/>
              <w:numPr>
                <w:ilvl w:val="0"/>
                <w:numId w:val="2"/>
              </w:numPr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724EDF" w:rsidRPr="001F1078" w:rsidRDefault="00B13A82" w:rsidP="00724E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Парафирование</w:t>
            </w:r>
          </w:p>
        </w:tc>
        <w:tc>
          <w:tcPr>
            <w:tcW w:w="1985" w:type="dxa"/>
          </w:tcPr>
          <w:p w:rsidR="001363DD" w:rsidRPr="00DF198A" w:rsidRDefault="001363DD" w:rsidP="00DF198A">
            <w:pPr>
              <w:tabs>
                <w:tab w:val="left" w:pos="1134"/>
                <w:tab w:val="left" w:pos="127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1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ДУК </w:t>
            </w:r>
          </w:p>
          <w:p w:rsidR="001363DD" w:rsidRPr="001F1078" w:rsidRDefault="001363DD" w:rsidP="003256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1363DD" w:rsidRDefault="00B13A82" w:rsidP="00B51CBB">
            <w:pPr>
              <w:pStyle w:val="a3"/>
              <w:numPr>
                <w:ilvl w:val="0"/>
                <w:numId w:val="22"/>
              </w:numPr>
              <w:tabs>
                <w:tab w:val="left" w:pos="317"/>
              </w:tabs>
              <w:ind w:left="33" w:firstLine="0"/>
              <w:jc w:val="both"/>
              <w:rPr>
                <w:sz w:val="24"/>
                <w:szCs w:val="24"/>
              </w:rPr>
            </w:pPr>
            <w:r w:rsidRPr="0012528F">
              <w:rPr>
                <w:sz w:val="24"/>
                <w:szCs w:val="24"/>
              </w:rPr>
              <w:t>Формирование листа согласования</w:t>
            </w:r>
            <w:r>
              <w:rPr>
                <w:sz w:val="24"/>
                <w:szCs w:val="24"/>
              </w:rPr>
              <w:t xml:space="preserve"> (далее - ЛС)</w:t>
            </w:r>
            <w:r w:rsidRPr="0012528F">
              <w:rPr>
                <w:sz w:val="24"/>
                <w:szCs w:val="24"/>
              </w:rPr>
              <w:t xml:space="preserve"> и информационно-удостоверяющего листа</w:t>
            </w:r>
            <w:r>
              <w:rPr>
                <w:sz w:val="24"/>
                <w:szCs w:val="24"/>
              </w:rPr>
              <w:t xml:space="preserve"> (далее – </w:t>
            </w:r>
            <w:proofErr w:type="gramStart"/>
            <w:r>
              <w:rPr>
                <w:sz w:val="24"/>
                <w:szCs w:val="24"/>
              </w:rPr>
              <w:t>УЛ</w:t>
            </w:r>
            <w:proofErr w:type="gramEnd"/>
            <w:r>
              <w:rPr>
                <w:sz w:val="24"/>
                <w:szCs w:val="24"/>
              </w:rPr>
              <w:t>)</w:t>
            </w:r>
            <w:r w:rsidRPr="0012528F">
              <w:rPr>
                <w:sz w:val="24"/>
                <w:szCs w:val="24"/>
              </w:rPr>
              <w:t xml:space="preserve"> </w:t>
            </w:r>
            <w:r w:rsidR="00B74A26">
              <w:rPr>
                <w:sz w:val="24"/>
                <w:szCs w:val="24"/>
              </w:rPr>
              <w:t xml:space="preserve">путем </w:t>
            </w:r>
            <w:r w:rsidR="003A6AB7">
              <w:rPr>
                <w:sz w:val="24"/>
                <w:szCs w:val="24"/>
              </w:rPr>
              <w:t>выполнения действий в системе</w:t>
            </w:r>
            <w:r w:rsidR="00724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–«</w:t>
            </w:r>
            <w:r w:rsidR="00B74A26">
              <w:rPr>
                <w:sz w:val="24"/>
                <w:szCs w:val="24"/>
              </w:rPr>
              <w:t>создани</w:t>
            </w:r>
            <w:r w:rsidR="003A6AB7">
              <w:rPr>
                <w:sz w:val="24"/>
                <w:szCs w:val="24"/>
              </w:rPr>
              <w:t>е</w:t>
            </w:r>
            <w:r w:rsidR="00B74A26">
              <w:rPr>
                <w:sz w:val="24"/>
                <w:szCs w:val="24"/>
              </w:rPr>
              <w:t xml:space="preserve"> файла по шаблон</w:t>
            </w:r>
            <w:r w:rsidR="003A6AB7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»</w:t>
            </w:r>
            <w:r w:rsidR="003A6AB7">
              <w:rPr>
                <w:sz w:val="24"/>
                <w:szCs w:val="24"/>
              </w:rPr>
              <w:t>.</w:t>
            </w:r>
          </w:p>
          <w:p w:rsidR="00724EDF" w:rsidRDefault="00724EDF" w:rsidP="00B13A82">
            <w:pPr>
              <w:pStyle w:val="a3"/>
              <w:numPr>
                <w:ilvl w:val="0"/>
                <w:numId w:val="22"/>
              </w:numPr>
              <w:tabs>
                <w:tab w:val="left" w:pos="317"/>
              </w:tabs>
              <w:ind w:left="33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 проекта согласуемого документа</w:t>
            </w:r>
            <w:r w:rsidR="00B13A82">
              <w:rPr>
                <w:sz w:val="24"/>
                <w:szCs w:val="24"/>
              </w:rPr>
              <w:t xml:space="preserve">, </w:t>
            </w:r>
            <w:proofErr w:type="gramStart"/>
            <w:r w:rsidR="00B13A82">
              <w:rPr>
                <w:sz w:val="24"/>
                <w:szCs w:val="24"/>
              </w:rPr>
              <w:t>УЛ</w:t>
            </w:r>
            <w:proofErr w:type="gramEnd"/>
            <w:r w:rsidR="00B13A82">
              <w:rPr>
                <w:sz w:val="24"/>
                <w:szCs w:val="24"/>
              </w:rPr>
              <w:t>, ЛС.</w:t>
            </w:r>
          </w:p>
          <w:p w:rsidR="00B13A82" w:rsidRPr="00B74A26" w:rsidRDefault="00E748E6" w:rsidP="00B13A82">
            <w:pPr>
              <w:pStyle w:val="a3"/>
              <w:numPr>
                <w:ilvl w:val="0"/>
                <w:numId w:val="22"/>
              </w:numPr>
              <w:tabs>
                <w:tab w:val="left" w:pos="317"/>
              </w:tabs>
              <w:ind w:left="33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Заверение штампом</w:t>
            </w:r>
          </w:p>
        </w:tc>
        <w:tc>
          <w:tcPr>
            <w:tcW w:w="2977" w:type="dxa"/>
          </w:tcPr>
          <w:p w:rsidR="00724EDF" w:rsidRDefault="003A6AB7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Лист согласования 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сформированы в шаблоне формата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</w:t>
            </w:r>
            <w:r w:rsidR="00724E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1363DD" w:rsidRDefault="00724EDF" w:rsidP="00724E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="003A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аспечатаны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системы согласуемый документ,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ЛС</w:t>
            </w:r>
            <w:r w:rsidR="00B13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13A82" w:rsidRPr="003A6AB7" w:rsidRDefault="00B13A82" w:rsidP="00724E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Заверены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печатью</w:t>
            </w:r>
          </w:p>
        </w:tc>
        <w:tc>
          <w:tcPr>
            <w:tcW w:w="3260" w:type="dxa"/>
          </w:tcPr>
          <w:p w:rsidR="001363DD" w:rsidRPr="001F1078" w:rsidRDefault="001363DD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63DD" w:rsidRPr="001F1078" w:rsidTr="007D6967">
        <w:tc>
          <w:tcPr>
            <w:tcW w:w="459" w:type="dxa"/>
          </w:tcPr>
          <w:p w:rsidR="001363DD" w:rsidRPr="00733356" w:rsidRDefault="001363DD" w:rsidP="006B17CF">
            <w:pPr>
              <w:pStyle w:val="a3"/>
              <w:numPr>
                <w:ilvl w:val="0"/>
                <w:numId w:val="2"/>
              </w:numPr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1363DD" w:rsidRPr="001F1078" w:rsidRDefault="009C5170" w:rsidP="009C5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Задания на </w:t>
            </w:r>
            <w:r w:rsidR="001363DD" w:rsidRPr="001252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согласование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парафированного проекта документа, сбор </w:t>
            </w:r>
            <w:r w:rsidR="001363DD" w:rsidRPr="001252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ей </w:t>
            </w:r>
            <w:r w:rsidR="001363DD" w:rsidRPr="001252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gramStart"/>
            <w:r w:rsidR="001363DD" w:rsidRPr="001252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</w:t>
            </w:r>
            <w:proofErr w:type="gramEnd"/>
            <w:r w:rsidR="001363DD" w:rsidRPr="001252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5" w:type="dxa"/>
          </w:tcPr>
          <w:p w:rsidR="001363DD" w:rsidRPr="001F1078" w:rsidRDefault="001363DD" w:rsidP="003256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Куратор</w:t>
            </w:r>
          </w:p>
        </w:tc>
        <w:tc>
          <w:tcPr>
            <w:tcW w:w="4252" w:type="dxa"/>
          </w:tcPr>
          <w:p w:rsidR="00C60E35" w:rsidRDefault="00DD00DF" w:rsidP="00DD00DF">
            <w:pPr>
              <w:pStyle w:val="a3"/>
              <w:numPr>
                <w:ilvl w:val="0"/>
                <w:numId w:val="23"/>
              </w:numPr>
              <w:tabs>
                <w:tab w:val="left" w:pos="317"/>
              </w:tabs>
              <w:ind w:left="33" w:firstLine="0"/>
              <w:jc w:val="both"/>
              <w:rPr>
                <w:sz w:val="24"/>
                <w:szCs w:val="24"/>
              </w:rPr>
            </w:pPr>
            <w:r w:rsidRPr="00C0417F">
              <w:rPr>
                <w:sz w:val="24"/>
                <w:szCs w:val="24"/>
              </w:rPr>
              <w:t xml:space="preserve">Поиск и открытие задания </w:t>
            </w:r>
            <w:r>
              <w:rPr>
                <w:sz w:val="24"/>
                <w:szCs w:val="24"/>
              </w:rPr>
              <w:t>в представлении папки «Мои задания» с информацией «</w:t>
            </w:r>
            <w:r w:rsidRPr="00DD00DF">
              <w:rPr>
                <w:sz w:val="24"/>
                <w:szCs w:val="24"/>
              </w:rPr>
              <w:t xml:space="preserve">Согласуйте Стандарт ИС Концерна и информационно-удостоверяющий лист </w:t>
            </w:r>
            <w:proofErr w:type="gramStart"/>
            <w:r w:rsidRPr="00DD00DF">
              <w:rPr>
                <w:sz w:val="24"/>
                <w:szCs w:val="24"/>
              </w:rPr>
              <w:t>с</w:t>
            </w:r>
            <w:proofErr w:type="gramEnd"/>
            <w:r w:rsidR="00077860">
              <w:rPr>
                <w:sz w:val="24"/>
                <w:szCs w:val="24"/>
              </w:rPr>
              <w:t>..»</w:t>
            </w:r>
            <w:r w:rsidR="00C60E35">
              <w:rPr>
                <w:sz w:val="24"/>
                <w:szCs w:val="24"/>
              </w:rPr>
              <w:t>:</w:t>
            </w:r>
          </w:p>
          <w:p w:rsidR="00C60E35" w:rsidRDefault="00C60E35" w:rsidP="00C60E35">
            <w:pPr>
              <w:pStyle w:val="a3"/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D00DF" w:rsidRPr="00DD00DF">
              <w:rPr>
                <w:sz w:val="24"/>
                <w:szCs w:val="24"/>
              </w:rPr>
              <w:t xml:space="preserve"> ЗГД по правовым вопросам</w:t>
            </w:r>
            <w:r w:rsidR="00DD00DF">
              <w:rPr>
                <w:sz w:val="24"/>
                <w:szCs w:val="24"/>
              </w:rPr>
              <w:t xml:space="preserve">, </w:t>
            </w:r>
          </w:p>
          <w:p w:rsidR="00C60E35" w:rsidRDefault="00C60E35" w:rsidP="00C60E35">
            <w:pPr>
              <w:pStyle w:val="a3"/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DD00DF">
              <w:rPr>
                <w:sz w:val="24"/>
                <w:szCs w:val="24"/>
              </w:rPr>
              <w:t>ЗГД по стратегическому развитию</w:t>
            </w:r>
            <w:r>
              <w:rPr>
                <w:sz w:val="24"/>
                <w:szCs w:val="24"/>
              </w:rPr>
              <w:t>,</w:t>
            </w:r>
          </w:p>
          <w:p w:rsidR="00DD00DF" w:rsidRDefault="00C60E35" w:rsidP="00C60E35">
            <w:pPr>
              <w:pStyle w:val="a3"/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D00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ПГДК</w:t>
            </w:r>
            <w:r w:rsidR="00AA1F32">
              <w:rPr>
                <w:sz w:val="24"/>
                <w:szCs w:val="24"/>
              </w:rPr>
              <w:t>.</w:t>
            </w:r>
          </w:p>
          <w:p w:rsidR="001363DD" w:rsidRPr="001F1078" w:rsidRDefault="00C60E35" w:rsidP="008066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r w:rsidR="00EE28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задания по факту согласования </w:t>
            </w:r>
            <w:r w:rsidR="00806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согласующими</w:t>
            </w:r>
            <w:r w:rsidR="00EE28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лицами в УЛ.</w:t>
            </w:r>
          </w:p>
        </w:tc>
        <w:tc>
          <w:tcPr>
            <w:tcW w:w="2977" w:type="dxa"/>
          </w:tcPr>
          <w:p w:rsidR="00AA1F32" w:rsidRDefault="00AA1F32" w:rsidP="00AA1F32">
            <w:pPr>
              <w:pStyle w:val="a3"/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Получены подписи</w:t>
            </w:r>
            <w:r w:rsidR="009C6F6A">
              <w:rPr>
                <w:sz w:val="24"/>
                <w:szCs w:val="24"/>
              </w:rPr>
              <w:t xml:space="preserve"> в </w:t>
            </w:r>
            <w:proofErr w:type="gramStart"/>
            <w:r w:rsidR="009C6F6A">
              <w:rPr>
                <w:sz w:val="24"/>
                <w:szCs w:val="24"/>
              </w:rPr>
              <w:t>УЛ</w:t>
            </w:r>
            <w:proofErr w:type="gramEnd"/>
            <w:r w:rsidR="009C6F6A">
              <w:rPr>
                <w:sz w:val="24"/>
                <w:szCs w:val="24"/>
              </w:rPr>
              <w:t>:</w:t>
            </w:r>
          </w:p>
          <w:p w:rsidR="00AA1F32" w:rsidRDefault="00AA1F32" w:rsidP="00AA1F32">
            <w:pPr>
              <w:pStyle w:val="a3"/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DD00DF">
              <w:rPr>
                <w:sz w:val="24"/>
                <w:szCs w:val="24"/>
              </w:rPr>
              <w:t>ЗГД по правовым вопросам</w:t>
            </w:r>
            <w:r>
              <w:rPr>
                <w:sz w:val="24"/>
                <w:szCs w:val="24"/>
              </w:rPr>
              <w:t xml:space="preserve">, </w:t>
            </w:r>
          </w:p>
          <w:p w:rsidR="00AA1F32" w:rsidRDefault="00AA1F32" w:rsidP="00AA1F32">
            <w:pPr>
              <w:pStyle w:val="a3"/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ЗГД по стратегическому развитию,</w:t>
            </w:r>
          </w:p>
          <w:p w:rsidR="00AA1F32" w:rsidRDefault="00AA1F32" w:rsidP="00AA1F32">
            <w:pPr>
              <w:pStyle w:val="a3"/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ПГДК</w:t>
            </w:r>
            <w:r w:rsidR="009C6F6A">
              <w:rPr>
                <w:sz w:val="24"/>
                <w:szCs w:val="24"/>
              </w:rPr>
              <w:t>.</w:t>
            </w:r>
          </w:p>
          <w:p w:rsidR="009C6F6A" w:rsidRDefault="00E748E6" w:rsidP="00AA1F32">
            <w:pPr>
              <w:pStyle w:val="a3"/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Завершены задания в системе с результатом «</w:t>
            </w:r>
            <w:r w:rsidR="005003ED">
              <w:rPr>
                <w:sz w:val="24"/>
                <w:szCs w:val="24"/>
              </w:rPr>
              <w:t>со</w:t>
            </w:r>
            <w:r>
              <w:rPr>
                <w:sz w:val="24"/>
                <w:szCs w:val="24"/>
              </w:rPr>
              <w:t>гласовано»</w:t>
            </w:r>
          </w:p>
          <w:p w:rsidR="001363DD" w:rsidRPr="001F1078" w:rsidRDefault="00AA1F32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</w:tcPr>
          <w:p w:rsidR="001363DD" w:rsidRPr="001F1078" w:rsidRDefault="001363DD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63DD" w:rsidRPr="001F1078" w:rsidTr="007D6967">
        <w:tc>
          <w:tcPr>
            <w:tcW w:w="459" w:type="dxa"/>
          </w:tcPr>
          <w:p w:rsidR="001363DD" w:rsidRPr="00F4630B" w:rsidRDefault="001363DD" w:rsidP="006B17CF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1363DD" w:rsidRPr="0012528F" w:rsidRDefault="005003ED" w:rsidP="005003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РК приказа </w:t>
            </w:r>
          </w:p>
        </w:tc>
        <w:tc>
          <w:tcPr>
            <w:tcW w:w="1985" w:type="dxa"/>
          </w:tcPr>
          <w:p w:rsidR="001363DD" w:rsidRPr="001F1078" w:rsidRDefault="001363DD" w:rsidP="00803409">
            <w:pPr>
              <w:pStyle w:val="a3"/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 w:rsidRPr="00A05408">
              <w:rPr>
                <w:sz w:val="24"/>
                <w:szCs w:val="24"/>
              </w:rPr>
              <w:t>Куратор</w:t>
            </w:r>
          </w:p>
        </w:tc>
        <w:tc>
          <w:tcPr>
            <w:tcW w:w="4252" w:type="dxa"/>
          </w:tcPr>
          <w:p w:rsidR="001363DD" w:rsidRDefault="00EE027E" w:rsidP="00803409">
            <w:pPr>
              <w:pStyle w:val="a3"/>
              <w:numPr>
                <w:ilvl w:val="0"/>
                <w:numId w:val="25"/>
              </w:numPr>
              <w:tabs>
                <w:tab w:val="left" w:pos="317"/>
              </w:tabs>
              <w:ind w:left="3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Взятие задания в работу </w:t>
            </w:r>
            <w:r w:rsidR="00803409" w:rsidRPr="00C0417F">
              <w:rPr>
                <w:sz w:val="24"/>
                <w:szCs w:val="24"/>
              </w:rPr>
              <w:t>задания</w:t>
            </w:r>
            <w:r w:rsidR="00803409">
              <w:rPr>
                <w:sz w:val="24"/>
                <w:szCs w:val="24"/>
              </w:rPr>
              <w:t xml:space="preserve"> с информацией «</w:t>
            </w:r>
            <w:r w:rsidR="00803409" w:rsidRPr="00803409">
              <w:rPr>
                <w:sz w:val="24"/>
                <w:szCs w:val="24"/>
              </w:rPr>
              <w:t>Создание карточки приказа на подписание</w:t>
            </w:r>
            <w:r w:rsidR="00803409">
              <w:rPr>
                <w:sz w:val="24"/>
                <w:szCs w:val="24"/>
              </w:rPr>
              <w:t>».</w:t>
            </w:r>
          </w:p>
          <w:p w:rsidR="00803409" w:rsidRPr="00EE027E" w:rsidRDefault="00803409" w:rsidP="00803409">
            <w:pPr>
              <w:pStyle w:val="a3"/>
              <w:numPr>
                <w:ilvl w:val="0"/>
                <w:numId w:val="25"/>
              </w:numPr>
              <w:tabs>
                <w:tab w:val="left" w:pos="317"/>
              </w:tabs>
              <w:ind w:left="33" w:firstLine="0"/>
              <w:rPr>
                <w:sz w:val="24"/>
                <w:szCs w:val="24"/>
              </w:rPr>
            </w:pPr>
            <w:r w:rsidRPr="00EE027E">
              <w:rPr>
                <w:sz w:val="24"/>
                <w:szCs w:val="24"/>
              </w:rPr>
              <w:t xml:space="preserve">Выполнение </w:t>
            </w:r>
            <w:r w:rsidR="00EB688C" w:rsidRPr="00EE027E">
              <w:rPr>
                <w:sz w:val="24"/>
                <w:szCs w:val="24"/>
              </w:rPr>
              <w:t xml:space="preserve">команды </w:t>
            </w:r>
            <w:r w:rsidR="00060029">
              <w:rPr>
                <w:sz w:val="24"/>
                <w:szCs w:val="24"/>
              </w:rPr>
              <w:t>в</w:t>
            </w:r>
            <w:r w:rsidR="00EB688C" w:rsidRPr="00EE027E">
              <w:rPr>
                <w:sz w:val="24"/>
                <w:szCs w:val="24"/>
              </w:rPr>
              <w:t xml:space="preserve"> </w:t>
            </w:r>
            <w:r w:rsidR="00EE027E">
              <w:rPr>
                <w:sz w:val="24"/>
                <w:szCs w:val="24"/>
              </w:rPr>
              <w:t xml:space="preserve">РК </w:t>
            </w:r>
            <w:r w:rsidR="00EB688C" w:rsidRPr="00EE027E">
              <w:rPr>
                <w:sz w:val="24"/>
                <w:szCs w:val="24"/>
              </w:rPr>
              <w:t xml:space="preserve"> </w:t>
            </w:r>
            <w:r w:rsidR="00060029">
              <w:rPr>
                <w:sz w:val="24"/>
                <w:szCs w:val="24"/>
              </w:rPr>
              <w:t xml:space="preserve">в карточке задания </w:t>
            </w:r>
            <w:r w:rsidRPr="00EE027E">
              <w:rPr>
                <w:sz w:val="24"/>
                <w:szCs w:val="24"/>
              </w:rPr>
              <w:t>«создать карточку приказа»</w:t>
            </w:r>
          </w:p>
          <w:p w:rsidR="00803409" w:rsidRPr="00803409" w:rsidRDefault="00803409" w:rsidP="00803409">
            <w:pPr>
              <w:pStyle w:val="a3"/>
              <w:tabs>
                <w:tab w:val="left" w:pos="317"/>
              </w:tabs>
              <w:ind w:left="498"/>
              <w:jc w:val="both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1363DD" w:rsidRPr="001F1078" w:rsidRDefault="00060029" w:rsidP="000600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РК приказа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поля РК доступны для заполнения</w:t>
            </w:r>
          </w:p>
        </w:tc>
        <w:tc>
          <w:tcPr>
            <w:tcW w:w="3260" w:type="dxa"/>
          </w:tcPr>
          <w:p w:rsidR="001363DD" w:rsidRPr="001F1078" w:rsidRDefault="005F59B3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Часть полей РК заполняется автоматически</w:t>
            </w:r>
          </w:p>
        </w:tc>
      </w:tr>
      <w:tr w:rsidR="00F4630B" w:rsidRPr="001F1078" w:rsidTr="007D6967">
        <w:tc>
          <w:tcPr>
            <w:tcW w:w="459" w:type="dxa"/>
          </w:tcPr>
          <w:p w:rsidR="00F4630B" w:rsidRPr="00733356" w:rsidRDefault="00F4630B" w:rsidP="006B17CF">
            <w:pPr>
              <w:pStyle w:val="a3"/>
              <w:numPr>
                <w:ilvl w:val="0"/>
                <w:numId w:val="2"/>
              </w:numPr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F4630B" w:rsidRPr="0012528F" w:rsidRDefault="00F4630B" w:rsidP="00CF31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Заполнение РК приказа</w:t>
            </w:r>
            <w:r w:rsidR="00CF31F2">
              <w:rPr>
                <w:rStyle w:val="af6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ootnoteReference w:id="4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CF3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1985" w:type="dxa"/>
          </w:tcPr>
          <w:p w:rsidR="00F4630B" w:rsidRPr="00A05408" w:rsidRDefault="00FC5F17" w:rsidP="003256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Куратор</w:t>
            </w:r>
          </w:p>
        </w:tc>
        <w:tc>
          <w:tcPr>
            <w:tcW w:w="4252" w:type="dxa"/>
          </w:tcPr>
          <w:p w:rsidR="00FC5F17" w:rsidRPr="00A37BA5" w:rsidRDefault="00FC5F17" w:rsidP="00FC5F17">
            <w:pPr>
              <w:pStyle w:val="a3"/>
              <w:tabs>
                <w:tab w:val="left" w:pos="1134"/>
              </w:tabs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A37BA5">
              <w:rPr>
                <w:sz w:val="24"/>
                <w:szCs w:val="24"/>
              </w:rPr>
              <w:t>. </w:t>
            </w:r>
            <w:r>
              <w:rPr>
                <w:sz w:val="24"/>
                <w:szCs w:val="24"/>
              </w:rPr>
              <w:t>З</w:t>
            </w:r>
            <w:r w:rsidRPr="00A37BA5">
              <w:rPr>
                <w:sz w:val="24"/>
                <w:szCs w:val="24"/>
              </w:rPr>
              <w:t xml:space="preserve">аполнение полей </w:t>
            </w:r>
            <w:r>
              <w:rPr>
                <w:sz w:val="24"/>
                <w:szCs w:val="24"/>
              </w:rPr>
              <w:t>РК</w:t>
            </w:r>
            <w:r w:rsidR="00CD570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:rsidR="00FC5F17" w:rsidRPr="00A37BA5" w:rsidRDefault="00FC5F17" w:rsidP="00FC5F17">
            <w:pPr>
              <w:pStyle w:val="a3"/>
              <w:tabs>
                <w:tab w:val="left" w:pos="1134"/>
              </w:tabs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A37BA5">
              <w:rPr>
                <w:sz w:val="24"/>
                <w:szCs w:val="24"/>
              </w:rPr>
              <w:t>. </w:t>
            </w:r>
            <w:r>
              <w:rPr>
                <w:sz w:val="24"/>
                <w:szCs w:val="24"/>
              </w:rPr>
              <w:t>П</w:t>
            </w:r>
            <w:r w:rsidRPr="00A37BA5">
              <w:rPr>
                <w:sz w:val="24"/>
                <w:szCs w:val="24"/>
              </w:rPr>
              <w:t xml:space="preserve">рикрепление проекта </w:t>
            </w:r>
            <w:r>
              <w:rPr>
                <w:sz w:val="24"/>
                <w:szCs w:val="24"/>
              </w:rPr>
              <w:t xml:space="preserve">приказа </w:t>
            </w:r>
            <w:r w:rsidRPr="00A37BA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соответствующие категории</w:t>
            </w:r>
            <w:r w:rsidR="0035379D">
              <w:rPr>
                <w:sz w:val="24"/>
                <w:szCs w:val="24"/>
              </w:rPr>
              <w:t xml:space="preserve"> (согласуемый документ и подписанный экземпляр).</w:t>
            </w:r>
          </w:p>
          <w:p w:rsidR="0035379D" w:rsidRDefault="00FC5F17" w:rsidP="00FC5F17">
            <w:pPr>
              <w:pStyle w:val="a3"/>
              <w:tabs>
                <w:tab w:val="left" w:pos="1134"/>
              </w:tabs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A37BA5">
              <w:rPr>
                <w:sz w:val="24"/>
                <w:szCs w:val="24"/>
              </w:rPr>
              <w:t>. </w:t>
            </w:r>
            <w:r w:rsidR="0035379D">
              <w:rPr>
                <w:sz w:val="24"/>
                <w:szCs w:val="24"/>
              </w:rPr>
              <w:t xml:space="preserve"> Сохранение РК.</w:t>
            </w:r>
          </w:p>
          <w:p w:rsidR="00F4630B" w:rsidRPr="001F1078" w:rsidRDefault="0035379D" w:rsidP="0035379D">
            <w:pPr>
              <w:pStyle w:val="a3"/>
              <w:tabs>
                <w:tab w:val="left" w:pos="1134"/>
              </w:tabs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Регистрация приказа путем выбора команды «Зарегистрировать» через левое меню.</w:t>
            </w:r>
          </w:p>
        </w:tc>
        <w:tc>
          <w:tcPr>
            <w:tcW w:w="2977" w:type="dxa"/>
          </w:tcPr>
          <w:p w:rsidR="00F4630B" w:rsidRDefault="00A75449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 РК приказа заполнены.</w:t>
            </w:r>
          </w:p>
          <w:p w:rsidR="00AB2238" w:rsidRDefault="00A75449" w:rsidP="00A754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Состояние приказа </w:t>
            </w:r>
            <w:r w:rsidR="00AB2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AB2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зарегистрирован</w:t>
            </w:r>
            <w:proofErr w:type="gramEnd"/>
            <w:r w:rsidR="00AB2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AB2238" w:rsidRPr="001F1078" w:rsidRDefault="00AB2238" w:rsidP="00A754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 вкладке Файлы и связи есть связь с РК </w:t>
            </w:r>
            <w:r w:rsidR="006327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согласуемого документа</w:t>
            </w:r>
          </w:p>
        </w:tc>
        <w:tc>
          <w:tcPr>
            <w:tcW w:w="3260" w:type="dxa"/>
          </w:tcPr>
          <w:p w:rsidR="00F4630B" w:rsidRPr="001F1078" w:rsidRDefault="0035379D" w:rsidP="003537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оперативного выполнения теста регистрация приказа </w:t>
            </w:r>
            <w:r w:rsidR="00061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выполняется,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минуя пр</w:t>
            </w:r>
            <w:r w:rsidR="00061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оцедуру согласования</w:t>
            </w:r>
          </w:p>
        </w:tc>
      </w:tr>
      <w:tr w:rsidR="001363DD" w:rsidRPr="001F1078" w:rsidTr="007D6967">
        <w:tc>
          <w:tcPr>
            <w:tcW w:w="459" w:type="dxa"/>
          </w:tcPr>
          <w:p w:rsidR="001363DD" w:rsidRPr="00733356" w:rsidRDefault="001363DD" w:rsidP="006B17CF">
            <w:pPr>
              <w:pStyle w:val="a3"/>
              <w:numPr>
                <w:ilvl w:val="0"/>
                <w:numId w:val="2"/>
              </w:numPr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1363DD" w:rsidRDefault="0063270F" w:rsidP="006327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документа (с</w:t>
            </w:r>
            <w:r w:rsidR="001363DD" w:rsidRPr="001252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состояния РК документа)</w:t>
            </w:r>
          </w:p>
        </w:tc>
        <w:tc>
          <w:tcPr>
            <w:tcW w:w="1985" w:type="dxa"/>
          </w:tcPr>
          <w:p w:rsidR="001363DD" w:rsidRPr="001F1078" w:rsidRDefault="001363DD" w:rsidP="003256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Куратор</w:t>
            </w:r>
          </w:p>
        </w:tc>
        <w:tc>
          <w:tcPr>
            <w:tcW w:w="4252" w:type="dxa"/>
          </w:tcPr>
          <w:p w:rsidR="00412CB9" w:rsidRDefault="00412CB9" w:rsidP="00412CB9">
            <w:pPr>
              <w:pStyle w:val="a3"/>
              <w:numPr>
                <w:ilvl w:val="0"/>
                <w:numId w:val="26"/>
              </w:numPr>
              <w:tabs>
                <w:tab w:val="left" w:pos="175"/>
                <w:tab w:val="left" w:pos="317"/>
              </w:tabs>
              <w:ind w:left="33" w:hanging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команды «подписать» в РК документа в карточке  задания. </w:t>
            </w:r>
          </w:p>
          <w:p w:rsidR="00742325" w:rsidRDefault="00742325" w:rsidP="00463A15">
            <w:pPr>
              <w:pStyle w:val="a3"/>
              <w:numPr>
                <w:ilvl w:val="0"/>
                <w:numId w:val="26"/>
              </w:numPr>
              <w:tabs>
                <w:tab w:val="left" w:pos="175"/>
                <w:tab w:val="left" w:pos="317"/>
              </w:tabs>
              <w:ind w:left="33" w:hanging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</w:t>
            </w:r>
            <w:r w:rsidR="00CF46C9">
              <w:rPr>
                <w:sz w:val="24"/>
                <w:szCs w:val="24"/>
              </w:rPr>
              <w:t>ка</w:t>
            </w:r>
            <w:r>
              <w:rPr>
                <w:sz w:val="24"/>
                <w:szCs w:val="24"/>
              </w:rPr>
              <w:t xml:space="preserve"> вкладк</w:t>
            </w:r>
            <w:r w:rsidR="00CF46C9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 Файлы и связи на предмет связи с зарегистрированным приказом.</w:t>
            </w:r>
          </w:p>
          <w:p w:rsidR="00742325" w:rsidRPr="00742325" w:rsidRDefault="00742325" w:rsidP="00CF46C9">
            <w:pPr>
              <w:pStyle w:val="a3"/>
              <w:numPr>
                <w:ilvl w:val="0"/>
                <w:numId w:val="26"/>
              </w:numPr>
              <w:tabs>
                <w:tab w:val="left" w:pos="175"/>
                <w:tab w:val="left" w:pos="317"/>
              </w:tabs>
              <w:ind w:left="33" w:hanging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</w:t>
            </w:r>
            <w:r w:rsidR="00CF46C9">
              <w:rPr>
                <w:sz w:val="24"/>
                <w:szCs w:val="24"/>
              </w:rPr>
              <w:t>ка</w:t>
            </w:r>
            <w:r>
              <w:rPr>
                <w:sz w:val="24"/>
                <w:szCs w:val="24"/>
              </w:rPr>
              <w:t xml:space="preserve"> состояни</w:t>
            </w:r>
            <w:r w:rsidR="00CF46C9">
              <w:rPr>
                <w:sz w:val="24"/>
                <w:szCs w:val="24"/>
              </w:rPr>
              <w:t xml:space="preserve">я </w:t>
            </w:r>
            <w:r>
              <w:rPr>
                <w:sz w:val="24"/>
                <w:szCs w:val="24"/>
              </w:rPr>
              <w:t>РК.</w:t>
            </w:r>
          </w:p>
        </w:tc>
        <w:tc>
          <w:tcPr>
            <w:tcW w:w="2977" w:type="dxa"/>
          </w:tcPr>
          <w:p w:rsidR="00B4697D" w:rsidRDefault="00B4697D" w:rsidP="00B469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Состояние документа –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1363DD" w:rsidRPr="001F1078" w:rsidRDefault="00B4697D" w:rsidP="00B469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 вкладке Файлы и связи есть связь с РК приказа</w:t>
            </w:r>
          </w:p>
        </w:tc>
        <w:tc>
          <w:tcPr>
            <w:tcW w:w="3260" w:type="dxa"/>
          </w:tcPr>
          <w:p w:rsidR="001363DD" w:rsidRPr="001F1078" w:rsidRDefault="001363DD" w:rsidP="000E2B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0105E" w:rsidRPr="001F1078" w:rsidTr="0079007B">
        <w:tc>
          <w:tcPr>
            <w:tcW w:w="15451" w:type="dxa"/>
            <w:gridSpan w:val="6"/>
          </w:tcPr>
          <w:p w:rsidR="0080105E" w:rsidRPr="001F1078" w:rsidRDefault="0080105E" w:rsidP="008010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6CC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Результат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 тестирования</w:t>
            </w:r>
            <w:r w:rsidRPr="001C36CC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:</w:t>
            </w:r>
            <w:r w:rsidRPr="001C36C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системе созданы </w:t>
            </w:r>
            <w:r w:rsidRPr="001C36C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РК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документов, пройден процесс согласования, </w:t>
            </w:r>
            <w:r w:rsidRPr="001C36C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создан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ы</w:t>
            </w:r>
            <w:r w:rsidRPr="001C36C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связ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</w:t>
            </w:r>
            <w:r w:rsidRPr="001C36C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с приказ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ами об утверждении </w:t>
            </w:r>
            <w:r w:rsidRPr="001C36C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 вводе в действие документ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ов, документы </w:t>
            </w:r>
            <w:r w:rsidRPr="001C36C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име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ют </w:t>
            </w:r>
            <w:r w:rsidRPr="001C36C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осто</w:t>
            </w:r>
            <w:r w:rsidR="0065556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ние</w:t>
            </w:r>
            <w:r w:rsidRPr="001C36C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Утвержден.</w:t>
            </w:r>
            <w:proofErr w:type="gramEnd"/>
          </w:p>
        </w:tc>
      </w:tr>
    </w:tbl>
    <w:p w:rsidR="00E37899" w:rsidRPr="005E5337" w:rsidRDefault="00E37899" w:rsidP="007D6967">
      <w:pPr>
        <w:pStyle w:val="3"/>
        <w:spacing w:line="240" w:lineRule="auto"/>
        <w:rPr>
          <w:b w:val="0"/>
        </w:rPr>
      </w:pPr>
    </w:p>
    <w:sectPr w:rsidR="00E37899" w:rsidRPr="005E5337" w:rsidSect="007D6967">
      <w:pgSz w:w="16838" w:h="11906" w:orient="landscape" w:code="9"/>
      <w:pgMar w:top="567" w:right="567" w:bottom="510" w:left="794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FA3" w:rsidRDefault="009E7FA3" w:rsidP="0076068D">
      <w:pPr>
        <w:spacing w:after="0" w:line="240" w:lineRule="auto"/>
      </w:pPr>
      <w:r>
        <w:separator/>
      </w:r>
    </w:p>
  </w:endnote>
  <w:endnote w:type="continuationSeparator" w:id="0">
    <w:p w:rsidR="009E7FA3" w:rsidRDefault="009E7FA3" w:rsidP="00760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6900509"/>
      <w:docPartObj>
        <w:docPartGallery w:val="Page Numbers (Bottom of Page)"/>
        <w:docPartUnique/>
      </w:docPartObj>
    </w:sdtPr>
    <w:sdtEndPr/>
    <w:sdtContent>
      <w:p w:rsidR="0076068D" w:rsidRDefault="007606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47C">
          <w:rPr>
            <w:noProof/>
          </w:rPr>
          <w:t>3</w:t>
        </w:r>
        <w:r>
          <w:fldChar w:fldCharType="end"/>
        </w:r>
      </w:p>
    </w:sdtContent>
  </w:sdt>
  <w:p w:rsidR="0076068D" w:rsidRDefault="007606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FA3" w:rsidRDefault="009E7FA3" w:rsidP="0076068D">
      <w:pPr>
        <w:spacing w:after="0" w:line="240" w:lineRule="auto"/>
      </w:pPr>
      <w:r>
        <w:separator/>
      </w:r>
    </w:p>
  </w:footnote>
  <w:footnote w:type="continuationSeparator" w:id="0">
    <w:p w:rsidR="009E7FA3" w:rsidRDefault="009E7FA3" w:rsidP="0076068D">
      <w:pPr>
        <w:spacing w:after="0" w:line="240" w:lineRule="auto"/>
      </w:pPr>
      <w:r>
        <w:continuationSeparator/>
      </w:r>
    </w:p>
  </w:footnote>
  <w:footnote w:id="1">
    <w:p w:rsidR="00EF3DF2" w:rsidRDefault="00EF3DF2">
      <w:pPr>
        <w:pStyle w:val="af4"/>
      </w:pPr>
      <w:r>
        <w:rPr>
          <w:rStyle w:val="af6"/>
        </w:rPr>
        <w:footnoteRef/>
      </w:r>
      <w:r>
        <w:t xml:space="preserve"> </w:t>
      </w:r>
      <w:r w:rsidRPr="00EF3DF2">
        <w:rPr>
          <w:rFonts w:ascii="Times New Roman" w:eastAsia="Times New Roman" w:hAnsi="Times New Roman" w:cs="Times New Roman"/>
          <w:lang w:eastAsia="ru-RU"/>
        </w:rPr>
        <w:t>Куратор – пользователь</w:t>
      </w:r>
      <w:r w:rsidR="00412A8B">
        <w:rPr>
          <w:rFonts w:ascii="Times New Roman" w:eastAsia="Times New Roman" w:hAnsi="Times New Roman" w:cs="Times New Roman"/>
          <w:lang w:eastAsia="ru-RU"/>
        </w:rPr>
        <w:t xml:space="preserve">, администратор </w:t>
      </w:r>
      <w:r w:rsidR="00412A8B" w:rsidRPr="00EF3DF2">
        <w:rPr>
          <w:rFonts w:ascii="Times New Roman" w:eastAsia="Times New Roman" w:hAnsi="Times New Roman" w:cs="Times New Roman"/>
          <w:lang w:eastAsia="ru-RU"/>
        </w:rPr>
        <w:t>Системы</w:t>
      </w:r>
      <w:r w:rsidR="00F31956">
        <w:rPr>
          <w:rFonts w:ascii="Times New Roman" w:eastAsia="Times New Roman" w:hAnsi="Times New Roman" w:cs="Times New Roman"/>
          <w:lang w:eastAsia="ru-RU"/>
        </w:rPr>
        <w:t>, инициирующий документ</w:t>
      </w:r>
      <w:r w:rsidRPr="00EF3DF2">
        <w:rPr>
          <w:rFonts w:ascii="Times New Roman" w:eastAsia="Times New Roman" w:hAnsi="Times New Roman" w:cs="Times New Roman"/>
          <w:lang w:eastAsia="ru-RU"/>
        </w:rPr>
        <w:t>. Куратором может быть любой участник  тестирования.</w:t>
      </w:r>
    </w:p>
  </w:footnote>
  <w:footnote w:id="2">
    <w:p w:rsidR="00C66D03" w:rsidRDefault="00C66D03" w:rsidP="00C66D03">
      <w:pPr>
        <w:pStyle w:val="af4"/>
      </w:pPr>
      <w:r>
        <w:rPr>
          <w:rStyle w:val="af6"/>
        </w:rPr>
        <w:footnoteRef/>
      </w:r>
      <w:r>
        <w:t xml:space="preserve"> </w:t>
      </w:r>
      <w:r w:rsidRPr="008647A4">
        <w:rPr>
          <w:rFonts w:ascii="Times New Roman" w:eastAsia="Times New Roman" w:hAnsi="Times New Roman" w:cs="Times New Roman"/>
          <w:lang w:eastAsia="ru-RU"/>
        </w:rPr>
        <w:t>РК – регистрационная карточка</w:t>
      </w:r>
    </w:p>
  </w:footnote>
  <w:footnote w:id="3">
    <w:p w:rsidR="007B0537" w:rsidRDefault="007B0537" w:rsidP="007B0537">
      <w:pPr>
        <w:pStyle w:val="af4"/>
      </w:pPr>
      <w:r>
        <w:rPr>
          <w:rStyle w:val="af6"/>
        </w:rPr>
        <w:footnoteRef/>
      </w:r>
      <w:r>
        <w:t xml:space="preserve"> </w:t>
      </w:r>
      <w:r w:rsidRPr="007B0537">
        <w:rPr>
          <w:rFonts w:ascii="Times New Roman" w:eastAsia="Times New Roman" w:hAnsi="Times New Roman" w:cs="Times New Roman"/>
          <w:lang w:eastAsia="ru-RU"/>
        </w:rPr>
        <w:t xml:space="preserve">Участники процесса согласования - роли (администратор, куратор, руководитель исполнителя, инициатор, ответственный за группу/подгруппу стандартов ИС Концерна/ВНД Концерна, </w:t>
      </w:r>
      <w:r w:rsidR="000D7399">
        <w:rPr>
          <w:rFonts w:ascii="Times New Roman" w:eastAsia="Times New Roman" w:hAnsi="Times New Roman" w:cs="Times New Roman"/>
          <w:lang w:eastAsia="ru-RU"/>
        </w:rPr>
        <w:t>к</w:t>
      </w:r>
      <w:r w:rsidRPr="007B0537">
        <w:rPr>
          <w:rFonts w:ascii="Times New Roman" w:eastAsia="Times New Roman" w:hAnsi="Times New Roman" w:cs="Times New Roman"/>
          <w:lang w:eastAsia="ru-RU"/>
        </w:rPr>
        <w:t xml:space="preserve">оординатор по вопросам  управления стандартами ИС Концерна, заинтересованное согласующее лицо, ДУК, ДСР, ДПОД), выполняющие определенные </w:t>
      </w:r>
      <w:r w:rsidR="000D7399">
        <w:rPr>
          <w:rFonts w:ascii="Times New Roman" w:eastAsia="Times New Roman" w:hAnsi="Times New Roman" w:cs="Times New Roman"/>
          <w:lang w:eastAsia="ru-RU"/>
        </w:rPr>
        <w:t xml:space="preserve">закрепленными </w:t>
      </w:r>
      <w:r w:rsidRPr="007B0537">
        <w:rPr>
          <w:rFonts w:ascii="Times New Roman" w:eastAsia="Times New Roman" w:hAnsi="Times New Roman" w:cs="Times New Roman"/>
          <w:lang w:eastAsia="ru-RU"/>
        </w:rPr>
        <w:t xml:space="preserve">функциями действия </w:t>
      </w:r>
      <w:r w:rsidR="000D7399">
        <w:rPr>
          <w:rFonts w:ascii="Times New Roman" w:eastAsia="Times New Roman" w:hAnsi="Times New Roman" w:cs="Times New Roman"/>
          <w:lang w:eastAsia="ru-RU"/>
        </w:rPr>
        <w:t xml:space="preserve">в Системе </w:t>
      </w:r>
      <w:r w:rsidRPr="007B0537">
        <w:rPr>
          <w:rFonts w:ascii="Times New Roman" w:eastAsia="Times New Roman" w:hAnsi="Times New Roman" w:cs="Times New Roman"/>
          <w:lang w:eastAsia="ru-RU"/>
        </w:rPr>
        <w:t>в процессе согласования стандарта ИС Концерна/ВНД Концерна.</w:t>
      </w:r>
    </w:p>
  </w:footnote>
  <w:footnote w:id="4">
    <w:p w:rsidR="00CF31F2" w:rsidRDefault="00CF31F2" w:rsidP="00CF31F2">
      <w:pPr>
        <w:pStyle w:val="a3"/>
        <w:tabs>
          <w:tab w:val="left" w:pos="317"/>
        </w:tabs>
        <w:ind w:left="33"/>
      </w:pPr>
      <w:r>
        <w:rPr>
          <w:rStyle w:val="af6"/>
        </w:rPr>
        <w:footnoteRef/>
      </w:r>
      <w:r>
        <w:t xml:space="preserve"> Предварительно должен быть подготовлен файл проекта приказа об утверждении и вводе в действие стандарта ИС Концерна/ВНД Концерна.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DEA"/>
    <w:multiLevelType w:val="hybridMultilevel"/>
    <w:tmpl w:val="476C8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26B93"/>
    <w:multiLevelType w:val="hybridMultilevel"/>
    <w:tmpl w:val="4E848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27C8E"/>
    <w:multiLevelType w:val="multilevel"/>
    <w:tmpl w:val="78ACD0F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142" w:firstLine="0"/>
      </w:pPr>
      <w:rPr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85A1B72"/>
    <w:multiLevelType w:val="hybridMultilevel"/>
    <w:tmpl w:val="06B47FF0"/>
    <w:lvl w:ilvl="0" w:tplc="66D68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06098"/>
    <w:multiLevelType w:val="hybridMultilevel"/>
    <w:tmpl w:val="CEF07564"/>
    <w:lvl w:ilvl="0" w:tplc="66D68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377AA"/>
    <w:multiLevelType w:val="hybridMultilevel"/>
    <w:tmpl w:val="4CC0E6C2"/>
    <w:lvl w:ilvl="0" w:tplc="66D68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E19EB"/>
    <w:multiLevelType w:val="hybridMultilevel"/>
    <w:tmpl w:val="7BF60792"/>
    <w:lvl w:ilvl="0" w:tplc="66D68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4194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B037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4B13D6"/>
    <w:multiLevelType w:val="hybridMultilevel"/>
    <w:tmpl w:val="F8C0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3516A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73B9A"/>
    <w:multiLevelType w:val="hybridMultilevel"/>
    <w:tmpl w:val="EA8209E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6D309AE"/>
    <w:multiLevelType w:val="hybridMultilevel"/>
    <w:tmpl w:val="273C8504"/>
    <w:lvl w:ilvl="0" w:tplc="66D6863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88D279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C538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3316E"/>
    <w:multiLevelType w:val="hybridMultilevel"/>
    <w:tmpl w:val="87EA84A6"/>
    <w:lvl w:ilvl="0" w:tplc="66D68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1A558B"/>
    <w:multiLevelType w:val="hybridMultilevel"/>
    <w:tmpl w:val="FDC883DC"/>
    <w:lvl w:ilvl="0" w:tplc="66D68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AA56EB"/>
    <w:multiLevelType w:val="hybridMultilevel"/>
    <w:tmpl w:val="308CD03A"/>
    <w:lvl w:ilvl="0" w:tplc="66D68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E1174"/>
    <w:multiLevelType w:val="multilevel"/>
    <w:tmpl w:val="04B8512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19">
    <w:nsid w:val="49614FF9"/>
    <w:multiLevelType w:val="hybridMultilevel"/>
    <w:tmpl w:val="C0CE1DBE"/>
    <w:lvl w:ilvl="0" w:tplc="FFBEC450">
      <w:start w:val="1"/>
      <w:numFmt w:val="decimal"/>
      <w:lvlText w:val="%1."/>
      <w:lvlJc w:val="left"/>
      <w:pPr>
        <w:ind w:left="498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0">
    <w:nsid w:val="4CAB70B1"/>
    <w:multiLevelType w:val="hybridMultilevel"/>
    <w:tmpl w:val="31ACE884"/>
    <w:lvl w:ilvl="0" w:tplc="66D68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A32C6"/>
    <w:multiLevelType w:val="hybridMultilevel"/>
    <w:tmpl w:val="EBB4D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36528A"/>
    <w:multiLevelType w:val="hybridMultilevel"/>
    <w:tmpl w:val="C77C6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C96BD0"/>
    <w:multiLevelType w:val="hybridMultilevel"/>
    <w:tmpl w:val="052490C8"/>
    <w:lvl w:ilvl="0" w:tplc="F2D45BF4">
      <w:start w:val="2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4">
    <w:nsid w:val="5EFC222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206B95"/>
    <w:multiLevelType w:val="hybridMultilevel"/>
    <w:tmpl w:val="A38C9C28"/>
    <w:lvl w:ilvl="0" w:tplc="18A246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E129C8"/>
    <w:multiLevelType w:val="hybridMultilevel"/>
    <w:tmpl w:val="EA985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1"/>
  </w:num>
  <w:num w:numId="4">
    <w:abstractNumId w:val="25"/>
  </w:num>
  <w:num w:numId="5">
    <w:abstractNumId w:val="22"/>
  </w:num>
  <w:num w:numId="6">
    <w:abstractNumId w:val="12"/>
  </w:num>
  <w:num w:numId="7">
    <w:abstractNumId w:val="16"/>
  </w:num>
  <w:num w:numId="8">
    <w:abstractNumId w:val="4"/>
  </w:num>
  <w:num w:numId="9">
    <w:abstractNumId w:val="5"/>
  </w:num>
  <w:num w:numId="10">
    <w:abstractNumId w:val="15"/>
  </w:num>
  <w:num w:numId="11">
    <w:abstractNumId w:val="17"/>
  </w:num>
  <w:num w:numId="12">
    <w:abstractNumId w:val="3"/>
  </w:num>
  <w:num w:numId="13">
    <w:abstractNumId w:val="6"/>
  </w:num>
  <w:num w:numId="14">
    <w:abstractNumId w:val="2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"/>
  </w:num>
  <w:num w:numId="24">
    <w:abstractNumId w:val="26"/>
  </w:num>
  <w:num w:numId="25">
    <w:abstractNumId w:val="19"/>
  </w:num>
  <w:num w:numId="26">
    <w:abstractNumId w:val="21"/>
  </w:num>
  <w:num w:numId="27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trackRevisions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D3"/>
    <w:rsid w:val="00002D41"/>
    <w:rsid w:val="0000539E"/>
    <w:rsid w:val="00015048"/>
    <w:rsid w:val="00024680"/>
    <w:rsid w:val="000266F0"/>
    <w:rsid w:val="00033C30"/>
    <w:rsid w:val="0005324C"/>
    <w:rsid w:val="00055F14"/>
    <w:rsid w:val="00060029"/>
    <w:rsid w:val="00061716"/>
    <w:rsid w:val="000630E3"/>
    <w:rsid w:val="00070B7B"/>
    <w:rsid w:val="00077860"/>
    <w:rsid w:val="000800D7"/>
    <w:rsid w:val="00083E32"/>
    <w:rsid w:val="00092E9E"/>
    <w:rsid w:val="0009334D"/>
    <w:rsid w:val="00096F07"/>
    <w:rsid w:val="000B01A9"/>
    <w:rsid w:val="000B7042"/>
    <w:rsid w:val="000B7FBF"/>
    <w:rsid w:val="000C34E3"/>
    <w:rsid w:val="000C413B"/>
    <w:rsid w:val="000C48E6"/>
    <w:rsid w:val="000C7F69"/>
    <w:rsid w:val="000D7399"/>
    <w:rsid w:val="000E2B1F"/>
    <w:rsid w:val="000E3467"/>
    <w:rsid w:val="000F1853"/>
    <w:rsid w:val="000F70DB"/>
    <w:rsid w:val="001003CC"/>
    <w:rsid w:val="00100905"/>
    <w:rsid w:val="001024C6"/>
    <w:rsid w:val="00103EB4"/>
    <w:rsid w:val="00110C2C"/>
    <w:rsid w:val="00111014"/>
    <w:rsid w:val="0011509D"/>
    <w:rsid w:val="0012528F"/>
    <w:rsid w:val="00125C43"/>
    <w:rsid w:val="00133606"/>
    <w:rsid w:val="001363DD"/>
    <w:rsid w:val="0014202A"/>
    <w:rsid w:val="00146270"/>
    <w:rsid w:val="00151B33"/>
    <w:rsid w:val="0016753B"/>
    <w:rsid w:val="00182842"/>
    <w:rsid w:val="00186E9C"/>
    <w:rsid w:val="001876CE"/>
    <w:rsid w:val="00193A92"/>
    <w:rsid w:val="001973DB"/>
    <w:rsid w:val="001A6337"/>
    <w:rsid w:val="001B79DB"/>
    <w:rsid w:val="001B7AEC"/>
    <w:rsid w:val="001C2EA0"/>
    <w:rsid w:val="001C36CC"/>
    <w:rsid w:val="001C44A5"/>
    <w:rsid w:val="001C6C5E"/>
    <w:rsid w:val="001C7529"/>
    <w:rsid w:val="001E4991"/>
    <w:rsid w:val="001E5936"/>
    <w:rsid w:val="001F1078"/>
    <w:rsid w:val="001F3520"/>
    <w:rsid w:val="001F476D"/>
    <w:rsid w:val="00210C8C"/>
    <w:rsid w:val="0021327D"/>
    <w:rsid w:val="00215EC1"/>
    <w:rsid w:val="00216A0B"/>
    <w:rsid w:val="00220395"/>
    <w:rsid w:val="00224EE3"/>
    <w:rsid w:val="002452FF"/>
    <w:rsid w:val="002553F8"/>
    <w:rsid w:val="0025606A"/>
    <w:rsid w:val="00262552"/>
    <w:rsid w:val="00281A44"/>
    <w:rsid w:val="00294A1D"/>
    <w:rsid w:val="002A17F1"/>
    <w:rsid w:val="002A225D"/>
    <w:rsid w:val="002B26A7"/>
    <w:rsid w:val="002D0070"/>
    <w:rsid w:val="002E33BF"/>
    <w:rsid w:val="002E4A6E"/>
    <w:rsid w:val="002E596A"/>
    <w:rsid w:val="002E738A"/>
    <w:rsid w:val="002F3E6F"/>
    <w:rsid w:val="002F50E1"/>
    <w:rsid w:val="002F629C"/>
    <w:rsid w:val="0030203F"/>
    <w:rsid w:val="0030471A"/>
    <w:rsid w:val="00307F53"/>
    <w:rsid w:val="003144DC"/>
    <w:rsid w:val="00317EF3"/>
    <w:rsid w:val="00320B8E"/>
    <w:rsid w:val="00324DEF"/>
    <w:rsid w:val="00346BAD"/>
    <w:rsid w:val="003532C5"/>
    <w:rsid w:val="0035379D"/>
    <w:rsid w:val="003579BB"/>
    <w:rsid w:val="003615E8"/>
    <w:rsid w:val="00365CAE"/>
    <w:rsid w:val="003712AC"/>
    <w:rsid w:val="00380AEA"/>
    <w:rsid w:val="00382194"/>
    <w:rsid w:val="00392F74"/>
    <w:rsid w:val="003977F1"/>
    <w:rsid w:val="003A10A0"/>
    <w:rsid w:val="003A4741"/>
    <w:rsid w:val="003A65E7"/>
    <w:rsid w:val="003A6AB7"/>
    <w:rsid w:val="003B2AA9"/>
    <w:rsid w:val="003C13E0"/>
    <w:rsid w:val="003C1B59"/>
    <w:rsid w:val="003E4F09"/>
    <w:rsid w:val="003E540B"/>
    <w:rsid w:val="003E6F53"/>
    <w:rsid w:val="003E7BC0"/>
    <w:rsid w:val="003F42BE"/>
    <w:rsid w:val="003F612C"/>
    <w:rsid w:val="003F6614"/>
    <w:rsid w:val="004036F5"/>
    <w:rsid w:val="004076EC"/>
    <w:rsid w:val="00410044"/>
    <w:rsid w:val="00412A8B"/>
    <w:rsid w:val="00412CB9"/>
    <w:rsid w:val="004217DC"/>
    <w:rsid w:val="00422CC3"/>
    <w:rsid w:val="004231DE"/>
    <w:rsid w:val="004411B8"/>
    <w:rsid w:val="00445C45"/>
    <w:rsid w:val="00445C70"/>
    <w:rsid w:val="00450C56"/>
    <w:rsid w:val="00452225"/>
    <w:rsid w:val="0045267E"/>
    <w:rsid w:val="004534F4"/>
    <w:rsid w:val="004545FE"/>
    <w:rsid w:val="00457268"/>
    <w:rsid w:val="00461C3C"/>
    <w:rsid w:val="00463A15"/>
    <w:rsid w:val="004738BB"/>
    <w:rsid w:val="00480727"/>
    <w:rsid w:val="004878E8"/>
    <w:rsid w:val="00493447"/>
    <w:rsid w:val="004A0BCF"/>
    <w:rsid w:val="004B3794"/>
    <w:rsid w:val="004C66B0"/>
    <w:rsid w:val="004D1600"/>
    <w:rsid w:val="004D5D8C"/>
    <w:rsid w:val="004E1F1E"/>
    <w:rsid w:val="004E4C0B"/>
    <w:rsid w:val="004E6EB9"/>
    <w:rsid w:val="004F06F5"/>
    <w:rsid w:val="004F3416"/>
    <w:rsid w:val="004F5E3F"/>
    <w:rsid w:val="005003ED"/>
    <w:rsid w:val="005006BF"/>
    <w:rsid w:val="0050175D"/>
    <w:rsid w:val="00503E91"/>
    <w:rsid w:val="00505CF4"/>
    <w:rsid w:val="00506F6E"/>
    <w:rsid w:val="00511367"/>
    <w:rsid w:val="00527E0F"/>
    <w:rsid w:val="00540A6A"/>
    <w:rsid w:val="005416A6"/>
    <w:rsid w:val="0054280F"/>
    <w:rsid w:val="0055693A"/>
    <w:rsid w:val="00563097"/>
    <w:rsid w:val="00566190"/>
    <w:rsid w:val="0057209D"/>
    <w:rsid w:val="005876F3"/>
    <w:rsid w:val="00587E64"/>
    <w:rsid w:val="00590BCE"/>
    <w:rsid w:val="00595E95"/>
    <w:rsid w:val="005A6A86"/>
    <w:rsid w:val="005B1D8E"/>
    <w:rsid w:val="005B488A"/>
    <w:rsid w:val="005B58FD"/>
    <w:rsid w:val="005C1620"/>
    <w:rsid w:val="005E0C96"/>
    <w:rsid w:val="005E2486"/>
    <w:rsid w:val="005E5337"/>
    <w:rsid w:val="005F0AB1"/>
    <w:rsid w:val="005F5484"/>
    <w:rsid w:val="005F59B3"/>
    <w:rsid w:val="00600D0B"/>
    <w:rsid w:val="0060481C"/>
    <w:rsid w:val="00605405"/>
    <w:rsid w:val="00610C33"/>
    <w:rsid w:val="00610E87"/>
    <w:rsid w:val="00613C56"/>
    <w:rsid w:val="00616C69"/>
    <w:rsid w:val="0061706F"/>
    <w:rsid w:val="006176D4"/>
    <w:rsid w:val="0062732E"/>
    <w:rsid w:val="00631874"/>
    <w:rsid w:val="0063270F"/>
    <w:rsid w:val="0064286D"/>
    <w:rsid w:val="0065556D"/>
    <w:rsid w:val="0066135A"/>
    <w:rsid w:val="0066253F"/>
    <w:rsid w:val="006640E0"/>
    <w:rsid w:val="0067353B"/>
    <w:rsid w:val="006755CF"/>
    <w:rsid w:val="00680AC6"/>
    <w:rsid w:val="00682241"/>
    <w:rsid w:val="0068276A"/>
    <w:rsid w:val="00683C52"/>
    <w:rsid w:val="00684E74"/>
    <w:rsid w:val="00697692"/>
    <w:rsid w:val="006A3368"/>
    <w:rsid w:val="006A414D"/>
    <w:rsid w:val="006B0382"/>
    <w:rsid w:val="006B17CF"/>
    <w:rsid w:val="006B405A"/>
    <w:rsid w:val="006B655E"/>
    <w:rsid w:val="006B7AC4"/>
    <w:rsid w:val="006C6F54"/>
    <w:rsid w:val="006C782D"/>
    <w:rsid w:val="006D2DE4"/>
    <w:rsid w:val="006D5B4B"/>
    <w:rsid w:val="006D5FF1"/>
    <w:rsid w:val="006D76C4"/>
    <w:rsid w:val="006D7718"/>
    <w:rsid w:val="006F5E92"/>
    <w:rsid w:val="006F7600"/>
    <w:rsid w:val="00707AC9"/>
    <w:rsid w:val="00707F3E"/>
    <w:rsid w:val="007161BC"/>
    <w:rsid w:val="00724151"/>
    <w:rsid w:val="00724EDF"/>
    <w:rsid w:val="00726612"/>
    <w:rsid w:val="0073181E"/>
    <w:rsid w:val="00733356"/>
    <w:rsid w:val="00742325"/>
    <w:rsid w:val="00744A2B"/>
    <w:rsid w:val="00754422"/>
    <w:rsid w:val="0076068D"/>
    <w:rsid w:val="00761ED1"/>
    <w:rsid w:val="00765EE2"/>
    <w:rsid w:val="007729C2"/>
    <w:rsid w:val="00781F9B"/>
    <w:rsid w:val="00790952"/>
    <w:rsid w:val="00793451"/>
    <w:rsid w:val="00795FAE"/>
    <w:rsid w:val="007A333F"/>
    <w:rsid w:val="007A70A0"/>
    <w:rsid w:val="007A78B6"/>
    <w:rsid w:val="007B0537"/>
    <w:rsid w:val="007B6D89"/>
    <w:rsid w:val="007C1B63"/>
    <w:rsid w:val="007D636B"/>
    <w:rsid w:val="007D6967"/>
    <w:rsid w:val="007E1D3C"/>
    <w:rsid w:val="007F7D03"/>
    <w:rsid w:val="00800852"/>
    <w:rsid w:val="0080105E"/>
    <w:rsid w:val="00803409"/>
    <w:rsid w:val="00804721"/>
    <w:rsid w:val="008058EB"/>
    <w:rsid w:val="0080661F"/>
    <w:rsid w:val="00813FC0"/>
    <w:rsid w:val="0082467C"/>
    <w:rsid w:val="0082617E"/>
    <w:rsid w:val="008331D9"/>
    <w:rsid w:val="00846ACF"/>
    <w:rsid w:val="008512A6"/>
    <w:rsid w:val="0085560C"/>
    <w:rsid w:val="0085685A"/>
    <w:rsid w:val="0085755D"/>
    <w:rsid w:val="00857595"/>
    <w:rsid w:val="008636A9"/>
    <w:rsid w:val="008647A4"/>
    <w:rsid w:val="00864AB6"/>
    <w:rsid w:val="008750E1"/>
    <w:rsid w:val="00875212"/>
    <w:rsid w:val="00880606"/>
    <w:rsid w:val="00882E5B"/>
    <w:rsid w:val="00896BBC"/>
    <w:rsid w:val="008A014D"/>
    <w:rsid w:val="008A6C12"/>
    <w:rsid w:val="008A705A"/>
    <w:rsid w:val="008B411D"/>
    <w:rsid w:val="008B4876"/>
    <w:rsid w:val="008B5BCB"/>
    <w:rsid w:val="008C05C7"/>
    <w:rsid w:val="008C137D"/>
    <w:rsid w:val="008C385A"/>
    <w:rsid w:val="008C6ABD"/>
    <w:rsid w:val="008D5AD4"/>
    <w:rsid w:val="008E143D"/>
    <w:rsid w:val="008F7EEE"/>
    <w:rsid w:val="00906EAF"/>
    <w:rsid w:val="00916309"/>
    <w:rsid w:val="0092042F"/>
    <w:rsid w:val="00921265"/>
    <w:rsid w:val="009238C4"/>
    <w:rsid w:val="00925709"/>
    <w:rsid w:val="0092705B"/>
    <w:rsid w:val="009366D3"/>
    <w:rsid w:val="00940D1F"/>
    <w:rsid w:val="00941042"/>
    <w:rsid w:val="00960250"/>
    <w:rsid w:val="00963BC8"/>
    <w:rsid w:val="00963EBF"/>
    <w:rsid w:val="009659A6"/>
    <w:rsid w:val="0096636F"/>
    <w:rsid w:val="00981689"/>
    <w:rsid w:val="009839B5"/>
    <w:rsid w:val="009925E1"/>
    <w:rsid w:val="00995BDF"/>
    <w:rsid w:val="00995E93"/>
    <w:rsid w:val="009961F9"/>
    <w:rsid w:val="009A4CD7"/>
    <w:rsid w:val="009A6CFE"/>
    <w:rsid w:val="009A77D8"/>
    <w:rsid w:val="009B19BD"/>
    <w:rsid w:val="009B7AED"/>
    <w:rsid w:val="009C5170"/>
    <w:rsid w:val="009C6F6A"/>
    <w:rsid w:val="009C78B4"/>
    <w:rsid w:val="009E216A"/>
    <w:rsid w:val="009E7FA3"/>
    <w:rsid w:val="009F267A"/>
    <w:rsid w:val="009F5286"/>
    <w:rsid w:val="00A00CE8"/>
    <w:rsid w:val="00A05408"/>
    <w:rsid w:val="00A132DA"/>
    <w:rsid w:val="00A1634F"/>
    <w:rsid w:val="00A16954"/>
    <w:rsid w:val="00A24DDE"/>
    <w:rsid w:val="00A4042D"/>
    <w:rsid w:val="00A75449"/>
    <w:rsid w:val="00A84007"/>
    <w:rsid w:val="00A8502D"/>
    <w:rsid w:val="00A861F0"/>
    <w:rsid w:val="00A92E01"/>
    <w:rsid w:val="00A96F38"/>
    <w:rsid w:val="00A9724A"/>
    <w:rsid w:val="00AA1F32"/>
    <w:rsid w:val="00AA3C1C"/>
    <w:rsid w:val="00AA40F3"/>
    <w:rsid w:val="00AB2238"/>
    <w:rsid w:val="00AB55DC"/>
    <w:rsid w:val="00AC0885"/>
    <w:rsid w:val="00AC6625"/>
    <w:rsid w:val="00AE04C1"/>
    <w:rsid w:val="00AE4A79"/>
    <w:rsid w:val="00AE5261"/>
    <w:rsid w:val="00AE6C9B"/>
    <w:rsid w:val="00AE7BA3"/>
    <w:rsid w:val="00AF002B"/>
    <w:rsid w:val="00AF0060"/>
    <w:rsid w:val="00AF47CE"/>
    <w:rsid w:val="00AF7A94"/>
    <w:rsid w:val="00B00839"/>
    <w:rsid w:val="00B13A82"/>
    <w:rsid w:val="00B148F8"/>
    <w:rsid w:val="00B21FE2"/>
    <w:rsid w:val="00B2298E"/>
    <w:rsid w:val="00B300E1"/>
    <w:rsid w:val="00B33EE5"/>
    <w:rsid w:val="00B4697D"/>
    <w:rsid w:val="00B51CBB"/>
    <w:rsid w:val="00B54329"/>
    <w:rsid w:val="00B5737A"/>
    <w:rsid w:val="00B61F35"/>
    <w:rsid w:val="00B665B7"/>
    <w:rsid w:val="00B702A6"/>
    <w:rsid w:val="00B73762"/>
    <w:rsid w:val="00B74A26"/>
    <w:rsid w:val="00B761BA"/>
    <w:rsid w:val="00B83DEC"/>
    <w:rsid w:val="00BA3781"/>
    <w:rsid w:val="00BB0A0D"/>
    <w:rsid w:val="00BB612D"/>
    <w:rsid w:val="00BB7D69"/>
    <w:rsid w:val="00BC2004"/>
    <w:rsid w:val="00BC6107"/>
    <w:rsid w:val="00BD129F"/>
    <w:rsid w:val="00BD1C68"/>
    <w:rsid w:val="00BE4388"/>
    <w:rsid w:val="00BE724B"/>
    <w:rsid w:val="00BE75ED"/>
    <w:rsid w:val="00BF6572"/>
    <w:rsid w:val="00C0198F"/>
    <w:rsid w:val="00C0285A"/>
    <w:rsid w:val="00C0417F"/>
    <w:rsid w:val="00C04791"/>
    <w:rsid w:val="00C12D8D"/>
    <w:rsid w:val="00C21810"/>
    <w:rsid w:val="00C249A3"/>
    <w:rsid w:val="00C2747C"/>
    <w:rsid w:val="00C362E0"/>
    <w:rsid w:val="00C414BB"/>
    <w:rsid w:val="00C60E35"/>
    <w:rsid w:val="00C66D03"/>
    <w:rsid w:val="00C67500"/>
    <w:rsid w:val="00C679C6"/>
    <w:rsid w:val="00C813EF"/>
    <w:rsid w:val="00C857C2"/>
    <w:rsid w:val="00C9393C"/>
    <w:rsid w:val="00C9396B"/>
    <w:rsid w:val="00C94A85"/>
    <w:rsid w:val="00C9748A"/>
    <w:rsid w:val="00CA234B"/>
    <w:rsid w:val="00CA6C8F"/>
    <w:rsid w:val="00CA7D74"/>
    <w:rsid w:val="00CA7FC8"/>
    <w:rsid w:val="00CB363B"/>
    <w:rsid w:val="00CC1496"/>
    <w:rsid w:val="00CC2FE8"/>
    <w:rsid w:val="00CC59F9"/>
    <w:rsid w:val="00CD1539"/>
    <w:rsid w:val="00CD3147"/>
    <w:rsid w:val="00CD4118"/>
    <w:rsid w:val="00CD5707"/>
    <w:rsid w:val="00CD6105"/>
    <w:rsid w:val="00CD7C58"/>
    <w:rsid w:val="00CE659C"/>
    <w:rsid w:val="00CF31F2"/>
    <w:rsid w:val="00CF3C5D"/>
    <w:rsid w:val="00CF46C9"/>
    <w:rsid w:val="00CF5526"/>
    <w:rsid w:val="00D01BE2"/>
    <w:rsid w:val="00D02427"/>
    <w:rsid w:val="00D13BF4"/>
    <w:rsid w:val="00D15F57"/>
    <w:rsid w:val="00D326CF"/>
    <w:rsid w:val="00D353CF"/>
    <w:rsid w:val="00D436BE"/>
    <w:rsid w:val="00D450CB"/>
    <w:rsid w:val="00D47A5B"/>
    <w:rsid w:val="00D57A94"/>
    <w:rsid w:val="00D600C5"/>
    <w:rsid w:val="00D603D7"/>
    <w:rsid w:val="00D611C1"/>
    <w:rsid w:val="00D639D4"/>
    <w:rsid w:val="00D70FA7"/>
    <w:rsid w:val="00D71F36"/>
    <w:rsid w:val="00D727C0"/>
    <w:rsid w:val="00D770EE"/>
    <w:rsid w:val="00D77F2D"/>
    <w:rsid w:val="00D87D59"/>
    <w:rsid w:val="00D917A4"/>
    <w:rsid w:val="00D97141"/>
    <w:rsid w:val="00DA249A"/>
    <w:rsid w:val="00DA60B1"/>
    <w:rsid w:val="00DB4FBF"/>
    <w:rsid w:val="00DB5542"/>
    <w:rsid w:val="00DC2AF8"/>
    <w:rsid w:val="00DD00DF"/>
    <w:rsid w:val="00DD380C"/>
    <w:rsid w:val="00DE51D9"/>
    <w:rsid w:val="00DE6A23"/>
    <w:rsid w:val="00DF198A"/>
    <w:rsid w:val="00DF2511"/>
    <w:rsid w:val="00E3233B"/>
    <w:rsid w:val="00E33AD7"/>
    <w:rsid w:val="00E37899"/>
    <w:rsid w:val="00E45AD0"/>
    <w:rsid w:val="00E54259"/>
    <w:rsid w:val="00E5440F"/>
    <w:rsid w:val="00E60369"/>
    <w:rsid w:val="00E62C43"/>
    <w:rsid w:val="00E720F4"/>
    <w:rsid w:val="00E748E6"/>
    <w:rsid w:val="00E74A84"/>
    <w:rsid w:val="00E76143"/>
    <w:rsid w:val="00E81916"/>
    <w:rsid w:val="00E82684"/>
    <w:rsid w:val="00E92249"/>
    <w:rsid w:val="00E953CD"/>
    <w:rsid w:val="00E96E9C"/>
    <w:rsid w:val="00EA1AEA"/>
    <w:rsid w:val="00EB02D3"/>
    <w:rsid w:val="00EB4563"/>
    <w:rsid w:val="00EB5669"/>
    <w:rsid w:val="00EB5B23"/>
    <w:rsid w:val="00EB688C"/>
    <w:rsid w:val="00EC0DFA"/>
    <w:rsid w:val="00ED190A"/>
    <w:rsid w:val="00ED2590"/>
    <w:rsid w:val="00EE027E"/>
    <w:rsid w:val="00EE28BB"/>
    <w:rsid w:val="00EE59FC"/>
    <w:rsid w:val="00EE6CF0"/>
    <w:rsid w:val="00EF0A02"/>
    <w:rsid w:val="00EF34F0"/>
    <w:rsid w:val="00EF3DF2"/>
    <w:rsid w:val="00F02948"/>
    <w:rsid w:val="00F03FCD"/>
    <w:rsid w:val="00F31956"/>
    <w:rsid w:val="00F329F0"/>
    <w:rsid w:val="00F3372F"/>
    <w:rsid w:val="00F46249"/>
    <w:rsid w:val="00F4630B"/>
    <w:rsid w:val="00F527E7"/>
    <w:rsid w:val="00F62D3E"/>
    <w:rsid w:val="00F633C3"/>
    <w:rsid w:val="00F767F7"/>
    <w:rsid w:val="00F8002B"/>
    <w:rsid w:val="00F91209"/>
    <w:rsid w:val="00F96324"/>
    <w:rsid w:val="00F97053"/>
    <w:rsid w:val="00FA009B"/>
    <w:rsid w:val="00FA2A2E"/>
    <w:rsid w:val="00FA7ABB"/>
    <w:rsid w:val="00FB124D"/>
    <w:rsid w:val="00FB2D6E"/>
    <w:rsid w:val="00FB550E"/>
    <w:rsid w:val="00FC34E9"/>
    <w:rsid w:val="00FC5F17"/>
    <w:rsid w:val="00FD175A"/>
    <w:rsid w:val="00FD4985"/>
    <w:rsid w:val="00F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689"/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"/>
    <w:next w:val="a"/>
    <w:link w:val="10"/>
    <w:qFormat/>
    <w:rsid w:val="005F5484"/>
    <w:pPr>
      <w:keepNext/>
      <w:pageBreakBefore/>
      <w:numPr>
        <w:numId w:val="1"/>
      </w:numPr>
      <w:spacing w:before="240" w:after="360" w:line="240" w:lineRule="auto"/>
      <w:outlineLvl w:val="0"/>
    </w:pPr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styleId="2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"/>
    <w:next w:val="a"/>
    <w:link w:val="20"/>
    <w:semiHidden/>
    <w:unhideWhenUsed/>
    <w:qFormat/>
    <w:rsid w:val="005F5484"/>
    <w:pPr>
      <w:keepNext/>
      <w:numPr>
        <w:ilvl w:val="1"/>
        <w:numId w:val="1"/>
      </w:numPr>
      <w:tabs>
        <w:tab w:val="left" w:pos="1276"/>
      </w:tabs>
      <w:spacing w:before="120" w:after="120" w:line="360" w:lineRule="auto"/>
      <w:jc w:val="both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aliases w:val="H3"/>
    <w:basedOn w:val="a"/>
    <w:next w:val="a"/>
    <w:link w:val="30"/>
    <w:autoRedefine/>
    <w:unhideWhenUsed/>
    <w:qFormat/>
    <w:rsid w:val="00AF7A94"/>
    <w:pPr>
      <w:keepNext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4">
    <w:name w:val="heading 4"/>
    <w:basedOn w:val="a"/>
    <w:next w:val="a"/>
    <w:link w:val="40"/>
    <w:autoRedefine/>
    <w:semiHidden/>
    <w:unhideWhenUsed/>
    <w:qFormat/>
    <w:rsid w:val="005F5484"/>
    <w:pPr>
      <w:keepNext/>
      <w:numPr>
        <w:ilvl w:val="3"/>
        <w:numId w:val="1"/>
      </w:numPr>
      <w:spacing w:before="280" w:after="0" w:line="36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5F5484"/>
    <w:pPr>
      <w:widowControl w:val="0"/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5F5484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5F5484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Arial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5F5484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5F5484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F5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AE7BA3"/>
    <w:rPr>
      <w:color w:val="0000FF"/>
      <w:u w:val="single"/>
    </w:rPr>
  </w:style>
  <w:style w:type="table" w:styleId="a5">
    <w:name w:val="Table Grid"/>
    <w:basedOn w:val="a1"/>
    <w:uiPriority w:val="59"/>
    <w:rsid w:val="00B57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46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627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60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6068D"/>
  </w:style>
  <w:style w:type="paragraph" w:styleId="aa">
    <w:name w:val="footer"/>
    <w:basedOn w:val="a"/>
    <w:link w:val="ab"/>
    <w:uiPriority w:val="99"/>
    <w:unhideWhenUsed/>
    <w:rsid w:val="00760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6068D"/>
  </w:style>
  <w:style w:type="character" w:styleId="ac">
    <w:name w:val="annotation reference"/>
    <w:basedOn w:val="a0"/>
    <w:uiPriority w:val="99"/>
    <w:semiHidden/>
    <w:unhideWhenUsed/>
    <w:rsid w:val="007729C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729C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729C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729C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729C2"/>
    <w:rPr>
      <w:b/>
      <w:bCs/>
      <w:sz w:val="20"/>
      <w:szCs w:val="20"/>
    </w:rPr>
  </w:style>
  <w:style w:type="table" w:customStyle="1" w:styleId="11">
    <w:name w:val="Сетка таблицы1"/>
    <w:basedOn w:val="a1"/>
    <w:next w:val="a5"/>
    <w:uiPriority w:val="59"/>
    <w:rsid w:val="008F7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basedOn w:val="a0"/>
    <w:link w:val="1"/>
    <w:rsid w:val="005F5484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character" w:customStyle="1" w:styleId="20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basedOn w:val="a0"/>
    <w:link w:val="2"/>
    <w:semiHidden/>
    <w:rsid w:val="005F548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aliases w:val="H3 Знак"/>
    <w:basedOn w:val="a0"/>
    <w:link w:val="3"/>
    <w:rsid w:val="00AF7A94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F54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5F5484"/>
    <w:rPr>
      <w:rFonts w:ascii="Times New Roman" w:eastAsia="Times New Roman" w:hAnsi="Times New Roman" w:cs="Times New Roman"/>
      <w:lang w:eastAsia="ru-RU"/>
    </w:rPr>
  </w:style>
  <w:style w:type="character" w:customStyle="1" w:styleId="60">
    <w:name w:val="Заголовок 6 Знак"/>
    <w:basedOn w:val="a0"/>
    <w:link w:val="6"/>
    <w:semiHidden/>
    <w:rsid w:val="005F5484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0"/>
    <w:link w:val="7"/>
    <w:semiHidden/>
    <w:rsid w:val="005F5484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5F5484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5F5484"/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paragraph" w:styleId="af1">
    <w:name w:val="Body Text"/>
    <w:basedOn w:val="a"/>
    <w:link w:val="af2"/>
    <w:rsid w:val="009F267A"/>
    <w:pPr>
      <w:spacing w:before="120" w:after="0" w:line="240" w:lineRule="auto"/>
      <w:ind w:left="57" w:right="57" w:firstLine="567"/>
      <w:jc w:val="center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f2">
    <w:name w:val="Основной текст Знак"/>
    <w:basedOn w:val="a0"/>
    <w:link w:val="af1"/>
    <w:rsid w:val="009F267A"/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af3">
    <w:name w:val="Текст таблицы"/>
    <w:basedOn w:val="a"/>
    <w:rsid w:val="00605405"/>
    <w:pPr>
      <w:spacing w:before="120" w:after="120" w:line="240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3A4741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3A4741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3A474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689"/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"/>
    <w:next w:val="a"/>
    <w:link w:val="10"/>
    <w:qFormat/>
    <w:rsid w:val="005F5484"/>
    <w:pPr>
      <w:keepNext/>
      <w:pageBreakBefore/>
      <w:numPr>
        <w:numId w:val="1"/>
      </w:numPr>
      <w:spacing w:before="240" w:after="360" w:line="240" w:lineRule="auto"/>
      <w:outlineLvl w:val="0"/>
    </w:pPr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styleId="2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"/>
    <w:next w:val="a"/>
    <w:link w:val="20"/>
    <w:semiHidden/>
    <w:unhideWhenUsed/>
    <w:qFormat/>
    <w:rsid w:val="005F5484"/>
    <w:pPr>
      <w:keepNext/>
      <w:numPr>
        <w:ilvl w:val="1"/>
        <w:numId w:val="1"/>
      </w:numPr>
      <w:tabs>
        <w:tab w:val="left" w:pos="1276"/>
      </w:tabs>
      <w:spacing w:before="120" w:after="120" w:line="360" w:lineRule="auto"/>
      <w:jc w:val="both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aliases w:val="H3"/>
    <w:basedOn w:val="a"/>
    <w:next w:val="a"/>
    <w:link w:val="30"/>
    <w:autoRedefine/>
    <w:unhideWhenUsed/>
    <w:qFormat/>
    <w:rsid w:val="00AF7A94"/>
    <w:pPr>
      <w:keepNext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4">
    <w:name w:val="heading 4"/>
    <w:basedOn w:val="a"/>
    <w:next w:val="a"/>
    <w:link w:val="40"/>
    <w:autoRedefine/>
    <w:semiHidden/>
    <w:unhideWhenUsed/>
    <w:qFormat/>
    <w:rsid w:val="005F5484"/>
    <w:pPr>
      <w:keepNext/>
      <w:numPr>
        <w:ilvl w:val="3"/>
        <w:numId w:val="1"/>
      </w:numPr>
      <w:spacing w:before="280" w:after="0" w:line="36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5F5484"/>
    <w:pPr>
      <w:widowControl w:val="0"/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5F5484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5F5484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Arial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5F5484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5F5484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F5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AE7BA3"/>
    <w:rPr>
      <w:color w:val="0000FF"/>
      <w:u w:val="single"/>
    </w:rPr>
  </w:style>
  <w:style w:type="table" w:styleId="a5">
    <w:name w:val="Table Grid"/>
    <w:basedOn w:val="a1"/>
    <w:uiPriority w:val="59"/>
    <w:rsid w:val="00B57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46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627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60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6068D"/>
  </w:style>
  <w:style w:type="paragraph" w:styleId="aa">
    <w:name w:val="footer"/>
    <w:basedOn w:val="a"/>
    <w:link w:val="ab"/>
    <w:uiPriority w:val="99"/>
    <w:unhideWhenUsed/>
    <w:rsid w:val="00760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6068D"/>
  </w:style>
  <w:style w:type="character" w:styleId="ac">
    <w:name w:val="annotation reference"/>
    <w:basedOn w:val="a0"/>
    <w:uiPriority w:val="99"/>
    <w:semiHidden/>
    <w:unhideWhenUsed/>
    <w:rsid w:val="007729C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729C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729C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729C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729C2"/>
    <w:rPr>
      <w:b/>
      <w:bCs/>
      <w:sz w:val="20"/>
      <w:szCs w:val="20"/>
    </w:rPr>
  </w:style>
  <w:style w:type="table" w:customStyle="1" w:styleId="11">
    <w:name w:val="Сетка таблицы1"/>
    <w:basedOn w:val="a1"/>
    <w:next w:val="a5"/>
    <w:uiPriority w:val="59"/>
    <w:rsid w:val="008F7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basedOn w:val="a0"/>
    <w:link w:val="1"/>
    <w:rsid w:val="005F5484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character" w:customStyle="1" w:styleId="20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basedOn w:val="a0"/>
    <w:link w:val="2"/>
    <w:semiHidden/>
    <w:rsid w:val="005F548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aliases w:val="H3 Знак"/>
    <w:basedOn w:val="a0"/>
    <w:link w:val="3"/>
    <w:rsid w:val="00AF7A94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F54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5F5484"/>
    <w:rPr>
      <w:rFonts w:ascii="Times New Roman" w:eastAsia="Times New Roman" w:hAnsi="Times New Roman" w:cs="Times New Roman"/>
      <w:lang w:eastAsia="ru-RU"/>
    </w:rPr>
  </w:style>
  <w:style w:type="character" w:customStyle="1" w:styleId="60">
    <w:name w:val="Заголовок 6 Знак"/>
    <w:basedOn w:val="a0"/>
    <w:link w:val="6"/>
    <w:semiHidden/>
    <w:rsid w:val="005F5484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0"/>
    <w:link w:val="7"/>
    <w:semiHidden/>
    <w:rsid w:val="005F5484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5F5484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5F5484"/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paragraph" w:styleId="af1">
    <w:name w:val="Body Text"/>
    <w:basedOn w:val="a"/>
    <w:link w:val="af2"/>
    <w:rsid w:val="009F267A"/>
    <w:pPr>
      <w:spacing w:before="120" w:after="0" w:line="240" w:lineRule="auto"/>
      <w:ind w:left="57" w:right="57" w:firstLine="567"/>
      <w:jc w:val="center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f2">
    <w:name w:val="Основной текст Знак"/>
    <w:basedOn w:val="a0"/>
    <w:link w:val="af1"/>
    <w:rsid w:val="009F267A"/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af3">
    <w:name w:val="Текст таблицы"/>
    <w:basedOn w:val="a"/>
    <w:rsid w:val="00605405"/>
    <w:pPr>
      <w:spacing w:before="120" w:after="120" w:line="240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3A4741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3A4741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3A47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7ECE6-3445-4809-B752-4FB9B715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Конышкина Юлия Владимировна</cp:lastModifiedBy>
  <cp:revision>5</cp:revision>
  <cp:lastPrinted>2019-06-20T09:31:00Z</cp:lastPrinted>
  <dcterms:created xsi:type="dcterms:W3CDTF">2019-06-25T13:36:00Z</dcterms:created>
  <dcterms:modified xsi:type="dcterms:W3CDTF">2019-06-25T13:47:00Z</dcterms:modified>
</cp:coreProperties>
</file>